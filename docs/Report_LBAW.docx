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AA99B" w14:textId="3A844243" w:rsidR="007F3753" w:rsidRDefault="007F3753">
      <w:r>
        <w:rPr>
          <w:noProof/>
        </w:rPr>
        <w:drawing>
          <wp:anchor distT="0" distB="0" distL="114300" distR="114300" simplePos="0" relativeHeight="251658240" behindDoc="0" locked="0" layoutInCell="1" allowOverlap="1" wp14:anchorId="2C66ABCC" wp14:editId="7741E8E0">
            <wp:simplePos x="0" y="0"/>
            <wp:positionH relativeFrom="margin">
              <wp:align>center</wp:align>
            </wp:positionH>
            <wp:positionV relativeFrom="paragraph">
              <wp:posOffset>131671</wp:posOffset>
            </wp:positionV>
            <wp:extent cx="3512820" cy="1402080"/>
            <wp:effectExtent l="0" t="0" r="0" b="7620"/>
            <wp:wrapSquare wrapText="bothSides"/>
            <wp:docPr id="1050590940" name="Imagem 2" descr="Faculdade de Engenharia - Universidade do Po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uldade de Engenharia - Universidade do Por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2820" cy="1402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1F024F" w14:textId="0945AFA6" w:rsidR="007F3753" w:rsidRDefault="007F3753"/>
    <w:p w14:paraId="6E2C79EF" w14:textId="327A2C72" w:rsidR="007F3753" w:rsidRDefault="007F3753"/>
    <w:p w14:paraId="5383A0BE" w14:textId="05A2749F" w:rsidR="007F3753" w:rsidRDefault="007F3753"/>
    <w:p w14:paraId="3A038366" w14:textId="5A1FC1CF" w:rsidR="007F3753" w:rsidRDefault="007F3753"/>
    <w:p w14:paraId="66E638DB" w14:textId="43C36847" w:rsidR="00C2680D" w:rsidRPr="007F3753" w:rsidRDefault="00C2680D">
      <w:pPr>
        <w:rPr>
          <w:rFonts w:ascii="Calibri" w:hAnsi="Calibri" w:cs="Calibri"/>
        </w:rPr>
      </w:pPr>
    </w:p>
    <w:p w14:paraId="39450EA4" w14:textId="6AB50672" w:rsidR="007F3753" w:rsidRPr="007F3753" w:rsidRDefault="007F3753" w:rsidP="007F3753">
      <w:pPr>
        <w:jc w:val="center"/>
        <w:rPr>
          <w:rFonts w:ascii="Calibri" w:hAnsi="Calibri" w:cs="Calibri"/>
          <w:sz w:val="40"/>
          <w:szCs w:val="40"/>
        </w:rPr>
      </w:pPr>
      <w:r w:rsidRPr="007F3753">
        <w:rPr>
          <w:rFonts w:ascii="Calibri" w:hAnsi="Calibri" w:cs="Calibri"/>
          <w:sz w:val="40"/>
          <w:szCs w:val="40"/>
        </w:rPr>
        <w:t>Faculdade de Engenharia da Universidade do Porto</w:t>
      </w:r>
    </w:p>
    <w:p w14:paraId="4572ED58" w14:textId="77777777" w:rsidR="007F3753" w:rsidRPr="007F3753" w:rsidRDefault="007F3753" w:rsidP="007F3753">
      <w:pPr>
        <w:jc w:val="center"/>
        <w:rPr>
          <w:rFonts w:ascii="Calibri" w:hAnsi="Calibri" w:cs="Calibri"/>
          <w:sz w:val="40"/>
          <w:szCs w:val="40"/>
        </w:rPr>
      </w:pPr>
    </w:p>
    <w:p w14:paraId="02FE5E74" w14:textId="77777777" w:rsidR="007F3753" w:rsidRPr="007F3753" w:rsidRDefault="007F3753" w:rsidP="007F3753">
      <w:pPr>
        <w:jc w:val="center"/>
        <w:rPr>
          <w:rFonts w:ascii="Calibri" w:hAnsi="Calibri" w:cs="Calibri"/>
          <w:sz w:val="40"/>
          <w:szCs w:val="40"/>
        </w:rPr>
      </w:pPr>
    </w:p>
    <w:p w14:paraId="34D7BC5B" w14:textId="33DD70F0" w:rsidR="007F3753" w:rsidRDefault="007F3753" w:rsidP="007F3753">
      <w:pPr>
        <w:jc w:val="center"/>
        <w:rPr>
          <w:rFonts w:ascii="Calibri" w:hAnsi="Calibri" w:cs="Calibri"/>
          <w:b/>
          <w:bCs/>
          <w:sz w:val="96"/>
          <w:szCs w:val="96"/>
        </w:rPr>
      </w:pPr>
      <w:r w:rsidRPr="007F3753">
        <w:rPr>
          <w:rFonts w:ascii="Calibri" w:hAnsi="Calibri" w:cs="Calibri"/>
          <w:b/>
          <w:bCs/>
          <w:sz w:val="96"/>
          <w:szCs w:val="96"/>
        </w:rPr>
        <w:t>NewsNet</w:t>
      </w:r>
    </w:p>
    <w:p w14:paraId="3BF169BF" w14:textId="77777777" w:rsidR="007F3753" w:rsidRDefault="007F3753" w:rsidP="007F3753">
      <w:pPr>
        <w:jc w:val="center"/>
        <w:rPr>
          <w:rFonts w:ascii="Calibri" w:hAnsi="Calibri" w:cs="Calibri"/>
          <w:b/>
          <w:bCs/>
          <w:sz w:val="96"/>
          <w:szCs w:val="96"/>
        </w:rPr>
      </w:pPr>
    </w:p>
    <w:p w14:paraId="3FA3717B" w14:textId="77777777" w:rsidR="007F3753" w:rsidRDefault="007F3753" w:rsidP="007F3753">
      <w:pPr>
        <w:jc w:val="center"/>
        <w:rPr>
          <w:rFonts w:ascii="Calibri" w:hAnsi="Calibri" w:cs="Calibri"/>
          <w:sz w:val="40"/>
          <w:szCs w:val="40"/>
        </w:rPr>
      </w:pPr>
    </w:p>
    <w:p w14:paraId="0B8D8F45" w14:textId="4808E832" w:rsidR="007F3753" w:rsidRDefault="007F3753" w:rsidP="007F3753">
      <w:pPr>
        <w:jc w:val="center"/>
        <w:rPr>
          <w:rFonts w:ascii="Calibri" w:hAnsi="Calibri" w:cs="Calibri"/>
          <w:b/>
          <w:bCs/>
          <w:sz w:val="48"/>
          <w:szCs w:val="48"/>
        </w:rPr>
      </w:pPr>
      <w:r>
        <w:rPr>
          <w:rFonts w:ascii="Calibri" w:hAnsi="Calibri" w:cs="Calibri"/>
          <w:b/>
          <w:bCs/>
          <w:sz w:val="48"/>
          <w:szCs w:val="48"/>
        </w:rPr>
        <w:t>Product and Presentation</w:t>
      </w:r>
    </w:p>
    <w:p w14:paraId="30C4382A" w14:textId="77777777" w:rsidR="007F3753" w:rsidRDefault="007F3753" w:rsidP="007F3753">
      <w:pPr>
        <w:jc w:val="center"/>
        <w:rPr>
          <w:rFonts w:ascii="Calibri" w:hAnsi="Calibri" w:cs="Calibri"/>
          <w:b/>
          <w:bCs/>
          <w:sz w:val="48"/>
          <w:szCs w:val="48"/>
        </w:rPr>
      </w:pPr>
    </w:p>
    <w:p w14:paraId="3877D36B" w14:textId="3F1D9BB3" w:rsidR="007F3753" w:rsidRDefault="007F3753" w:rsidP="007F3753">
      <w:pPr>
        <w:jc w:val="center"/>
        <w:rPr>
          <w:rFonts w:ascii="Calibri" w:hAnsi="Calibri" w:cs="Calibri"/>
          <w:sz w:val="40"/>
          <w:szCs w:val="40"/>
        </w:rPr>
      </w:pPr>
      <w:r>
        <w:rPr>
          <w:rFonts w:ascii="Calibri" w:hAnsi="Calibri" w:cs="Calibri"/>
          <w:sz w:val="40"/>
          <w:szCs w:val="40"/>
        </w:rPr>
        <w:t>Laboratório de Base de Dados e Aplicações Web</w:t>
      </w:r>
    </w:p>
    <w:p w14:paraId="6B5FDEB9" w14:textId="5206141A" w:rsidR="007F3753" w:rsidRDefault="007F3753" w:rsidP="007F3753">
      <w:pPr>
        <w:jc w:val="center"/>
        <w:rPr>
          <w:rFonts w:ascii="Calibri" w:hAnsi="Calibri" w:cs="Calibri"/>
          <w:sz w:val="40"/>
          <w:szCs w:val="40"/>
        </w:rPr>
      </w:pPr>
      <w:r>
        <w:rPr>
          <w:rFonts w:ascii="Calibri" w:hAnsi="Calibri" w:cs="Calibri"/>
          <w:sz w:val="40"/>
          <w:szCs w:val="40"/>
        </w:rPr>
        <w:t>Turma 8 – Grupo 4</w:t>
      </w:r>
    </w:p>
    <w:p w14:paraId="3D868861" w14:textId="77777777" w:rsidR="007F3753" w:rsidRDefault="007F3753" w:rsidP="007F3753">
      <w:pPr>
        <w:jc w:val="center"/>
        <w:rPr>
          <w:rFonts w:ascii="Calibri" w:hAnsi="Calibri" w:cs="Calibri"/>
          <w:sz w:val="32"/>
          <w:szCs w:val="32"/>
        </w:rPr>
      </w:pPr>
    </w:p>
    <w:p w14:paraId="1DE00E63" w14:textId="3D79711B" w:rsidR="007F3753" w:rsidRPr="003F7DA8" w:rsidRDefault="007F3753" w:rsidP="007F3753">
      <w:pPr>
        <w:jc w:val="center"/>
        <w:rPr>
          <w:rFonts w:ascii="Calibri" w:hAnsi="Calibri" w:cs="Calibri"/>
        </w:rPr>
      </w:pPr>
      <w:r w:rsidRPr="003F7DA8">
        <w:rPr>
          <w:rFonts w:ascii="Calibri" w:hAnsi="Calibri" w:cs="Calibri"/>
        </w:rPr>
        <w:t>- Alexandre Henrique Silva dos Santos (</w:t>
      </w:r>
      <w:r w:rsidRPr="003F7DA8">
        <w:rPr>
          <w:rFonts w:ascii="Calibri" w:hAnsi="Calibri" w:cs="Calibri"/>
          <w:u w:val="single"/>
        </w:rPr>
        <w:t>up202108671@up.pt</w:t>
      </w:r>
      <w:r w:rsidRPr="003F7DA8">
        <w:rPr>
          <w:rFonts w:ascii="Calibri" w:hAnsi="Calibri" w:cs="Calibri"/>
        </w:rPr>
        <w:t>)</w:t>
      </w:r>
    </w:p>
    <w:p w14:paraId="148179B1" w14:textId="1950BBDF" w:rsidR="007F3753" w:rsidRPr="003F7DA8" w:rsidRDefault="007F3753" w:rsidP="007F3753">
      <w:pPr>
        <w:jc w:val="center"/>
        <w:rPr>
          <w:rFonts w:ascii="Calibri" w:hAnsi="Calibri" w:cs="Calibri"/>
        </w:rPr>
      </w:pPr>
      <w:r w:rsidRPr="003F7DA8">
        <w:rPr>
          <w:rFonts w:ascii="Calibri" w:hAnsi="Calibri" w:cs="Calibri"/>
        </w:rPr>
        <w:t>- João Pedro Cardoso de Couto (</w:t>
      </w:r>
      <w:hyperlink r:id="rId9" w:history="1">
        <w:r w:rsidRPr="003F7DA8">
          <w:rPr>
            <w:rStyle w:val="Hiperligao"/>
            <w:rFonts w:ascii="Calibri" w:hAnsi="Calibri" w:cs="Calibri"/>
          </w:rPr>
          <w:t>up202006526@up.pt</w:t>
        </w:r>
      </w:hyperlink>
      <w:r w:rsidRPr="003F7DA8">
        <w:rPr>
          <w:rFonts w:ascii="Calibri" w:hAnsi="Calibri" w:cs="Calibri"/>
        </w:rPr>
        <w:t>)</w:t>
      </w:r>
    </w:p>
    <w:p w14:paraId="29A2965F" w14:textId="092A08FF" w:rsidR="007F3753" w:rsidRPr="003F7DA8" w:rsidRDefault="007F3753" w:rsidP="007F3753">
      <w:pPr>
        <w:jc w:val="center"/>
        <w:rPr>
          <w:rFonts w:ascii="Calibri" w:hAnsi="Calibri" w:cs="Calibri"/>
        </w:rPr>
      </w:pPr>
      <w:r w:rsidRPr="003F7DA8">
        <w:rPr>
          <w:rFonts w:ascii="Calibri" w:hAnsi="Calibri" w:cs="Calibri"/>
        </w:rPr>
        <w:t>- Maria Carlota Gomes Ribeiro Matos Leite (</w:t>
      </w:r>
      <w:hyperlink r:id="rId10" w:history="1">
        <w:r w:rsidRPr="003F7DA8">
          <w:rPr>
            <w:rStyle w:val="Hiperligao"/>
            <w:rFonts w:ascii="Calibri" w:hAnsi="Calibri" w:cs="Calibri"/>
          </w:rPr>
          <w:t>up202005428@up.pt</w:t>
        </w:r>
      </w:hyperlink>
      <w:r w:rsidRPr="003F7DA8">
        <w:rPr>
          <w:rFonts w:ascii="Calibri" w:hAnsi="Calibri" w:cs="Calibri"/>
        </w:rPr>
        <w:t>)</w:t>
      </w:r>
    </w:p>
    <w:p w14:paraId="0EBB4CE1" w14:textId="773524B5" w:rsidR="007F3753" w:rsidRDefault="007F3753" w:rsidP="007F3753">
      <w:pPr>
        <w:jc w:val="center"/>
        <w:rPr>
          <w:rFonts w:ascii="Calibri" w:hAnsi="Calibri" w:cs="Calibri"/>
        </w:rPr>
      </w:pPr>
      <w:r w:rsidRPr="003F7DA8">
        <w:rPr>
          <w:rFonts w:ascii="Calibri" w:hAnsi="Calibri" w:cs="Calibri"/>
        </w:rPr>
        <w:t>- Maria Eduarda Pacheco Mendes Araújo (</w:t>
      </w:r>
      <w:hyperlink r:id="rId11" w:history="1">
        <w:r w:rsidRPr="003F7DA8">
          <w:rPr>
            <w:rStyle w:val="Hiperligao"/>
            <w:rFonts w:ascii="Calibri" w:hAnsi="Calibri" w:cs="Calibri"/>
          </w:rPr>
          <w:t>up202004473@up.pt</w:t>
        </w:r>
      </w:hyperlink>
      <w:r w:rsidRPr="003F7DA8">
        <w:rPr>
          <w:rFonts w:ascii="Calibri" w:hAnsi="Calibri" w:cs="Calibri"/>
        </w:rPr>
        <w:t>)</w:t>
      </w:r>
    </w:p>
    <w:p w14:paraId="23A948AE" w14:textId="77777777" w:rsidR="003F7DA8" w:rsidRDefault="003F7DA8" w:rsidP="007F3753">
      <w:pPr>
        <w:jc w:val="center"/>
        <w:rPr>
          <w:rFonts w:ascii="Calibri" w:hAnsi="Calibri" w:cs="Calibri"/>
        </w:rPr>
      </w:pPr>
    </w:p>
    <w:p w14:paraId="797F7BCF" w14:textId="77777777" w:rsidR="003F7DA8" w:rsidRDefault="003F7DA8" w:rsidP="007F3753">
      <w:pPr>
        <w:jc w:val="center"/>
        <w:rPr>
          <w:rFonts w:ascii="Calibri" w:hAnsi="Calibri" w:cs="Calibri"/>
        </w:rPr>
      </w:pPr>
    </w:p>
    <w:p w14:paraId="6E7B8789" w14:textId="28DC2739" w:rsidR="003F7DA8" w:rsidRDefault="003F7DA8" w:rsidP="007F3753">
      <w:pPr>
        <w:jc w:val="center"/>
        <w:rPr>
          <w:rFonts w:ascii="Calibri" w:hAnsi="Calibri" w:cs="Calibri"/>
        </w:rPr>
      </w:pPr>
      <w:r>
        <w:rPr>
          <w:rFonts w:ascii="Calibri" w:hAnsi="Calibri" w:cs="Calibri"/>
        </w:rPr>
        <w:t>Porto, 22 de dezembro de 2024</w:t>
      </w:r>
    </w:p>
    <w:p w14:paraId="1B7750D0" w14:textId="1E3D2CCD" w:rsidR="003F7DA8" w:rsidRPr="00DB593D" w:rsidRDefault="007110B6" w:rsidP="007110B6">
      <w:pPr>
        <w:rPr>
          <w:rFonts w:ascii="Calibri" w:hAnsi="Calibri" w:cs="Calibri"/>
          <w:b/>
          <w:bCs/>
          <w:sz w:val="40"/>
          <w:szCs w:val="40"/>
        </w:rPr>
      </w:pPr>
      <w:r w:rsidRPr="00DB593D">
        <w:rPr>
          <w:rFonts w:ascii="Calibri" w:hAnsi="Calibri" w:cs="Calibri"/>
          <w:b/>
          <w:bCs/>
          <w:sz w:val="40"/>
          <w:szCs w:val="40"/>
        </w:rPr>
        <w:lastRenderedPageBreak/>
        <w:t>Index:</w:t>
      </w:r>
    </w:p>
    <w:p w14:paraId="2A8182BD" w14:textId="378D6386" w:rsidR="007110B6" w:rsidRPr="00E25C97" w:rsidRDefault="007110B6" w:rsidP="007110B6">
      <w:pPr>
        <w:rPr>
          <w:rFonts w:ascii="Calibri" w:hAnsi="Calibri" w:cs="Calibri"/>
          <w:b/>
          <w:bCs/>
          <w:sz w:val="24"/>
          <w:szCs w:val="24"/>
        </w:rPr>
      </w:pPr>
      <w:r w:rsidRPr="00E25C97">
        <w:rPr>
          <w:rFonts w:ascii="Calibri" w:hAnsi="Calibri" w:cs="Calibri"/>
          <w:b/>
          <w:bCs/>
          <w:sz w:val="24"/>
          <w:szCs w:val="24"/>
        </w:rPr>
        <w:t>Index</w:t>
      </w:r>
    </w:p>
    <w:p w14:paraId="35CFD923" w14:textId="7B313EBF" w:rsidR="007110B6" w:rsidRPr="00E25C97" w:rsidRDefault="007110B6" w:rsidP="007110B6">
      <w:pPr>
        <w:rPr>
          <w:rFonts w:ascii="Calibri" w:hAnsi="Calibri" w:cs="Calibri"/>
          <w:b/>
          <w:bCs/>
          <w:sz w:val="24"/>
          <w:szCs w:val="24"/>
        </w:rPr>
      </w:pPr>
      <w:r w:rsidRPr="00E25C97">
        <w:rPr>
          <w:rFonts w:ascii="Calibri" w:hAnsi="Calibri" w:cs="Calibri"/>
          <w:b/>
          <w:bCs/>
          <w:sz w:val="24"/>
          <w:szCs w:val="24"/>
        </w:rPr>
        <w:t>A1: Project Presentation</w:t>
      </w:r>
    </w:p>
    <w:p w14:paraId="7BE773A3" w14:textId="5221E69E" w:rsidR="007110B6" w:rsidRPr="00E25C97" w:rsidRDefault="007110B6" w:rsidP="007110B6">
      <w:pPr>
        <w:rPr>
          <w:rFonts w:ascii="Calibri" w:hAnsi="Calibri" w:cs="Calibri"/>
          <w:b/>
          <w:bCs/>
          <w:sz w:val="24"/>
          <w:szCs w:val="24"/>
        </w:rPr>
      </w:pPr>
      <w:r w:rsidRPr="00E25C97">
        <w:rPr>
          <w:rFonts w:ascii="Calibri" w:hAnsi="Calibri" w:cs="Calibri"/>
          <w:b/>
          <w:bCs/>
          <w:sz w:val="24"/>
          <w:szCs w:val="24"/>
        </w:rPr>
        <w:t>A2: Actors and User Stories</w:t>
      </w:r>
    </w:p>
    <w:p w14:paraId="2A15A4EE" w14:textId="3FCD8440" w:rsidR="007F52DD" w:rsidRDefault="007F52DD" w:rsidP="007110B6">
      <w:pPr>
        <w:rPr>
          <w:rFonts w:ascii="Calibri" w:hAnsi="Calibri" w:cs="Calibri"/>
          <w:sz w:val="24"/>
          <w:szCs w:val="24"/>
        </w:rPr>
      </w:pPr>
      <w:r>
        <w:rPr>
          <w:rFonts w:ascii="Calibri" w:hAnsi="Calibri" w:cs="Calibri"/>
          <w:sz w:val="24"/>
          <w:szCs w:val="24"/>
        </w:rPr>
        <w:tab/>
        <w:t>2.1. Actors</w:t>
      </w:r>
    </w:p>
    <w:p w14:paraId="1518DD2E" w14:textId="67BAAB30" w:rsidR="007F52DD" w:rsidRDefault="007F52DD" w:rsidP="007110B6">
      <w:pPr>
        <w:rPr>
          <w:rFonts w:ascii="Calibri" w:hAnsi="Calibri" w:cs="Calibri"/>
          <w:sz w:val="24"/>
          <w:szCs w:val="24"/>
        </w:rPr>
      </w:pPr>
      <w:r>
        <w:rPr>
          <w:rFonts w:ascii="Calibri" w:hAnsi="Calibri" w:cs="Calibri"/>
          <w:sz w:val="24"/>
          <w:szCs w:val="24"/>
        </w:rPr>
        <w:tab/>
        <w:t>2.2. User Stories</w:t>
      </w:r>
    </w:p>
    <w:p w14:paraId="458B0C87" w14:textId="23E02F8E" w:rsidR="007F52DD" w:rsidRDefault="007F52DD" w:rsidP="007110B6">
      <w:pPr>
        <w:rPr>
          <w:rFonts w:ascii="Calibri" w:hAnsi="Calibri" w:cs="Calibri"/>
          <w:sz w:val="24"/>
          <w:szCs w:val="24"/>
        </w:rPr>
      </w:pPr>
      <w:r>
        <w:rPr>
          <w:rFonts w:ascii="Calibri" w:hAnsi="Calibri" w:cs="Calibri"/>
          <w:sz w:val="24"/>
          <w:szCs w:val="24"/>
        </w:rPr>
        <w:tab/>
      </w:r>
      <w:r>
        <w:rPr>
          <w:rFonts w:ascii="Calibri" w:hAnsi="Calibri" w:cs="Calibri"/>
          <w:sz w:val="24"/>
          <w:szCs w:val="24"/>
        </w:rPr>
        <w:tab/>
        <w:t>2.2.1. User</w:t>
      </w:r>
    </w:p>
    <w:p w14:paraId="3DB433E9" w14:textId="0754A9BE" w:rsidR="007F52DD" w:rsidRDefault="007F52DD" w:rsidP="007110B6">
      <w:pPr>
        <w:rPr>
          <w:rFonts w:ascii="Calibri" w:hAnsi="Calibri" w:cs="Calibri"/>
          <w:sz w:val="24"/>
          <w:szCs w:val="24"/>
        </w:rPr>
      </w:pPr>
      <w:r>
        <w:rPr>
          <w:rFonts w:ascii="Calibri" w:hAnsi="Calibri" w:cs="Calibri"/>
          <w:sz w:val="24"/>
          <w:szCs w:val="24"/>
        </w:rPr>
        <w:tab/>
      </w:r>
      <w:r>
        <w:rPr>
          <w:rFonts w:ascii="Calibri" w:hAnsi="Calibri" w:cs="Calibri"/>
          <w:sz w:val="24"/>
          <w:szCs w:val="24"/>
        </w:rPr>
        <w:tab/>
        <w:t>2.2.2. Authenticated User</w:t>
      </w:r>
    </w:p>
    <w:p w14:paraId="1866EC9E" w14:textId="7F6B0AC7" w:rsidR="007F52DD" w:rsidRDefault="007F52DD" w:rsidP="007110B6">
      <w:pPr>
        <w:rPr>
          <w:rFonts w:ascii="Calibri" w:hAnsi="Calibri" w:cs="Calibri"/>
          <w:sz w:val="24"/>
          <w:szCs w:val="24"/>
        </w:rPr>
      </w:pPr>
      <w:r>
        <w:rPr>
          <w:rFonts w:ascii="Calibri" w:hAnsi="Calibri" w:cs="Calibri"/>
          <w:sz w:val="24"/>
          <w:szCs w:val="24"/>
        </w:rPr>
        <w:tab/>
      </w:r>
      <w:r>
        <w:rPr>
          <w:rFonts w:ascii="Calibri" w:hAnsi="Calibri" w:cs="Calibri"/>
          <w:sz w:val="24"/>
          <w:szCs w:val="24"/>
        </w:rPr>
        <w:tab/>
        <w:t>2.2.3. News Author</w:t>
      </w:r>
    </w:p>
    <w:p w14:paraId="5E15C8FC" w14:textId="7EE71923" w:rsidR="007F52DD" w:rsidRDefault="007F52DD" w:rsidP="007110B6">
      <w:pPr>
        <w:rPr>
          <w:rFonts w:ascii="Calibri" w:hAnsi="Calibri" w:cs="Calibri"/>
          <w:sz w:val="24"/>
          <w:szCs w:val="24"/>
        </w:rPr>
      </w:pPr>
      <w:r>
        <w:rPr>
          <w:rFonts w:ascii="Calibri" w:hAnsi="Calibri" w:cs="Calibri"/>
          <w:sz w:val="24"/>
          <w:szCs w:val="24"/>
        </w:rPr>
        <w:tab/>
      </w:r>
      <w:r>
        <w:rPr>
          <w:rFonts w:ascii="Calibri" w:hAnsi="Calibri" w:cs="Calibri"/>
          <w:sz w:val="24"/>
          <w:szCs w:val="24"/>
        </w:rPr>
        <w:tab/>
        <w:t>2.2.4. Comment Author</w:t>
      </w:r>
    </w:p>
    <w:p w14:paraId="0FC67AB5" w14:textId="137CE738" w:rsidR="007F52DD" w:rsidRDefault="007F52DD" w:rsidP="007110B6">
      <w:pPr>
        <w:rPr>
          <w:rFonts w:ascii="Calibri" w:hAnsi="Calibri" w:cs="Calibri"/>
          <w:sz w:val="24"/>
          <w:szCs w:val="24"/>
        </w:rPr>
      </w:pPr>
      <w:r>
        <w:rPr>
          <w:rFonts w:ascii="Calibri" w:hAnsi="Calibri" w:cs="Calibri"/>
          <w:sz w:val="24"/>
          <w:szCs w:val="24"/>
        </w:rPr>
        <w:tab/>
      </w:r>
      <w:r>
        <w:rPr>
          <w:rFonts w:ascii="Calibri" w:hAnsi="Calibri" w:cs="Calibri"/>
          <w:sz w:val="24"/>
          <w:szCs w:val="24"/>
        </w:rPr>
        <w:tab/>
        <w:t>2.2.5. Unauthenticated User</w:t>
      </w:r>
    </w:p>
    <w:p w14:paraId="707A1CD8" w14:textId="1207324F" w:rsidR="007F52DD" w:rsidRDefault="007F52DD" w:rsidP="007110B6">
      <w:pPr>
        <w:rPr>
          <w:rFonts w:ascii="Calibri" w:hAnsi="Calibri" w:cs="Calibri"/>
          <w:sz w:val="24"/>
          <w:szCs w:val="24"/>
        </w:rPr>
      </w:pPr>
      <w:r>
        <w:rPr>
          <w:rFonts w:ascii="Calibri" w:hAnsi="Calibri" w:cs="Calibri"/>
          <w:sz w:val="24"/>
          <w:szCs w:val="24"/>
        </w:rPr>
        <w:tab/>
      </w:r>
      <w:r>
        <w:rPr>
          <w:rFonts w:ascii="Calibri" w:hAnsi="Calibri" w:cs="Calibri"/>
          <w:sz w:val="24"/>
          <w:szCs w:val="24"/>
        </w:rPr>
        <w:tab/>
        <w:t>2.2.6. System Manager</w:t>
      </w:r>
    </w:p>
    <w:p w14:paraId="4E3F6840" w14:textId="5901BEBD" w:rsidR="00C93CC4" w:rsidRDefault="00C93CC4" w:rsidP="007110B6">
      <w:pPr>
        <w:rPr>
          <w:rFonts w:ascii="Calibri" w:hAnsi="Calibri" w:cs="Calibri"/>
          <w:sz w:val="24"/>
          <w:szCs w:val="24"/>
        </w:rPr>
      </w:pPr>
      <w:r>
        <w:rPr>
          <w:rFonts w:ascii="Calibri" w:hAnsi="Calibri" w:cs="Calibri"/>
          <w:sz w:val="24"/>
          <w:szCs w:val="24"/>
        </w:rPr>
        <w:tab/>
        <w:t>2.3. Supplementary Requirements</w:t>
      </w:r>
    </w:p>
    <w:p w14:paraId="740AF194" w14:textId="18BCA3B8" w:rsidR="002439A7" w:rsidRDefault="002439A7" w:rsidP="007110B6">
      <w:pPr>
        <w:rPr>
          <w:rFonts w:ascii="Calibri" w:hAnsi="Calibri" w:cs="Calibri"/>
          <w:sz w:val="24"/>
          <w:szCs w:val="24"/>
        </w:rPr>
      </w:pPr>
      <w:r>
        <w:rPr>
          <w:rFonts w:ascii="Calibri" w:hAnsi="Calibri" w:cs="Calibri"/>
          <w:sz w:val="24"/>
          <w:szCs w:val="24"/>
        </w:rPr>
        <w:tab/>
      </w:r>
      <w:r>
        <w:rPr>
          <w:rFonts w:ascii="Calibri" w:hAnsi="Calibri" w:cs="Calibri"/>
          <w:sz w:val="24"/>
          <w:szCs w:val="24"/>
        </w:rPr>
        <w:tab/>
        <w:t>2.3.1. Business rules</w:t>
      </w:r>
    </w:p>
    <w:p w14:paraId="45264FB2" w14:textId="6FFB78B4" w:rsidR="002439A7" w:rsidRDefault="002439A7" w:rsidP="007110B6">
      <w:pPr>
        <w:rPr>
          <w:rFonts w:ascii="Calibri" w:hAnsi="Calibri" w:cs="Calibri"/>
          <w:sz w:val="24"/>
          <w:szCs w:val="24"/>
        </w:rPr>
      </w:pPr>
      <w:r>
        <w:rPr>
          <w:rFonts w:ascii="Calibri" w:hAnsi="Calibri" w:cs="Calibri"/>
          <w:sz w:val="24"/>
          <w:szCs w:val="24"/>
        </w:rPr>
        <w:tab/>
      </w:r>
      <w:r>
        <w:rPr>
          <w:rFonts w:ascii="Calibri" w:hAnsi="Calibri" w:cs="Calibri"/>
          <w:sz w:val="24"/>
          <w:szCs w:val="24"/>
        </w:rPr>
        <w:tab/>
        <w:t>2.3.2. Tecnical requirements</w:t>
      </w:r>
    </w:p>
    <w:p w14:paraId="03C7E49F" w14:textId="71AD459C" w:rsidR="002439A7" w:rsidRDefault="002439A7" w:rsidP="007110B6">
      <w:pPr>
        <w:rPr>
          <w:rFonts w:ascii="Calibri" w:hAnsi="Calibri" w:cs="Calibri"/>
          <w:sz w:val="24"/>
          <w:szCs w:val="24"/>
        </w:rPr>
      </w:pPr>
      <w:r>
        <w:rPr>
          <w:rFonts w:ascii="Calibri" w:hAnsi="Calibri" w:cs="Calibri"/>
          <w:sz w:val="24"/>
          <w:szCs w:val="24"/>
        </w:rPr>
        <w:tab/>
      </w:r>
      <w:r>
        <w:rPr>
          <w:rFonts w:ascii="Calibri" w:hAnsi="Calibri" w:cs="Calibri"/>
          <w:sz w:val="24"/>
          <w:szCs w:val="24"/>
        </w:rPr>
        <w:tab/>
        <w:t>2.3.3. Restrictions</w:t>
      </w:r>
    </w:p>
    <w:p w14:paraId="377EB090" w14:textId="688CFF1C" w:rsidR="003F7DA8" w:rsidRPr="00E25C97" w:rsidRDefault="007110B6" w:rsidP="007110B6">
      <w:pPr>
        <w:rPr>
          <w:rFonts w:ascii="Calibri" w:hAnsi="Calibri" w:cs="Calibri"/>
          <w:b/>
          <w:bCs/>
          <w:sz w:val="24"/>
          <w:szCs w:val="24"/>
        </w:rPr>
      </w:pPr>
      <w:r w:rsidRPr="00E25C97">
        <w:rPr>
          <w:rFonts w:ascii="Calibri" w:hAnsi="Calibri" w:cs="Calibri"/>
          <w:b/>
          <w:bCs/>
          <w:sz w:val="24"/>
          <w:szCs w:val="24"/>
        </w:rPr>
        <w:t>A3:</w:t>
      </w:r>
      <w:r w:rsidR="006648E3" w:rsidRPr="00E25C97">
        <w:rPr>
          <w:rFonts w:ascii="Calibri" w:hAnsi="Calibri" w:cs="Calibri"/>
          <w:b/>
          <w:bCs/>
          <w:sz w:val="24"/>
          <w:szCs w:val="24"/>
        </w:rPr>
        <w:t xml:space="preserve"> Information Architecture</w:t>
      </w:r>
    </w:p>
    <w:p w14:paraId="79EC3F25" w14:textId="695200EB" w:rsidR="002C79B4" w:rsidRDefault="002C79B4" w:rsidP="007110B6">
      <w:pPr>
        <w:rPr>
          <w:rFonts w:ascii="Calibri" w:hAnsi="Calibri" w:cs="Calibri"/>
          <w:sz w:val="24"/>
          <w:szCs w:val="24"/>
        </w:rPr>
      </w:pPr>
      <w:r>
        <w:rPr>
          <w:rFonts w:ascii="Calibri" w:hAnsi="Calibri" w:cs="Calibri"/>
          <w:sz w:val="24"/>
          <w:szCs w:val="24"/>
        </w:rPr>
        <w:tab/>
        <w:t>3.1. Sitemap</w:t>
      </w:r>
    </w:p>
    <w:p w14:paraId="5CF9ADAE" w14:textId="584A94E7" w:rsidR="002C79B4" w:rsidRDefault="002C79B4" w:rsidP="007110B6">
      <w:pPr>
        <w:rPr>
          <w:rFonts w:ascii="Calibri" w:hAnsi="Calibri" w:cs="Calibri"/>
          <w:sz w:val="24"/>
          <w:szCs w:val="24"/>
        </w:rPr>
      </w:pPr>
      <w:r>
        <w:rPr>
          <w:rFonts w:ascii="Calibri" w:hAnsi="Calibri" w:cs="Calibri"/>
          <w:sz w:val="24"/>
          <w:szCs w:val="24"/>
        </w:rPr>
        <w:tab/>
        <w:t>3.2. Wireframes</w:t>
      </w:r>
    </w:p>
    <w:p w14:paraId="5482978B" w14:textId="7066A0C6" w:rsidR="002C79B4" w:rsidRDefault="002C79B4" w:rsidP="007110B6">
      <w:pPr>
        <w:rPr>
          <w:rFonts w:ascii="Calibri" w:hAnsi="Calibri" w:cs="Calibri"/>
          <w:sz w:val="24"/>
          <w:szCs w:val="24"/>
        </w:rPr>
      </w:pPr>
      <w:r>
        <w:rPr>
          <w:rFonts w:ascii="Calibri" w:hAnsi="Calibri" w:cs="Calibri"/>
          <w:sz w:val="24"/>
          <w:szCs w:val="24"/>
        </w:rPr>
        <w:tab/>
      </w:r>
      <w:r>
        <w:rPr>
          <w:rFonts w:ascii="Calibri" w:hAnsi="Calibri" w:cs="Calibri"/>
          <w:sz w:val="24"/>
          <w:szCs w:val="24"/>
        </w:rPr>
        <w:tab/>
        <w:t>UI01. Homepage</w:t>
      </w:r>
    </w:p>
    <w:p w14:paraId="41FFFAEF" w14:textId="238B8A8C" w:rsidR="002C79B4" w:rsidRDefault="002C79B4" w:rsidP="007110B6">
      <w:pPr>
        <w:rPr>
          <w:rFonts w:ascii="Calibri" w:hAnsi="Calibri" w:cs="Calibri"/>
          <w:sz w:val="24"/>
          <w:szCs w:val="24"/>
        </w:rPr>
      </w:pPr>
      <w:r>
        <w:rPr>
          <w:rFonts w:ascii="Calibri" w:hAnsi="Calibri" w:cs="Calibri"/>
          <w:sz w:val="24"/>
          <w:szCs w:val="24"/>
        </w:rPr>
        <w:tab/>
      </w:r>
      <w:r>
        <w:rPr>
          <w:rFonts w:ascii="Calibri" w:hAnsi="Calibri" w:cs="Calibri"/>
          <w:sz w:val="24"/>
          <w:szCs w:val="24"/>
        </w:rPr>
        <w:tab/>
        <w:t>UI10. Authors</w:t>
      </w:r>
    </w:p>
    <w:p w14:paraId="077F4E4A" w14:textId="5FFD59CD" w:rsidR="002C79B4" w:rsidRDefault="002C79B4" w:rsidP="007110B6">
      <w:pPr>
        <w:rPr>
          <w:rFonts w:ascii="Calibri" w:hAnsi="Calibri" w:cs="Calibri"/>
          <w:sz w:val="24"/>
          <w:szCs w:val="24"/>
        </w:rPr>
      </w:pPr>
      <w:r>
        <w:rPr>
          <w:rFonts w:ascii="Calibri" w:hAnsi="Calibri" w:cs="Calibri"/>
          <w:sz w:val="24"/>
          <w:szCs w:val="24"/>
        </w:rPr>
        <w:tab/>
      </w:r>
      <w:r>
        <w:rPr>
          <w:rFonts w:ascii="Calibri" w:hAnsi="Calibri" w:cs="Calibri"/>
          <w:sz w:val="24"/>
          <w:szCs w:val="24"/>
        </w:rPr>
        <w:tab/>
        <w:t>UI11. Categories</w:t>
      </w:r>
    </w:p>
    <w:p w14:paraId="4121BAC5" w14:textId="07011517" w:rsidR="002C79B4" w:rsidRDefault="002C79B4" w:rsidP="007110B6">
      <w:pPr>
        <w:rPr>
          <w:rFonts w:ascii="Calibri" w:hAnsi="Calibri" w:cs="Calibri"/>
          <w:sz w:val="24"/>
          <w:szCs w:val="24"/>
        </w:rPr>
      </w:pPr>
      <w:r>
        <w:rPr>
          <w:rFonts w:ascii="Calibri" w:hAnsi="Calibri" w:cs="Calibri"/>
          <w:sz w:val="24"/>
          <w:szCs w:val="24"/>
        </w:rPr>
        <w:tab/>
      </w:r>
      <w:r>
        <w:rPr>
          <w:rFonts w:ascii="Calibri" w:hAnsi="Calibri" w:cs="Calibri"/>
          <w:sz w:val="24"/>
          <w:szCs w:val="24"/>
        </w:rPr>
        <w:tab/>
        <w:t>UI12. News details</w:t>
      </w:r>
    </w:p>
    <w:p w14:paraId="191DB35E" w14:textId="0BDA7EA8" w:rsidR="007110B6" w:rsidRPr="00E25C97" w:rsidRDefault="007110B6" w:rsidP="007110B6">
      <w:pPr>
        <w:rPr>
          <w:rFonts w:ascii="Calibri" w:hAnsi="Calibri" w:cs="Calibri"/>
          <w:b/>
          <w:bCs/>
          <w:sz w:val="24"/>
          <w:szCs w:val="24"/>
        </w:rPr>
      </w:pPr>
      <w:r w:rsidRPr="00E25C97">
        <w:rPr>
          <w:rFonts w:ascii="Calibri" w:hAnsi="Calibri" w:cs="Calibri"/>
          <w:b/>
          <w:bCs/>
          <w:sz w:val="24"/>
          <w:szCs w:val="24"/>
        </w:rPr>
        <w:t>A4:</w:t>
      </w:r>
      <w:r w:rsidR="006648E3" w:rsidRPr="00E25C97">
        <w:rPr>
          <w:rFonts w:ascii="Calibri" w:hAnsi="Calibri" w:cs="Calibri"/>
          <w:b/>
          <w:bCs/>
          <w:sz w:val="24"/>
          <w:szCs w:val="24"/>
        </w:rPr>
        <w:t xml:space="preserve"> </w:t>
      </w:r>
      <w:r w:rsidR="0063505C" w:rsidRPr="00E25C97">
        <w:rPr>
          <w:rFonts w:ascii="Calibri" w:hAnsi="Calibri" w:cs="Calibri"/>
          <w:b/>
          <w:bCs/>
          <w:sz w:val="24"/>
          <w:szCs w:val="24"/>
        </w:rPr>
        <w:t>Conceptual Data Model</w:t>
      </w:r>
    </w:p>
    <w:p w14:paraId="270A3C85" w14:textId="6D8503DF" w:rsidR="007505FF" w:rsidRDefault="007505FF" w:rsidP="007110B6">
      <w:pPr>
        <w:rPr>
          <w:rFonts w:ascii="Calibri" w:hAnsi="Calibri" w:cs="Calibri"/>
          <w:sz w:val="24"/>
          <w:szCs w:val="24"/>
        </w:rPr>
      </w:pPr>
      <w:r>
        <w:rPr>
          <w:rFonts w:ascii="Calibri" w:hAnsi="Calibri" w:cs="Calibri"/>
          <w:sz w:val="24"/>
          <w:szCs w:val="24"/>
        </w:rPr>
        <w:tab/>
        <w:t>4.1. Class diagram</w:t>
      </w:r>
    </w:p>
    <w:p w14:paraId="7AD8D8C3" w14:textId="09314305" w:rsidR="007505FF" w:rsidRPr="007110B6" w:rsidRDefault="007505FF" w:rsidP="007110B6">
      <w:pPr>
        <w:rPr>
          <w:rFonts w:ascii="Calibri" w:hAnsi="Calibri" w:cs="Calibri"/>
          <w:sz w:val="24"/>
          <w:szCs w:val="24"/>
        </w:rPr>
      </w:pPr>
      <w:r>
        <w:rPr>
          <w:rFonts w:ascii="Calibri" w:hAnsi="Calibri" w:cs="Calibri"/>
          <w:sz w:val="24"/>
          <w:szCs w:val="24"/>
        </w:rPr>
        <w:tab/>
        <w:t>4.2. Additional Business Rules</w:t>
      </w:r>
    </w:p>
    <w:p w14:paraId="114C0742" w14:textId="66DB242F" w:rsidR="007110B6" w:rsidRPr="00E25C97" w:rsidRDefault="007110B6" w:rsidP="007110B6">
      <w:pPr>
        <w:rPr>
          <w:rFonts w:ascii="Calibri" w:hAnsi="Calibri" w:cs="Calibri"/>
          <w:b/>
          <w:bCs/>
          <w:sz w:val="24"/>
          <w:szCs w:val="24"/>
        </w:rPr>
      </w:pPr>
      <w:r w:rsidRPr="00E25C97">
        <w:rPr>
          <w:rFonts w:ascii="Calibri" w:hAnsi="Calibri" w:cs="Calibri"/>
          <w:b/>
          <w:bCs/>
          <w:sz w:val="24"/>
          <w:szCs w:val="24"/>
        </w:rPr>
        <w:t>A5:</w:t>
      </w:r>
      <w:r w:rsidR="0063505C" w:rsidRPr="00E25C97">
        <w:rPr>
          <w:rFonts w:ascii="Calibri" w:hAnsi="Calibri" w:cs="Calibri"/>
          <w:b/>
          <w:bCs/>
          <w:sz w:val="24"/>
          <w:szCs w:val="24"/>
        </w:rPr>
        <w:t xml:space="preserve"> Relational Schema</w:t>
      </w:r>
      <w:r w:rsidR="007505FF" w:rsidRPr="00E25C97">
        <w:rPr>
          <w:rFonts w:ascii="Calibri" w:hAnsi="Calibri" w:cs="Calibri"/>
          <w:b/>
          <w:bCs/>
          <w:sz w:val="24"/>
          <w:szCs w:val="24"/>
        </w:rPr>
        <w:t>, validation and schema refinement</w:t>
      </w:r>
    </w:p>
    <w:p w14:paraId="7EAD8DE2" w14:textId="7AC8AE52" w:rsidR="007505FF" w:rsidRDefault="007505FF" w:rsidP="007110B6">
      <w:pPr>
        <w:rPr>
          <w:rFonts w:ascii="Calibri" w:hAnsi="Calibri" w:cs="Calibri"/>
          <w:sz w:val="24"/>
          <w:szCs w:val="24"/>
        </w:rPr>
      </w:pPr>
      <w:r>
        <w:rPr>
          <w:rFonts w:ascii="Calibri" w:hAnsi="Calibri" w:cs="Calibri"/>
          <w:sz w:val="24"/>
          <w:szCs w:val="24"/>
        </w:rPr>
        <w:tab/>
        <w:t>5.1. Relational Schema</w:t>
      </w:r>
    </w:p>
    <w:p w14:paraId="17027C3B" w14:textId="38AD66FD" w:rsidR="007505FF" w:rsidRDefault="007505FF" w:rsidP="007110B6">
      <w:pPr>
        <w:rPr>
          <w:rFonts w:ascii="Calibri" w:hAnsi="Calibri" w:cs="Calibri"/>
          <w:sz w:val="24"/>
          <w:szCs w:val="24"/>
        </w:rPr>
      </w:pPr>
      <w:r>
        <w:rPr>
          <w:rFonts w:ascii="Calibri" w:hAnsi="Calibri" w:cs="Calibri"/>
          <w:sz w:val="24"/>
          <w:szCs w:val="24"/>
        </w:rPr>
        <w:tab/>
        <w:t>5.2. Domains</w:t>
      </w:r>
    </w:p>
    <w:p w14:paraId="23F12512" w14:textId="5268D976" w:rsidR="007505FF" w:rsidRPr="007110B6" w:rsidRDefault="007505FF" w:rsidP="007110B6">
      <w:pPr>
        <w:rPr>
          <w:rFonts w:ascii="Calibri" w:hAnsi="Calibri" w:cs="Calibri"/>
          <w:sz w:val="24"/>
          <w:szCs w:val="24"/>
        </w:rPr>
      </w:pPr>
      <w:r>
        <w:rPr>
          <w:rFonts w:ascii="Calibri" w:hAnsi="Calibri" w:cs="Calibri"/>
          <w:sz w:val="24"/>
          <w:szCs w:val="24"/>
        </w:rPr>
        <w:tab/>
        <w:t>5.3. Schema validation</w:t>
      </w:r>
    </w:p>
    <w:p w14:paraId="44A4255E" w14:textId="3AD9AE2D" w:rsidR="007110B6" w:rsidRPr="00E25C97" w:rsidRDefault="007110B6" w:rsidP="007110B6">
      <w:pPr>
        <w:rPr>
          <w:rFonts w:ascii="Calibri" w:hAnsi="Calibri" w:cs="Calibri"/>
          <w:b/>
          <w:bCs/>
          <w:sz w:val="24"/>
          <w:szCs w:val="24"/>
        </w:rPr>
      </w:pPr>
      <w:r w:rsidRPr="00E25C97">
        <w:rPr>
          <w:rFonts w:ascii="Calibri" w:hAnsi="Calibri" w:cs="Calibri"/>
          <w:b/>
          <w:bCs/>
          <w:sz w:val="24"/>
          <w:szCs w:val="24"/>
        </w:rPr>
        <w:t>A6:</w:t>
      </w:r>
      <w:r w:rsidR="0063505C" w:rsidRPr="00E25C97">
        <w:rPr>
          <w:rFonts w:ascii="Calibri" w:hAnsi="Calibri" w:cs="Calibri"/>
          <w:b/>
          <w:bCs/>
          <w:sz w:val="24"/>
          <w:szCs w:val="24"/>
        </w:rPr>
        <w:t xml:space="preserve"> Indexes, </w:t>
      </w:r>
      <w:r w:rsidR="007505FF" w:rsidRPr="00E25C97">
        <w:rPr>
          <w:rFonts w:ascii="Calibri" w:hAnsi="Calibri" w:cs="Calibri"/>
          <w:b/>
          <w:bCs/>
          <w:sz w:val="24"/>
          <w:szCs w:val="24"/>
        </w:rPr>
        <w:t>triggers, transactions</w:t>
      </w:r>
      <w:r w:rsidR="0063505C" w:rsidRPr="00E25C97">
        <w:rPr>
          <w:rFonts w:ascii="Calibri" w:hAnsi="Calibri" w:cs="Calibri"/>
          <w:b/>
          <w:bCs/>
          <w:sz w:val="24"/>
          <w:szCs w:val="24"/>
        </w:rPr>
        <w:t xml:space="preserve"> and </w:t>
      </w:r>
      <w:r w:rsidR="007505FF" w:rsidRPr="00E25C97">
        <w:rPr>
          <w:rFonts w:ascii="Calibri" w:hAnsi="Calibri" w:cs="Calibri"/>
          <w:b/>
          <w:bCs/>
          <w:sz w:val="24"/>
          <w:szCs w:val="24"/>
        </w:rPr>
        <w:t>database population</w:t>
      </w:r>
    </w:p>
    <w:p w14:paraId="692D8B08" w14:textId="38C31761" w:rsidR="00BF7AA4" w:rsidRDefault="00BF7AA4" w:rsidP="007110B6">
      <w:pPr>
        <w:rPr>
          <w:rFonts w:ascii="Calibri" w:hAnsi="Calibri" w:cs="Calibri"/>
          <w:sz w:val="24"/>
          <w:szCs w:val="24"/>
        </w:rPr>
      </w:pPr>
      <w:r>
        <w:rPr>
          <w:rFonts w:ascii="Calibri" w:hAnsi="Calibri" w:cs="Calibri"/>
          <w:sz w:val="24"/>
          <w:szCs w:val="24"/>
        </w:rPr>
        <w:lastRenderedPageBreak/>
        <w:tab/>
        <w:t>6.1. Database Workload</w:t>
      </w:r>
    </w:p>
    <w:p w14:paraId="4738D2CD" w14:textId="11E13405" w:rsidR="00BF7AA4" w:rsidRDefault="00BF7AA4" w:rsidP="007110B6">
      <w:pPr>
        <w:rPr>
          <w:rFonts w:ascii="Calibri" w:hAnsi="Calibri" w:cs="Calibri"/>
          <w:sz w:val="24"/>
          <w:szCs w:val="24"/>
        </w:rPr>
      </w:pPr>
      <w:r>
        <w:rPr>
          <w:rFonts w:ascii="Calibri" w:hAnsi="Calibri" w:cs="Calibri"/>
          <w:sz w:val="24"/>
          <w:szCs w:val="24"/>
        </w:rPr>
        <w:tab/>
        <w:t>6.2. Proposed Indices</w:t>
      </w:r>
    </w:p>
    <w:p w14:paraId="09A12EA2" w14:textId="6E5DC4D9" w:rsidR="00BF7AA4" w:rsidRDefault="00BF7AA4" w:rsidP="007110B6">
      <w:pPr>
        <w:rPr>
          <w:rFonts w:ascii="Calibri" w:hAnsi="Calibri" w:cs="Calibri"/>
          <w:sz w:val="24"/>
          <w:szCs w:val="24"/>
        </w:rPr>
      </w:pPr>
      <w:r>
        <w:rPr>
          <w:rFonts w:ascii="Calibri" w:hAnsi="Calibri" w:cs="Calibri"/>
          <w:sz w:val="24"/>
          <w:szCs w:val="24"/>
        </w:rPr>
        <w:tab/>
      </w:r>
      <w:r>
        <w:rPr>
          <w:rFonts w:ascii="Calibri" w:hAnsi="Calibri" w:cs="Calibri"/>
          <w:sz w:val="24"/>
          <w:szCs w:val="24"/>
        </w:rPr>
        <w:tab/>
        <w:t>6.2.1. Performance Indices</w:t>
      </w:r>
    </w:p>
    <w:p w14:paraId="7DD63353" w14:textId="294244FF" w:rsidR="00BF7AA4" w:rsidRDefault="00BF7AA4" w:rsidP="007110B6">
      <w:pPr>
        <w:rPr>
          <w:rFonts w:ascii="Calibri" w:hAnsi="Calibri" w:cs="Calibri"/>
          <w:sz w:val="24"/>
          <w:szCs w:val="24"/>
        </w:rPr>
      </w:pPr>
      <w:r>
        <w:rPr>
          <w:rFonts w:ascii="Calibri" w:hAnsi="Calibri" w:cs="Calibri"/>
          <w:sz w:val="24"/>
          <w:szCs w:val="24"/>
        </w:rPr>
        <w:tab/>
      </w:r>
      <w:r>
        <w:rPr>
          <w:rFonts w:ascii="Calibri" w:hAnsi="Calibri" w:cs="Calibri"/>
          <w:sz w:val="24"/>
          <w:szCs w:val="24"/>
        </w:rPr>
        <w:tab/>
        <w:t>6.2.2. Full-text Search Indices</w:t>
      </w:r>
    </w:p>
    <w:p w14:paraId="657E37EF" w14:textId="5CF3C4A7" w:rsidR="0049703D" w:rsidRDefault="0049703D" w:rsidP="007110B6">
      <w:pPr>
        <w:rPr>
          <w:rFonts w:ascii="Calibri" w:hAnsi="Calibri" w:cs="Calibri"/>
          <w:sz w:val="24"/>
          <w:szCs w:val="24"/>
        </w:rPr>
      </w:pPr>
      <w:r>
        <w:rPr>
          <w:rFonts w:ascii="Calibri" w:hAnsi="Calibri" w:cs="Calibri"/>
          <w:sz w:val="24"/>
          <w:szCs w:val="24"/>
        </w:rPr>
        <w:tab/>
        <w:t>6.3. Triggers</w:t>
      </w:r>
    </w:p>
    <w:p w14:paraId="0E77EA70" w14:textId="0703C13A" w:rsidR="00706197" w:rsidRPr="007110B6" w:rsidRDefault="0049703D" w:rsidP="00002926">
      <w:pPr>
        <w:rPr>
          <w:rFonts w:ascii="Calibri" w:hAnsi="Calibri" w:cs="Calibri"/>
          <w:sz w:val="24"/>
          <w:szCs w:val="24"/>
        </w:rPr>
      </w:pPr>
      <w:r>
        <w:rPr>
          <w:rFonts w:ascii="Calibri" w:hAnsi="Calibri" w:cs="Calibri"/>
          <w:sz w:val="24"/>
          <w:szCs w:val="24"/>
        </w:rPr>
        <w:tab/>
        <w:t>6.4. Transactions</w:t>
      </w:r>
    </w:p>
    <w:p w14:paraId="436D6530" w14:textId="537AB85E" w:rsidR="007110B6" w:rsidRPr="00E25C97" w:rsidRDefault="007110B6" w:rsidP="007110B6">
      <w:pPr>
        <w:rPr>
          <w:rFonts w:ascii="Calibri" w:hAnsi="Calibri" w:cs="Calibri"/>
          <w:b/>
          <w:bCs/>
          <w:sz w:val="24"/>
          <w:szCs w:val="24"/>
        </w:rPr>
      </w:pPr>
      <w:r w:rsidRPr="00E25C97">
        <w:rPr>
          <w:rFonts w:ascii="Calibri" w:hAnsi="Calibri" w:cs="Calibri"/>
          <w:b/>
          <w:bCs/>
          <w:sz w:val="24"/>
          <w:szCs w:val="24"/>
        </w:rPr>
        <w:t>A7:</w:t>
      </w:r>
      <w:r w:rsidR="0063505C" w:rsidRPr="00E25C97">
        <w:rPr>
          <w:rFonts w:ascii="Calibri" w:hAnsi="Calibri" w:cs="Calibri"/>
          <w:b/>
          <w:bCs/>
          <w:sz w:val="24"/>
          <w:szCs w:val="24"/>
        </w:rPr>
        <w:t xml:space="preserve"> Web Resources Specification</w:t>
      </w:r>
    </w:p>
    <w:p w14:paraId="54C725B3" w14:textId="7CE569F2" w:rsidR="00B33E6B" w:rsidRDefault="00B33E6B" w:rsidP="007110B6">
      <w:pPr>
        <w:rPr>
          <w:rFonts w:ascii="Calibri" w:hAnsi="Calibri" w:cs="Calibri"/>
          <w:sz w:val="24"/>
          <w:szCs w:val="24"/>
        </w:rPr>
      </w:pPr>
      <w:r>
        <w:rPr>
          <w:rFonts w:ascii="Calibri" w:hAnsi="Calibri" w:cs="Calibri"/>
          <w:sz w:val="24"/>
          <w:szCs w:val="24"/>
        </w:rPr>
        <w:tab/>
        <w:t>7.1. Overview</w:t>
      </w:r>
    </w:p>
    <w:p w14:paraId="10718422" w14:textId="1C61A78D" w:rsidR="00B33E6B" w:rsidRDefault="00B33E6B" w:rsidP="007110B6">
      <w:pPr>
        <w:rPr>
          <w:rFonts w:ascii="Calibri" w:hAnsi="Calibri" w:cs="Calibri"/>
          <w:sz w:val="24"/>
          <w:szCs w:val="24"/>
        </w:rPr>
      </w:pPr>
      <w:r>
        <w:rPr>
          <w:rFonts w:ascii="Calibri" w:hAnsi="Calibri" w:cs="Calibri"/>
          <w:sz w:val="24"/>
          <w:szCs w:val="24"/>
        </w:rPr>
        <w:tab/>
        <w:t>7.2. Permissions</w:t>
      </w:r>
    </w:p>
    <w:p w14:paraId="027CD40F" w14:textId="1B32DBD5" w:rsidR="00624EEC" w:rsidRPr="005358C1" w:rsidRDefault="00624EEC" w:rsidP="007110B6">
      <w:pPr>
        <w:rPr>
          <w:rFonts w:ascii="Calibri" w:hAnsi="Calibri" w:cs="Calibri"/>
          <w:b/>
          <w:bCs/>
          <w:sz w:val="24"/>
          <w:szCs w:val="24"/>
        </w:rPr>
      </w:pPr>
      <w:r>
        <w:rPr>
          <w:rFonts w:ascii="Calibri" w:hAnsi="Calibri" w:cs="Calibri"/>
          <w:sz w:val="24"/>
          <w:szCs w:val="24"/>
        </w:rPr>
        <w:tab/>
      </w:r>
      <w:r w:rsidRPr="005358C1">
        <w:rPr>
          <w:rFonts w:ascii="Calibri" w:hAnsi="Calibri" w:cs="Calibri"/>
          <w:b/>
          <w:bCs/>
          <w:color w:val="FF0000"/>
          <w:sz w:val="24"/>
          <w:szCs w:val="24"/>
        </w:rPr>
        <w:t>7.3. OpenAPI Specification</w:t>
      </w:r>
      <w:r w:rsidR="005358C1">
        <w:rPr>
          <w:rFonts w:ascii="Calibri" w:hAnsi="Calibri" w:cs="Calibri"/>
          <w:b/>
          <w:bCs/>
          <w:color w:val="FF0000"/>
          <w:sz w:val="24"/>
          <w:szCs w:val="24"/>
        </w:rPr>
        <w:t xml:space="preserve"> (EM FALTA)</w:t>
      </w:r>
    </w:p>
    <w:p w14:paraId="382B1ECD" w14:textId="48331D92" w:rsidR="007110B6" w:rsidRPr="00E25C97" w:rsidRDefault="007110B6" w:rsidP="007110B6">
      <w:pPr>
        <w:rPr>
          <w:rFonts w:ascii="Calibri" w:hAnsi="Calibri" w:cs="Calibri"/>
          <w:b/>
          <w:bCs/>
          <w:sz w:val="24"/>
          <w:szCs w:val="24"/>
        </w:rPr>
      </w:pPr>
      <w:r w:rsidRPr="00E25C97">
        <w:rPr>
          <w:rFonts w:ascii="Calibri" w:hAnsi="Calibri" w:cs="Calibri"/>
          <w:b/>
          <w:bCs/>
          <w:sz w:val="24"/>
          <w:szCs w:val="24"/>
        </w:rPr>
        <w:t>A8:</w:t>
      </w:r>
      <w:r w:rsidR="0063505C" w:rsidRPr="00E25C97">
        <w:rPr>
          <w:rFonts w:ascii="Calibri" w:hAnsi="Calibri" w:cs="Calibri"/>
          <w:b/>
          <w:bCs/>
          <w:sz w:val="24"/>
          <w:szCs w:val="24"/>
        </w:rPr>
        <w:t xml:space="preserve"> Vertical Prototype</w:t>
      </w:r>
    </w:p>
    <w:p w14:paraId="48A2FF82" w14:textId="0F108D91" w:rsidR="00C646A6" w:rsidRDefault="00C646A6" w:rsidP="007110B6">
      <w:pPr>
        <w:rPr>
          <w:rFonts w:ascii="Calibri" w:hAnsi="Calibri" w:cs="Calibri"/>
          <w:sz w:val="24"/>
          <w:szCs w:val="24"/>
        </w:rPr>
      </w:pPr>
      <w:r>
        <w:rPr>
          <w:rFonts w:ascii="Calibri" w:hAnsi="Calibri" w:cs="Calibri"/>
          <w:sz w:val="24"/>
          <w:szCs w:val="24"/>
        </w:rPr>
        <w:tab/>
        <w:t>8.1. Implemented Features</w:t>
      </w:r>
    </w:p>
    <w:p w14:paraId="551C9104" w14:textId="2A1B72FD" w:rsidR="00C646A6" w:rsidRDefault="00C646A6" w:rsidP="007110B6">
      <w:pPr>
        <w:rPr>
          <w:rFonts w:ascii="Calibri" w:hAnsi="Calibri" w:cs="Calibri"/>
          <w:sz w:val="24"/>
          <w:szCs w:val="24"/>
        </w:rPr>
      </w:pPr>
      <w:r>
        <w:rPr>
          <w:rFonts w:ascii="Calibri" w:hAnsi="Calibri" w:cs="Calibri"/>
          <w:sz w:val="24"/>
          <w:szCs w:val="24"/>
        </w:rPr>
        <w:tab/>
      </w:r>
      <w:r>
        <w:rPr>
          <w:rFonts w:ascii="Calibri" w:hAnsi="Calibri" w:cs="Calibri"/>
          <w:sz w:val="24"/>
          <w:szCs w:val="24"/>
        </w:rPr>
        <w:tab/>
        <w:t>8.1.1. Implemented User Stories</w:t>
      </w:r>
    </w:p>
    <w:p w14:paraId="23274A5A" w14:textId="7AD31AC1" w:rsidR="00626B0F" w:rsidRDefault="00626B0F" w:rsidP="007110B6">
      <w:pPr>
        <w:rPr>
          <w:rFonts w:ascii="Calibri" w:hAnsi="Calibri" w:cs="Calibri"/>
          <w:sz w:val="24"/>
          <w:szCs w:val="24"/>
        </w:rPr>
      </w:pPr>
      <w:r>
        <w:rPr>
          <w:rFonts w:ascii="Calibri" w:hAnsi="Calibri" w:cs="Calibri"/>
          <w:sz w:val="24"/>
          <w:szCs w:val="24"/>
        </w:rPr>
        <w:tab/>
      </w:r>
      <w:r>
        <w:rPr>
          <w:rFonts w:ascii="Calibri" w:hAnsi="Calibri" w:cs="Calibri"/>
          <w:sz w:val="24"/>
          <w:szCs w:val="24"/>
        </w:rPr>
        <w:tab/>
        <w:t>8.2.1. Implemented Web Resources</w:t>
      </w:r>
    </w:p>
    <w:p w14:paraId="60E8AB35" w14:textId="11CFC7F6" w:rsidR="00626B0F" w:rsidRPr="007110B6" w:rsidRDefault="00626B0F" w:rsidP="007110B6">
      <w:pPr>
        <w:rPr>
          <w:rFonts w:ascii="Calibri" w:hAnsi="Calibri" w:cs="Calibri"/>
          <w:sz w:val="24"/>
          <w:szCs w:val="24"/>
        </w:rPr>
      </w:pPr>
      <w:r>
        <w:rPr>
          <w:rFonts w:ascii="Calibri" w:hAnsi="Calibri" w:cs="Calibri"/>
          <w:sz w:val="24"/>
          <w:szCs w:val="24"/>
        </w:rPr>
        <w:tab/>
        <w:t>8.2. Prototype</w:t>
      </w:r>
    </w:p>
    <w:p w14:paraId="22B97C0B" w14:textId="2B4E2D7B" w:rsidR="007110B6" w:rsidRPr="00E25C97" w:rsidRDefault="007110B6" w:rsidP="007110B6">
      <w:pPr>
        <w:rPr>
          <w:rFonts w:ascii="Calibri" w:hAnsi="Calibri" w:cs="Calibri"/>
          <w:b/>
          <w:bCs/>
          <w:sz w:val="24"/>
          <w:szCs w:val="24"/>
        </w:rPr>
      </w:pPr>
      <w:r w:rsidRPr="00E25C97">
        <w:rPr>
          <w:rFonts w:ascii="Calibri" w:hAnsi="Calibri" w:cs="Calibri"/>
          <w:b/>
          <w:bCs/>
          <w:sz w:val="24"/>
          <w:szCs w:val="24"/>
        </w:rPr>
        <w:t>A9:</w:t>
      </w:r>
      <w:r w:rsidR="0063505C" w:rsidRPr="00E25C97">
        <w:rPr>
          <w:rFonts w:ascii="Calibri" w:hAnsi="Calibri" w:cs="Calibri"/>
          <w:b/>
          <w:bCs/>
          <w:sz w:val="24"/>
          <w:szCs w:val="24"/>
        </w:rPr>
        <w:t xml:space="preserve"> Product</w:t>
      </w:r>
    </w:p>
    <w:p w14:paraId="6B580270" w14:textId="2F4A0ECD" w:rsidR="0074106D" w:rsidRDefault="0074106D" w:rsidP="007110B6">
      <w:pPr>
        <w:rPr>
          <w:rFonts w:ascii="Calibri" w:hAnsi="Calibri" w:cs="Calibri"/>
          <w:sz w:val="24"/>
          <w:szCs w:val="24"/>
        </w:rPr>
      </w:pPr>
      <w:r>
        <w:rPr>
          <w:rFonts w:ascii="Calibri" w:hAnsi="Calibri" w:cs="Calibri"/>
          <w:sz w:val="24"/>
          <w:szCs w:val="24"/>
        </w:rPr>
        <w:tab/>
        <w:t>9.1. Installation</w:t>
      </w:r>
    </w:p>
    <w:p w14:paraId="3014023F" w14:textId="33A8A048" w:rsidR="0074106D" w:rsidRDefault="0074106D" w:rsidP="007110B6">
      <w:pPr>
        <w:rPr>
          <w:rFonts w:ascii="Calibri" w:hAnsi="Calibri" w:cs="Calibri"/>
          <w:sz w:val="24"/>
          <w:szCs w:val="24"/>
        </w:rPr>
      </w:pPr>
      <w:r>
        <w:rPr>
          <w:rFonts w:ascii="Calibri" w:hAnsi="Calibri" w:cs="Calibri"/>
          <w:sz w:val="24"/>
          <w:szCs w:val="24"/>
        </w:rPr>
        <w:tab/>
        <w:t>9.2. Usage</w:t>
      </w:r>
    </w:p>
    <w:p w14:paraId="5EA40BCC" w14:textId="6896E8D3" w:rsidR="0074106D" w:rsidRDefault="0074106D" w:rsidP="007110B6">
      <w:pPr>
        <w:rPr>
          <w:rFonts w:ascii="Calibri" w:hAnsi="Calibri" w:cs="Calibri"/>
          <w:sz w:val="24"/>
          <w:szCs w:val="24"/>
        </w:rPr>
      </w:pPr>
      <w:r>
        <w:rPr>
          <w:rFonts w:ascii="Calibri" w:hAnsi="Calibri" w:cs="Calibri"/>
          <w:sz w:val="24"/>
          <w:szCs w:val="24"/>
        </w:rPr>
        <w:tab/>
      </w:r>
      <w:r>
        <w:rPr>
          <w:rFonts w:ascii="Calibri" w:hAnsi="Calibri" w:cs="Calibri"/>
          <w:sz w:val="24"/>
          <w:szCs w:val="24"/>
        </w:rPr>
        <w:tab/>
        <w:t>9.2.1. Administration Credentials</w:t>
      </w:r>
    </w:p>
    <w:p w14:paraId="387BBE2A" w14:textId="6D8B1826" w:rsidR="0074106D" w:rsidRDefault="0074106D" w:rsidP="007110B6">
      <w:pPr>
        <w:rPr>
          <w:rFonts w:ascii="Calibri" w:hAnsi="Calibri" w:cs="Calibri"/>
          <w:sz w:val="24"/>
          <w:szCs w:val="24"/>
        </w:rPr>
      </w:pPr>
      <w:r>
        <w:rPr>
          <w:rFonts w:ascii="Calibri" w:hAnsi="Calibri" w:cs="Calibri"/>
          <w:sz w:val="24"/>
          <w:szCs w:val="24"/>
        </w:rPr>
        <w:tab/>
      </w:r>
      <w:r>
        <w:rPr>
          <w:rFonts w:ascii="Calibri" w:hAnsi="Calibri" w:cs="Calibri"/>
          <w:sz w:val="24"/>
          <w:szCs w:val="24"/>
        </w:rPr>
        <w:tab/>
        <w:t>9.2.2. User Credentials</w:t>
      </w:r>
    </w:p>
    <w:p w14:paraId="6BAC97CF" w14:textId="0C2470A9" w:rsidR="00B626FF" w:rsidRDefault="00B626FF" w:rsidP="007110B6">
      <w:pPr>
        <w:rPr>
          <w:rFonts w:ascii="Calibri" w:hAnsi="Calibri" w:cs="Calibri"/>
          <w:sz w:val="24"/>
          <w:szCs w:val="24"/>
        </w:rPr>
      </w:pPr>
      <w:r>
        <w:rPr>
          <w:rFonts w:ascii="Calibri" w:hAnsi="Calibri" w:cs="Calibri"/>
          <w:sz w:val="24"/>
          <w:szCs w:val="24"/>
        </w:rPr>
        <w:tab/>
        <w:t>9.3. Application Help</w:t>
      </w:r>
    </w:p>
    <w:p w14:paraId="15B97AC0" w14:textId="71133218" w:rsidR="00614E69" w:rsidRDefault="00614E69" w:rsidP="007110B6">
      <w:pPr>
        <w:rPr>
          <w:rFonts w:ascii="Calibri" w:hAnsi="Calibri" w:cs="Calibri"/>
          <w:sz w:val="24"/>
          <w:szCs w:val="24"/>
        </w:rPr>
      </w:pPr>
      <w:r>
        <w:rPr>
          <w:rFonts w:ascii="Calibri" w:hAnsi="Calibri" w:cs="Calibri"/>
          <w:sz w:val="24"/>
          <w:szCs w:val="24"/>
        </w:rPr>
        <w:tab/>
        <w:t>9.4. Input Validation</w:t>
      </w:r>
    </w:p>
    <w:p w14:paraId="2551311C" w14:textId="14B854CA" w:rsidR="00614E69" w:rsidRDefault="00614E69" w:rsidP="007110B6">
      <w:pPr>
        <w:rPr>
          <w:rFonts w:ascii="Calibri" w:hAnsi="Calibri" w:cs="Calibri"/>
          <w:sz w:val="24"/>
          <w:szCs w:val="24"/>
        </w:rPr>
      </w:pPr>
      <w:r>
        <w:rPr>
          <w:rFonts w:ascii="Calibri" w:hAnsi="Calibri" w:cs="Calibri"/>
          <w:sz w:val="24"/>
          <w:szCs w:val="24"/>
        </w:rPr>
        <w:tab/>
        <w:t>9.5. Check Accessibility and  and Usability</w:t>
      </w:r>
    </w:p>
    <w:p w14:paraId="6240AB1E" w14:textId="38311CD5" w:rsidR="00614E69" w:rsidRDefault="00614E69" w:rsidP="007110B6">
      <w:pPr>
        <w:rPr>
          <w:rFonts w:ascii="Calibri" w:hAnsi="Calibri" w:cs="Calibri"/>
          <w:sz w:val="24"/>
          <w:szCs w:val="24"/>
        </w:rPr>
      </w:pPr>
      <w:r>
        <w:rPr>
          <w:rFonts w:ascii="Calibri" w:hAnsi="Calibri" w:cs="Calibri"/>
          <w:sz w:val="24"/>
          <w:szCs w:val="24"/>
        </w:rPr>
        <w:tab/>
        <w:t>9.6. HTML &amp; CSS Validation</w:t>
      </w:r>
    </w:p>
    <w:p w14:paraId="4281501F" w14:textId="3B839487" w:rsidR="00BC1337" w:rsidRDefault="00BC1337" w:rsidP="007110B6">
      <w:pPr>
        <w:rPr>
          <w:rFonts w:ascii="Calibri" w:hAnsi="Calibri" w:cs="Calibri"/>
          <w:sz w:val="24"/>
          <w:szCs w:val="24"/>
        </w:rPr>
      </w:pPr>
      <w:r>
        <w:rPr>
          <w:rFonts w:ascii="Calibri" w:hAnsi="Calibri" w:cs="Calibri"/>
          <w:sz w:val="24"/>
          <w:szCs w:val="24"/>
        </w:rPr>
        <w:tab/>
        <w:t xml:space="preserve">9.7. Revisioons to the Project </w:t>
      </w:r>
    </w:p>
    <w:p w14:paraId="2B8A1315" w14:textId="71748E97" w:rsidR="00BC1337" w:rsidRDefault="00BC1337" w:rsidP="007110B6">
      <w:pPr>
        <w:rPr>
          <w:rFonts w:ascii="Calibri" w:hAnsi="Calibri" w:cs="Calibri"/>
          <w:sz w:val="24"/>
          <w:szCs w:val="24"/>
        </w:rPr>
      </w:pPr>
      <w:r>
        <w:rPr>
          <w:rFonts w:ascii="Calibri" w:hAnsi="Calibri" w:cs="Calibri"/>
          <w:sz w:val="24"/>
          <w:szCs w:val="24"/>
        </w:rPr>
        <w:tab/>
        <w:t>9.8. Implementation Details</w:t>
      </w:r>
    </w:p>
    <w:p w14:paraId="0EB691E5" w14:textId="4A4637FA" w:rsidR="00D451BE" w:rsidRDefault="00D451BE" w:rsidP="007110B6">
      <w:pPr>
        <w:rPr>
          <w:rFonts w:ascii="Calibri" w:hAnsi="Calibri" w:cs="Calibri"/>
          <w:sz w:val="24"/>
          <w:szCs w:val="24"/>
        </w:rPr>
      </w:pPr>
      <w:r>
        <w:rPr>
          <w:rFonts w:ascii="Calibri" w:hAnsi="Calibri" w:cs="Calibri"/>
          <w:sz w:val="24"/>
          <w:szCs w:val="24"/>
        </w:rPr>
        <w:tab/>
      </w:r>
      <w:r>
        <w:rPr>
          <w:rFonts w:ascii="Calibri" w:hAnsi="Calibri" w:cs="Calibri"/>
          <w:sz w:val="24"/>
          <w:szCs w:val="24"/>
        </w:rPr>
        <w:tab/>
        <w:t>9.8.1. Libraries Used</w:t>
      </w:r>
    </w:p>
    <w:p w14:paraId="2C7FEFC5" w14:textId="431E1F13" w:rsidR="00F83460" w:rsidRPr="007110B6" w:rsidRDefault="009E1A6F" w:rsidP="007110B6">
      <w:pPr>
        <w:rPr>
          <w:rFonts w:ascii="Calibri" w:hAnsi="Calibri" w:cs="Calibri"/>
          <w:sz w:val="24"/>
          <w:szCs w:val="24"/>
        </w:rPr>
      </w:pPr>
      <w:r>
        <w:rPr>
          <w:rFonts w:ascii="Calibri" w:hAnsi="Calibri" w:cs="Calibri"/>
          <w:sz w:val="24"/>
          <w:szCs w:val="24"/>
        </w:rPr>
        <w:tab/>
      </w:r>
      <w:r>
        <w:rPr>
          <w:rFonts w:ascii="Calibri" w:hAnsi="Calibri" w:cs="Calibri"/>
          <w:sz w:val="24"/>
          <w:szCs w:val="24"/>
        </w:rPr>
        <w:tab/>
        <w:t>9.8.2. User Stories</w:t>
      </w:r>
    </w:p>
    <w:p w14:paraId="5041C851" w14:textId="74E9CEE5" w:rsidR="00AA0466" w:rsidRPr="00E25C97" w:rsidRDefault="007110B6" w:rsidP="007110B6">
      <w:pPr>
        <w:rPr>
          <w:rFonts w:ascii="Calibri" w:hAnsi="Calibri" w:cs="Calibri"/>
          <w:b/>
          <w:bCs/>
          <w:sz w:val="24"/>
          <w:szCs w:val="24"/>
        </w:rPr>
      </w:pPr>
      <w:r w:rsidRPr="00E25C97">
        <w:rPr>
          <w:rFonts w:ascii="Calibri" w:hAnsi="Calibri" w:cs="Calibri"/>
          <w:b/>
          <w:bCs/>
          <w:sz w:val="24"/>
          <w:szCs w:val="24"/>
        </w:rPr>
        <w:t>A10:</w:t>
      </w:r>
      <w:r w:rsidR="0063505C" w:rsidRPr="00E25C97">
        <w:rPr>
          <w:rFonts w:ascii="Calibri" w:hAnsi="Calibri" w:cs="Calibri"/>
          <w:b/>
          <w:bCs/>
          <w:sz w:val="24"/>
          <w:szCs w:val="24"/>
        </w:rPr>
        <w:t xml:space="preserve"> Presentation</w:t>
      </w:r>
    </w:p>
    <w:p w14:paraId="546230BD" w14:textId="265743C9" w:rsidR="00F83460" w:rsidRDefault="00F83460" w:rsidP="007110B6">
      <w:pPr>
        <w:rPr>
          <w:rFonts w:ascii="Calibri" w:hAnsi="Calibri" w:cs="Calibri"/>
          <w:sz w:val="24"/>
          <w:szCs w:val="24"/>
        </w:rPr>
      </w:pPr>
      <w:r>
        <w:rPr>
          <w:rFonts w:ascii="Calibri" w:hAnsi="Calibri" w:cs="Calibri"/>
          <w:sz w:val="24"/>
          <w:szCs w:val="24"/>
        </w:rPr>
        <w:tab/>
      </w:r>
      <w:r w:rsidR="00E30D60">
        <w:rPr>
          <w:rFonts w:ascii="Calibri" w:hAnsi="Calibri" w:cs="Calibri"/>
          <w:sz w:val="24"/>
          <w:szCs w:val="24"/>
        </w:rPr>
        <w:t>10.1.</w:t>
      </w:r>
      <w:r w:rsidR="000C2588">
        <w:rPr>
          <w:rFonts w:ascii="Calibri" w:hAnsi="Calibri" w:cs="Calibri"/>
          <w:sz w:val="24"/>
          <w:szCs w:val="24"/>
        </w:rPr>
        <w:t xml:space="preserve"> Product presentation</w:t>
      </w:r>
    </w:p>
    <w:p w14:paraId="5AA389FC" w14:textId="41E311BE" w:rsidR="000C2588" w:rsidRDefault="000C2588" w:rsidP="007110B6">
      <w:pPr>
        <w:rPr>
          <w:rFonts w:ascii="Calibri" w:hAnsi="Calibri" w:cs="Calibri"/>
          <w:sz w:val="24"/>
          <w:szCs w:val="24"/>
        </w:rPr>
      </w:pPr>
      <w:r>
        <w:rPr>
          <w:rFonts w:ascii="Calibri" w:hAnsi="Calibri" w:cs="Calibri"/>
          <w:sz w:val="24"/>
          <w:szCs w:val="24"/>
        </w:rPr>
        <w:tab/>
        <w:t>10.2. Video presentation</w:t>
      </w:r>
    </w:p>
    <w:p w14:paraId="1871A81B" w14:textId="7699E17E" w:rsidR="00AA0466" w:rsidRPr="00E25C97" w:rsidRDefault="00AA0466" w:rsidP="007110B6">
      <w:pPr>
        <w:rPr>
          <w:rFonts w:ascii="Calibri" w:hAnsi="Calibri" w:cs="Calibri"/>
          <w:b/>
          <w:bCs/>
          <w:sz w:val="24"/>
          <w:szCs w:val="24"/>
        </w:rPr>
      </w:pPr>
      <w:r w:rsidRPr="00E25C97">
        <w:rPr>
          <w:rFonts w:ascii="Calibri" w:hAnsi="Calibri" w:cs="Calibri"/>
          <w:b/>
          <w:bCs/>
          <w:sz w:val="24"/>
          <w:szCs w:val="24"/>
        </w:rPr>
        <w:lastRenderedPageBreak/>
        <w:t>Revision History</w:t>
      </w:r>
    </w:p>
    <w:p w14:paraId="470AF1F3" w14:textId="30137F51" w:rsidR="00AA0466" w:rsidRPr="00E25C97" w:rsidRDefault="00AA0466" w:rsidP="007110B6">
      <w:pPr>
        <w:rPr>
          <w:rFonts w:ascii="Calibri" w:hAnsi="Calibri" w:cs="Calibri"/>
          <w:b/>
          <w:bCs/>
          <w:sz w:val="24"/>
          <w:szCs w:val="24"/>
        </w:rPr>
      </w:pPr>
      <w:r w:rsidRPr="00E25C97">
        <w:rPr>
          <w:rFonts w:ascii="Calibri" w:hAnsi="Calibri" w:cs="Calibri"/>
          <w:b/>
          <w:bCs/>
          <w:sz w:val="24"/>
          <w:szCs w:val="24"/>
        </w:rPr>
        <w:t>Annexes</w:t>
      </w:r>
    </w:p>
    <w:p w14:paraId="50C7B954" w14:textId="77777777" w:rsidR="007110B6" w:rsidRDefault="007110B6" w:rsidP="007110B6">
      <w:pPr>
        <w:rPr>
          <w:rFonts w:ascii="Calibri" w:hAnsi="Calibri" w:cs="Calibri"/>
          <w:sz w:val="24"/>
          <w:szCs w:val="24"/>
        </w:rPr>
      </w:pPr>
    </w:p>
    <w:p w14:paraId="042F809C" w14:textId="77777777" w:rsidR="00DB593D" w:rsidRDefault="00DB593D" w:rsidP="007110B6">
      <w:pPr>
        <w:rPr>
          <w:rFonts w:ascii="Calibri" w:hAnsi="Calibri" w:cs="Calibri"/>
          <w:sz w:val="24"/>
          <w:szCs w:val="24"/>
        </w:rPr>
      </w:pPr>
    </w:p>
    <w:p w14:paraId="32409393" w14:textId="77777777" w:rsidR="009D2C13" w:rsidRDefault="009D2C13" w:rsidP="007110B6">
      <w:pPr>
        <w:rPr>
          <w:rFonts w:ascii="Calibri" w:hAnsi="Calibri" w:cs="Calibri"/>
          <w:sz w:val="24"/>
          <w:szCs w:val="24"/>
        </w:rPr>
      </w:pPr>
    </w:p>
    <w:p w14:paraId="7298E1BC" w14:textId="77777777" w:rsidR="009D2C13" w:rsidRDefault="009D2C13" w:rsidP="007110B6">
      <w:pPr>
        <w:rPr>
          <w:rFonts w:ascii="Calibri" w:hAnsi="Calibri" w:cs="Calibri"/>
          <w:sz w:val="24"/>
          <w:szCs w:val="24"/>
        </w:rPr>
      </w:pPr>
    </w:p>
    <w:p w14:paraId="4C77E89C" w14:textId="77777777" w:rsidR="009D2C13" w:rsidRDefault="009D2C13" w:rsidP="007110B6">
      <w:pPr>
        <w:rPr>
          <w:rFonts w:ascii="Calibri" w:hAnsi="Calibri" w:cs="Calibri"/>
          <w:sz w:val="24"/>
          <w:szCs w:val="24"/>
        </w:rPr>
      </w:pPr>
    </w:p>
    <w:p w14:paraId="001EEF98" w14:textId="77777777" w:rsidR="009D2C13" w:rsidRDefault="009D2C13" w:rsidP="007110B6">
      <w:pPr>
        <w:rPr>
          <w:rFonts w:ascii="Calibri" w:hAnsi="Calibri" w:cs="Calibri"/>
          <w:sz w:val="24"/>
          <w:szCs w:val="24"/>
        </w:rPr>
      </w:pPr>
    </w:p>
    <w:p w14:paraId="7A707C82" w14:textId="77777777" w:rsidR="009D2C13" w:rsidRDefault="009D2C13" w:rsidP="007110B6">
      <w:pPr>
        <w:rPr>
          <w:rFonts w:ascii="Calibri" w:hAnsi="Calibri" w:cs="Calibri"/>
          <w:sz w:val="24"/>
          <w:szCs w:val="24"/>
        </w:rPr>
      </w:pPr>
    </w:p>
    <w:p w14:paraId="78152F35" w14:textId="77777777" w:rsidR="009D2C13" w:rsidRDefault="009D2C13" w:rsidP="007110B6">
      <w:pPr>
        <w:rPr>
          <w:rFonts w:ascii="Calibri" w:hAnsi="Calibri" w:cs="Calibri"/>
          <w:sz w:val="24"/>
          <w:szCs w:val="24"/>
        </w:rPr>
      </w:pPr>
    </w:p>
    <w:p w14:paraId="0A08B75D" w14:textId="77777777" w:rsidR="009D2C13" w:rsidRDefault="009D2C13" w:rsidP="007110B6">
      <w:pPr>
        <w:rPr>
          <w:rFonts w:ascii="Calibri" w:hAnsi="Calibri" w:cs="Calibri"/>
          <w:sz w:val="24"/>
          <w:szCs w:val="24"/>
        </w:rPr>
      </w:pPr>
    </w:p>
    <w:p w14:paraId="3EB27B7D" w14:textId="77777777" w:rsidR="009D2C13" w:rsidRDefault="009D2C13" w:rsidP="007110B6">
      <w:pPr>
        <w:rPr>
          <w:rFonts w:ascii="Calibri" w:hAnsi="Calibri" w:cs="Calibri"/>
          <w:sz w:val="24"/>
          <w:szCs w:val="24"/>
        </w:rPr>
      </w:pPr>
    </w:p>
    <w:p w14:paraId="6A7C72F6" w14:textId="77777777" w:rsidR="009D2C13" w:rsidRDefault="009D2C13" w:rsidP="007110B6">
      <w:pPr>
        <w:rPr>
          <w:rFonts w:ascii="Calibri" w:hAnsi="Calibri" w:cs="Calibri"/>
          <w:sz w:val="24"/>
          <w:szCs w:val="24"/>
        </w:rPr>
      </w:pPr>
    </w:p>
    <w:p w14:paraId="6B4CB076" w14:textId="77777777" w:rsidR="009D2C13" w:rsidRDefault="009D2C13" w:rsidP="007110B6">
      <w:pPr>
        <w:rPr>
          <w:rFonts w:ascii="Calibri" w:hAnsi="Calibri" w:cs="Calibri"/>
          <w:sz w:val="24"/>
          <w:szCs w:val="24"/>
        </w:rPr>
      </w:pPr>
    </w:p>
    <w:p w14:paraId="2DD4440D" w14:textId="77777777" w:rsidR="009D2C13" w:rsidRDefault="009D2C13" w:rsidP="007110B6">
      <w:pPr>
        <w:rPr>
          <w:rFonts w:ascii="Calibri" w:hAnsi="Calibri" w:cs="Calibri"/>
          <w:sz w:val="24"/>
          <w:szCs w:val="24"/>
        </w:rPr>
      </w:pPr>
    </w:p>
    <w:p w14:paraId="0F57699C" w14:textId="77777777" w:rsidR="009D2C13" w:rsidRDefault="009D2C13" w:rsidP="007110B6">
      <w:pPr>
        <w:rPr>
          <w:rFonts w:ascii="Calibri" w:hAnsi="Calibri" w:cs="Calibri"/>
          <w:sz w:val="24"/>
          <w:szCs w:val="24"/>
        </w:rPr>
      </w:pPr>
    </w:p>
    <w:p w14:paraId="3D4678BC" w14:textId="77777777" w:rsidR="009D2C13" w:rsidRDefault="009D2C13" w:rsidP="007110B6">
      <w:pPr>
        <w:rPr>
          <w:rFonts w:ascii="Calibri" w:hAnsi="Calibri" w:cs="Calibri"/>
          <w:sz w:val="24"/>
          <w:szCs w:val="24"/>
        </w:rPr>
      </w:pPr>
    </w:p>
    <w:p w14:paraId="3BF468F0" w14:textId="77777777" w:rsidR="009D2C13" w:rsidRDefault="009D2C13" w:rsidP="007110B6">
      <w:pPr>
        <w:rPr>
          <w:rFonts w:ascii="Calibri" w:hAnsi="Calibri" w:cs="Calibri"/>
          <w:sz w:val="24"/>
          <w:szCs w:val="24"/>
        </w:rPr>
      </w:pPr>
    </w:p>
    <w:p w14:paraId="556F3F5F" w14:textId="77777777" w:rsidR="009D2C13" w:rsidRDefault="009D2C13" w:rsidP="007110B6">
      <w:pPr>
        <w:rPr>
          <w:rFonts w:ascii="Calibri" w:hAnsi="Calibri" w:cs="Calibri"/>
          <w:sz w:val="24"/>
          <w:szCs w:val="24"/>
        </w:rPr>
      </w:pPr>
    </w:p>
    <w:p w14:paraId="308F3DAE" w14:textId="77777777" w:rsidR="009D2C13" w:rsidRDefault="009D2C13" w:rsidP="007110B6">
      <w:pPr>
        <w:rPr>
          <w:rFonts w:ascii="Calibri" w:hAnsi="Calibri" w:cs="Calibri"/>
          <w:sz w:val="24"/>
          <w:szCs w:val="24"/>
        </w:rPr>
      </w:pPr>
    </w:p>
    <w:p w14:paraId="1EA23348" w14:textId="77777777" w:rsidR="009D2C13" w:rsidRDefault="009D2C13" w:rsidP="007110B6">
      <w:pPr>
        <w:rPr>
          <w:rFonts w:ascii="Calibri" w:hAnsi="Calibri" w:cs="Calibri"/>
          <w:sz w:val="24"/>
          <w:szCs w:val="24"/>
        </w:rPr>
      </w:pPr>
    </w:p>
    <w:p w14:paraId="4CA67C36" w14:textId="77777777" w:rsidR="009D2C13" w:rsidRDefault="009D2C13" w:rsidP="007110B6">
      <w:pPr>
        <w:rPr>
          <w:rFonts w:ascii="Calibri" w:hAnsi="Calibri" w:cs="Calibri"/>
          <w:sz w:val="24"/>
          <w:szCs w:val="24"/>
        </w:rPr>
      </w:pPr>
    </w:p>
    <w:p w14:paraId="2A501CD7" w14:textId="77777777" w:rsidR="009D2C13" w:rsidRDefault="009D2C13" w:rsidP="007110B6">
      <w:pPr>
        <w:rPr>
          <w:rFonts w:ascii="Calibri" w:hAnsi="Calibri" w:cs="Calibri"/>
          <w:sz w:val="24"/>
          <w:szCs w:val="24"/>
        </w:rPr>
      </w:pPr>
    </w:p>
    <w:p w14:paraId="6B12F0D2" w14:textId="77777777" w:rsidR="009D2C13" w:rsidRDefault="009D2C13" w:rsidP="007110B6">
      <w:pPr>
        <w:rPr>
          <w:rFonts w:ascii="Calibri" w:hAnsi="Calibri" w:cs="Calibri"/>
          <w:sz w:val="24"/>
          <w:szCs w:val="24"/>
        </w:rPr>
      </w:pPr>
    </w:p>
    <w:p w14:paraId="2C2C54BD" w14:textId="77777777" w:rsidR="009D2C13" w:rsidRDefault="009D2C13" w:rsidP="007110B6">
      <w:pPr>
        <w:rPr>
          <w:rFonts w:ascii="Calibri" w:hAnsi="Calibri" w:cs="Calibri"/>
          <w:sz w:val="24"/>
          <w:szCs w:val="24"/>
        </w:rPr>
      </w:pPr>
    </w:p>
    <w:p w14:paraId="2C9DEB3A" w14:textId="77777777" w:rsidR="00DB593D" w:rsidRDefault="00DB593D" w:rsidP="007110B6">
      <w:pPr>
        <w:rPr>
          <w:rFonts w:ascii="Calibri" w:hAnsi="Calibri" w:cs="Calibri"/>
          <w:sz w:val="24"/>
          <w:szCs w:val="24"/>
        </w:rPr>
      </w:pPr>
    </w:p>
    <w:p w14:paraId="1893BA77" w14:textId="77777777" w:rsidR="00DB593D" w:rsidRDefault="00DB593D" w:rsidP="007110B6">
      <w:pPr>
        <w:rPr>
          <w:rFonts w:ascii="Calibri" w:hAnsi="Calibri" w:cs="Calibri"/>
          <w:sz w:val="24"/>
          <w:szCs w:val="24"/>
        </w:rPr>
      </w:pPr>
    </w:p>
    <w:p w14:paraId="714D137B" w14:textId="77777777" w:rsidR="00DB593D" w:rsidRDefault="00DB593D" w:rsidP="007110B6">
      <w:pPr>
        <w:rPr>
          <w:rFonts w:ascii="Calibri" w:hAnsi="Calibri" w:cs="Calibri"/>
          <w:sz w:val="24"/>
          <w:szCs w:val="24"/>
        </w:rPr>
      </w:pPr>
    </w:p>
    <w:p w14:paraId="65934501" w14:textId="77777777" w:rsidR="00002926" w:rsidRDefault="00002926" w:rsidP="00DB593D">
      <w:pPr>
        <w:rPr>
          <w:rFonts w:ascii="Calibri" w:hAnsi="Calibri" w:cs="Calibri"/>
          <w:b/>
          <w:bCs/>
          <w:sz w:val="40"/>
          <w:szCs w:val="40"/>
        </w:rPr>
      </w:pPr>
    </w:p>
    <w:p w14:paraId="53B01A6E" w14:textId="77777777" w:rsidR="00002926" w:rsidRDefault="00002926" w:rsidP="00DB593D">
      <w:pPr>
        <w:rPr>
          <w:rFonts w:ascii="Calibri" w:hAnsi="Calibri" w:cs="Calibri"/>
          <w:b/>
          <w:bCs/>
          <w:sz w:val="40"/>
          <w:szCs w:val="40"/>
        </w:rPr>
      </w:pPr>
    </w:p>
    <w:p w14:paraId="34F85FB1" w14:textId="5DCB19F8" w:rsidR="00DB593D" w:rsidRPr="00DB593D" w:rsidRDefault="00DB593D" w:rsidP="00DB593D">
      <w:pPr>
        <w:rPr>
          <w:rFonts w:ascii="Calibri" w:hAnsi="Calibri" w:cs="Calibri"/>
          <w:b/>
          <w:bCs/>
          <w:sz w:val="40"/>
          <w:szCs w:val="40"/>
        </w:rPr>
      </w:pPr>
      <w:r w:rsidRPr="00DB593D">
        <w:rPr>
          <w:rFonts w:ascii="Calibri" w:hAnsi="Calibri" w:cs="Calibri"/>
          <w:b/>
          <w:bCs/>
          <w:sz w:val="40"/>
          <w:szCs w:val="40"/>
        </w:rPr>
        <w:lastRenderedPageBreak/>
        <w:t>A1: Project Presentation</w:t>
      </w:r>
    </w:p>
    <w:p w14:paraId="42FF99FC" w14:textId="4E1F2C74" w:rsidR="00DB593D" w:rsidRDefault="00DB593D" w:rsidP="007110B6">
      <w:pPr>
        <w:rPr>
          <w:rFonts w:ascii="Calibri" w:hAnsi="Calibri" w:cs="Calibri"/>
          <w:sz w:val="24"/>
          <w:szCs w:val="24"/>
        </w:rPr>
      </w:pPr>
      <w:r>
        <w:rPr>
          <w:rFonts w:ascii="Calibri" w:hAnsi="Calibri" w:cs="Calibri"/>
          <w:sz w:val="24"/>
          <w:szCs w:val="24"/>
        </w:rPr>
        <w:t xml:space="preserve"> </w:t>
      </w:r>
      <w:r w:rsidRPr="00DB593D">
        <w:rPr>
          <w:rFonts w:ascii="Calibri" w:hAnsi="Calibri" w:cs="Calibri"/>
          <w:b/>
          <w:bCs/>
          <w:sz w:val="24"/>
          <w:szCs w:val="24"/>
        </w:rPr>
        <w:t>NewsNet</w:t>
      </w:r>
      <w:r w:rsidRPr="00DB593D">
        <w:rPr>
          <w:rFonts w:ascii="Calibri" w:hAnsi="Calibri" w:cs="Calibri"/>
          <w:sz w:val="24"/>
          <w:szCs w:val="24"/>
        </w:rPr>
        <w:t xml:space="preserve"> is a web-based collaborative news management platform, developed by a group of students in the context of the LBAW course. It is designed for news lovers and aspiring journalists to have a place to create, share and engage in news.</w:t>
      </w:r>
    </w:p>
    <w:p w14:paraId="22918B14" w14:textId="77777777" w:rsidR="00DB593D" w:rsidRDefault="00DB593D" w:rsidP="007110B6">
      <w:pPr>
        <w:rPr>
          <w:rFonts w:ascii="Calibri" w:hAnsi="Calibri" w:cs="Calibri"/>
          <w:sz w:val="24"/>
          <w:szCs w:val="24"/>
        </w:rPr>
      </w:pPr>
    </w:p>
    <w:p w14:paraId="00048C9F" w14:textId="5EB12D2E" w:rsidR="00DB593D" w:rsidRPr="00DB593D" w:rsidRDefault="00DB593D" w:rsidP="00DB593D">
      <w:pPr>
        <w:rPr>
          <w:rFonts w:ascii="Calibri" w:hAnsi="Calibri" w:cs="Calibri"/>
          <w:sz w:val="24"/>
          <w:szCs w:val="24"/>
        </w:rPr>
      </w:pPr>
      <w:r>
        <w:rPr>
          <w:rFonts w:ascii="Calibri" w:hAnsi="Calibri" w:cs="Calibri"/>
          <w:sz w:val="24"/>
          <w:szCs w:val="24"/>
        </w:rPr>
        <w:t xml:space="preserve"> </w:t>
      </w:r>
      <w:r w:rsidRPr="00DB593D">
        <w:rPr>
          <w:rFonts w:ascii="Calibri" w:hAnsi="Calibri" w:cs="Calibri"/>
          <w:sz w:val="24"/>
          <w:szCs w:val="24"/>
        </w:rPr>
        <w:t>This platform is designed to allow authenticated users to submit, vote, and comment on articles. Users can build social connections between them by following, and this can be used as a filter for news content based on personal networks. This system will provide robust news curation through a voting mechanism on news articles, as well as comments, with functionalities for system management and user interaction.</w:t>
      </w:r>
    </w:p>
    <w:p w14:paraId="49935E97" w14:textId="77777777" w:rsidR="00DB593D" w:rsidRDefault="00DB593D" w:rsidP="00DB593D">
      <w:pPr>
        <w:rPr>
          <w:rFonts w:ascii="Calibri" w:hAnsi="Calibri" w:cs="Calibri"/>
          <w:sz w:val="24"/>
          <w:szCs w:val="24"/>
        </w:rPr>
      </w:pPr>
      <w:r w:rsidRPr="00DB593D">
        <w:rPr>
          <w:rFonts w:ascii="Calibri" w:hAnsi="Calibri" w:cs="Calibri"/>
          <w:sz w:val="24"/>
          <w:szCs w:val="24"/>
        </w:rPr>
        <w:t>As an alternative route, if the user prefers to not create an account or log in, the system will be read-only, meaning that a selection of popular news articles (with bigger vote counts) will be visible, but the user cannot vote, comment or upload an article themselves.</w:t>
      </w:r>
    </w:p>
    <w:p w14:paraId="139AFBC4" w14:textId="77777777" w:rsidR="00DB593D" w:rsidRPr="00DB593D" w:rsidRDefault="00DB593D" w:rsidP="00DB593D">
      <w:pPr>
        <w:rPr>
          <w:rFonts w:ascii="Calibri" w:hAnsi="Calibri" w:cs="Calibri"/>
          <w:sz w:val="24"/>
          <w:szCs w:val="24"/>
        </w:rPr>
      </w:pPr>
    </w:p>
    <w:p w14:paraId="35A0B4DA" w14:textId="77777777" w:rsidR="00DB593D" w:rsidRPr="00DB593D" w:rsidRDefault="00DB593D" w:rsidP="00DB593D">
      <w:pPr>
        <w:rPr>
          <w:rFonts w:ascii="Calibri" w:hAnsi="Calibri" w:cs="Calibri"/>
          <w:sz w:val="24"/>
          <w:szCs w:val="24"/>
        </w:rPr>
      </w:pPr>
      <w:r w:rsidRPr="00DB593D">
        <w:rPr>
          <w:rFonts w:ascii="Calibri" w:hAnsi="Calibri" w:cs="Calibri"/>
          <w:sz w:val="24"/>
          <w:szCs w:val="24"/>
        </w:rPr>
        <w:t>This platform targets:</w:t>
      </w:r>
    </w:p>
    <w:p w14:paraId="7146E968" w14:textId="77777777" w:rsidR="00DB593D" w:rsidRPr="00DB593D" w:rsidRDefault="00DB593D" w:rsidP="00DB593D">
      <w:pPr>
        <w:numPr>
          <w:ilvl w:val="0"/>
          <w:numId w:val="1"/>
        </w:numPr>
        <w:spacing w:line="240" w:lineRule="auto"/>
        <w:rPr>
          <w:rFonts w:ascii="Calibri" w:hAnsi="Calibri" w:cs="Calibri"/>
          <w:sz w:val="24"/>
          <w:szCs w:val="24"/>
        </w:rPr>
      </w:pPr>
      <w:r w:rsidRPr="00DB593D">
        <w:rPr>
          <w:rFonts w:ascii="Calibri" w:hAnsi="Calibri" w:cs="Calibri"/>
          <w:sz w:val="24"/>
          <w:szCs w:val="24"/>
        </w:rPr>
        <w:t>news enthusiasts looking to stay on top of current events via community-curated content;</w:t>
      </w:r>
    </w:p>
    <w:p w14:paraId="48752F4B" w14:textId="77777777" w:rsidR="00DB593D" w:rsidRPr="00DB593D" w:rsidRDefault="00DB593D" w:rsidP="00DB593D">
      <w:pPr>
        <w:numPr>
          <w:ilvl w:val="0"/>
          <w:numId w:val="1"/>
        </w:numPr>
        <w:spacing w:line="240" w:lineRule="auto"/>
        <w:rPr>
          <w:rFonts w:ascii="Calibri" w:hAnsi="Calibri" w:cs="Calibri"/>
          <w:sz w:val="24"/>
          <w:szCs w:val="24"/>
        </w:rPr>
      </w:pPr>
      <w:r w:rsidRPr="00DB593D">
        <w:rPr>
          <w:rFonts w:ascii="Calibri" w:hAnsi="Calibri" w:cs="Calibri"/>
          <w:sz w:val="24"/>
          <w:szCs w:val="24"/>
        </w:rPr>
        <w:t>writers and journalists who want to share their articles and have feedback;</w:t>
      </w:r>
    </w:p>
    <w:p w14:paraId="52A43B78" w14:textId="77777777" w:rsidR="00DB593D" w:rsidRPr="00DB593D" w:rsidRDefault="00DB593D" w:rsidP="00DB593D">
      <w:pPr>
        <w:numPr>
          <w:ilvl w:val="0"/>
          <w:numId w:val="1"/>
        </w:numPr>
        <w:spacing w:line="240" w:lineRule="auto"/>
        <w:rPr>
          <w:rFonts w:ascii="Calibri" w:hAnsi="Calibri" w:cs="Calibri"/>
          <w:sz w:val="24"/>
          <w:szCs w:val="24"/>
        </w:rPr>
      </w:pPr>
      <w:r w:rsidRPr="00DB593D">
        <w:rPr>
          <w:rFonts w:ascii="Calibri" w:hAnsi="Calibri" w:cs="Calibri"/>
          <w:sz w:val="24"/>
          <w:szCs w:val="24"/>
        </w:rPr>
        <w:t>readers who want an active voice in news sharing, by voting, commenting, and sharing news;</w:t>
      </w:r>
    </w:p>
    <w:p w14:paraId="018A41AA" w14:textId="77777777" w:rsidR="00DB593D" w:rsidRPr="00DB593D" w:rsidRDefault="00DB593D" w:rsidP="00DB593D">
      <w:pPr>
        <w:numPr>
          <w:ilvl w:val="0"/>
          <w:numId w:val="1"/>
        </w:numPr>
        <w:spacing w:line="240" w:lineRule="auto"/>
        <w:rPr>
          <w:rFonts w:ascii="Calibri" w:hAnsi="Calibri" w:cs="Calibri"/>
          <w:sz w:val="24"/>
          <w:szCs w:val="24"/>
        </w:rPr>
      </w:pPr>
      <w:r w:rsidRPr="00DB593D">
        <w:rPr>
          <w:rFonts w:ascii="Calibri" w:hAnsi="Calibri" w:cs="Calibri"/>
          <w:sz w:val="24"/>
          <w:szCs w:val="24"/>
        </w:rPr>
        <w:t>individuals who prefer a curated selection of news based on the contributions of their personal network.</w:t>
      </w:r>
    </w:p>
    <w:p w14:paraId="4BDD501C" w14:textId="77777777" w:rsidR="00DB593D" w:rsidRDefault="00DB593D" w:rsidP="00DB593D">
      <w:pPr>
        <w:rPr>
          <w:rFonts w:ascii="Calibri" w:hAnsi="Calibri" w:cs="Calibri"/>
          <w:b/>
          <w:bCs/>
          <w:sz w:val="24"/>
          <w:szCs w:val="24"/>
        </w:rPr>
      </w:pPr>
    </w:p>
    <w:p w14:paraId="3005CCC8" w14:textId="3BB93970" w:rsidR="00DB593D" w:rsidRPr="00DB593D" w:rsidRDefault="00DB593D" w:rsidP="00DB593D">
      <w:pPr>
        <w:rPr>
          <w:rFonts w:ascii="Calibri" w:hAnsi="Calibri" w:cs="Calibri"/>
          <w:sz w:val="24"/>
          <w:szCs w:val="24"/>
        </w:rPr>
      </w:pPr>
      <w:r w:rsidRPr="00DB593D">
        <w:rPr>
          <w:rFonts w:ascii="Calibri" w:hAnsi="Calibri" w:cs="Calibri"/>
          <w:b/>
          <w:bCs/>
          <w:sz w:val="24"/>
          <w:szCs w:val="24"/>
        </w:rPr>
        <w:t>User profiles</w:t>
      </w:r>
    </w:p>
    <w:p w14:paraId="698DED12" w14:textId="77777777" w:rsidR="00DB593D" w:rsidRPr="00DB593D" w:rsidRDefault="00DB593D" w:rsidP="00DB593D">
      <w:pPr>
        <w:rPr>
          <w:rFonts w:ascii="Calibri" w:hAnsi="Calibri" w:cs="Calibri"/>
          <w:sz w:val="24"/>
          <w:szCs w:val="24"/>
        </w:rPr>
      </w:pPr>
      <w:r w:rsidRPr="00DB593D">
        <w:rPr>
          <w:rFonts w:ascii="Calibri" w:hAnsi="Calibri" w:cs="Calibri"/>
          <w:sz w:val="24"/>
          <w:szCs w:val="24"/>
        </w:rPr>
        <w:t>System managers:</w:t>
      </w:r>
    </w:p>
    <w:p w14:paraId="04CCBDC5" w14:textId="77777777" w:rsidR="00DB593D" w:rsidRPr="00DB593D" w:rsidRDefault="00DB593D" w:rsidP="00DB593D">
      <w:pPr>
        <w:numPr>
          <w:ilvl w:val="0"/>
          <w:numId w:val="2"/>
        </w:numPr>
        <w:spacing w:line="240" w:lineRule="auto"/>
        <w:rPr>
          <w:rFonts w:ascii="Calibri" w:hAnsi="Calibri" w:cs="Calibri"/>
          <w:sz w:val="24"/>
          <w:szCs w:val="24"/>
        </w:rPr>
      </w:pPr>
      <w:r w:rsidRPr="00DB593D">
        <w:rPr>
          <w:rFonts w:ascii="Calibri" w:hAnsi="Calibri" w:cs="Calibri"/>
          <w:sz w:val="24"/>
          <w:szCs w:val="24"/>
        </w:rPr>
        <w:t>Oversee user activities, moderate content, and manage platform settings</w:t>
      </w:r>
    </w:p>
    <w:p w14:paraId="3D98F1DA" w14:textId="77777777" w:rsidR="00DB593D" w:rsidRPr="00DB593D" w:rsidRDefault="00DB593D" w:rsidP="00DB593D">
      <w:pPr>
        <w:numPr>
          <w:ilvl w:val="0"/>
          <w:numId w:val="2"/>
        </w:numPr>
        <w:spacing w:line="240" w:lineRule="auto"/>
        <w:rPr>
          <w:rFonts w:ascii="Calibri" w:hAnsi="Calibri" w:cs="Calibri"/>
          <w:sz w:val="24"/>
          <w:szCs w:val="24"/>
        </w:rPr>
      </w:pPr>
      <w:r w:rsidRPr="00DB593D">
        <w:rPr>
          <w:rFonts w:ascii="Calibri" w:hAnsi="Calibri" w:cs="Calibri"/>
          <w:sz w:val="24"/>
          <w:szCs w:val="24"/>
        </w:rPr>
        <w:t>Insights on voting patterns, most active users, popular news articles and engagement trends</w:t>
      </w:r>
    </w:p>
    <w:p w14:paraId="411ADA58" w14:textId="77777777" w:rsidR="00DB593D" w:rsidRDefault="00DB593D" w:rsidP="00DB593D">
      <w:pPr>
        <w:rPr>
          <w:rFonts w:ascii="Calibri" w:hAnsi="Calibri" w:cs="Calibri"/>
          <w:sz w:val="24"/>
          <w:szCs w:val="24"/>
        </w:rPr>
      </w:pPr>
    </w:p>
    <w:p w14:paraId="2F831662" w14:textId="3C8B2518" w:rsidR="00DB593D" w:rsidRPr="00DB593D" w:rsidRDefault="00DB593D" w:rsidP="00DB593D">
      <w:pPr>
        <w:rPr>
          <w:rFonts w:ascii="Calibri" w:hAnsi="Calibri" w:cs="Calibri"/>
          <w:sz w:val="24"/>
          <w:szCs w:val="24"/>
        </w:rPr>
      </w:pPr>
      <w:r w:rsidRPr="00DB593D">
        <w:rPr>
          <w:rFonts w:ascii="Calibri" w:hAnsi="Calibri" w:cs="Calibri"/>
          <w:sz w:val="24"/>
          <w:szCs w:val="24"/>
        </w:rPr>
        <w:t>Common users:</w:t>
      </w:r>
    </w:p>
    <w:p w14:paraId="52FE6D71" w14:textId="77777777" w:rsidR="00DB593D" w:rsidRPr="00DB593D" w:rsidRDefault="00DB593D" w:rsidP="00DB593D">
      <w:pPr>
        <w:numPr>
          <w:ilvl w:val="0"/>
          <w:numId w:val="3"/>
        </w:numPr>
        <w:spacing w:line="240" w:lineRule="auto"/>
        <w:rPr>
          <w:rFonts w:ascii="Calibri" w:hAnsi="Calibri" w:cs="Calibri"/>
          <w:sz w:val="24"/>
          <w:szCs w:val="24"/>
        </w:rPr>
      </w:pPr>
      <w:r w:rsidRPr="00DB593D">
        <w:rPr>
          <w:rFonts w:ascii="Calibri" w:hAnsi="Calibri" w:cs="Calibri"/>
          <w:sz w:val="24"/>
          <w:szCs w:val="24"/>
        </w:rPr>
        <w:t>Submit news articles along with relevant media (text, images, videos)</w:t>
      </w:r>
    </w:p>
    <w:p w14:paraId="05B9589A" w14:textId="77777777" w:rsidR="00DB593D" w:rsidRPr="00DB593D" w:rsidRDefault="00DB593D" w:rsidP="00DB593D">
      <w:pPr>
        <w:numPr>
          <w:ilvl w:val="0"/>
          <w:numId w:val="3"/>
        </w:numPr>
        <w:spacing w:line="240" w:lineRule="auto"/>
        <w:rPr>
          <w:rFonts w:ascii="Calibri" w:hAnsi="Calibri" w:cs="Calibri"/>
          <w:sz w:val="24"/>
          <w:szCs w:val="24"/>
        </w:rPr>
      </w:pPr>
      <w:r w:rsidRPr="00DB593D">
        <w:rPr>
          <w:rFonts w:ascii="Calibri" w:hAnsi="Calibri" w:cs="Calibri"/>
          <w:sz w:val="24"/>
          <w:szCs w:val="24"/>
        </w:rPr>
        <w:t>Vote on news articles and comments, enabling community-driven news ranking</w:t>
      </w:r>
    </w:p>
    <w:p w14:paraId="3288C98A" w14:textId="77777777" w:rsidR="00DB593D" w:rsidRPr="00DB593D" w:rsidRDefault="00DB593D" w:rsidP="00DB593D">
      <w:pPr>
        <w:numPr>
          <w:ilvl w:val="0"/>
          <w:numId w:val="3"/>
        </w:numPr>
        <w:spacing w:line="240" w:lineRule="auto"/>
        <w:rPr>
          <w:rFonts w:ascii="Calibri" w:hAnsi="Calibri" w:cs="Calibri"/>
          <w:sz w:val="24"/>
          <w:szCs w:val="24"/>
        </w:rPr>
      </w:pPr>
      <w:r w:rsidRPr="00DB593D">
        <w:rPr>
          <w:rFonts w:ascii="Calibri" w:hAnsi="Calibri" w:cs="Calibri"/>
          <w:sz w:val="24"/>
          <w:szCs w:val="24"/>
        </w:rPr>
        <w:t>Comment on news articles and individual comments, enhancing discussion</w:t>
      </w:r>
    </w:p>
    <w:p w14:paraId="44A87272" w14:textId="77777777" w:rsidR="00DB593D" w:rsidRPr="00DB593D" w:rsidRDefault="00DB593D" w:rsidP="00DB593D">
      <w:pPr>
        <w:numPr>
          <w:ilvl w:val="0"/>
          <w:numId w:val="3"/>
        </w:numPr>
        <w:spacing w:line="240" w:lineRule="auto"/>
        <w:rPr>
          <w:rFonts w:ascii="Calibri" w:hAnsi="Calibri" w:cs="Calibri"/>
          <w:sz w:val="24"/>
          <w:szCs w:val="24"/>
        </w:rPr>
      </w:pPr>
      <w:r w:rsidRPr="00DB593D">
        <w:rPr>
          <w:rFonts w:ascii="Calibri" w:hAnsi="Calibri" w:cs="Calibri"/>
          <w:sz w:val="24"/>
          <w:szCs w:val="24"/>
        </w:rPr>
        <w:t>Establish connections with others to personalize their news feed based on their friends’ votes and contributions</w:t>
      </w:r>
    </w:p>
    <w:p w14:paraId="0D3B6BEA" w14:textId="77777777" w:rsidR="00DB593D" w:rsidRPr="00DB593D" w:rsidRDefault="00DB593D" w:rsidP="00DB593D">
      <w:pPr>
        <w:numPr>
          <w:ilvl w:val="0"/>
          <w:numId w:val="3"/>
        </w:numPr>
        <w:spacing w:line="240" w:lineRule="auto"/>
        <w:rPr>
          <w:rFonts w:ascii="Calibri" w:hAnsi="Calibri" w:cs="Calibri"/>
          <w:sz w:val="24"/>
          <w:szCs w:val="24"/>
        </w:rPr>
      </w:pPr>
      <w:r w:rsidRPr="00DB593D">
        <w:rPr>
          <w:rFonts w:ascii="Calibri" w:hAnsi="Calibri" w:cs="Calibri"/>
          <w:sz w:val="24"/>
          <w:szCs w:val="24"/>
        </w:rPr>
        <w:t>Filter news based on their friends’ activities, providing a more tailored news experience</w:t>
      </w:r>
    </w:p>
    <w:p w14:paraId="747F5C7F" w14:textId="77777777" w:rsidR="00DB593D" w:rsidRDefault="00DB593D" w:rsidP="007110B6">
      <w:pPr>
        <w:rPr>
          <w:rFonts w:ascii="Calibri" w:hAnsi="Calibri" w:cs="Calibri"/>
          <w:sz w:val="24"/>
          <w:szCs w:val="24"/>
        </w:rPr>
      </w:pPr>
    </w:p>
    <w:p w14:paraId="13741948" w14:textId="77777777" w:rsidR="00FC47DB" w:rsidRDefault="00FC47DB" w:rsidP="007110B6">
      <w:pPr>
        <w:rPr>
          <w:rFonts w:ascii="Calibri" w:hAnsi="Calibri" w:cs="Calibri"/>
          <w:sz w:val="24"/>
          <w:szCs w:val="24"/>
        </w:rPr>
      </w:pPr>
    </w:p>
    <w:p w14:paraId="135F3C73" w14:textId="77777777" w:rsidR="00FC47DB" w:rsidRDefault="00FC47DB" w:rsidP="007110B6">
      <w:pPr>
        <w:rPr>
          <w:rFonts w:ascii="Calibri" w:hAnsi="Calibri" w:cs="Calibri"/>
          <w:sz w:val="24"/>
          <w:szCs w:val="24"/>
        </w:rPr>
      </w:pPr>
    </w:p>
    <w:p w14:paraId="6C368C91" w14:textId="77777777" w:rsidR="00FC47DB" w:rsidRPr="00FC47DB" w:rsidRDefault="00FC47DB" w:rsidP="00FC47DB">
      <w:pPr>
        <w:rPr>
          <w:rFonts w:ascii="Calibri" w:hAnsi="Calibri" w:cs="Calibri"/>
          <w:b/>
          <w:bCs/>
          <w:sz w:val="40"/>
          <w:szCs w:val="40"/>
        </w:rPr>
      </w:pPr>
      <w:r w:rsidRPr="00FC47DB">
        <w:rPr>
          <w:rFonts w:ascii="Calibri" w:hAnsi="Calibri" w:cs="Calibri"/>
          <w:b/>
          <w:bCs/>
          <w:sz w:val="40"/>
          <w:szCs w:val="40"/>
        </w:rPr>
        <w:lastRenderedPageBreak/>
        <w:t>A2: Actors and User Stories</w:t>
      </w:r>
    </w:p>
    <w:p w14:paraId="363EF2B9" w14:textId="2E86178C" w:rsidR="00FC47DB" w:rsidRDefault="00FC47DB" w:rsidP="007110B6">
      <w:pPr>
        <w:rPr>
          <w:rFonts w:ascii="Calibri" w:hAnsi="Calibri" w:cs="Calibri"/>
          <w:b/>
          <w:bCs/>
          <w:sz w:val="32"/>
          <w:szCs w:val="32"/>
        </w:rPr>
      </w:pPr>
      <w:r>
        <w:rPr>
          <w:rFonts w:ascii="Calibri" w:hAnsi="Calibri" w:cs="Calibri"/>
          <w:b/>
          <w:bCs/>
          <w:sz w:val="32"/>
          <w:szCs w:val="32"/>
        </w:rPr>
        <w:t>2.1. Actors</w:t>
      </w:r>
    </w:p>
    <w:p w14:paraId="48BF0A86" w14:textId="22DA75EA" w:rsidR="00EC2D04" w:rsidRDefault="0042001C" w:rsidP="007110B6">
      <w:pPr>
        <w:rPr>
          <w:rFonts w:ascii="Calibri" w:hAnsi="Calibri" w:cs="Calibri"/>
          <w:sz w:val="24"/>
          <w:szCs w:val="24"/>
        </w:rPr>
      </w:pPr>
      <w:r w:rsidRPr="00EC2D04">
        <w:rPr>
          <w:rFonts w:ascii="Calibri" w:hAnsi="Calibri" w:cs="Calibri"/>
          <w:noProof/>
          <w:sz w:val="24"/>
          <w:szCs w:val="24"/>
        </w:rPr>
        <w:drawing>
          <wp:anchor distT="0" distB="0" distL="114300" distR="114300" simplePos="0" relativeHeight="251659264" behindDoc="1" locked="0" layoutInCell="1" allowOverlap="1" wp14:anchorId="2B93B433" wp14:editId="6809B4BC">
            <wp:simplePos x="0" y="0"/>
            <wp:positionH relativeFrom="margin">
              <wp:align>center</wp:align>
            </wp:positionH>
            <wp:positionV relativeFrom="page">
              <wp:posOffset>1413171</wp:posOffset>
            </wp:positionV>
            <wp:extent cx="3390900" cy="2821305"/>
            <wp:effectExtent l="0" t="0" r="0" b="0"/>
            <wp:wrapTight wrapText="bothSides">
              <wp:wrapPolygon edited="0">
                <wp:start x="0" y="0"/>
                <wp:lineTo x="0" y="21440"/>
                <wp:lineTo x="21479" y="21440"/>
                <wp:lineTo x="21479" y="0"/>
                <wp:lineTo x="0" y="0"/>
              </wp:wrapPolygon>
            </wp:wrapTight>
            <wp:docPr id="1270588598" name="Imagem 1" descr="Figure 1: NewsNet a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588598" name="Imagem 1" descr="Figure 1: NewsNet actors"/>
                    <pic:cNvPicPr/>
                  </pic:nvPicPr>
                  <pic:blipFill rotWithShape="1">
                    <a:blip r:embed="rId12">
                      <a:extLst>
                        <a:ext uri="{28A0092B-C50C-407E-A947-70E740481C1C}">
                          <a14:useLocalDpi xmlns:a14="http://schemas.microsoft.com/office/drawing/2010/main" val="0"/>
                        </a:ext>
                      </a:extLst>
                    </a:blip>
                    <a:srcRect l="606" t="724" r="494" b="763"/>
                    <a:stretch/>
                  </pic:blipFill>
                  <pic:spPr bwMode="auto">
                    <a:xfrm>
                      <a:off x="0" y="0"/>
                      <a:ext cx="3390900" cy="28213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C47DB">
        <w:rPr>
          <w:rFonts w:ascii="Calibri" w:hAnsi="Calibri" w:cs="Calibri"/>
          <w:sz w:val="24"/>
          <w:szCs w:val="24"/>
        </w:rPr>
        <w:t xml:space="preserve"> </w:t>
      </w:r>
    </w:p>
    <w:p w14:paraId="6E111392" w14:textId="305FC276" w:rsidR="00EC2D04" w:rsidRDefault="00EC2D04" w:rsidP="007110B6">
      <w:pPr>
        <w:rPr>
          <w:rFonts w:ascii="Calibri" w:hAnsi="Calibri" w:cs="Calibri"/>
          <w:sz w:val="24"/>
          <w:szCs w:val="24"/>
        </w:rPr>
      </w:pPr>
    </w:p>
    <w:p w14:paraId="2F29624C" w14:textId="314E99A4" w:rsidR="00FC47DB" w:rsidRDefault="00FC47DB" w:rsidP="007110B6">
      <w:pPr>
        <w:rPr>
          <w:rFonts w:ascii="Calibri" w:hAnsi="Calibri" w:cs="Calibri"/>
          <w:b/>
          <w:bCs/>
          <w:sz w:val="32"/>
          <w:szCs w:val="32"/>
        </w:rPr>
      </w:pPr>
    </w:p>
    <w:p w14:paraId="2751F39C" w14:textId="77777777" w:rsidR="00EC2D04" w:rsidRDefault="00EC2D04" w:rsidP="007110B6">
      <w:pPr>
        <w:rPr>
          <w:rFonts w:ascii="Calibri" w:hAnsi="Calibri" w:cs="Calibri"/>
          <w:b/>
          <w:bCs/>
          <w:sz w:val="32"/>
          <w:szCs w:val="32"/>
        </w:rPr>
      </w:pPr>
    </w:p>
    <w:p w14:paraId="0172E700" w14:textId="77777777" w:rsidR="00EC2D04" w:rsidRDefault="00EC2D04" w:rsidP="007110B6">
      <w:pPr>
        <w:rPr>
          <w:rFonts w:ascii="Calibri" w:hAnsi="Calibri" w:cs="Calibri"/>
          <w:b/>
          <w:bCs/>
          <w:sz w:val="32"/>
          <w:szCs w:val="32"/>
        </w:rPr>
      </w:pPr>
    </w:p>
    <w:p w14:paraId="353B43E5" w14:textId="77777777" w:rsidR="002C06E2" w:rsidRDefault="002C06E2" w:rsidP="007110B6">
      <w:pPr>
        <w:rPr>
          <w:rFonts w:ascii="Calibri" w:hAnsi="Calibri" w:cs="Calibri"/>
          <w:b/>
          <w:bCs/>
          <w:sz w:val="32"/>
          <w:szCs w:val="32"/>
        </w:rPr>
      </w:pPr>
    </w:p>
    <w:p w14:paraId="05BF1101" w14:textId="77777777" w:rsidR="002C06E2" w:rsidRDefault="002C06E2" w:rsidP="007110B6">
      <w:pPr>
        <w:rPr>
          <w:rFonts w:ascii="Calibri" w:hAnsi="Calibri" w:cs="Calibri"/>
          <w:b/>
          <w:bCs/>
          <w:sz w:val="32"/>
          <w:szCs w:val="32"/>
        </w:rPr>
      </w:pPr>
    </w:p>
    <w:p w14:paraId="16F2EB0D" w14:textId="52B4A19B" w:rsidR="002C06E2" w:rsidRDefault="002C06E2" w:rsidP="007110B6">
      <w:pPr>
        <w:rPr>
          <w:rFonts w:ascii="Calibri" w:hAnsi="Calibri" w:cs="Calibri"/>
          <w:b/>
          <w:bCs/>
          <w:sz w:val="32"/>
          <w:szCs w:val="32"/>
        </w:rPr>
      </w:pPr>
    </w:p>
    <w:p w14:paraId="4D3BA796" w14:textId="65A98B77" w:rsidR="002C06E2" w:rsidRPr="002E0A63" w:rsidRDefault="003A5ADC" w:rsidP="007110B6">
      <w:pPr>
        <w:rPr>
          <w:rFonts w:ascii="Calibri" w:hAnsi="Calibri" w:cs="Calibri"/>
          <w:sz w:val="32"/>
          <w:szCs w:val="32"/>
        </w:rPr>
      </w:pPr>
      <w:r>
        <w:rPr>
          <w:noProof/>
        </w:rPr>
        <mc:AlternateContent>
          <mc:Choice Requires="wps">
            <w:drawing>
              <wp:anchor distT="0" distB="0" distL="114300" distR="114300" simplePos="0" relativeHeight="251661312" behindDoc="1" locked="0" layoutInCell="1" allowOverlap="1" wp14:anchorId="7D993153" wp14:editId="345837F6">
                <wp:simplePos x="0" y="0"/>
                <wp:positionH relativeFrom="margin">
                  <wp:align>center</wp:align>
                </wp:positionH>
                <wp:positionV relativeFrom="paragraph">
                  <wp:posOffset>239471</wp:posOffset>
                </wp:positionV>
                <wp:extent cx="3390900" cy="635"/>
                <wp:effectExtent l="0" t="0" r="0" b="0"/>
                <wp:wrapTight wrapText="bothSides">
                  <wp:wrapPolygon edited="0">
                    <wp:start x="0" y="0"/>
                    <wp:lineTo x="0" y="19213"/>
                    <wp:lineTo x="21479" y="19213"/>
                    <wp:lineTo x="21479" y="0"/>
                    <wp:lineTo x="0" y="0"/>
                  </wp:wrapPolygon>
                </wp:wrapTight>
                <wp:docPr id="740100039" name="Caixa de texto 1"/>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63835F12" w14:textId="1A205DB4" w:rsidR="00EC2D04" w:rsidRPr="00EC2D04" w:rsidRDefault="00EC2D04" w:rsidP="00EC2D04">
                            <w:pPr>
                              <w:pStyle w:val="Legenda"/>
                              <w:jc w:val="right"/>
                              <w:rPr>
                                <w:rFonts w:ascii="Calibri" w:hAnsi="Calibri" w:cs="Calibri"/>
                                <w:i w:val="0"/>
                                <w:iCs w:val="0"/>
                                <w:sz w:val="14"/>
                                <w:szCs w:val="14"/>
                              </w:rPr>
                            </w:pPr>
                            <w:r w:rsidRPr="00EC2D04">
                              <w:rPr>
                                <w:i w:val="0"/>
                                <w:iCs w:val="0"/>
                                <w:sz w:val="14"/>
                                <w:szCs w:val="14"/>
                              </w:rPr>
                              <w:t>Figure 1: NewsNet actors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993153" id="_x0000_t202" coordsize="21600,21600" o:spt="202" path="m,l,21600r21600,l21600,xe">
                <v:stroke joinstyle="miter"/>
                <v:path gradientshapeok="t" o:connecttype="rect"/>
              </v:shapetype>
              <v:shape id="Caixa de texto 1" o:spid="_x0000_s1026" type="#_x0000_t202" style="position:absolute;margin-left:0;margin-top:18.85pt;width:267pt;height:.05pt;z-index:-2516551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" stroked="f">
                <v:textbox style="mso-fit-shape-to-text:t" inset="0,0,0,0">
                  <w:txbxContent>
                    <w:p w14:paraId="63835F12" w14:textId="1A205DB4" w:rsidR="00EC2D04" w:rsidRPr="00EC2D04" w:rsidRDefault="00EC2D04" w:rsidP="00EC2D04">
                      <w:pPr>
                        <w:pStyle w:val="Legenda"/>
                        <w:jc w:val="right"/>
                        <w:rPr>
                          <w:rFonts w:ascii="Calibri" w:hAnsi="Calibri" w:cs="Calibri"/>
                          <w:i w:val="0"/>
                          <w:iCs w:val="0"/>
                          <w:sz w:val="14"/>
                          <w:szCs w:val="14"/>
                        </w:rPr>
                      </w:pPr>
                      <w:r w:rsidRPr="00EC2D04">
                        <w:rPr>
                          <w:i w:val="0"/>
                          <w:iCs w:val="0"/>
                          <w:sz w:val="14"/>
                          <w:szCs w:val="14"/>
                        </w:rPr>
                        <w:t>Figure 1: NewsNet actors</w:t>
                      </w:r>
                    </w:p>
                  </w:txbxContent>
                </v:textbox>
                <w10:wrap type="tight" anchorx="margin"/>
              </v:shape>
            </w:pict>
          </mc:Fallback>
        </mc:AlternateContent>
      </w:r>
    </w:p>
    <w:p w14:paraId="542FF933" w14:textId="7F150D3B" w:rsidR="008D3537" w:rsidRDefault="008D3537" w:rsidP="0042001C">
      <w:pPr>
        <w:rPr>
          <w:rFonts w:ascii="Calibri" w:hAnsi="Calibri" w:cs="Calibri"/>
          <w:sz w:val="32"/>
          <w:szCs w:val="32"/>
        </w:rPr>
      </w:pPr>
    </w:p>
    <w:p w14:paraId="1ED09C94" w14:textId="77777777" w:rsidR="003A5ADC" w:rsidRPr="002E0A63" w:rsidRDefault="003A5ADC" w:rsidP="0042001C">
      <w:pPr>
        <w:rPr>
          <w:rFonts w:ascii="Calibri" w:hAnsi="Calibri" w:cs="Calibri"/>
          <w:sz w:val="32"/>
          <w:szCs w:val="32"/>
        </w:rPr>
      </w:pPr>
    </w:p>
    <w:tbl>
      <w:tblPr>
        <w:tblStyle w:val="TabeladeGrelha1Clara"/>
        <w:tblW w:w="0" w:type="auto"/>
        <w:jc w:val="center"/>
        <w:tblLook w:val="04A0" w:firstRow="1" w:lastRow="0" w:firstColumn="1" w:lastColumn="0" w:noHBand="0" w:noVBand="1"/>
      </w:tblPr>
      <w:tblGrid>
        <w:gridCol w:w="2547"/>
        <w:gridCol w:w="5953"/>
      </w:tblGrid>
      <w:tr w:rsidR="0042001C" w:rsidRPr="002E0A63" w14:paraId="5619818F" w14:textId="77777777" w:rsidTr="008D35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14:paraId="2FBB851A" w14:textId="77777777" w:rsidR="0042001C" w:rsidRPr="002E0A63" w:rsidRDefault="0042001C" w:rsidP="00E823CE">
            <w:pPr>
              <w:rPr>
                <w:rFonts w:ascii="Calibri" w:hAnsi="Calibri" w:cs="Calibri"/>
                <w:b w:val="0"/>
                <w:bCs w:val="0"/>
                <w:sz w:val="24"/>
                <w:szCs w:val="24"/>
              </w:rPr>
            </w:pPr>
            <w:r w:rsidRPr="002E0A63">
              <w:rPr>
                <w:rFonts w:ascii="Calibri" w:hAnsi="Calibri" w:cs="Calibri"/>
                <w:b w:val="0"/>
                <w:bCs w:val="0"/>
                <w:sz w:val="24"/>
                <w:szCs w:val="24"/>
              </w:rPr>
              <w:t>Identifier</w:t>
            </w:r>
          </w:p>
        </w:tc>
        <w:tc>
          <w:tcPr>
            <w:tcW w:w="5953" w:type="dxa"/>
          </w:tcPr>
          <w:p w14:paraId="4AD485B0" w14:textId="77777777" w:rsidR="0042001C" w:rsidRPr="002E0A63" w:rsidRDefault="0042001C" w:rsidP="00E823CE">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4"/>
                <w:szCs w:val="24"/>
              </w:rPr>
            </w:pPr>
            <w:r w:rsidRPr="002E0A63">
              <w:rPr>
                <w:rFonts w:ascii="Calibri" w:hAnsi="Calibri" w:cs="Calibri"/>
                <w:b w:val="0"/>
                <w:bCs w:val="0"/>
                <w:sz w:val="24"/>
                <w:szCs w:val="24"/>
              </w:rPr>
              <w:t>Description</w:t>
            </w:r>
          </w:p>
        </w:tc>
      </w:tr>
      <w:tr w:rsidR="0042001C" w:rsidRPr="002E0A63" w14:paraId="660B6DBE" w14:textId="77777777" w:rsidTr="008D3537">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2B8C35E0" w14:textId="75AF2C3A" w:rsidR="0042001C" w:rsidRPr="00857F8D" w:rsidRDefault="0042001C" w:rsidP="00E823CE">
            <w:pPr>
              <w:jc w:val="center"/>
              <w:rPr>
                <w:rFonts w:ascii="Calibri" w:hAnsi="Calibri" w:cs="Calibri"/>
                <w:b w:val="0"/>
                <w:bCs w:val="0"/>
                <w:sz w:val="24"/>
                <w:szCs w:val="24"/>
              </w:rPr>
            </w:pPr>
            <w:r w:rsidRPr="00857F8D">
              <w:rPr>
                <w:rFonts w:ascii="Calibri" w:hAnsi="Calibri" w:cs="Calibri"/>
                <w:b w:val="0"/>
                <w:bCs w:val="0"/>
                <w:sz w:val="24"/>
                <w:szCs w:val="24"/>
              </w:rPr>
              <w:t>User</w:t>
            </w:r>
          </w:p>
        </w:tc>
        <w:tc>
          <w:tcPr>
            <w:tcW w:w="5953" w:type="dxa"/>
          </w:tcPr>
          <w:p w14:paraId="671D31C6" w14:textId="4D472CB6" w:rsidR="0042001C" w:rsidRPr="002E0A63" w:rsidRDefault="008D3537" w:rsidP="00E823C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8D3537">
              <w:rPr>
                <w:rFonts w:ascii="Calibri" w:hAnsi="Calibri" w:cs="Calibri"/>
                <w:sz w:val="24"/>
                <w:szCs w:val="24"/>
              </w:rPr>
              <w:t>Generic user that has access to public information, such as trending news.</w:t>
            </w:r>
          </w:p>
        </w:tc>
      </w:tr>
      <w:tr w:rsidR="0042001C" w:rsidRPr="002E0A63" w14:paraId="3D5457B4" w14:textId="77777777" w:rsidTr="008D3537">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5F7DF2AE" w14:textId="15A505FB" w:rsidR="0042001C" w:rsidRPr="00857F8D" w:rsidRDefault="0042001C" w:rsidP="00E823CE">
            <w:pPr>
              <w:jc w:val="center"/>
              <w:rPr>
                <w:rFonts w:ascii="Calibri" w:hAnsi="Calibri" w:cs="Calibri"/>
                <w:b w:val="0"/>
                <w:bCs w:val="0"/>
                <w:sz w:val="24"/>
                <w:szCs w:val="24"/>
              </w:rPr>
            </w:pPr>
            <w:r w:rsidRPr="00857F8D">
              <w:rPr>
                <w:rFonts w:ascii="Calibri" w:hAnsi="Calibri" w:cs="Calibri"/>
                <w:b w:val="0"/>
                <w:bCs w:val="0"/>
                <w:sz w:val="24"/>
                <w:szCs w:val="24"/>
              </w:rPr>
              <w:t>Authenticated User</w:t>
            </w:r>
          </w:p>
        </w:tc>
        <w:tc>
          <w:tcPr>
            <w:tcW w:w="5953" w:type="dxa"/>
          </w:tcPr>
          <w:p w14:paraId="032F015F" w14:textId="18B6C5A5" w:rsidR="0042001C" w:rsidRPr="002E0A63" w:rsidRDefault="008D3537" w:rsidP="00E823C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8D3537">
              <w:rPr>
                <w:rFonts w:ascii="Calibri" w:hAnsi="Calibri" w:cs="Calibri"/>
                <w:sz w:val="24"/>
                <w:szCs w:val="24"/>
              </w:rPr>
              <w:t>Authenticated user who can write articles, comment and vote on news, and follow other users and topics.</w:t>
            </w:r>
          </w:p>
        </w:tc>
      </w:tr>
      <w:tr w:rsidR="0042001C" w:rsidRPr="002E0A63" w14:paraId="038A951A" w14:textId="77777777" w:rsidTr="008D3537">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67B56517" w14:textId="7AD1CD67" w:rsidR="0042001C" w:rsidRPr="00857F8D" w:rsidRDefault="0042001C" w:rsidP="00E823CE">
            <w:pPr>
              <w:jc w:val="center"/>
              <w:rPr>
                <w:rFonts w:ascii="Calibri" w:hAnsi="Calibri" w:cs="Calibri"/>
                <w:b w:val="0"/>
                <w:bCs w:val="0"/>
                <w:sz w:val="24"/>
                <w:szCs w:val="24"/>
              </w:rPr>
            </w:pPr>
            <w:r w:rsidRPr="00857F8D">
              <w:rPr>
                <w:rFonts w:ascii="Calibri" w:hAnsi="Calibri" w:cs="Calibri"/>
                <w:b w:val="0"/>
                <w:bCs w:val="0"/>
                <w:sz w:val="24"/>
                <w:szCs w:val="24"/>
              </w:rPr>
              <w:t>Unauthenticated User</w:t>
            </w:r>
          </w:p>
        </w:tc>
        <w:tc>
          <w:tcPr>
            <w:tcW w:w="5953" w:type="dxa"/>
          </w:tcPr>
          <w:p w14:paraId="658A3E72" w14:textId="28F1C389" w:rsidR="0042001C" w:rsidRPr="002E0A63" w:rsidRDefault="008D3537" w:rsidP="00E823C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8D3537">
              <w:rPr>
                <w:rFonts w:ascii="Calibri" w:hAnsi="Calibri" w:cs="Calibri"/>
                <w:sz w:val="24"/>
                <w:szCs w:val="24"/>
              </w:rPr>
              <w:t>Unauthenticated user that can register itself (sign-up) or sign-in in the system.</w:t>
            </w:r>
          </w:p>
        </w:tc>
      </w:tr>
      <w:tr w:rsidR="0042001C" w:rsidRPr="002E0A63" w14:paraId="14262534" w14:textId="77777777" w:rsidTr="008D3537">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7686B952" w14:textId="3A7CFAD1" w:rsidR="0042001C" w:rsidRPr="00857F8D" w:rsidRDefault="0042001C" w:rsidP="00E823CE">
            <w:pPr>
              <w:jc w:val="center"/>
              <w:rPr>
                <w:rFonts w:ascii="Calibri" w:hAnsi="Calibri" w:cs="Calibri"/>
                <w:b w:val="0"/>
                <w:bCs w:val="0"/>
                <w:sz w:val="24"/>
                <w:szCs w:val="24"/>
              </w:rPr>
            </w:pPr>
            <w:r w:rsidRPr="00857F8D">
              <w:rPr>
                <w:rFonts w:ascii="Calibri" w:hAnsi="Calibri" w:cs="Calibri"/>
                <w:b w:val="0"/>
                <w:bCs w:val="0"/>
                <w:sz w:val="24"/>
                <w:szCs w:val="24"/>
              </w:rPr>
              <w:t>System Manager</w:t>
            </w:r>
          </w:p>
        </w:tc>
        <w:tc>
          <w:tcPr>
            <w:tcW w:w="5953" w:type="dxa"/>
          </w:tcPr>
          <w:p w14:paraId="1B367B55" w14:textId="3FB5DC70" w:rsidR="0042001C" w:rsidRPr="002E0A63" w:rsidRDefault="00C67231" w:rsidP="00E823C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67231">
              <w:rPr>
                <w:rFonts w:ascii="Calibri" w:hAnsi="Calibri" w:cs="Calibri"/>
                <w:sz w:val="24"/>
                <w:szCs w:val="24"/>
              </w:rPr>
              <w:t>Authenticated user that is responsible for the management of users and news topics.</w:t>
            </w:r>
          </w:p>
        </w:tc>
      </w:tr>
      <w:tr w:rsidR="0042001C" w:rsidRPr="002E0A63" w14:paraId="7DB032F3" w14:textId="77777777" w:rsidTr="008D3537">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166DEDA5" w14:textId="3D00DBFF" w:rsidR="0042001C" w:rsidRPr="00857F8D" w:rsidRDefault="0042001C" w:rsidP="00E823CE">
            <w:pPr>
              <w:jc w:val="center"/>
              <w:rPr>
                <w:rFonts w:ascii="Calibri" w:hAnsi="Calibri" w:cs="Calibri"/>
                <w:b w:val="0"/>
                <w:bCs w:val="0"/>
                <w:sz w:val="24"/>
                <w:szCs w:val="24"/>
              </w:rPr>
            </w:pPr>
            <w:r w:rsidRPr="00857F8D">
              <w:rPr>
                <w:rFonts w:ascii="Calibri" w:hAnsi="Calibri" w:cs="Calibri"/>
                <w:b w:val="0"/>
                <w:bCs w:val="0"/>
                <w:sz w:val="24"/>
                <w:szCs w:val="24"/>
              </w:rPr>
              <w:t>News Author</w:t>
            </w:r>
          </w:p>
        </w:tc>
        <w:tc>
          <w:tcPr>
            <w:tcW w:w="5953" w:type="dxa"/>
          </w:tcPr>
          <w:p w14:paraId="0FF323C7" w14:textId="1C11AA23" w:rsidR="0042001C" w:rsidRPr="002E0A63" w:rsidRDefault="00C67231" w:rsidP="00E823C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67231">
              <w:rPr>
                <w:rFonts w:ascii="Calibri" w:hAnsi="Calibri" w:cs="Calibri"/>
                <w:sz w:val="24"/>
                <w:szCs w:val="24"/>
              </w:rPr>
              <w:t>Authenticated user who creates a news article and can then edit or delete it.</w:t>
            </w:r>
          </w:p>
        </w:tc>
      </w:tr>
      <w:tr w:rsidR="0042001C" w:rsidRPr="002E0A63" w14:paraId="5E4960BB" w14:textId="77777777" w:rsidTr="008D3537">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6B9F942D" w14:textId="46425724" w:rsidR="0042001C" w:rsidRPr="00857F8D" w:rsidRDefault="0042001C" w:rsidP="00E823CE">
            <w:pPr>
              <w:jc w:val="center"/>
              <w:rPr>
                <w:rFonts w:ascii="Calibri" w:hAnsi="Calibri" w:cs="Calibri"/>
                <w:b w:val="0"/>
                <w:bCs w:val="0"/>
                <w:sz w:val="24"/>
                <w:szCs w:val="24"/>
              </w:rPr>
            </w:pPr>
            <w:r w:rsidRPr="00857F8D">
              <w:rPr>
                <w:rFonts w:ascii="Calibri" w:hAnsi="Calibri" w:cs="Calibri"/>
                <w:b w:val="0"/>
                <w:bCs w:val="0"/>
                <w:sz w:val="24"/>
                <w:szCs w:val="24"/>
              </w:rPr>
              <w:t>Comment Author</w:t>
            </w:r>
          </w:p>
        </w:tc>
        <w:tc>
          <w:tcPr>
            <w:tcW w:w="5953" w:type="dxa"/>
          </w:tcPr>
          <w:p w14:paraId="22C442F4" w14:textId="2E10B7BC" w:rsidR="0042001C" w:rsidRPr="002E0A63" w:rsidRDefault="00C67231" w:rsidP="00E823C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67231">
              <w:rPr>
                <w:rFonts w:ascii="Calibri" w:hAnsi="Calibri" w:cs="Calibri"/>
                <w:sz w:val="24"/>
                <w:szCs w:val="24"/>
              </w:rPr>
              <w:t>Authenticated user who comments on a news article and can then change or remove his action.</w:t>
            </w:r>
          </w:p>
        </w:tc>
      </w:tr>
      <w:tr w:rsidR="0042001C" w:rsidRPr="002E0A63" w14:paraId="6FB93DA0" w14:textId="77777777" w:rsidTr="008D3537">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4010DAD2" w14:textId="7E02D94F" w:rsidR="0042001C" w:rsidRPr="00857F8D" w:rsidRDefault="0042001C" w:rsidP="00E823CE">
            <w:pPr>
              <w:jc w:val="center"/>
              <w:rPr>
                <w:rFonts w:ascii="Calibri" w:hAnsi="Calibri" w:cs="Calibri"/>
                <w:b w:val="0"/>
                <w:bCs w:val="0"/>
                <w:sz w:val="24"/>
                <w:szCs w:val="24"/>
              </w:rPr>
            </w:pPr>
            <w:r w:rsidRPr="00857F8D">
              <w:rPr>
                <w:rFonts w:ascii="Calibri" w:hAnsi="Calibri" w:cs="Calibri"/>
                <w:b w:val="0"/>
                <w:bCs w:val="0"/>
                <w:sz w:val="24"/>
                <w:szCs w:val="24"/>
              </w:rPr>
              <w:t>OAuthor API</w:t>
            </w:r>
          </w:p>
        </w:tc>
        <w:tc>
          <w:tcPr>
            <w:tcW w:w="5953" w:type="dxa"/>
          </w:tcPr>
          <w:p w14:paraId="2B22C3AB" w14:textId="68CFF6B9" w:rsidR="0042001C" w:rsidRPr="002E0A63" w:rsidRDefault="00C67231" w:rsidP="00787C9B">
            <w:pPr>
              <w:keepN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67231">
              <w:rPr>
                <w:rFonts w:ascii="Calibri" w:hAnsi="Calibri" w:cs="Calibri"/>
                <w:sz w:val="24"/>
                <w:szCs w:val="24"/>
              </w:rPr>
              <w:t>External OAuth API that can be used to register or authenticate into the system.</w:t>
            </w:r>
          </w:p>
        </w:tc>
      </w:tr>
    </w:tbl>
    <w:p w14:paraId="7E514B5F" w14:textId="7B96E5BF" w:rsidR="002C06E2" w:rsidRPr="00787C9B" w:rsidRDefault="00787C9B" w:rsidP="00787C9B">
      <w:pPr>
        <w:pStyle w:val="Legenda"/>
        <w:jc w:val="center"/>
        <w:rPr>
          <w:rFonts w:ascii="Calibri" w:hAnsi="Calibri" w:cs="Calibri"/>
          <w:i w:val="0"/>
          <w:iCs w:val="0"/>
          <w:sz w:val="28"/>
          <w:szCs w:val="28"/>
        </w:rPr>
      </w:pPr>
      <w:r w:rsidRPr="00787C9B">
        <w:rPr>
          <w:sz w:val="16"/>
          <w:szCs w:val="16"/>
        </w:rPr>
        <w:t xml:space="preserve">                                                                                                                                                              </w:t>
      </w:r>
      <w:r>
        <w:rPr>
          <w:sz w:val="16"/>
          <w:szCs w:val="16"/>
        </w:rPr>
        <w:t xml:space="preserve">                          </w:t>
      </w:r>
      <w:r w:rsidR="002D1923">
        <w:rPr>
          <w:sz w:val="16"/>
          <w:szCs w:val="16"/>
        </w:rPr>
        <w:t xml:space="preserve">          </w:t>
      </w:r>
      <w:r w:rsidRPr="002D1923">
        <w:rPr>
          <w:i w:val="0"/>
          <w:iCs w:val="0"/>
          <w:sz w:val="14"/>
          <w:szCs w:val="14"/>
        </w:rPr>
        <w:t>Table 1: NewsNet actors description</w:t>
      </w:r>
    </w:p>
    <w:p w14:paraId="18B57200" w14:textId="77777777" w:rsidR="0042001C" w:rsidRDefault="0042001C" w:rsidP="007110B6">
      <w:pPr>
        <w:rPr>
          <w:rFonts w:ascii="Calibri" w:hAnsi="Calibri" w:cs="Calibri"/>
          <w:sz w:val="32"/>
          <w:szCs w:val="32"/>
        </w:rPr>
      </w:pPr>
    </w:p>
    <w:p w14:paraId="3DBA62CA" w14:textId="77777777" w:rsidR="0042001C" w:rsidRDefault="0042001C" w:rsidP="007110B6">
      <w:pPr>
        <w:rPr>
          <w:rFonts w:ascii="Calibri" w:hAnsi="Calibri" w:cs="Calibri"/>
          <w:sz w:val="32"/>
          <w:szCs w:val="32"/>
        </w:rPr>
      </w:pPr>
    </w:p>
    <w:p w14:paraId="116C217A" w14:textId="77777777" w:rsidR="0042001C" w:rsidRDefault="0042001C" w:rsidP="007110B6">
      <w:pPr>
        <w:rPr>
          <w:rFonts w:ascii="Calibri" w:hAnsi="Calibri" w:cs="Calibri"/>
          <w:sz w:val="32"/>
          <w:szCs w:val="32"/>
        </w:rPr>
      </w:pPr>
    </w:p>
    <w:p w14:paraId="02876B10" w14:textId="77777777" w:rsidR="003A5ADC" w:rsidRDefault="003A5ADC" w:rsidP="007110B6">
      <w:pPr>
        <w:rPr>
          <w:rFonts w:ascii="Calibri" w:hAnsi="Calibri" w:cs="Calibri"/>
          <w:sz w:val="32"/>
          <w:szCs w:val="32"/>
        </w:rPr>
      </w:pPr>
    </w:p>
    <w:p w14:paraId="7DD6C023" w14:textId="77777777" w:rsidR="00E32650" w:rsidRDefault="00E32650" w:rsidP="007110B6">
      <w:pPr>
        <w:rPr>
          <w:rFonts w:ascii="Calibri" w:hAnsi="Calibri" w:cs="Calibri"/>
        </w:rPr>
      </w:pPr>
    </w:p>
    <w:p w14:paraId="38644F3A" w14:textId="4737E9DA" w:rsidR="00914A08" w:rsidRDefault="00914A08" w:rsidP="007110B6">
      <w:pPr>
        <w:rPr>
          <w:rFonts w:ascii="Calibri" w:hAnsi="Calibri" w:cs="Calibri"/>
          <w:b/>
          <w:bCs/>
          <w:sz w:val="32"/>
          <w:szCs w:val="32"/>
        </w:rPr>
      </w:pPr>
      <w:r>
        <w:rPr>
          <w:rFonts w:ascii="Calibri" w:hAnsi="Calibri" w:cs="Calibri"/>
          <w:b/>
          <w:bCs/>
          <w:sz w:val="32"/>
          <w:szCs w:val="32"/>
        </w:rPr>
        <w:lastRenderedPageBreak/>
        <w:t>2.2</w:t>
      </w:r>
      <w:r w:rsidR="009F7BCB">
        <w:rPr>
          <w:rFonts w:ascii="Calibri" w:hAnsi="Calibri" w:cs="Calibri"/>
          <w:b/>
          <w:bCs/>
          <w:sz w:val="32"/>
          <w:szCs w:val="32"/>
        </w:rPr>
        <w:t>.</w:t>
      </w:r>
      <w:r>
        <w:rPr>
          <w:rFonts w:ascii="Calibri" w:hAnsi="Calibri" w:cs="Calibri"/>
          <w:b/>
          <w:bCs/>
          <w:sz w:val="32"/>
          <w:szCs w:val="32"/>
        </w:rPr>
        <w:t xml:space="preserve"> User Stories</w:t>
      </w:r>
    </w:p>
    <w:p w14:paraId="6EF361D5" w14:textId="13E805EC" w:rsidR="00914A08" w:rsidRPr="00914A08" w:rsidRDefault="00914A08" w:rsidP="007110B6">
      <w:pPr>
        <w:rPr>
          <w:rFonts w:ascii="Calibri" w:hAnsi="Calibri" w:cs="Calibri"/>
          <w:b/>
          <w:bCs/>
          <w:sz w:val="28"/>
          <w:szCs w:val="28"/>
        </w:rPr>
      </w:pPr>
      <w:r>
        <w:rPr>
          <w:rFonts w:ascii="Calibri" w:hAnsi="Calibri" w:cs="Calibri"/>
          <w:b/>
          <w:bCs/>
          <w:sz w:val="28"/>
          <w:szCs w:val="28"/>
        </w:rPr>
        <w:t>2.2.1</w:t>
      </w:r>
      <w:r w:rsidR="009F7BCB">
        <w:rPr>
          <w:rFonts w:ascii="Calibri" w:hAnsi="Calibri" w:cs="Calibri"/>
          <w:b/>
          <w:bCs/>
          <w:sz w:val="28"/>
          <w:szCs w:val="28"/>
        </w:rPr>
        <w:t>.</w:t>
      </w:r>
      <w:r>
        <w:rPr>
          <w:rFonts w:ascii="Calibri" w:hAnsi="Calibri" w:cs="Calibri"/>
          <w:b/>
          <w:bCs/>
          <w:sz w:val="28"/>
          <w:szCs w:val="28"/>
        </w:rPr>
        <w:t xml:space="preserve"> User</w:t>
      </w:r>
    </w:p>
    <w:tbl>
      <w:tblPr>
        <w:tblStyle w:val="TabeladeGrelha1Clara"/>
        <w:tblW w:w="0" w:type="auto"/>
        <w:jc w:val="center"/>
        <w:tblLook w:val="04A0" w:firstRow="1" w:lastRow="0" w:firstColumn="1" w:lastColumn="0" w:noHBand="0" w:noVBand="1"/>
      </w:tblPr>
      <w:tblGrid>
        <w:gridCol w:w="1271"/>
        <w:gridCol w:w="2410"/>
        <w:gridCol w:w="1276"/>
        <w:gridCol w:w="5499"/>
      </w:tblGrid>
      <w:tr w:rsidR="00834568" w:rsidRPr="002E0A63" w14:paraId="104A859F" w14:textId="77777777" w:rsidTr="000339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320B8933" w14:textId="4B002307" w:rsidR="00834568" w:rsidRPr="002E0A63" w:rsidRDefault="00834568" w:rsidP="007110B6">
            <w:pPr>
              <w:rPr>
                <w:rFonts w:ascii="Calibri" w:hAnsi="Calibri" w:cs="Calibri"/>
                <w:b w:val="0"/>
                <w:bCs w:val="0"/>
                <w:sz w:val="24"/>
                <w:szCs w:val="24"/>
              </w:rPr>
            </w:pPr>
            <w:r w:rsidRPr="002E0A63">
              <w:rPr>
                <w:rFonts w:ascii="Calibri" w:hAnsi="Calibri" w:cs="Calibri"/>
                <w:b w:val="0"/>
                <w:bCs w:val="0"/>
                <w:sz w:val="24"/>
                <w:szCs w:val="24"/>
              </w:rPr>
              <w:t>Identifier</w:t>
            </w:r>
          </w:p>
        </w:tc>
        <w:tc>
          <w:tcPr>
            <w:tcW w:w="2410" w:type="dxa"/>
          </w:tcPr>
          <w:p w14:paraId="7F9B2936" w14:textId="00DFD0E1" w:rsidR="00834568" w:rsidRPr="002E0A63" w:rsidRDefault="00834568" w:rsidP="007110B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4"/>
                <w:szCs w:val="24"/>
              </w:rPr>
            </w:pPr>
            <w:r w:rsidRPr="002E0A63">
              <w:rPr>
                <w:rFonts w:ascii="Calibri" w:hAnsi="Calibri" w:cs="Calibri"/>
                <w:b w:val="0"/>
                <w:bCs w:val="0"/>
                <w:sz w:val="24"/>
                <w:szCs w:val="24"/>
              </w:rPr>
              <w:t>Name</w:t>
            </w:r>
          </w:p>
        </w:tc>
        <w:tc>
          <w:tcPr>
            <w:tcW w:w="1276" w:type="dxa"/>
          </w:tcPr>
          <w:p w14:paraId="7E890BF4" w14:textId="7F2D6B1E" w:rsidR="00834568" w:rsidRPr="002E0A63" w:rsidRDefault="00834568" w:rsidP="007110B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4"/>
                <w:szCs w:val="24"/>
              </w:rPr>
            </w:pPr>
            <w:r w:rsidRPr="002E0A63">
              <w:rPr>
                <w:rFonts w:ascii="Calibri" w:hAnsi="Calibri" w:cs="Calibri"/>
                <w:b w:val="0"/>
                <w:bCs w:val="0"/>
                <w:sz w:val="24"/>
                <w:szCs w:val="24"/>
              </w:rPr>
              <w:t>Priority</w:t>
            </w:r>
          </w:p>
        </w:tc>
        <w:tc>
          <w:tcPr>
            <w:tcW w:w="5499" w:type="dxa"/>
          </w:tcPr>
          <w:p w14:paraId="6A9C7BE9" w14:textId="6353D863" w:rsidR="00834568" w:rsidRPr="002E0A63" w:rsidRDefault="00834568" w:rsidP="007110B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4"/>
                <w:szCs w:val="24"/>
              </w:rPr>
            </w:pPr>
            <w:r w:rsidRPr="002E0A63">
              <w:rPr>
                <w:rFonts w:ascii="Calibri" w:hAnsi="Calibri" w:cs="Calibri"/>
                <w:b w:val="0"/>
                <w:bCs w:val="0"/>
                <w:sz w:val="24"/>
                <w:szCs w:val="24"/>
              </w:rPr>
              <w:t>Description</w:t>
            </w:r>
          </w:p>
        </w:tc>
      </w:tr>
      <w:tr w:rsidR="00834568" w:rsidRPr="002E0A63" w14:paraId="0A10EDFB" w14:textId="77777777" w:rsidTr="000339B4">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15F4CE6D" w14:textId="55E2D406" w:rsidR="00834568" w:rsidRPr="00857F8D" w:rsidRDefault="002E0A63" w:rsidP="000339B4">
            <w:pPr>
              <w:jc w:val="center"/>
              <w:rPr>
                <w:rFonts w:ascii="Calibri" w:hAnsi="Calibri" w:cs="Calibri"/>
                <w:b w:val="0"/>
                <w:bCs w:val="0"/>
                <w:sz w:val="24"/>
                <w:szCs w:val="24"/>
              </w:rPr>
            </w:pPr>
            <w:r w:rsidRPr="00857F8D">
              <w:rPr>
                <w:rFonts w:ascii="Calibri" w:hAnsi="Calibri" w:cs="Calibri"/>
                <w:b w:val="0"/>
                <w:bCs w:val="0"/>
                <w:sz w:val="24"/>
                <w:szCs w:val="24"/>
              </w:rPr>
              <w:t>US101</w:t>
            </w:r>
          </w:p>
        </w:tc>
        <w:tc>
          <w:tcPr>
            <w:tcW w:w="2410" w:type="dxa"/>
          </w:tcPr>
          <w:p w14:paraId="6B9FDEC5" w14:textId="3A85376C" w:rsidR="00834568" w:rsidRPr="002E0A63" w:rsidRDefault="002E0A63" w:rsidP="000339B4">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E0A63">
              <w:rPr>
                <w:rFonts w:ascii="Calibri" w:hAnsi="Calibri" w:cs="Calibri"/>
                <w:sz w:val="24"/>
                <w:szCs w:val="24"/>
              </w:rPr>
              <w:t>View Top News Feed</w:t>
            </w:r>
          </w:p>
        </w:tc>
        <w:tc>
          <w:tcPr>
            <w:tcW w:w="1276" w:type="dxa"/>
          </w:tcPr>
          <w:p w14:paraId="6F322E17" w14:textId="60C81E6E" w:rsidR="00834568" w:rsidRPr="002E0A63" w:rsidRDefault="002E0A63" w:rsidP="000339B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High</w:t>
            </w:r>
          </w:p>
        </w:tc>
        <w:tc>
          <w:tcPr>
            <w:tcW w:w="5499" w:type="dxa"/>
          </w:tcPr>
          <w:p w14:paraId="731F1260" w14:textId="78882295" w:rsidR="00834568" w:rsidRPr="002E0A63" w:rsidRDefault="000339B4" w:rsidP="000339B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339B4">
              <w:rPr>
                <w:rFonts w:ascii="Calibri" w:hAnsi="Calibri" w:cs="Calibri"/>
                <w:sz w:val="24"/>
                <w:szCs w:val="24"/>
              </w:rPr>
              <w:t>As a User, I want to view a feed of top news, so I can quickly access the most relevant or popular articles.</w:t>
            </w:r>
          </w:p>
        </w:tc>
      </w:tr>
      <w:tr w:rsidR="00834568" w:rsidRPr="002E0A63" w14:paraId="40261AC4" w14:textId="77777777" w:rsidTr="000339B4">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46866876" w14:textId="1F943A6B" w:rsidR="00834568" w:rsidRPr="00857F8D" w:rsidRDefault="002E0A63" w:rsidP="000339B4">
            <w:pPr>
              <w:jc w:val="center"/>
              <w:rPr>
                <w:rFonts w:ascii="Calibri" w:hAnsi="Calibri" w:cs="Calibri"/>
                <w:b w:val="0"/>
                <w:bCs w:val="0"/>
                <w:sz w:val="24"/>
                <w:szCs w:val="24"/>
              </w:rPr>
            </w:pPr>
            <w:r w:rsidRPr="00857F8D">
              <w:rPr>
                <w:rFonts w:ascii="Calibri" w:hAnsi="Calibri" w:cs="Calibri"/>
                <w:b w:val="0"/>
                <w:bCs w:val="0"/>
                <w:sz w:val="24"/>
                <w:szCs w:val="24"/>
              </w:rPr>
              <w:t>US102</w:t>
            </w:r>
          </w:p>
        </w:tc>
        <w:tc>
          <w:tcPr>
            <w:tcW w:w="2410" w:type="dxa"/>
          </w:tcPr>
          <w:p w14:paraId="2D624C23" w14:textId="7B81A2C6" w:rsidR="00834568" w:rsidRPr="002E0A63" w:rsidRDefault="002E0A63" w:rsidP="000339B4">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E0A63">
              <w:rPr>
                <w:rFonts w:ascii="Calibri" w:hAnsi="Calibri" w:cs="Calibri"/>
                <w:sz w:val="24"/>
                <w:szCs w:val="24"/>
              </w:rPr>
              <w:t>View Recent News Feed</w:t>
            </w:r>
          </w:p>
        </w:tc>
        <w:tc>
          <w:tcPr>
            <w:tcW w:w="1276" w:type="dxa"/>
          </w:tcPr>
          <w:p w14:paraId="2F0FA951" w14:textId="66718355" w:rsidR="00834568" w:rsidRPr="002E0A63" w:rsidRDefault="002E0A63" w:rsidP="000339B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High</w:t>
            </w:r>
          </w:p>
        </w:tc>
        <w:tc>
          <w:tcPr>
            <w:tcW w:w="5499" w:type="dxa"/>
          </w:tcPr>
          <w:p w14:paraId="06DF50A9" w14:textId="24602D41" w:rsidR="00834568" w:rsidRPr="002E0A63" w:rsidRDefault="000339B4" w:rsidP="000339B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339B4">
              <w:rPr>
                <w:rFonts w:ascii="Calibri" w:hAnsi="Calibri" w:cs="Calibri"/>
                <w:sz w:val="24"/>
                <w:szCs w:val="24"/>
              </w:rPr>
              <w:t>As a User, I want to view a feed with the latest news, so that I can keep up with the latest updates and news.</w:t>
            </w:r>
          </w:p>
        </w:tc>
      </w:tr>
      <w:tr w:rsidR="00834568" w:rsidRPr="002E0A63" w14:paraId="18C27C97" w14:textId="77777777" w:rsidTr="000339B4">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10DDB3F6" w14:textId="3AF9033C" w:rsidR="00834568" w:rsidRPr="00857F8D" w:rsidRDefault="002E0A63" w:rsidP="000339B4">
            <w:pPr>
              <w:jc w:val="center"/>
              <w:rPr>
                <w:rFonts w:ascii="Calibri" w:hAnsi="Calibri" w:cs="Calibri"/>
                <w:b w:val="0"/>
                <w:bCs w:val="0"/>
                <w:sz w:val="24"/>
                <w:szCs w:val="24"/>
              </w:rPr>
            </w:pPr>
            <w:r w:rsidRPr="00857F8D">
              <w:rPr>
                <w:rFonts w:ascii="Calibri" w:hAnsi="Calibri" w:cs="Calibri"/>
                <w:b w:val="0"/>
                <w:bCs w:val="0"/>
                <w:sz w:val="24"/>
                <w:szCs w:val="24"/>
              </w:rPr>
              <w:t>US103</w:t>
            </w:r>
          </w:p>
        </w:tc>
        <w:tc>
          <w:tcPr>
            <w:tcW w:w="2410" w:type="dxa"/>
          </w:tcPr>
          <w:p w14:paraId="244DA748" w14:textId="4454C4F7" w:rsidR="00834568" w:rsidRPr="002E0A63" w:rsidRDefault="002E0A63" w:rsidP="000339B4">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E0A63">
              <w:rPr>
                <w:rFonts w:ascii="Calibri" w:hAnsi="Calibri" w:cs="Calibri"/>
                <w:sz w:val="24"/>
                <w:szCs w:val="24"/>
              </w:rPr>
              <w:t>View News Item</w:t>
            </w:r>
          </w:p>
        </w:tc>
        <w:tc>
          <w:tcPr>
            <w:tcW w:w="1276" w:type="dxa"/>
          </w:tcPr>
          <w:p w14:paraId="52173080" w14:textId="7E51BF04" w:rsidR="00834568" w:rsidRPr="002E0A63" w:rsidRDefault="002E0A63" w:rsidP="000339B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High</w:t>
            </w:r>
          </w:p>
        </w:tc>
        <w:tc>
          <w:tcPr>
            <w:tcW w:w="5499" w:type="dxa"/>
          </w:tcPr>
          <w:p w14:paraId="5EAC72F1" w14:textId="13012A98" w:rsidR="00834568" w:rsidRPr="002E0A63" w:rsidRDefault="000339B4" w:rsidP="000339B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339B4">
              <w:rPr>
                <w:rFonts w:ascii="Calibri" w:hAnsi="Calibri" w:cs="Calibri"/>
                <w:sz w:val="24"/>
                <w:szCs w:val="24"/>
              </w:rPr>
              <w:t>As a User, I want to view the full content of a news item, so that I can read the story in detail.</w:t>
            </w:r>
          </w:p>
        </w:tc>
      </w:tr>
      <w:tr w:rsidR="00834568" w:rsidRPr="002E0A63" w14:paraId="47CE6D9F" w14:textId="77777777" w:rsidTr="000339B4">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78327C0D" w14:textId="104BA550" w:rsidR="00834568" w:rsidRPr="00857F8D" w:rsidRDefault="002E0A63" w:rsidP="000339B4">
            <w:pPr>
              <w:jc w:val="center"/>
              <w:rPr>
                <w:rFonts w:ascii="Calibri" w:hAnsi="Calibri" w:cs="Calibri"/>
                <w:b w:val="0"/>
                <w:bCs w:val="0"/>
                <w:sz w:val="24"/>
                <w:szCs w:val="24"/>
              </w:rPr>
            </w:pPr>
            <w:r w:rsidRPr="00857F8D">
              <w:rPr>
                <w:rFonts w:ascii="Calibri" w:hAnsi="Calibri" w:cs="Calibri"/>
                <w:b w:val="0"/>
                <w:bCs w:val="0"/>
                <w:sz w:val="24"/>
                <w:szCs w:val="24"/>
              </w:rPr>
              <w:t>US104</w:t>
            </w:r>
          </w:p>
        </w:tc>
        <w:tc>
          <w:tcPr>
            <w:tcW w:w="2410" w:type="dxa"/>
          </w:tcPr>
          <w:p w14:paraId="43CDFEB3" w14:textId="3A759363" w:rsidR="00834568" w:rsidRPr="002E0A63" w:rsidRDefault="002E0A63" w:rsidP="000339B4">
            <w:pPr>
              <w:ind w:firstLine="708"/>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E0A63">
              <w:rPr>
                <w:rFonts w:ascii="Calibri" w:hAnsi="Calibri" w:cs="Calibri"/>
                <w:sz w:val="24"/>
                <w:szCs w:val="24"/>
              </w:rPr>
              <w:t>View News Item Comments</w:t>
            </w:r>
          </w:p>
        </w:tc>
        <w:tc>
          <w:tcPr>
            <w:tcW w:w="1276" w:type="dxa"/>
          </w:tcPr>
          <w:p w14:paraId="50B0FC28" w14:textId="7D010DDB" w:rsidR="00834568" w:rsidRPr="002E0A63" w:rsidRDefault="002E0A63" w:rsidP="000339B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High</w:t>
            </w:r>
          </w:p>
        </w:tc>
        <w:tc>
          <w:tcPr>
            <w:tcW w:w="5499" w:type="dxa"/>
          </w:tcPr>
          <w:p w14:paraId="30C67049" w14:textId="21BA9C87" w:rsidR="00834568" w:rsidRPr="002E0A63" w:rsidRDefault="000339B4" w:rsidP="000339B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339B4">
              <w:rPr>
                <w:rFonts w:ascii="Calibri" w:hAnsi="Calibri" w:cs="Calibri"/>
                <w:sz w:val="24"/>
                <w:szCs w:val="24"/>
              </w:rPr>
              <w:t>As a User, I want to view other users comments on a news story, so that I can see their opinions and interact with the content more fully.</w:t>
            </w:r>
          </w:p>
        </w:tc>
      </w:tr>
      <w:tr w:rsidR="00834568" w:rsidRPr="002E0A63" w14:paraId="6BFE7513" w14:textId="77777777" w:rsidTr="000339B4">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55504314" w14:textId="601252E7" w:rsidR="00834568" w:rsidRPr="00857F8D" w:rsidRDefault="002E0A63" w:rsidP="000339B4">
            <w:pPr>
              <w:jc w:val="center"/>
              <w:rPr>
                <w:rFonts w:ascii="Calibri" w:hAnsi="Calibri" w:cs="Calibri"/>
                <w:b w:val="0"/>
                <w:bCs w:val="0"/>
                <w:sz w:val="24"/>
                <w:szCs w:val="24"/>
              </w:rPr>
            </w:pPr>
            <w:r w:rsidRPr="00857F8D">
              <w:rPr>
                <w:rFonts w:ascii="Calibri" w:hAnsi="Calibri" w:cs="Calibri"/>
                <w:b w:val="0"/>
                <w:bCs w:val="0"/>
                <w:sz w:val="24"/>
                <w:szCs w:val="24"/>
              </w:rPr>
              <w:t>US105</w:t>
            </w:r>
          </w:p>
        </w:tc>
        <w:tc>
          <w:tcPr>
            <w:tcW w:w="2410" w:type="dxa"/>
          </w:tcPr>
          <w:p w14:paraId="032A39B3" w14:textId="15571690" w:rsidR="00834568" w:rsidRPr="002E0A63" w:rsidRDefault="002E0A63" w:rsidP="000339B4">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E0A63">
              <w:rPr>
                <w:rFonts w:ascii="Calibri" w:hAnsi="Calibri" w:cs="Calibri"/>
                <w:sz w:val="24"/>
                <w:szCs w:val="24"/>
              </w:rPr>
              <w:t>Search for News Items and Comments</w:t>
            </w:r>
          </w:p>
        </w:tc>
        <w:tc>
          <w:tcPr>
            <w:tcW w:w="1276" w:type="dxa"/>
          </w:tcPr>
          <w:p w14:paraId="05F43CEE" w14:textId="61830167" w:rsidR="00834568" w:rsidRPr="002E0A63" w:rsidRDefault="002E0A63" w:rsidP="000339B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High</w:t>
            </w:r>
          </w:p>
        </w:tc>
        <w:tc>
          <w:tcPr>
            <w:tcW w:w="5499" w:type="dxa"/>
          </w:tcPr>
          <w:p w14:paraId="05D23316" w14:textId="24F83173" w:rsidR="00834568" w:rsidRPr="002E0A63" w:rsidRDefault="000339B4" w:rsidP="000339B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339B4">
              <w:rPr>
                <w:rFonts w:ascii="Calibri" w:hAnsi="Calibri" w:cs="Calibri"/>
                <w:sz w:val="24"/>
                <w:szCs w:val="24"/>
              </w:rPr>
              <w:t>As a User, I want to search for news and reviews, so I can find specific information or topics of interest.</w:t>
            </w:r>
          </w:p>
        </w:tc>
      </w:tr>
      <w:tr w:rsidR="00834568" w:rsidRPr="002E0A63" w14:paraId="2E4B01BF" w14:textId="77777777" w:rsidTr="000339B4">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1BDE3D4A" w14:textId="2B0CB4FE" w:rsidR="00834568" w:rsidRPr="00857F8D" w:rsidRDefault="002E0A63" w:rsidP="000339B4">
            <w:pPr>
              <w:jc w:val="center"/>
              <w:rPr>
                <w:rFonts w:ascii="Calibri" w:hAnsi="Calibri" w:cs="Calibri"/>
                <w:b w:val="0"/>
                <w:bCs w:val="0"/>
                <w:sz w:val="24"/>
                <w:szCs w:val="24"/>
              </w:rPr>
            </w:pPr>
            <w:r w:rsidRPr="00857F8D">
              <w:rPr>
                <w:rFonts w:ascii="Calibri" w:hAnsi="Calibri" w:cs="Calibri"/>
                <w:b w:val="0"/>
                <w:bCs w:val="0"/>
                <w:sz w:val="24"/>
                <w:szCs w:val="24"/>
              </w:rPr>
              <w:t>US106</w:t>
            </w:r>
          </w:p>
        </w:tc>
        <w:tc>
          <w:tcPr>
            <w:tcW w:w="2410" w:type="dxa"/>
          </w:tcPr>
          <w:p w14:paraId="37E1F54F" w14:textId="3D2A0F82" w:rsidR="00834568" w:rsidRPr="002E0A63" w:rsidRDefault="002E0A63" w:rsidP="000339B4">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Help</w:t>
            </w:r>
          </w:p>
        </w:tc>
        <w:tc>
          <w:tcPr>
            <w:tcW w:w="1276" w:type="dxa"/>
          </w:tcPr>
          <w:p w14:paraId="728C9EBA" w14:textId="0AB37C26" w:rsidR="00834568" w:rsidRPr="002E0A63" w:rsidRDefault="002E0A63" w:rsidP="000339B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Medium</w:t>
            </w:r>
          </w:p>
        </w:tc>
        <w:tc>
          <w:tcPr>
            <w:tcW w:w="5499" w:type="dxa"/>
          </w:tcPr>
          <w:p w14:paraId="17B24D45" w14:textId="2DBC115C" w:rsidR="00834568" w:rsidRPr="002E0A63" w:rsidRDefault="000339B4" w:rsidP="000339B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339B4">
              <w:rPr>
                <w:rFonts w:ascii="Calibri" w:hAnsi="Calibri" w:cs="Calibri"/>
                <w:sz w:val="24"/>
                <w:szCs w:val="24"/>
              </w:rPr>
              <w:t>As a User, I want to have access to help messages, so I can clarify my doubts.</w:t>
            </w:r>
          </w:p>
        </w:tc>
      </w:tr>
      <w:tr w:rsidR="00834568" w:rsidRPr="002E0A63" w14:paraId="394C0B02" w14:textId="77777777" w:rsidTr="000339B4">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0E8EC046" w14:textId="04888774" w:rsidR="00834568" w:rsidRPr="00857F8D" w:rsidRDefault="002E0A63" w:rsidP="000339B4">
            <w:pPr>
              <w:jc w:val="center"/>
              <w:rPr>
                <w:rFonts w:ascii="Calibri" w:hAnsi="Calibri" w:cs="Calibri"/>
                <w:b w:val="0"/>
                <w:bCs w:val="0"/>
                <w:sz w:val="24"/>
                <w:szCs w:val="24"/>
              </w:rPr>
            </w:pPr>
            <w:r w:rsidRPr="00857F8D">
              <w:rPr>
                <w:rFonts w:ascii="Calibri" w:hAnsi="Calibri" w:cs="Calibri"/>
                <w:b w:val="0"/>
                <w:bCs w:val="0"/>
                <w:sz w:val="24"/>
                <w:szCs w:val="24"/>
              </w:rPr>
              <w:t>US107</w:t>
            </w:r>
          </w:p>
        </w:tc>
        <w:tc>
          <w:tcPr>
            <w:tcW w:w="2410" w:type="dxa"/>
          </w:tcPr>
          <w:p w14:paraId="157306A3" w14:textId="39062F1C" w:rsidR="00834568" w:rsidRPr="002E0A63" w:rsidRDefault="002E0A63" w:rsidP="000339B4">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About Us</w:t>
            </w:r>
          </w:p>
        </w:tc>
        <w:tc>
          <w:tcPr>
            <w:tcW w:w="1276" w:type="dxa"/>
          </w:tcPr>
          <w:p w14:paraId="78D26072" w14:textId="79884228" w:rsidR="00834568" w:rsidRPr="002E0A63" w:rsidRDefault="002E0A63" w:rsidP="000339B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Medium</w:t>
            </w:r>
          </w:p>
        </w:tc>
        <w:tc>
          <w:tcPr>
            <w:tcW w:w="5499" w:type="dxa"/>
          </w:tcPr>
          <w:p w14:paraId="39CAEF53" w14:textId="15D05298" w:rsidR="00834568" w:rsidRPr="002E0A63" w:rsidRDefault="000339B4" w:rsidP="000339B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339B4">
              <w:rPr>
                <w:rFonts w:ascii="Calibri" w:hAnsi="Calibri" w:cs="Calibri"/>
                <w:sz w:val="24"/>
                <w:szCs w:val="24"/>
              </w:rPr>
              <w:t>As a User, I want to have access to an About Us page, so I can learn more about the website.</w:t>
            </w:r>
          </w:p>
        </w:tc>
      </w:tr>
      <w:tr w:rsidR="00834568" w:rsidRPr="002E0A63" w14:paraId="20E29A9C" w14:textId="77777777" w:rsidTr="000339B4">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354F2CFC" w14:textId="0012DED1" w:rsidR="00834568" w:rsidRPr="00857F8D" w:rsidRDefault="002E0A63" w:rsidP="000339B4">
            <w:pPr>
              <w:jc w:val="center"/>
              <w:rPr>
                <w:rFonts w:ascii="Calibri" w:hAnsi="Calibri" w:cs="Calibri"/>
                <w:b w:val="0"/>
                <w:bCs w:val="0"/>
                <w:sz w:val="24"/>
                <w:szCs w:val="24"/>
              </w:rPr>
            </w:pPr>
            <w:r w:rsidRPr="00857F8D">
              <w:rPr>
                <w:rFonts w:ascii="Calibri" w:hAnsi="Calibri" w:cs="Calibri"/>
                <w:b w:val="0"/>
                <w:bCs w:val="0"/>
                <w:sz w:val="24"/>
                <w:szCs w:val="24"/>
              </w:rPr>
              <w:t>US108</w:t>
            </w:r>
          </w:p>
        </w:tc>
        <w:tc>
          <w:tcPr>
            <w:tcW w:w="2410" w:type="dxa"/>
          </w:tcPr>
          <w:p w14:paraId="397D908C" w14:textId="5BFC3157" w:rsidR="00834568" w:rsidRPr="002E0A63" w:rsidRDefault="002E0A63" w:rsidP="000339B4">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Contacts</w:t>
            </w:r>
          </w:p>
        </w:tc>
        <w:tc>
          <w:tcPr>
            <w:tcW w:w="1276" w:type="dxa"/>
          </w:tcPr>
          <w:p w14:paraId="211F0BE6" w14:textId="70497850" w:rsidR="00834568" w:rsidRPr="002E0A63" w:rsidRDefault="002E0A63" w:rsidP="000339B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Medium</w:t>
            </w:r>
          </w:p>
        </w:tc>
        <w:tc>
          <w:tcPr>
            <w:tcW w:w="5499" w:type="dxa"/>
          </w:tcPr>
          <w:p w14:paraId="3F184382" w14:textId="1F33F8D0" w:rsidR="00834568" w:rsidRPr="002E0A63" w:rsidRDefault="000339B4" w:rsidP="00796BB6">
            <w:pPr>
              <w:keepN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339B4">
              <w:rPr>
                <w:rFonts w:ascii="Calibri" w:hAnsi="Calibri" w:cs="Calibri"/>
                <w:sz w:val="24"/>
                <w:szCs w:val="24"/>
              </w:rPr>
              <w:t>As a User, I want to be able to contact the administrators, so I can report a bug or make suggestions.</w:t>
            </w:r>
          </w:p>
        </w:tc>
      </w:tr>
    </w:tbl>
    <w:p w14:paraId="22E5366D" w14:textId="0EAD952D" w:rsidR="00EC2D04" w:rsidRPr="00796BB6" w:rsidRDefault="00796BB6" w:rsidP="00796BB6">
      <w:pPr>
        <w:pStyle w:val="Legenda"/>
        <w:jc w:val="right"/>
        <w:rPr>
          <w:rFonts w:ascii="Calibri" w:hAnsi="Calibri" w:cs="Calibri"/>
          <w:i w:val="0"/>
          <w:iCs w:val="0"/>
          <w:sz w:val="20"/>
          <w:szCs w:val="20"/>
        </w:rPr>
      </w:pPr>
      <w:r w:rsidRPr="00796BB6">
        <w:rPr>
          <w:i w:val="0"/>
          <w:iCs w:val="0"/>
          <w:sz w:val="14"/>
          <w:szCs w:val="14"/>
        </w:rPr>
        <w:t>Table 2: User’s User Stories</w:t>
      </w:r>
    </w:p>
    <w:p w14:paraId="2EBA0F23" w14:textId="77777777" w:rsidR="00EC2D04" w:rsidRDefault="00EC2D04" w:rsidP="007110B6">
      <w:pPr>
        <w:rPr>
          <w:rFonts w:ascii="Calibri" w:hAnsi="Calibri" w:cs="Calibri"/>
          <w:sz w:val="32"/>
          <w:szCs w:val="32"/>
        </w:rPr>
      </w:pPr>
    </w:p>
    <w:p w14:paraId="46A68E7E" w14:textId="70CA172D" w:rsidR="009F7BCB" w:rsidRDefault="009F7BCB" w:rsidP="007110B6">
      <w:pPr>
        <w:rPr>
          <w:rFonts w:ascii="Calibri" w:hAnsi="Calibri" w:cs="Calibri"/>
          <w:b/>
          <w:bCs/>
          <w:sz w:val="28"/>
          <w:szCs w:val="28"/>
        </w:rPr>
      </w:pPr>
      <w:r>
        <w:rPr>
          <w:rFonts w:ascii="Calibri" w:hAnsi="Calibri" w:cs="Calibri"/>
          <w:b/>
          <w:bCs/>
          <w:sz w:val="28"/>
          <w:szCs w:val="28"/>
        </w:rPr>
        <w:t>2.2.2. Authenticated User</w:t>
      </w:r>
    </w:p>
    <w:tbl>
      <w:tblPr>
        <w:tblStyle w:val="TabeladeGrelha1Clara"/>
        <w:tblW w:w="0" w:type="auto"/>
        <w:tblLayout w:type="fixed"/>
        <w:tblLook w:val="04A0" w:firstRow="1" w:lastRow="0" w:firstColumn="1" w:lastColumn="0" w:noHBand="0" w:noVBand="1"/>
      </w:tblPr>
      <w:tblGrid>
        <w:gridCol w:w="1129"/>
        <w:gridCol w:w="2410"/>
        <w:gridCol w:w="1134"/>
        <w:gridCol w:w="5783"/>
      </w:tblGrid>
      <w:tr w:rsidR="00857F8D" w14:paraId="4629569F" w14:textId="77777777" w:rsidTr="000450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FEC6068" w14:textId="43C6BAE7" w:rsidR="00857F8D" w:rsidRPr="00857F8D" w:rsidRDefault="00857F8D" w:rsidP="007110B6">
            <w:pPr>
              <w:rPr>
                <w:rFonts w:ascii="Calibri" w:hAnsi="Calibri" w:cs="Calibri"/>
                <w:b w:val="0"/>
                <w:bCs w:val="0"/>
                <w:sz w:val="24"/>
                <w:szCs w:val="24"/>
              </w:rPr>
            </w:pPr>
            <w:bookmarkStart w:id="0" w:name="_Hlk185340572"/>
            <w:r w:rsidRPr="00857F8D">
              <w:rPr>
                <w:rFonts w:ascii="Calibri" w:hAnsi="Calibri" w:cs="Calibri"/>
                <w:b w:val="0"/>
                <w:bCs w:val="0"/>
                <w:sz w:val="24"/>
                <w:szCs w:val="24"/>
              </w:rPr>
              <w:t>Identifier</w:t>
            </w:r>
          </w:p>
        </w:tc>
        <w:tc>
          <w:tcPr>
            <w:tcW w:w="2410" w:type="dxa"/>
          </w:tcPr>
          <w:p w14:paraId="2A3B6B58" w14:textId="21CFCA24" w:rsidR="00857F8D" w:rsidRPr="00857F8D" w:rsidRDefault="00857F8D" w:rsidP="007110B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4"/>
                <w:szCs w:val="24"/>
              </w:rPr>
            </w:pPr>
            <w:r w:rsidRPr="00857F8D">
              <w:rPr>
                <w:rFonts w:ascii="Calibri" w:hAnsi="Calibri" w:cs="Calibri"/>
                <w:b w:val="0"/>
                <w:bCs w:val="0"/>
                <w:sz w:val="24"/>
                <w:szCs w:val="24"/>
              </w:rPr>
              <w:t>Name</w:t>
            </w:r>
          </w:p>
        </w:tc>
        <w:tc>
          <w:tcPr>
            <w:tcW w:w="1134" w:type="dxa"/>
          </w:tcPr>
          <w:p w14:paraId="4491E8A8" w14:textId="3A4E4D39" w:rsidR="00857F8D" w:rsidRPr="00857F8D" w:rsidRDefault="00CE1B5D" w:rsidP="007110B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4"/>
                <w:szCs w:val="24"/>
              </w:rPr>
            </w:pPr>
            <w:r>
              <w:rPr>
                <w:rFonts w:ascii="Calibri" w:hAnsi="Calibri" w:cs="Calibri"/>
                <w:b w:val="0"/>
                <w:bCs w:val="0"/>
                <w:sz w:val="24"/>
                <w:szCs w:val="24"/>
              </w:rPr>
              <w:t>Priority</w:t>
            </w:r>
          </w:p>
        </w:tc>
        <w:tc>
          <w:tcPr>
            <w:tcW w:w="5783" w:type="dxa"/>
          </w:tcPr>
          <w:p w14:paraId="2C975F22" w14:textId="01815EFF" w:rsidR="00857F8D" w:rsidRPr="00857F8D" w:rsidRDefault="00CE1B5D" w:rsidP="007110B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4"/>
                <w:szCs w:val="24"/>
              </w:rPr>
            </w:pPr>
            <w:r>
              <w:rPr>
                <w:rFonts w:ascii="Calibri" w:hAnsi="Calibri" w:cs="Calibri"/>
                <w:b w:val="0"/>
                <w:bCs w:val="0"/>
                <w:sz w:val="24"/>
                <w:szCs w:val="24"/>
              </w:rPr>
              <w:t>Description</w:t>
            </w:r>
          </w:p>
        </w:tc>
      </w:tr>
      <w:tr w:rsidR="005D2588" w14:paraId="7920CD89" w14:textId="77777777" w:rsidTr="000450B7">
        <w:tc>
          <w:tcPr>
            <w:cnfStyle w:val="001000000000" w:firstRow="0" w:lastRow="0" w:firstColumn="1" w:lastColumn="0" w:oddVBand="0" w:evenVBand="0" w:oddHBand="0" w:evenHBand="0" w:firstRowFirstColumn="0" w:firstRowLastColumn="0" w:lastRowFirstColumn="0" w:lastRowLastColumn="0"/>
            <w:tcW w:w="1129" w:type="dxa"/>
          </w:tcPr>
          <w:p w14:paraId="3AECDF3D" w14:textId="56E68BC4" w:rsidR="005D2588" w:rsidRPr="00857F8D" w:rsidRDefault="005D2588" w:rsidP="00C76665">
            <w:pPr>
              <w:jc w:val="center"/>
              <w:rPr>
                <w:rFonts w:ascii="Calibri" w:hAnsi="Calibri" w:cs="Calibri"/>
                <w:b w:val="0"/>
                <w:bCs w:val="0"/>
                <w:sz w:val="24"/>
                <w:szCs w:val="24"/>
              </w:rPr>
            </w:pPr>
            <w:r>
              <w:rPr>
                <w:rFonts w:ascii="Calibri" w:hAnsi="Calibri" w:cs="Calibri"/>
                <w:b w:val="0"/>
                <w:bCs w:val="0"/>
                <w:sz w:val="24"/>
                <w:szCs w:val="24"/>
              </w:rPr>
              <w:t>US201</w:t>
            </w:r>
          </w:p>
        </w:tc>
        <w:tc>
          <w:tcPr>
            <w:tcW w:w="2410" w:type="dxa"/>
          </w:tcPr>
          <w:p w14:paraId="2C3CF9F5" w14:textId="784CE72E" w:rsidR="005D2588" w:rsidRPr="005D2588" w:rsidRDefault="00C76665" w:rsidP="001F39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76665">
              <w:rPr>
                <w:rFonts w:ascii="Calibri" w:hAnsi="Calibri" w:cs="Calibri"/>
                <w:sz w:val="24"/>
                <w:szCs w:val="24"/>
              </w:rPr>
              <w:t>View</w:t>
            </w:r>
            <w:r w:rsidR="001F3946">
              <w:rPr>
                <w:rFonts w:ascii="Calibri" w:hAnsi="Calibri" w:cs="Calibri"/>
                <w:sz w:val="24"/>
                <w:szCs w:val="24"/>
              </w:rPr>
              <w:t xml:space="preserve"> </w:t>
            </w:r>
            <w:r w:rsidRPr="00C76665">
              <w:rPr>
                <w:rFonts w:ascii="Calibri" w:hAnsi="Calibri" w:cs="Calibri"/>
                <w:sz w:val="24"/>
                <w:szCs w:val="24"/>
              </w:rPr>
              <w:t>User</w:t>
            </w:r>
            <w:r w:rsidR="001F3946">
              <w:rPr>
                <w:rFonts w:ascii="Calibri" w:hAnsi="Calibri" w:cs="Calibri"/>
                <w:sz w:val="24"/>
                <w:szCs w:val="24"/>
              </w:rPr>
              <w:t xml:space="preserve"> </w:t>
            </w:r>
            <w:r w:rsidRPr="00C76665">
              <w:rPr>
                <w:rFonts w:ascii="Calibri" w:hAnsi="Calibri" w:cs="Calibri"/>
                <w:sz w:val="24"/>
                <w:szCs w:val="24"/>
              </w:rPr>
              <w:t>News Feed</w:t>
            </w:r>
          </w:p>
        </w:tc>
        <w:tc>
          <w:tcPr>
            <w:tcW w:w="1134" w:type="dxa"/>
          </w:tcPr>
          <w:p w14:paraId="3A4DFAD4" w14:textId="0EE4637D" w:rsidR="005D2588" w:rsidRPr="005D2588" w:rsidRDefault="005D2588" w:rsidP="000450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C7A29">
              <w:rPr>
                <w:rFonts w:ascii="Calibri" w:hAnsi="Calibri" w:cs="Calibri"/>
                <w:sz w:val="24"/>
                <w:szCs w:val="24"/>
              </w:rPr>
              <w:t>High</w:t>
            </w:r>
          </w:p>
        </w:tc>
        <w:tc>
          <w:tcPr>
            <w:tcW w:w="5783" w:type="dxa"/>
          </w:tcPr>
          <w:p w14:paraId="5C9C7426" w14:textId="5762D6E4" w:rsidR="005D2588" w:rsidRPr="005D2588" w:rsidRDefault="00C76665" w:rsidP="005D258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76665">
              <w:rPr>
                <w:rFonts w:ascii="Calibri" w:hAnsi="Calibri" w:cs="Calibri"/>
                <w:sz w:val="24"/>
                <w:szCs w:val="24"/>
              </w:rPr>
              <w:t>As an Authenticated User, I want to view a personalized news feed, so that I can see relevant news based on my interests, preferences, and past activities.</w:t>
            </w:r>
          </w:p>
        </w:tc>
      </w:tr>
      <w:tr w:rsidR="005D2588" w14:paraId="11B6BE86" w14:textId="77777777" w:rsidTr="000450B7">
        <w:tc>
          <w:tcPr>
            <w:cnfStyle w:val="001000000000" w:firstRow="0" w:lastRow="0" w:firstColumn="1" w:lastColumn="0" w:oddVBand="0" w:evenVBand="0" w:oddHBand="0" w:evenHBand="0" w:firstRowFirstColumn="0" w:firstRowLastColumn="0" w:lastRowFirstColumn="0" w:lastRowLastColumn="0"/>
            <w:tcW w:w="1129" w:type="dxa"/>
          </w:tcPr>
          <w:p w14:paraId="7A7A0B02" w14:textId="2EE0427F" w:rsidR="005D2588" w:rsidRPr="00857F8D" w:rsidRDefault="005D2588" w:rsidP="00C76665">
            <w:pPr>
              <w:jc w:val="center"/>
              <w:rPr>
                <w:rFonts w:ascii="Calibri" w:hAnsi="Calibri" w:cs="Calibri"/>
                <w:b w:val="0"/>
                <w:bCs w:val="0"/>
                <w:sz w:val="24"/>
                <w:szCs w:val="24"/>
              </w:rPr>
            </w:pPr>
            <w:r>
              <w:rPr>
                <w:rFonts w:ascii="Calibri" w:hAnsi="Calibri" w:cs="Calibri"/>
                <w:b w:val="0"/>
                <w:bCs w:val="0"/>
                <w:sz w:val="24"/>
                <w:szCs w:val="24"/>
              </w:rPr>
              <w:t>US202</w:t>
            </w:r>
          </w:p>
        </w:tc>
        <w:tc>
          <w:tcPr>
            <w:tcW w:w="2410" w:type="dxa"/>
          </w:tcPr>
          <w:p w14:paraId="370550E0" w14:textId="0ED57B68" w:rsidR="005D2588" w:rsidRPr="005D2588" w:rsidRDefault="00C76665" w:rsidP="001F39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76665">
              <w:rPr>
                <w:rFonts w:ascii="Calibri" w:hAnsi="Calibri" w:cs="Calibri"/>
                <w:sz w:val="24"/>
                <w:szCs w:val="24"/>
              </w:rPr>
              <w:t>View News Item Details</w:t>
            </w:r>
          </w:p>
        </w:tc>
        <w:tc>
          <w:tcPr>
            <w:tcW w:w="1134" w:type="dxa"/>
          </w:tcPr>
          <w:p w14:paraId="61FC72AC" w14:textId="6AC9735F" w:rsidR="005D2588" w:rsidRPr="005D2588" w:rsidRDefault="005D2588" w:rsidP="000450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C7A29">
              <w:rPr>
                <w:rFonts w:ascii="Calibri" w:hAnsi="Calibri" w:cs="Calibri"/>
                <w:sz w:val="24"/>
                <w:szCs w:val="24"/>
              </w:rPr>
              <w:t>High</w:t>
            </w:r>
          </w:p>
        </w:tc>
        <w:tc>
          <w:tcPr>
            <w:tcW w:w="5783" w:type="dxa"/>
          </w:tcPr>
          <w:p w14:paraId="2CC80D66" w14:textId="4E36D009" w:rsidR="005D2588" w:rsidRPr="005D2588" w:rsidRDefault="000450B7" w:rsidP="000450B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450B7">
              <w:rPr>
                <w:rFonts w:ascii="Calibri" w:hAnsi="Calibri" w:cs="Calibri"/>
                <w:sz w:val="24"/>
                <w:szCs w:val="24"/>
              </w:rPr>
              <w:t>As an Authenticated User, I want to view the full details of a news item, so that I can get more information about the author, publication date, votes, and other metadata.</w:t>
            </w:r>
          </w:p>
        </w:tc>
      </w:tr>
      <w:tr w:rsidR="005D2588" w14:paraId="4B3140C2" w14:textId="77777777" w:rsidTr="000450B7">
        <w:tc>
          <w:tcPr>
            <w:cnfStyle w:val="001000000000" w:firstRow="0" w:lastRow="0" w:firstColumn="1" w:lastColumn="0" w:oddVBand="0" w:evenVBand="0" w:oddHBand="0" w:evenHBand="0" w:firstRowFirstColumn="0" w:firstRowLastColumn="0" w:lastRowFirstColumn="0" w:lastRowLastColumn="0"/>
            <w:tcW w:w="1129" w:type="dxa"/>
          </w:tcPr>
          <w:p w14:paraId="2AB7E490" w14:textId="4D4B7F61" w:rsidR="005D2588" w:rsidRPr="00857F8D" w:rsidRDefault="005D2588" w:rsidP="00C76665">
            <w:pPr>
              <w:jc w:val="center"/>
              <w:rPr>
                <w:rFonts w:ascii="Calibri" w:hAnsi="Calibri" w:cs="Calibri"/>
                <w:b w:val="0"/>
                <w:bCs w:val="0"/>
                <w:sz w:val="24"/>
                <w:szCs w:val="24"/>
              </w:rPr>
            </w:pPr>
            <w:r>
              <w:rPr>
                <w:rFonts w:ascii="Calibri" w:hAnsi="Calibri" w:cs="Calibri"/>
                <w:b w:val="0"/>
                <w:bCs w:val="0"/>
                <w:sz w:val="24"/>
                <w:szCs w:val="24"/>
              </w:rPr>
              <w:t>US203</w:t>
            </w:r>
          </w:p>
        </w:tc>
        <w:tc>
          <w:tcPr>
            <w:tcW w:w="2410" w:type="dxa"/>
          </w:tcPr>
          <w:p w14:paraId="6BC81F88" w14:textId="021AA89F" w:rsidR="005D2588" w:rsidRPr="005D2588" w:rsidRDefault="001F3946" w:rsidP="001F39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V</w:t>
            </w:r>
            <w:r w:rsidR="00C76665" w:rsidRPr="00C76665">
              <w:rPr>
                <w:rFonts w:ascii="Calibri" w:hAnsi="Calibri" w:cs="Calibri"/>
                <w:sz w:val="24"/>
                <w:szCs w:val="24"/>
              </w:rPr>
              <w:t>iew Comment Details</w:t>
            </w:r>
          </w:p>
        </w:tc>
        <w:tc>
          <w:tcPr>
            <w:tcW w:w="1134" w:type="dxa"/>
          </w:tcPr>
          <w:p w14:paraId="776E9F96" w14:textId="4D5BEFDC" w:rsidR="005D2588" w:rsidRPr="005D2588" w:rsidRDefault="005D2588" w:rsidP="000450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C7A29">
              <w:rPr>
                <w:rFonts w:ascii="Calibri" w:hAnsi="Calibri" w:cs="Calibri"/>
                <w:sz w:val="24"/>
                <w:szCs w:val="24"/>
              </w:rPr>
              <w:t>High</w:t>
            </w:r>
          </w:p>
        </w:tc>
        <w:tc>
          <w:tcPr>
            <w:tcW w:w="5783" w:type="dxa"/>
          </w:tcPr>
          <w:p w14:paraId="69ED2F02" w14:textId="44B9E125" w:rsidR="005D2588" w:rsidRPr="005D2588" w:rsidRDefault="000450B7" w:rsidP="005D258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450B7">
              <w:rPr>
                <w:rFonts w:ascii="Calibri" w:hAnsi="Calibri" w:cs="Calibri"/>
                <w:sz w:val="24"/>
                <w:szCs w:val="24"/>
              </w:rPr>
              <w:t>As an Authenticated User, I want to view the full details of a comment on a news item, so that I can know who made the comment, when it was posted, and how many votes it has received.</w:t>
            </w:r>
          </w:p>
        </w:tc>
      </w:tr>
      <w:tr w:rsidR="005D2588" w14:paraId="381BD343" w14:textId="77777777" w:rsidTr="000450B7">
        <w:tc>
          <w:tcPr>
            <w:cnfStyle w:val="001000000000" w:firstRow="0" w:lastRow="0" w:firstColumn="1" w:lastColumn="0" w:oddVBand="0" w:evenVBand="0" w:oddHBand="0" w:evenHBand="0" w:firstRowFirstColumn="0" w:firstRowLastColumn="0" w:lastRowFirstColumn="0" w:lastRowLastColumn="0"/>
            <w:tcW w:w="1129" w:type="dxa"/>
          </w:tcPr>
          <w:p w14:paraId="3B8E34EF" w14:textId="35DD9AFC" w:rsidR="005D2588" w:rsidRPr="00857F8D" w:rsidRDefault="005D2588" w:rsidP="00C76665">
            <w:pPr>
              <w:jc w:val="center"/>
              <w:rPr>
                <w:rFonts w:ascii="Calibri" w:hAnsi="Calibri" w:cs="Calibri"/>
                <w:b w:val="0"/>
                <w:bCs w:val="0"/>
                <w:sz w:val="24"/>
                <w:szCs w:val="24"/>
              </w:rPr>
            </w:pPr>
            <w:r>
              <w:rPr>
                <w:rFonts w:ascii="Calibri" w:hAnsi="Calibri" w:cs="Calibri"/>
                <w:b w:val="0"/>
                <w:bCs w:val="0"/>
                <w:sz w:val="24"/>
                <w:szCs w:val="24"/>
              </w:rPr>
              <w:t>US204</w:t>
            </w:r>
          </w:p>
        </w:tc>
        <w:tc>
          <w:tcPr>
            <w:tcW w:w="2410" w:type="dxa"/>
          </w:tcPr>
          <w:p w14:paraId="59918239" w14:textId="65517885" w:rsidR="005D2588" w:rsidRPr="005D2588" w:rsidRDefault="00C76665" w:rsidP="001F39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76665">
              <w:rPr>
                <w:rFonts w:ascii="Calibri" w:hAnsi="Calibri" w:cs="Calibri"/>
                <w:sz w:val="24"/>
                <w:szCs w:val="24"/>
              </w:rPr>
              <w:t>Create News Item</w:t>
            </w:r>
          </w:p>
        </w:tc>
        <w:tc>
          <w:tcPr>
            <w:tcW w:w="1134" w:type="dxa"/>
          </w:tcPr>
          <w:p w14:paraId="3E3DB6E6" w14:textId="5B0D9792" w:rsidR="005D2588" w:rsidRPr="005D2588" w:rsidRDefault="005D2588" w:rsidP="000450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C7A29">
              <w:rPr>
                <w:rFonts w:ascii="Calibri" w:hAnsi="Calibri" w:cs="Calibri"/>
                <w:sz w:val="24"/>
                <w:szCs w:val="24"/>
              </w:rPr>
              <w:t>High</w:t>
            </w:r>
          </w:p>
        </w:tc>
        <w:tc>
          <w:tcPr>
            <w:tcW w:w="5783" w:type="dxa"/>
          </w:tcPr>
          <w:p w14:paraId="609E6880" w14:textId="554562A0" w:rsidR="005D2588" w:rsidRPr="005D2588" w:rsidRDefault="000450B7" w:rsidP="000450B7">
            <w:pPr>
              <w:ind w:firstLine="708"/>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450B7">
              <w:rPr>
                <w:rFonts w:ascii="Calibri" w:hAnsi="Calibri" w:cs="Calibri"/>
                <w:sz w:val="24"/>
                <w:szCs w:val="24"/>
              </w:rPr>
              <w:t>As an Authenticated User, I want to create and publish a news item, so that I can share relevant information or content with other users.</w:t>
            </w:r>
          </w:p>
        </w:tc>
      </w:tr>
      <w:tr w:rsidR="005D2588" w14:paraId="75D1EB0C" w14:textId="77777777" w:rsidTr="000450B7">
        <w:tc>
          <w:tcPr>
            <w:cnfStyle w:val="001000000000" w:firstRow="0" w:lastRow="0" w:firstColumn="1" w:lastColumn="0" w:oddVBand="0" w:evenVBand="0" w:oddHBand="0" w:evenHBand="0" w:firstRowFirstColumn="0" w:firstRowLastColumn="0" w:lastRowFirstColumn="0" w:lastRowLastColumn="0"/>
            <w:tcW w:w="1129" w:type="dxa"/>
          </w:tcPr>
          <w:p w14:paraId="1E84863C" w14:textId="4C34925C" w:rsidR="005D2588" w:rsidRPr="00857F8D" w:rsidRDefault="005D2588" w:rsidP="00C76665">
            <w:pPr>
              <w:jc w:val="center"/>
              <w:rPr>
                <w:rFonts w:ascii="Calibri" w:hAnsi="Calibri" w:cs="Calibri"/>
                <w:b w:val="0"/>
                <w:bCs w:val="0"/>
                <w:sz w:val="24"/>
                <w:szCs w:val="24"/>
              </w:rPr>
            </w:pPr>
            <w:r>
              <w:rPr>
                <w:rFonts w:ascii="Calibri" w:hAnsi="Calibri" w:cs="Calibri"/>
                <w:b w:val="0"/>
                <w:bCs w:val="0"/>
                <w:sz w:val="24"/>
                <w:szCs w:val="24"/>
              </w:rPr>
              <w:t>US205</w:t>
            </w:r>
          </w:p>
        </w:tc>
        <w:tc>
          <w:tcPr>
            <w:tcW w:w="2410" w:type="dxa"/>
          </w:tcPr>
          <w:p w14:paraId="5D1E7DEB" w14:textId="3E861E90" w:rsidR="005D2588" w:rsidRPr="005D2588" w:rsidRDefault="00C76665" w:rsidP="001F39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76665">
              <w:rPr>
                <w:rFonts w:ascii="Calibri" w:hAnsi="Calibri" w:cs="Calibri"/>
                <w:sz w:val="24"/>
                <w:szCs w:val="24"/>
              </w:rPr>
              <w:t>Vote on News Item</w:t>
            </w:r>
          </w:p>
        </w:tc>
        <w:tc>
          <w:tcPr>
            <w:tcW w:w="1134" w:type="dxa"/>
          </w:tcPr>
          <w:p w14:paraId="75D17D34" w14:textId="337CB546" w:rsidR="005D2588" w:rsidRPr="005D2588" w:rsidRDefault="005D2588" w:rsidP="000450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C7A29">
              <w:rPr>
                <w:rFonts w:ascii="Calibri" w:hAnsi="Calibri" w:cs="Calibri"/>
                <w:sz w:val="24"/>
                <w:szCs w:val="24"/>
              </w:rPr>
              <w:t>High</w:t>
            </w:r>
          </w:p>
        </w:tc>
        <w:tc>
          <w:tcPr>
            <w:tcW w:w="5783" w:type="dxa"/>
          </w:tcPr>
          <w:p w14:paraId="00BD361F" w14:textId="582C0BFE" w:rsidR="005D2588" w:rsidRPr="005D2588" w:rsidRDefault="002C6D17" w:rsidP="002C6D17">
            <w:pPr>
              <w:tabs>
                <w:tab w:val="left" w:pos="1723"/>
              </w:tabs>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C6D17">
              <w:rPr>
                <w:rFonts w:ascii="Calibri" w:hAnsi="Calibri" w:cs="Calibri"/>
                <w:sz w:val="24"/>
                <w:szCs w:val="24"/>
              </w:rPr>
              <w:t>As an Authenticated User, I want to be able to vote on news items so that I can express my opinion about the content and influence its visibility.</w:t>
            </w:r>
          </w:p>
        </w:tc>
      </w:tr>
      <w:tr w:rsidR="005D2588" w14:paraId="3103678B" w14:textId="77777777" w:rsidTr="000450B7">
        <w:tc>
          <w:tcPr>
            <w:cnfStyle w:val="001000000000" w:firstRow="0" w:lastRow="0" w:firstColumn="1" w:lastColumn="0" w:oddVBand="0" w:evenVBand="0" w:oddHBand="0" w:evenHBand="0" w:firstRowFirstColumn="0" w:firstRowLastColumn="0" w:lastRowFirstColumn="0" w:lastRowLastColumn="0"/>
            <w:tcW w:w="1129" w:type="dxa"/>
          </w:tcPr>
          <w:p w14:paraId="11331683" w14:textId="3E6B21BF" w:rsidR="005D2588" w:rsidRPr="00857F8D" w:rsidRDefault="005D2588" w:rsidP="00C76665">
            <w:pPr>
              <w:jc w:val="center"/>
              <w:rPr>
                <w:rFonts w:ascii="Calibri" w:hAnsi="Calibri" w:cs="Calibri"/>
                <w:b w:val="0"/>
                <w:bCs w:val="0"/>
                <w:sz w:val="24"/>
                <w:szCs w:val="24"/>
              </w:rPr>
            </w:pPr>
            <w:r>
              <w:rPr>
                <w:rFonts w:ascii="Calibri" w:hAnsi="Calibri" w:cs="Calibri"/>
                <w:b w:val="0"/>
                <w:bCs w:val="0"/>
                <w:sz w:val="24"/>
                <w:szCs w:val="24"/>
              </w:rPr>
              <w:t>US206</w:t>
            </w:r>
          </w:p>
        </w:tc>
        <w:tc>
          <w:tcPr>
            <w:tcW w:w="2410" w:type="dxa"/>
          </w:tcPr>
          <w:p w14:paraId="6FF354DC" w14:textId="5937D682" w:rsidR="005D2588" w:rsidRPr="005D2588" w:rsidRDefault="00C76665" w:rsidP="001F39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76665">
              <w:rPr>
                <w:rFonts w:ascii="Calibri" w:hAnsi="Calibri" w:cs="Calibri"/>
                <w:sz w:val="24"/>
                <w:szCs w:val="24"/>
              </w:rPr>
              <w:t>Vote on Comment</w:t>
            </w:r>
          </w:p>
        </w:tc>
        <w:tc>
          <w:tcPr>
            <w:tcW w:w="1134" w:type="dxa"/>
          </w:tcPr>
          <w:p w14:paraId="650B81BE" w14:textId="52431439" w:rsidR="005D2588" w:rsidRPr="005D2588" w:rsidRDefault="005D2588" w:rsidP="000450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C7A29">
              <w:rPr>
                <w:rFonts w:ascii="Calibri" w:hAnsi="Calibri" w:cs="Calibri"/>
                <w:sz w:val="24"/>
                <w:szCs w:val="24"/>
              </w:rPr>
              <w:t>High</w:t>
            </w:r>
          </w:p>
        </w:tc>
        <w:tc>
          <w:tcPr>
            <w:tcW w:w="5783" w:type="dxa"/>
          </w:tcPr>
          <w:p w14:paraId="057D3FC0" w14:textId="4F8D2A6A" w:rsidR="005D2588" w:rsidRPr="005D2588" w:rsidRDefault="002C6D17" w:rsidP="005D258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C6D17">
              <w:rPr>
                <w:rFonts w:ascii="Calibri" w:hAnsi="Calibri" w:cs="Calibri"/>
                <w:sz w:val="24"/>
                <w:szCs w:val="24"/>
              </w:rPr>
              <w:t>As an Authenticated User, I want to be able to vote on comments on news items, so that I can express my opinion about the comment and influence its relevance.</w:t>
            </w:r>
          </w:p>
        </w:tc>
      </w:tr>
      <w:tr w:rsidR="005D2588" w14:paraId="52F06592" w14:textId="77777777" w:rsidTr="000450B7">
        <w:tc>
          <w:tcPr>
            <w:cnfStyle w:val="001000000000" w:firstRow="0" w:lastRow="0" w:firstColumn="1" w:lastColumn="0" w:oddVBand="0" w:evenVBand="0" w:oddHBand="0" w:evenHBand="0" w:firstRowFirstColumn="0" w:firstRowLastColumn="0" w:lastRowFirstColumn="0" w:lastRowLastColumn="0"/>
            <w:tcW w:w="1129" w:type="dxa"/>
          </w:tcPr>
          <w:p w14:paraId="6AA7FB36" w14:textId="56A8227F" w:rsidR="005D2588" w:rsidRPr="00857F8D" w:rsidRDefault="005D2588" w:rsidP="00C76665">
            <w:pPr>
              <w:jc w:val="center"/>
              <w:rPr>
                <w:rFonts w:ascii="Calibri" w:hAnsi="Calibri" w:cs="Calibri"/>
                <w:b w:val="0"/>
                <w:bCs w:val="0"/>
                <w:sz w:val="24"/>
                <w:szCs w:val="24"/>
              </w:rPr>
            </w:pPr>
            <w:r>
              <w:rPr>
                <w:rFonts w:ascii="Calibri" w:hAnsi="Calibri" w:cs="Calibri"/>
                <w:b w:val="0"/>
                <w:bCs w:val="0"/>
                <w:sz w:val="24"/>
                <w:szCs w:val="24"/>
              </w:rPr>
              <w:lastRenderedPageBreak/>
              <w:t>US207</w:t>
            </w:r>
          </w:p>
        </w:tc>
        <w:tc>
          <w:tcPr>
            <w:tcW w:w="2410" w:type="dxa"/>
          </w:tcPr>
          <w:p w14:paraId="495D3DE7" w14:textId="126AB284" w:rsidR="005D2588" w:rsidRPr="005D2588" w:rsidRDefault="00C76665" w:rsidP="001F39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76665">
              <w:rPr>
                <w:rFonts w:ascii="Calibri" w:hAnsi="Calibri" w:cs="Calibri"/>
                <w:sz w:val="24"/>
                <w:szCs w:val="24"/>
              </w:rPr>
              <w:t>Comment on News Item</w:t>
            </w:r>
          </w:p>
        </w:tc>
        <w:tc>
          <w:tcPr>
            <w:tcW w:w="1134" w:type="dxa"/>
          </w:tcPr>
          <w:p w14:paraId="191CA75A" w14:textId="726BA7B8" w:rsidR="005D2588" w:rsidRPr="005D2588" w:rsidRDefault="005D2588" w:rsidP="000450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C7A29">
              <w:rPr>
                <w:rFonts w:ascii="Calibri" w:hAnsi="Calibri" w:cs="Calibri"/>
                <w:sz w:val="24"/>
                <w:szCs w:val="24"/>
              </w:rPr>
              <w:t>High</w:t>
            </w:r>
          </w:p>
        </w:tc>
        <w:tc>
          <w:tcPr>
            <w:tcW w:w="5783" w:type="dxa"/>
          </w:tcPr>
          <w:p w14:paraId="7B4CF8C4" w14:textId="489D4390" w:rsidR="005D2588" w:rsidRPr="005D2588" w:rsidRDefault="002C6D17" w:rsidP="002C6D1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C6D17">
              <w:rPr>
                <w:rFonts w:ascii="Calibri" w:hAnsi="Calibri" w:cs="Calibri"/>
                <w:sz w:val="24"/>
                <w:szCs w:val="24"/>
              </w:rPr>
              <w:t>As an Authenticated User, I want to comment on a news item, so that I can participate in discussions and share my opinions.</w:t>
            </w:r>
          </w:p>
        </w:tc>
      </w:tr>
      <w:tr w:rsidR="005D2588" w14:paraId="05E98413" w14:textId="77777777" w:rsidTr="000450B7">
        <w:tc>
          <w:tcPr>
            <w:cnfStyle w:val="001000000000" w:firstRow="0" w:lastRow="0" w:firstColumn="1" w:lastColumn="0" w:oddVBand="0" w:evenVBand="0" w:oddHBand="0" w:evenHBand="0" w:firstRowFirstColumn="0" w:firstRowLastColumn="0" w:lastRowFirstColumn="0" w:lastRowLastColumn="0"/>
            <w:tcW w:w="1129" w:type="dxa"/>
          </w:tcPr>
          <w:p w14:paraId="6B75814E" w14:textId="3A6F15D0" w:rsidR="005D2588" w:rsidRPr="00857F8D" w:rsidRDefault="005D2588" w:rsidP="00C76665">
            <w:pPr>
              <w:jc w:val="center"/>
              <w:rPr>
                <w:rFonts w:ascii="Calibri" w:hAnsi="Calibri" w:cs="Calibri"/>
                <w:b w:val="0"/>
                <w:bCs w:val="0"/>
                <w:sz w:val="24"/>
                <w:szCs w:val="24"/>
              </w:rPr>
            </w:pPr>
            <w:r w:rsidRPr="00AF6725">
              <w:rPr>
                <w:rFonts w:ascii="Calibri" w:hAnsi="Calibri" w:cs="Calibri"/>
                <w:b w:val="0"/>
                <w:bCs w:val="0"/>
                <w:sz w:val="24"/>
                <w:szCs w:val="24"/>
              </w:rPr>
              <w:t>US20</w:t>
            </w:r>
            <w:r>
              <w:rPr>
                <w:rFonts w:ascii="Calibri" w:hAnsi="Calibri" w:cs="Calibri"/>
                <w:b w:val="0"/>
                <w:bCs w:val="0"/>
                <w:sz w:val="24"/>
                <w:szCs w:val="24"/>
              </w:rPr>
              <w:t>8</w:t>
            </w:r>
          </w:p>
        </w:tc>
        <w:tc>
          <w:tcPr>
            <w:tcW w:w="2410" w:type="dxa"/>
          </w:tcPr>
          <w:p w14:paraId="15EE836D" w14:textId="7090AA87" w:rsidR="005D2588" w:rsidRPr="005D2588" w:rsidRDefault="00C76665" w:rsidP="001F39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76665">
              <w:rPr>
                <w:rFonts w:ascii="Calibri" w:hAnsi="Calibri" w:cs="Calibri"/>
                <w:sz w:val="24"/>
                <w:szCs w:val="24"/>
              </w:rPr>
              <w:t>View Other Users' Profiles</w:t>
            </w:r>
          </w:p>
        </w:tc>
        <w:tc>
          <w:tcPr>
            <w:tcW w:w="1134" w:type="dxa"/>
          </w:tcPr>
          <w:p w14:paraId="7A34AA43" w14:textId="270E35F5" w:rsidR="005D2588" w:rsidRPr="005D2588" w:rsidRDefault="005D2588" w:rsidP="000450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C7A29">
              <w:rPr>
                <w:rFonts w:ascii="Calibri" w:hAnsi="Calibri" w:cs="Calibri"/>
                <w:sz w:val="24"/>
                <w:szCs w:val="24"/>
              </w:rPr>
              <w:t>High</w:t>
            </w:r>
          </w:p>
        </w:tc>
        <w:tc>
          <w:tcPr>
            <w:tcW w:w="5783" w:type="dxa"/>
          </w:tcPr>
          <w:p w14:paraId="5174B8FC" w14:textId="1B479170" w:rsidR="005D2588" w:rsidRPr="005D2588" w:rsidRDefault="002C6D17" w:rsidP="005D258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C6D17">
              <w:rPr>
                <w:rFonts w:ascii="Calibri" w:hAnsi="Calibri" w:cs="Calibri"/>
                <w:sz w:val="24"/>
                <w:szCs w:val="24"/>
              </w:rPr>
              <w:t>As an Authenticated User, I want to view other users' profiles, so that I can see their activities, reputation, and published content.</w:t>
            </w:r>
          </w:p>
        </w:tc>
      </w:tr>
      <w:tr w:rsidR="005D2588" w14:paraId="23478F52" w14:textId="77777777" w:rsidTr="000450B7">
        <w:tc>
          <w:tcPr>
            <w:cnfStyle w:val="001000000000" w:firstRow="0" w:lastRow="0" w:firstColumn="1" w:lastColumn="0" w:oddVBand="0" w:evenVBand="0" w:oddHBand="0" w:evenHBand="0" w:firstRowFirstColumn="0" w:firstRowLastColumn="0" w:lastRowFirstColumn="0" w:lastRowLastColumn="0"/>
            <w:tcW w:w="1129" w:type="dxa"/>
          </w:tcPr>
          <w:p w14:paraId="6A7C8F49" w14:textId="0F37CA1F" w:rsidR="005D2588" w:rsidRPr="00857F8D" w:rsidRDefault="005D2588" w:rsidP="00C76665">
            <w:pPr>
              <w:jc w:val="center"/>
              <w:rPr>
                <w:rFonts w:ascii="Calibri" w:hAnsi="Calibri" w:cs="Calibri"/>
                <w:b w:val="0"/>
                <w:bCs w:val="0"/>
                <w:sz w:val="24"/>
                <w:szCs w:val="24"/>
              </w:rPr>
            </w:pPr>
            <w:r w:rsidRPr="00AF6725">
              <w:rPr>
                <w:rFonts w:ascii="Calibri" w:hAnsi="Calibri" w:cs="Calibri"/>
                <w:b w:val="0"/>
                <w:bCs w:val="0"/>
                <w:sz w:val="24"/>
                <w:szCs w:val="24"/>
              </w:rPr>
              <w:t>US20</w:t>
            </w:r>
            <w:r>
              <w:rPr>
                <w:rFonts w:ascii="Calibri" w:hAnsi="Calibri" w:cs="Calibri"/>
                <w:b w:val="0"/>
                <w:bCs w:val="0"/>
                <w:sz w:val="24"/>
                <w:szCs w:val="24"/>
              </w:rPr>
              <w:t>9</w:t>
            </w:r>
          </w:p>
        </w:tc>
        <w:tc>
          <w:tcPr>
            <w:tcW w:w="2410" w:type="dxa"/>
          </w:tcPr>
          <w:p w14:paraId="4791E12D" w14:textId="012C6454" w:rsidR="005D2588" w:rsidRPr="005D2588" w:rsidRDefault="00C76665" w:rsidP="001F3946">
            <w:pPr>
              <w:tabs>
                <w:tab w:val="left" w:pos="477"/>
              </w:tabs>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76665">
              <w:rPr>
                <w:rFonts w:ascii="Calibri" w:hAnsi="Calibri" w:cs="Calibri"/>
                <w:sz w:val="24"/>
                <w:szCs w:val="24"/>
              </w:rPr>
              <w:t>View Reputation of Other Users</w:t>
            </w:r>
          </w:p>
        </w:tc>
        <w:tc>
          <w:tcPr>
            <w:tcW w:w="1134" w:type="dxa"/>
          </w:tcPr>
          <w:p w14:paraId="42784647" w14:textId="6738B212" w:rsidR="005D2588" w:rsidRPr="005D2588" w:rsidRDefault="005D2588" w:rsidP="000450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C7A29">
              <w:rPr>
                <w:rFonts w:ascii="Calibri" w:hAnsi="Calibri" w:cs="Calibri"/>
                <w:sz w:val="24"/>
                <w:szCs w:val="24"/>
              </w:rPr>
              <w:t>High</w:t>
            </w:r>
          </w:p>
        </w:tc>
        <w:tc>
          <w:tcPr>
            <w:tcW w:w="5783" w:type="dxa"/>
          </w:tcPr>
          <w:p w14:paraId="1B2CDDD9" w14:textId="048A3244" w:rsidR="005D2588" w:rsidRPr="005D2588" w:rsidRDefault="002C6D17" w:rsidP="002C6D17">
            <w:pPr>
              <w:tabs>
                <w:tab w:val="left" w:pos="1882"/>
              </w:tabs>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C6D17">
              <w:rPr>
                <w:rFonts w:ascii="Calibri" w:hAnsi="Calibri" w:cs="Calibri"/>
                <w:sz w:val="24"/>
                <w:szCs w:val="24"/>
              </w:rPr>
              <w:t>As an Authenticated User, I want to view the reputation of other users, so that I can assess their credibility and influence within the community.</w:t>
            </w:r>
          </w:p>
        </w:tc>
      </w:tr>
      <w:bookmarkEnd w:id="0"/>
      <w:tr w:rsidR="005D2588" w14:paraId="5EE98EA5" w14:textId="77777777" w:rsidTr="000450B7">
        <w:tc>
          <w:tcPr>
            <w:cnfStyle w:val="001000000000" w:firstRow="0" w:lastRow="0" w:firstColumn="1" w:lastColumn="0" w:oddVBand="0" w:evenVBand="0" w:oddHBand="0" w:evenHBand="0" w:firstRowFirstColumn="0" w:firstRowLastColumn="0" w:lastRowFirstColumn="0" w:lastRowLastColumn="0"/>
            <w:tcW w:w="1129" w:type="dxa"/>
          </w:tcPr>
          <w:p w14:paraId="0B520D31" w14:textId="02762362" w:rsidR="005D2588" w:rsidRPr="00857F8D" w:rsidRDefault="005D2588" w:rsidP="00C76665">
            <w:pPr>
              <w:jc w:val="center"/>
              <w:rPr>
                <w:rFonts w:ascii="Calibri" w:hAnsi="Calibri" w:cs="Calibri"/>
                <w:b w:val="0"/>
                <w:bCs w:val="0"/>
                <w:sz w:val="24"/>
                <w:szCs w:val="24"/>
              </w:rPr>
            </w:pPr>
            <w:r w:rsidRPr="00AF6725">
              <w:rPr>
                <w:rFonts w:ascii="Calibri" w:hAnsi="Calibri" w:cs="Calibri"/>
                <w:b w:val="0"/>
                <w:bCs w:val="0"/>
                <w:sz w:val="24"/>
                <w:szCs w:val="24"/>
              </w:rPr>
              <w:t>US21</w:t>
            </w:r>
            <w:r>
              <w:rPr>
                <w:rFonts w:ascii="Calibri" w:hAnsi="Calibri" w:cs="Calibri"/>
                <w:b w:val="0"/>
                <w:bCs w:val="0"/>
                <w:sz w:val="24"/>
                <w:szCs w:val="24"/>
              </w:rPr>
              <w:t>0</w:t>
            </w:r>
          </w:p>
        </w:tc>
        <w:tc>
          <w:tcPr>
            <w:tcW w:w="2410" w:type="dxa"/>
          </w:tcPr>
          <w:p w14:paraId="65D0C074" w14:textId="2D9990BD" w:rsidR="005D2588" w:rsidRPr="005D2588" w:rsidRDefault="00C76665" w:rsidP="001F39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76665">
              <w:rPr>
                <w:rFonts w:ascii="Calibri" w:hAnsi="Calibri" w:cs="Calibri"/>
                <w:sz w:val="24"/>
                <w:szCs w:val="24"/>
              </w:rPr>
              <w:t>View News Items Tags</w:t>
            </w:r>
          </w:p>
        </w:tc>
        <w:tc>
          <w:tcPr>
            <w:tcW w:w="1134" w:type="dxa"/>
          </w:tcPr>
          <w:p w14:paraId="14741010" w14:textId="051453FB" w:rsidR="005D2588" w:rsidRPr="005D2588" w:rsidRDefault="005D2588" w:rsidP="000450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C7A29">
              <w:rPr>
                <w:rFonts w:ascii="Calibri" w:hAnsi="Calibri" w:cs="Calibri"/>
                <w:sz w:val="24"/>
                <w:szCs w:val="24"/>
              </w:rPr>
              <w:t>High</w:t>
            </w:r>
          </w:p>
        </w:tc>
        <w:tc>
          <w:tcPr>
            <w:tcW w:w="5783" w:type="dxa"/>
          </w:tcPr>
          <w:p w14:paraId="4398FB32" w14:textId="4B9BB8F1" w:rsidR="005D2588" w:rsidRPr="005D2588" w:rsidRDefault="00542080" w:rsidP="0054208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42080">
              <w:rPr>
                <w:rFonts w:ascii="Calibri" w:hAnsi="Calibri" w:cs="Calibri"/>
                <w:sz w:val="24"/>
                <w:szCs w:val="24"/>
              </w:rPr>
              <w:t>As an Authenticated User, I want to view the tags associated with a news item, so that I can better understand the context and related topics of the content.</w:t>
            </w:r>
          </w:p>
        </w:tc>
      </w:tr>
      <w:tr w:rsidR="005D2588" w14:paraId="17251522" w14:textId="77777777" w:rsidTr="000450B7">
        <w:tc>
          <w:tcPr>
            <w:cnfStyle w:val="001000000000" w:firstRow="0" w:lastRow="0" w:firstColumn="1" w:lastColumn="0" w:oddVBand="0" w:evenVBand="0" w:oddHBand="0" w:evenHBand="0" w:firstRowFirstColumn="0" w:firstRowLastColumn="0" w:lastRowFirstColumn="0" w:lastRowLastColumn="0"/>
            <w:tcW w:w="1129" w:type="dxa"/>
          </w:tcPr>
          <w:p w14:paraId="411235D8" w14:textId="093818A8" w:rsidR="005D2588" w:rsidRPr="00857F8D" w:rsidRDefault="005D2588" w:rsidP="00C76665">
            <w:pPr>
              <w:jc w:val="center"/>
              <w:rPr>
                <w:rFonts w:ascii="Calibri" w:hAnsi="Calibri" w:cs="Calibri"/>
                <w:b w:val="0"/>
                <w:bCs w:val="0"/>
                <w:sz w:val="24"/>
                <w:szCs w:val="24"/>
              </w:rPr>
            </w:pPr>
            <w:r w:rsidRPr="00AF6725">
              <w:rPr>
                <w:rFonts w:ascii="Calibri" w:hAnsi="Calibri" w:cs="Calibri"/>
                <w:b w:val="0"/>
                <w:bCs w:val="0"/>
                <w:sz w:val="24"/>
                <w:szCs w:val="24"/>
              </w:rPr>
              <w:t>US21</w:t>
            </w:r>
            <w:r>
              <w:rPr>
                <w:rFonts w:ascii="Calibri" w:hAnsi="Calibri" w:cs="Calibri"/>
                <w:b w:val="0"/>
                <w:bCs w:val="0"/>
                <w:sz w:val="24"/>
                <w:szCs w:val="24"/>
              </w:rPr>
              <w:t>1</w:t>
            </w:r>
          </w:p>
        </w:tc>
        <w:tc>
          <w:tcPr>
            <w:tcW w:w="2410" w:type="dxa"/>
          </w:tcPr>
          <w:p w14:paraId="72A87A81" w14:textId="20B2BC47" w:rsidR="005D2588" w:rsidRPr="005D2588" w:rsidRDefault="00C76665" w:rsidP="001F39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76665">
              <w:rPr>
                <w:rFonts w:ascii="Calibri" w:hAnsi="Calibri" w:cs="Calibri"/>
                <w:sz w:val="24"/>
                <w:szCs w:val="24"/>
              </w:rPr>
              <w:t>Follow/Unfollow Users</w:t>
            </w:r>
          </w:p>
        </w:tc>
        <w:tc>
          <w:tcPr>
            <w:tcW w:w="1134" w:type="dxa"/>
          </w:tcPr>
          <w:p w14:paraId="44709B4D" w14:textId="77E665D3" w:rsidR="005D2588" w:rsidRPr="005D2588" w:rsidRDefault="005D2588" w:rsidP="000450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C7A29">
              <w:rPr>
                <w:rFonts w:ascii="Calibri" w:hAnsi="Calibri" w:cs="Calibri"/>
                <w:sz w:val="24"/>
                <w:szCs w:val="24"/>
              </w:rPr>
              <w:t>High</w:t>
            </w:r>
          </w:p>
        </w:tc>
        <w:tc>
          <w:tcPr>
            <w:tcW w:w="5783" w:type="dxa"/>
          </w:tcPr>
          <w:p w14:paraId="2F02BD4E" w14:textId="641D618B" w:rsidR="005D2588" w:rsidRPr="005D2588" w:rsidRDefault="00542080" w:rsidP="0054208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42080">
              <w:rPr>
                <w:rFonts w:ascii="Calibri" w:hAnsi="Calibri" w:cs="Calibri"/>
                <w:sz w:val="24"/>
                <w:szCs w:val="24"/>
              </w:rPr>
              <w:t>As an Authenticated User, I want to follow or unfollow other users, so that I can personalize my news feed and keep up with content from people I find interesting.</w:t>
            </w:r>
          </w:p>
        </w:tc>
      </w:tr>
      <w:tr w:rsidR="005D2588" w14:paraId="69C89454" w14:textId="77777777" w:rsidTr="000450B7">
        <w:tc>
          <w:tcPr>
            <w:cnfStyle w:val="001000000000" w:firstRow="0" w:lastRow="0" w:firstColumn="1" w:lastColumn="0" w:oddVBand="0" w:evenVBand="0" w:oddHBand="0" w:evenHBand="0" w:firstRowFirstColumn="0" w:firstRowLastColumn="0" w:lastRowFirstColumn="0" w:lastRowLastColumn="0"/>
            <w:tcW w:w="1129" w:type="dxa"/>
          </w:tcPr>
          <w:p w14:paraId="04A86AE2" w14:textId="4816A566" w:rsidR="005D2588" w:rsidRPr="00857F8D" w:rsidRDefault="005D2588" w:rsidP="00C76665">
            <w:pPr>
              <w:jc w:val="center"/>
              <w:rPr>
                <w:rFonts w:ascii="Calibri" w:hAnsi="Calibri" w:cs="Calibri"/>
                <w:b w:val="0"/>
                <w:bCs w:val="0"/>
                <w:sz w:val="24"/>
                <w:szCs w:val="24"/>
              </w:rPr>
            </w:pPr>
            <w:r w:rsidRPr="00AF6725">
              <w:rPr>
                <w:rFonts w:ascii="Calibri" w:hAnsi="Calibri" w:cs="Calibri"/>
                <w:b w:val="0"/>
                <w:bCs w:val="0"/>
                <w:sz w:val="24"/>
                <w:szCs w:val="24"/>
              </w:rPr>
              <w:t>US21</w:t>
            </w:r>
            <w:r>
              <w:rPr>
                <w:rFonts w:ascii="Calibri" w:hAnsi="Calibri" w:cs="Calibri"/>
                <w:b w:val="0"/>
                <w:bCs w:val="0"/>
                <w:sz w:val="24"/>
                <w:szCs w:val="24"/>
              </w:rPr>
              <w:t>2</w:t>
            </w:r>
          </w:p>
        </w:tc>
        <w:tc>
          <w:tcPr>
            <w:tcW w:w="2410" w:type="dxa"/>
          </w:tcPr>
          <w:p w14:paraId="4C19160D" w14:textId="55C168EE" w:rsidR="005D2588" w:rsidRPr="005D2588" w:rsidRDefault="00C76665" w:rsidP="001F39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76665">
              <w:rPr>
                <w:rFonts w:ascii="Calibri" w:hAnsi="Calibri" w:cs="Calibri"/>
                <w:sz w:val="24"/>
                <w:szCs w:val="24"/>
              </w:rPr>
              <w:t>Follow/Unfollow Tags</w:t>
            </w:r>
          </w:p>
        </w:tc>
        <w:tc>
          <w:tcPr>
            <w:tcW w:w="1134" w:type="dxa"/>
          </w:tcPr>
          <w:p w14:paraId="796FC22B" w14:textId="5CDD3ED8" w:rsidR="005D2588" w:rsidRPr="005D2588" w:rsidRDefault="005D2588" w:rsidP="000450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C7A29">
              <w:rPr>
                <w:rFonts w:ascii="Calibri" w:hAnsi="Calibri" w:cs="Calibri"/>
                <w:sz w:val="24"/>
                <w:szCs w:val="24"/>
              </w:rPr>
              <w:t>High</w:t>
            </w:r>
          </w:p>
        </w:tc>
        <w:tc>
          <w:tcPr>
            <w:tcW w:w="5783" w:type="dxa"/>
          </w:tcPr>
          <w:p w14:paraId="4F78D678" w14:textId="115C0EA3" w:rsidR="005D2588" w:rsidRPr="005D2588" w:rsidRDefault="00542080" w:rsidP="005D258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42080">
              <w:rPr>
                <w:rFonts w:ascii="Calibri" w:hAnsi="Calibri" w:cs="Calibri"/>
                <w:sz w:val="24"/>
                <w:szCs w:val="24"/>
              </w:rPr>
              <w:t>As an Authenticated User, I want to follow or unfollow tags, so that I can personalize my news feed with topics of interest.</w:t>
            </w:r>
          </w:p>
        </w:tc>
      </w:tr>
      <w:tr w:rsidR="005D2588" w14:paraId="618F19B8" w14:textId="77777777" w:rsidTr="000450B7">
        <w:tc>
          <w:tcPr>
            <w:cnfStyle w:val="001000000000" w:firstRow="0" w:lastRow="0" w:firstColumn="1" w:lastColumn="0" w:oddVBand="0" w:evenVBand="0" w:oddHBand="0" w:evenHBand="0" w:firstRowFirstColumn="0" w:firstRowLastColumn="0" w:lastRowFirstColumn="0" w:lastRowLastColumn="0"/>
            <w:tcW w:w="1129" w:type="dxa"/>
          </w:tcPr>
          <w:p w14:paraId="4EEF5972" w14:textId="27D405A6" w:rsidR="005D2588" w:rsidRPr="00857F8D" w:rsidRDefault="005D2588" w:rsidP="00C76665">
            <w:pPr>
              <w:jc w:val="center"/>
              <w:rPr>
                <w:rFonts w:ascii="Calibri" w:hAnsi="Calibri" w:cs="Calibri"/>
                <w:b w:val="0"/>
                <w:bCs w:val="0"/>
                <w:sz w:val="24"/>
                <w:szCs w:val="24"/>
              </w:rPr>
            </w:pPr>
            <w:r w:rsidRPr="00AF6725">
              <w:rPr>
                <w:rFonts w:ascii="Calibri" w:hAnsi="Calibri" w:cs="Calibri"/>
                <w:b w:val="0"/>
                <w:bCs w:val="0"/>
                <w:sz w:val="24"/>
                <w:szCs w:val="24"/>
              </w:rPr>
              <w:t>US21</w:t>
            </w:r>
            <w:r>
              <w:rPr>
                <w:rFonts w:ascii="Calibri" w:hAnsi="Calibri" w:cs="Calibri"/>
                <w:b w:val="0"/>
                <w:bCs w:val="0"/>
                <w:sz w:val="24"/>
                <w:szCs w:val="24"/>
              </w:rPr>
              <w:t>3</w:t>
            </w:r>
          </w:p>
        </w:tc>
        <w:tc>
          <w:tcPr>
            <w:tcW w:w="2410" w:type="dxa"/>
          </w:tcPr>
          <w:p w14:paraId="4F4738B7" w14:textId="302D2C66" w:rsidR="005D2588" w:rsidRPr="005D2588" w:rsidRDefault="00C76665" w:rsidP="001F39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76665">
              <w:rPr>
                <w:rFonts w:ascii="Calibri" w:hAnsi="Calibri" w:cs="Calibri"/>
                <w:sz w:val="24"/>
                <w:szCs w:val="24"/>
              </w:rPr>
              <w:t>Follow Notification</w:t>
            </w:r>
          </w:p>
        </w:tc>
        <w:tc>
          <w:tcPr>
            <w:tcW w:w="1134" w:type="dxa"/>
          </w:tcPr>
          <w:p w14:paraId="7A579733" w14:textId="2EC0D397" w:rsidR="005D2588" w:rsidRPr="005D2588" w:rsidRDefault="005D2588" w:rsidP="000450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C7A29">
              <w:rPr>
                <w:rFonts w:ascii="Calibri" w:hAnsi="Calibri" w:cs="Calibri"/>
                <w:sz w:val="24"/>
                <w:szCs w:val="24"/>
              </w:rPr>
              <w:t>High</w:t>
            </w:r>
          </w:p>
        </w:tc>
        <w:tc>
          <w:tcPr>
            <w:tcW w:w="5783" w:type="dxa"/>
          </w:tcPr>
          <w:p w14:paraId="0D506DC0" w14:textId="44AA6DC2" w:rsidR="005D2588" w:rsidRPr="005D2588" w:rsidRDefault="00542080" w:rsidP="005D258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A</w:t>
            </w:r>
            <w:r w:rsidRPr="00542080">
              <w:rPr>
                <w:rFonts w:ascii="Calibri" w:hAnsi="Calibri" w:cs="Calibri"/>
                <w:sz w:val="24"/>
                <w:szCs w:val="24"/>
              </w:rPr>
              <w:t>s a Authenticated User, I want to be notified when someone follows me, so that I know if someone is interested in my content.</w:t>
            </w:r>
          </w:p>
        </w:tc>
      </w:tr>
      <w:tr w:rsidR="005D2588" w14:paraId="25908F59" w14:textId="77777777" w:rsidTr="000450B7">
        <w:tc>
          <w:tcPr>
            <w:cnfStyle w:val="001000000000" w:firstRow="0" w:lastRow="0" w:firstColumn="1" w:lastColumn="0" w:oddVBand="0" w:evenVBand="0" w:oddHBand="0" w:evenHBand="0" w:firstRowFirstColumn="0" w:firstRowLastColumn="0" w:lastRowFirstColumn="0" w:lastRowLastColumn="0"/>
            <w:tcW w:w="1129" w:type="dxa"/>
          </w:tcPr>
          <w:p w14:paraId="49DA7FCF" w14:textId="0BE9866D" w:rsidR="005D2588" w:rsidRPr="00857F8D" w:rsidRDefault="005D2588" w:rsidP="00C76665">
            <w:pPr>
              <w:jc w:val="center"/>
              <w:rPr>
                <w:rFonts w:ascii="Calibri" w:hAnsi="Calibri" w:cs="Calibri"/>
                <w:b w:val="0"/>
                <w:bCs w:val="0"/>
                <w:sz w:val="24"/>
                <w:szCs w:val="24"/>
              </w:rPr>
            </w:pPr>
            <w:r w:rsidRPr="00AF6725">
              <w:rPr>
                <w:rFonts w:ascii="Calibri" w:hAnsi="Calibri" w:cs="Calibri"/>
                <w:b w:val="0"/>
                <w:bCs w:val="0"/>
                <w:sz w:val="24"/>
                <w:szCs w:val="24"/>
              </w:rPr>
              <w:t>US21</w:t>
            </w:r>
            <w:r>
              <w:rPr>
                <w:rFonts w:ascii="Calibri" w:hAnsi="Calibri" w:cs="Calibri"/>
                <w:b w:val="0"/>
                <w:bCs w:val="0"/>
                <w:sz w:val="24"/>
                <w:szCs w:val="24"/>
              </w:rPr>
              <w:t>4</w:t>
            </w:r>
          </w:p>
        </w:tc>
        <w:tc>
          <w:tcPr>
            <w:tcW w:w="2410" w:type="dxa"/>
          </w:tcPr>
          <w:p w14:paraId="5E660B7A" w14:textId="73F19B6D" w:rsidR="005D2588" w:rsidRPr="005D2588" w:rsidRDefault="00C76665" w:rsidP="001F39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76665">
              <w:rPr>
                <w:rFonts w:ascii="Calibri" w:hAnsi="Calibri" w:cs="Calibri"/>
                <w:sz w:val="24"/>
                <w:szCs w:val="24"/>
              </w:rPr>
              <w:t>View My Profile</w:t>
            </w:r>
          </w:p>
        </w:tc>
        <w:tc>
          <w:tcPr>
            <w:tcW w:w="1134" w:type="dxa"/>
          </w:tcPr>
          <w:p w14:paraId="0BD33B03" w14:textId="368209A5" w:rsidR="005D2588" w:rsidRPr="005D2588" w:rsidRDefault="005D2588" w:rsidP="000450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C7A29">
              <w:rPr>
                <w:rFonts w:ascii="Calibri" w:hAnsi="Calibri" w:cs="Calibri"/>
                <w:sz w:val="24"/>
                <w:szCs w:val="24"/>
              </w:rPr>
              <w:t>High</w:t>
            </w:r>
          </w:p>
        </w:tc>
        <w:tc>
          <w:tcPr>
            <w:tcW w:w="5783" w:type="dxa"/>
          </w:tcPr>
          <w:p w14:paraId="418BA6F3" w14:textId="27C9D6B4" w:rsidR="005D2588" w:rsidRPr="005D2588" w:rsidRDefault="00765357" w:rsidP="005D258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65357">
              <w:rPr>
                <w:rFonts w:ascii="Calibri" w:hAnsi="Calibri" w:cs="Calibri"/>
                <w:sz w:val="24"/>
                <w:szCs w:val="24"/>
              </w:rPr>
              <w:t>As an Authenticated User, I want to view my own profile, so that I can see my activity, reputation, and published content.</w:t>
            </w:r>
          </w:p>
        </w:tc>
      </w:tr>
      <w:tr w:rsidR="005D2588" w14:paraId="471D973D" w14:textId="77777777" w:rsidTr="000450B7">
        <w:tc>
          <w:tcPr>
            <w:cnfStyle w:val="001000000000" w:firstRow="0" w:lastRow="0" w:firstColumn="1" w:lastColumn="0" w:oddVBand="0" w:evenVBand="0" w:oddHBand="0" w:evenHBand="0" w:firstRowFirstColumn="0" w:firstRowLastColumn="0" w:lastRowFirstColumn="0" w:lastRowLastColumn="0"/>
            <w:tcW w:w="1129" w:type="dxa"/>
          </w:tcPr>
          <w:p w14:paraId="35D7FF5B" w14:textId="18D6C443" w:rsidR="005D2588" w:rsidRPr="00857F8D" w:rsidRDefault="005D2588" w:rsidP="00C76665">
            <w:pPr>
              <w:jc w:val="center"/>
              <w:rPr>
                <w:rFonts w:ascii="Calibri" w:hAnsi="Calibri" w:cs="Calibri"/>
                <w:b w:val="0"/>
                <w:bCs w:val="0"/>
                <w:sz w:val="24"/>
                <w:szCs w:val="24"/>
              </w:rPr>
            </w:pPr>
            <w:r w:rsidRPr="00AF6725">
              <w:rPr>
                <w:rFonts w:ascii="Calibri" w:hAnsi="Calibri" w:cs="Calibri"/>
                <w:b w:val="0"/>
                <w:bCs w:val="0"/>
                <w:sz w:val="24"/>
                <w:szCs w:val="24"/>
              </w:rPr>
              <w:t>US21</w:t>
            </w:r>
            <w:r>
              <w:rPr>
                <w:rFonts w:ascii="Calibri" w:hAnsi="Calibri" w:cs="Calibri"/>
                <w:b w:val="0"/>
                <w:bCs w:val="0"/>
                <w:sz w:val="24"/>
                <w:szCs w:val="24"/>
              </w:rPr>
              <w:t>5</w:t>
            </w:r>
          </w:p>
        </w:tc>
        <w:tc>
          <w:tcPr>
            <w:tcW w:w="2410" w:type="dxa"/>
          </w:tcPr>
          <w:p w14:paraId="3A6C1E7A" w14:textId="6562A764" w:rsidR="005D2588" w:rsidRPr="005D2588" w:rsidRDefault="00C76665" w:rsidP="001F39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76665">
              <w:rPr>
                <w:rFonts w:ascii="Calibri" w:hAnsi="Calibri" w:cs="Calibri"/>
                <w:sz w:val="24"/>
                <w:szCs w:val="24"/>
              </w:rPr>
              <w:t>Edit My Profile</w:t>
            </w:r>
          </w:p>
        </w:tc>
        <w:tc>
          <w:tcPr>
            <w:tcW w:w="1134" w:type="dxa"/>
          </w:tcPr>
          <w:p w14:paraId="60D9EEAF" w14:textId="35B8C4DA" w:rsidR="005D2588" w:rsidRPr="005D2588" w:rsidRDefault="005D2588" w:rsidP="000450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C7A29">
              <w:rPr>
                <w:rFonts w:ascii="Calibri" w:hAnsi="Calibri" w:cs="Calibri"/>
                <w:sz w:val="24"/>
                <w:szCs w:val="24"/>
              </w:rPr>
              <w:t>High</w:t>
            </w:r>
          </w:p>
        </w:tc>
        <w:tc>
          <w:tcPr>
            <w:tcW w:w="5783" w:type="dxa"/>
          </w:tcPr>
          <w:p w14:paraId="23A68A8A" w14:textId="13C2870F" w:rsidR="005D2588" w:rsidRPr="005D2588" w:rsidRDefault="00765357" w:rsidP="005D258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65357">
              <w:rPr>
                <w:rFonts w:ascii="Calibri" w:hAnsi="Calibri" w:cs="Calibri"/>
                <w:sz w:val="24"/>
                <w:szCs w:val="24"/>
              </w:rPr>
              <w:t>As an Authenticated User, I want to edit my own profile, so that I can change my information and profile picture.</w:t>
            </w:r>
          </w:p>
        </w:tc>
      </w:tr>
      <w:tr w:rsidR="005D2588" w14:paraId="0905D5FE" w14:textId="77777777" w:rsidTr="000450B7">
        <w:tc>
          <w:tcPr>
            <w:cnfStyle w:val="001000000000" w:firstRow="0" w:lastRow="0" w:firstColumn="1" w:lastColumn="0" w:oddVBand="0" w:evenVBand="0" w:oddHBand="0" w:evenHBand="0" w:firstRowFirstColumn="0" w:firstRowLastColumn="0" w:lastRowFirstColumn="0" w:lastRowLastColumn="0"/>
            <w:tcW w:w="1129" w:type="dxa"/>
          </w:tcPr>
          <w:p w14:paraId="553FE776" w14:textId="02340ED1" w:rsidR="005D2588" w:rsidRPr="00857F8D" w:rsidRDefault="005D2588" w:rsidP="00C76665">
            <w:pPr>
              <w:jc w:val="center"/>
              <w:rPr>
                <w:rFonts w:ascii="Calibri" w:hAnsi="Calibri" w:cs="Calibri"/>
                <w:b w:val="0"/>
                <w:bCs w:val="0"/>
                <w:sz w:val="24"/>
                <w:szCs w:val="24"/>
              </w:rPr>
            </w:pPr>
            <w:r w:rsidRPr="00AF6725">
              <w:rPr>
                <w:rFonts w:ascii="Calibri" w:hAnsi="Calibri" w:cs="Calibri"/>
                <w:b w:val="0"/>
                <w:bCs w:val="0"/>
                <w:sz w:val="24"/>
                <w:szCs w:val="24"/>
              </w:rPr>
              <w:t>US21</w:t>
            </w:r>
            <w:r>
              <w:rPr>
                <w:rFonts w:ascii="Calibri" w:hAnsi="Calibri" w:cs="Calibri"/>
                <w:b w:val="0"/>
                <w:bCs w:val="0"/>
                <w:sz w:val="24"/>
                <w:szCs w:val="24"/>
              </w:rPr>
              <w:t>6</w:t>
            </w:r>
          </w:p>
        </w:tc>
        <w:tc>
          <w:tcPr>
            <w:tcW w:w="2410" w:type="dxa"/>
          </w:tcPr>
          <w:p w14:paraId="0F9F6DB7" w14:textId="0C668C49" w:rsidR="005D2588" w:rsidRPr="005D2588" w:rsidRDefault="00C76665" w:rsidP="001F39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76665">
              <w:rPr>
                <w:rFonts w:ascii="Calibri" w:hAnsi="Calibri" w:cs="Calibri"/>
                <w:sz w:val="24"/>
                <w:szCs w:val="24"/>
              </w:rPr>
              <w:t>Delete Account</w:t>
            </w:r>
          </w:p>
        </w:tc>
        <w:tc>
          <w:tcPr>
            <w:tcW w:w="1134" w:type="dxa"/>
          </w:tcPr>
          <w:p w14:paraId="7240C2C5" w14:textId="0C64A4BB" w:rsidR="005D2588" w:rsidRPr="005D2588" w:rsidRDefault="005D2588" w:rsidP="000450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C7A29">
              <w:rPr>
                <w:rFonts w:ascii="Calibri" w:hAnsi="Calibri" w:cs="Calibri"/>
                <w:sz w:val="24"/>
                <w:szCs w:val="24"/>
              </w:rPr>
              <w:t>High</w:t>
            </w:r>
          </w:p>
        </w:tc>
        <w:tc>
          <w:tcPr>
            <w:tcW w:w="5783" w:type="dxa"/>
          </w:tcPr>
          <w:p w14:paraId="397CEFBC" w14:textId="1C376DBB" w:rsidR="005D2588" w:rsidRPr="005D2588" w:rsidRDefault="00765357" w:rsidP="005D258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65357">
              <w:rPr>
                <w:rFonts w:ascii="Calibri" w:hAnsi="Calibri" w:cs="Calibri"/>
                <w:sz w:val="24"/>
                <w:szCs w:val="24"/>
              </w:rPr>
              <w:t>As a Authenticated User, I want to be able delete my account, so that I can permanently remove my account from the system.</w:t>
            </w:r>
          </w:p>
        </w:tc>
      </w:tr>
      <w:tr w:rsidR="00CE1B5D" w14:paraId="1B3EB457" w14:textId="77777777" w:rsidTr="000450B7">
        <w:tc>
          <w:tcPr>
            <w:cnfStyle w:val="001000000000" w:firstRow="0" w:lastRow="0" w:firstColumn="1" w:lastColumn="0" w:oddVBand="0" w:evenVBand="0" w:oddHBand="0" w:evenHBand="0" w:firstRowFirstColumn="0" w:firstRowLastColumn="0" w:lastRowFirstColumn="0" w:lastRowLastColumn="0"/>
            <w:tcW w:w="1129" w:type="dxa"/>
          </w:tcPr>
          <w:p w14:paraId="3FEF2AD2" w14:textId="22291E8D" w:rsidR="00CE1B5D" w:rsidRPr="00857F8D" w:rsidRDefault="00CE1B5D" w:rsidP="00C76665">
            <w:pPr>
              <w:jc w:val="center"/>
              <w:rPr>
                <w:rFonts w:ascii="Calibri" w:hAnsi="Calibri" w:cs="Calibri"/>
                <w:b w:val="0"/>
                <w:bCs w:val="0"/>
                <w:sz w:val="24"/>
                <w:szCs w:val="24"/>
              </w:rPr>
            </w:pPr>
            <w:r w:rsidRPr="00AF6725">
              <w:rPr>
                <w:rFonts w:ascii="Calibri" w:hAnsi="Calibri" w:cs="Calibri"/>
                <w:b w:val="0"/>
                <w:bCs w:val="0"/>
                <w:sz w:val="24"/>
                <w:szCs w:val="24"/>
              </w:rPr>
              <w:t>US21</w:t>
            </w:r>
            <w:r>
              <w:rPr>
                <w:rFonts w:ascii="Calibri" w:hAnsi="Calibri" w:cs="Calibri"/>
                <w:b w:val="0"/>
                <w:bCs w:val="0"/>
                <w:sz w:val="24"/>
                <w:szCs w:val="24"/>
              </w:rPr>
              <w:t>7</w:t>
            </w:r>
          </w:p>
        </w:tc>
        <w:tc>
          <w:tcPr>
            <w:tcW w:w="2410" w:type="dxa"/>
          </w:tcPr>
          <w:p w14:paraId="554A80F2" w14:textId="61F2330D" w:rsidR="00CE1B5D" w:rsidRPr="005D2588" w:rsidRDefault="00C76665" w:rsidP="001F39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76665">
              <w:rPr>
                <w:rFonts w:ascii="Calibri" w:hAnsi="Calibri" w:cs="Calibri"/>
                <w:sz w:val="24"/>
                <w:szCs w:val="24"/>
              </w:rPr>
              <w:t>Logout</w:t>
            </w:r>
          </w:p>
        </w:tc>
        <w:tc>
          <w:tcPr>
            <w:tcW w:w="1134" w:type="dxa"/>
          </w:tcPr>
          <w:p w14:paraId="2641A8C5" w14:textId="1AAA8202" w:rsidR="00CE1B5D" w:rsidRPr="005D2588" w:rsidRDefault="005D2588" w:rsidP="000450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High</w:t>
            </w:r>
          </w:p>
        </w:tc>
        <w:tc>
          <w:tcPr>
            <w:tcW w:w="5783" w:type="dxa"/>
          </w:tcPr>
          <w:p w14:paraId="3FF453C6" w14:textId="111BE0F0" w:rsidR="00CE1B5D" w:rsidRPr="005D2588" w:rsidRDefault="00765357" w:rsidP="00CE1B5D">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65357">
              <w:rPr>
                <w:rFonts w:ascii="Calibri" w:hAnsi="Calibri" w:cs="Calibri"/>
                <w:sz w:val="24"/>
                <w:szCs w:val="24"/>
              </w:rPr>
              <w:t>As an Authenticated User, I want to logout of my account, so that I can become un unauthenticated user.</w:t>
            </w:r>
          </w:p>
        </w:tc>
      </w:tr>
      <w:tr w:rsidR="00CE1B5D" w14:paraId="2080F8F0" w14:textId="77777777" w:rsidTr="000450B7">
        <w:tc>
          <w:tcPr>
            <w:cnfStyle w:val="001000000000" w:firstRow="0" w:lastRow="0" w:firstColumn="1" w:lastColumn="0" w:oddVBand="0" w:evenVBand="0" w:oddHBand="0" w:evenHBand="0" w:firstRowFirstColumn="0" w:firstRowLastColumn="0" w:lastRowFirstColumn="0" w:lastRowLastColumn="0"/>
            <w:tcW w:w="1129" w:type="dxa"/>
          </w:tcPr>
          <w:p w14:paraId="4F99262D" w14:textId="1E85CAAA" w:rsidR="00CE1B5D" w:rsidRPr="00857F8D" w:rsidRDefault="00CE1B5D" w:rsidP="00C76665">
            <w:pPr>
              <w:jc w:val="center"/>
              <w:rPr>
                <w:rFonts w:ascii="Calibri" w:hAnsi="Calibri" w:cs="Calibri"/>
                <w:b w:val="0"/>
                <w:bCs w:val="0"/>
                <w:sz w:val="24"/>
                <w:szCs w:val="24"/>
              </w:rPr>
            </w:pPr>
            <w:r w:rsidRPr="00AF6725">
              <w:rPr>
                <w:rFonts w:ascii="Calibri" w:hAnsi="Calibri" w:cs="Calibri"/>
                <w:b w:val="0"/>
                <w:bCs w:val="0"/>
                <w:sz w:val="24"/>
                <w:szCs w:val="24"/>
              </w:rPr>
              <w:t>US21</w:t>
            </w:r>
            <w:r>
              <w:rPr>
                <w:rFonts w:ascii="Calibri" w:hAnsi="Calibri" w:cs="Calibri"/>
                <w:b w:val="0"/>
                <w:bCs w:val="0"/>
                <w:sz w:val="24"/>
                <w:szCs w:val="24"/>
              </w:rPr>
              <w:t>8</w:t>
            </w:r>
          </w:p>
        </w:tc>
        <w:tc>
          <w:tcPr>
            <w:tcW w:w="2410" w:type="dxa"/>
          </w:tcPr>
          <w:p w14:paraId="415A6B82" w14:textId="77FD4FFA" w:rsidR="00CE1B5D" w:rsidRPr="005D2588" w:rsidRDefault="00C76665" w:rsidP="001F39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76665">
              <w:rPr>
                <w:rFonts w:ascii="Calibri" w:hAnsi="Calibri" w:cs="Calibri"/>
                <w:sz w:val="24"/>
                <w:szCs w:val="24"/>
              </w:rPr>
              <w:t>Add/Remove News Item from Favorites</w:t>
            </w:r>
          </w:p>
        </w:tc>
        <w:tc>
          <w:tcPr>
            <w:tcW w:w="1134" w:type="dxa"/>
          </w:tcPr>
          <w:p w14:paraId="44DB27ED" w14:textId="44171712" w:rsidR="00CE1B5D" w:rsidRPr="005D2588" w:rsidRDefault="005D2588" w:rsidP="000450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Medium</w:t>
            </w:r>
          </w:p>
        </w:tc>
        <w:tc>
          <w:tcPr>
            <w:tcW w:w="5783" w:type="dxa"/>
          </w:tcPr>
          <w:p w14:paraId="269796CD" w14:textId="4FB6B4FB" w:rsidR="00CE1B5D" w:rsidRPr="005D2588" w:rsidRDefault="00765357" w:rsidP="00CE1B5D">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65357">
              <w:rPr>
                <w:rFonts w:ascii="Calibri" w:hAnsi="Calibri" w:cs="Calibri"/>
                <w:sz w:val="24"/>
                <w:szCs w:val="24"/>
              </w:rPr>
              <w:t>As an Authenticated User, I want to add or remove a News Item from my Favorites, so that I can save my favorite articles.</w:t>
            </w:r>
          </w:p>
        </w:tc>
      </w:tr>
      <w:tr w:rsidR="00CE1B5D" w14:paraId="66914455" w14:textId="77777777" w:rsidTr="000450B7">
        <w:tc>
          <w:tcPr>
            <w:cnfStyle w:val="001000000000" w:firstRow="0" w:lastRow="0" w:firstColumn="1" w:lastColumn="0" w:oddVBand="0" w:evenVBand="0" w:oddHBand="0" w:evenHBand="0" w:firstRowFirstColumn="0" w:firstRowLastColumn="0" w:lastRowFirstColumn="0" w:lastRowLastColumn="0"/>
            <w:tcW w:w="1129" w:type="dxa"/>
          </w:tcPr>
          <w:p w14:paraId="0EDAC716" w14:textId="0DBC9229" w:rsidR="00CE1B5D" w:rsidRPr="00857F8D" w:rsidRDefault="00CE1B5D" w:rsidP="00C76665">
            <w:pPr>
              <w:jc w:val="center"/>
              <w:rPr>
                <w:rFonts w:ascii="Calibri" w:hAnsi="Calibri" w:cs="Calibri"/>
                <w:b w:val="0"/>
                <w:bCs w:val="0"/>
                <w:sz w:val="24"/>
                <w:szCs w:val="24"/>
              </w:rPr>
            </w:pPr>
            <w:r w:rsidRPr="00AF6725">
              <w:rPr>
                <w:rFonts w:ascii="Calibri" w:hAnsi="Calibri" w:cs="Calibri"/>
                <w:b w:val="0"/>
                <w:bCs w:val="0"/>
                <w:sz w:val="24"/>
                <w:szCs w:val="24"/>
              </w:rPr>
              <w:t>US21</w:t>
            </w:r>
            <w:r>
              <w:rPr>
                <w:rFonts w:ascii="Calibri" w:hAnsi="Calibri" w:cs="Calibri"/>
                <w:b w:val="0"/>
                <w:bCs w:val="0"/>
                <w:sz w:val="24"/>
                <w:szCs w:val="24"/>
              </w:rPr>
              <w:t>9</w:t>
            </w:r>
          </w:p>
        </w:tc>
        <w:tc>
          <w:tcPr>
            <w:tcW w:w="2410" w:type="dxa"/>
          </w:tcPr>
          <w:p w14:paraId="7A145DCC" w14:textId="3CE52A92" w:rsidR="00CE1B5D" w:rsidRPr="005D2588" w:rsidRDefault="00C76665" w:rsidP="001F39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76665">
              <w:rPr>
                <w:rFonts w:ascii="Calibri" w:hAnsi="Calibri" w:cs="Calibri"/>
                <w:sz w:val="24"/>
                <w:szCs w:val="24"/>
              </w:rPr>
              <w:t>Report Users or Content</w:t>
            </w:r>
          </w:p>
        </w:tc>
        <w:tc>
          <w:tcPr>
            <w:tcW w:w="1134" w:type="dxa"/>
          </w:tcPr>
          <w:p w14:paraId="7A5F4DE5" w14:textId="5E14194F" w:rsidR="00CE1B5D" w:rsidRPr="005D2588" w:rsidRDefault="005D2588" w:rsidP="000450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Medium</w:t>
            </w:r>
          </w:p>
        </w:tc>
        <w:tc>
          <w:tcPr>
            <w:tcW w:w="5783" w:type="dxa"/>
          </w:tcPr>
          <w:p w14:paraId="353C54E2" w14:textId="453E06E9" w:rsidR="00CE1B5D" w:rsidRPr="005D2588" w:rsidRDefault="00765357" w:rsidP="00CE1B5D">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65357">
              <w:rPr>
                <w:rFonts w:ascii="Calibri" w:hAnsi="Calibri" w:cs="Calibri"/>
                <w:sz w:val="24"/>
                <w:szCs w:val="24"/>
              </w:rPr>
              <w:t>As an Authenticated User, I want to report users or content, so that I can help the System Managers maintain a disciplined environment.</w:t>
            </w:r>
          </w:p>
        </w:tc>
      </w:tr>
      <w:tr w:rsidR="00CE1B5D" w14:paraId="03A71E89" w14:textId="77777777" w:rsidTr="000450B7">
        <w:tc>
          <w:tcPr>
            <w:cnfStyle w:val="001000000000" w:firstRow="0" w:lastRow="0" w:firstColumn="1" w:lastColumn="0" w:oddVBand="0" w:evenVBand="0" w:oddHBand="0" w:evenHBand="0" w:firstRowFirstColumn="0" w:firstRowLastColumn="0" w:lastRowFirstColumn="0" w:lastRowLastColumn="0"/>
            <w:tcW w:w="1129" w:type="dxa"/>
          </w:tcPr>
          <w:p w14:paraId="6DF74FBC" w14:textId="163FDD6E" w:rsidR="00CE1B5D" w:rsidRPr="00857F8D" w:rsidRDefault="00CE1B5D" w:rsidP="00C76665">
            <w:pPr>
              <w:jc w:val="center"/>
              <w:rPr>
                <w:rFonts w:ascii="Calibri" w:hAnsi="Calibri" w:cs="Calibri"/>
                <w:b w:val="0"/>
                <w:bCs w:val="0"/>
                <w:sz w:val="24"/>
                <w:szCs w:val="24"/>
              </w:rPr>
            </w:pPr>
            <w:r w:rsidRPr="00AF6725">
              <w:rPr>
                <w:rFonts w:ascii="Calibri" w:hAnsi="Calibri" w:cs="Calibri"/>
                <w:b w:val="0"/>
                <w:bCs w:val="0"/>
                <w:sz w:val="24"/>
                <w:szCs w:val="24"/>
              </w:rPr>
              <w:t>US2</w:t>
            </w:r>
            <w:r>
              <w:rPr>
                <w:rFonts w:ascii="Calibri" w:hAnsi="Calibri" w:cs="Calibri"/>
                <w:b w:val="0"/>
                <w:bCs w:val="0"/>
                <w:sz w:val="24"/>
                <w:szCs w:val="24"/>
              </w:rPr>
              <w:t>20</w:t>
            </w:r>
          </w:p>
        </w:tc>
        <w:tc>
          <w:tcPr>
            <w:tcW w:w="2410" w:type="dxa"/>
          </w:tcPr>
          <w:p w14:paraId="43BADDDA" w14:textId="160A05B6" w:rsidR="00CE1B5D" w:rsidRPr="005D2588" w:rsidRDefault="00C76665" w:rsidP="001F39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76665">
              <w:rPr>
                <w:rFonts w:ascii="Calibri" w:hAnsi="Calibri" w:cs="Calibri"/>
                <w:sz w:val="24"/>
                <w:szCs w:val="24"/>
              </w:rPr>
              <w:t>Propose new Topic</w:t>
            </w:r>
          </w:p>
        </w:tc>
        <w:tc>
          <w:tcPr>
            <w:tcW w:w="1134" w:type="dxa"/>
          </w:tcPr>
          <w:p w14:paraId="72DDC617" w14:textId="1F78213A" w:rsidR="00CE1B5D" w:rsidRPr="005D2588" w:rsidRDefault="005D2588" w:rsidP="000450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Low</w:t>
            </w:r>
          </w:p>
        </w:tc>
        <w:tc>
          <w:tcPr>
            <w:tcW w:w="5783" w:type="dxa"/>
          </w:tcPr>
          <w:p w14:paraId="41054EA6" w14:textId="4C0E3E29" w:rsidR="00CE1B5D" w:rsidRPr="005D2588" w:rsidRDefault="00765357" w:rsidP="00CE1B5D">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65357">
              <w:rPr>
                <w:rFonts w:ascii="Calibri" w:hAnsi="Calibri" w:cs="Calibri"/>
                <w:sz w:val="24"/>
                <w:szCs w:val="24"/>
              </w:rPr>
              <w:t>As an Authenticated User, I want to propose new news topics, so that I can better categorize a news article.</w:t>
            </w:r>
          </w:p>
        </w:tc>
      </w:tr>
      <w:tr w:rsidR="00CE1B5D" w14:paraId="19B9415F" w14:textId="77777777" w:rsidTr="000450B7">
        <w:tc>
          <w:tcPr>
            <w:cnfStyle w:val="001000000000" w:firstRow="0" w:lastRow="0" w:firstColumn="1" w:lastColumn="0" w:oddVBand="0" w:evenVBand="0" w:oddHBand="0" w:evenHBand="0" w:firstRowFirstColumn="0" w:firstRowLastColumn="0" w:lastRowFirstColumn="0" w:lastRowLastColumn="0"/>
            <w:tcW w:w="1129" w:type="dxa"/>
          </w:tcPr>
          <w:p w14:paraId="3D4B1448" w14:textId="2B1E70B8" w:rsidR="00CE1B5D" w:rsidRPr="00857F8D" w:rsidRDefault="00CE1B5D" w:rsidP="00C76665">
            <w:pPr>
              <w:jc w:val="center"/>
              <w:rPr>
                <w:rFonts w:ascii="Calibri" w:hAnsi="Calibri" w:cs="Calibri"/>
                <w:b w:val="0"/>
                <w:bCs w:val="0"/>
                <w:sz w:val="24"/>
                <w:szCs w:val="24"/>
              </w:rPr>
            </w:pPr>
            <w:r w:rsidRPr="00AF6725">
              <w:rPr>
                <w:rFonts w:ascii="Calibri" w:hAnsi="Calibri" w:cs="Calibri"/>
                <w:b w:val="0"/>
                <w:bCs w:val="0"/>
                <w:sz w:val="24"/>
                <w:szCs w:val="24"/>
              </w:rPr>
              <w:t>US2</w:t>
            </w:r>
            <w:r>
              <w:rPr>
                <w:rFonts w:ascii="Calibri" w:hAnsi="Calibri" w:cs="Calibri"/>
                <w:b w:val="0"/>
                <w:bCs w:val="0"/>
                <w:sz w:val="24"/>
                <w:szCs w:val="24"/>
              </w:rPr>
              <w:t>21</w:t>
            </w:r>
          </w:p>
        </w:tc>
        <w:tc>
          <w:tcPr>
            <w:tcW w:w="2410" w:type="dxa"/>
          </w:tcPr>
          <w:p w14:paraId="0455F5F0" w14:textId="16064130" w:rsidR="00CE1B5D" w:rsidRPr="005D2588" w:rsidRDefault="00C76665" w:rsidP="001F39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76665">
              <w:rPr>
                <w:rFonts w:ascii="Calibri" w:hAnsi="Calibri" w:cs="Calibri"/>
                <w:sz w:val="24"/>
                <w:szCs w:val="24"/>
              </w:rPr>
              <w:t>Appeal for Unblock</w:t>
            </w:r>
          </w:p>
        </w:tc>
        <w:tc>
          <w:tcPr>
            <w:tcW w:w="1134" w:type="dxa"/>
          </w:tcPr>
          <w:p w14:paraId="70C89B40" w14:textId="18EB79F2" w:rsidR="00CE1B5D" w:rsidRPr="005D2588" w:rsidRDefault="005D2588" w:rsidP="000450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Low</w:t>
            </w:r>
          </w:p>
        </w:tc>
        <w:tc>
          <w:tcPr>
            <w:tcW w:w="5783" w:type="dxa"/>
          </w:tcPr>
          <w:p w14:paraId="5AF8E6C0" w14:textId="6FBEEE8B" w:rsidR="00CE1B5D" w:rsidRPr="005D2588" w:rsidRDefault="00765357" w:rsidP="00B77BBD">
            <w:pPr>
              <w:keepN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A</w:t>
            </w:r>
            <w:r w:rsidRPr="00765357">
              <w:rPr>
                <w:rFonts w:ascii="Calibri" w:hAnsi="Calibri" w:cs="Calibri"/>
                <w:sz w:val="24"/>
                <w:szCs w:val="24"/>
              </w:rPr>
              <w:t>s an Authenticated User, I want to appeal for unblock, so that I can be reconsidered if I'm unfairly blocked.</w:t>
            </w:r>
          </w:p>
        </w:tc>
      </w:tr>
    </w:tbl>
    <w:p w14:paraId="1B03EADB" w14:textId="468A8E70" w:rsidR="00857F8D" w:rsidRPr="00B77BBD" w:rsidRDefault="00B77BBD" w:rsidP="00B77BBD">
      <w:pPr>
        <w:pStyle w:val="Legenda"/>
        <w:jc w:val="right"/>
        <w:rPr>
          <w:rFonts w:ascii="Calibri" w:hAnsi="Calibri" w:cs="Calibri"/>
          <w:b/>
          <w:bCs/>
          <w:i w:val="0"/>
          <w:iCs w:val="0"/>
          <w:sz w:val="22"/>
          <w:szCs w:val="22"/>
        </w:rPr>
      </w:pPr>
      <w:r w:rsidRPr="00B77BBD">
        <w:rPr>
          <w:i w:val="0"/>
          <w:iCs w:val="0"/>
          <w:sz w:val="14"/>
          <w:szCs w:val="14"/>
        </w:rPr>
        <w:t>Table 3: Authenticated User’s User Stories</w:t>
      </w:r>
    </w:p>
    <w:p w14:paraId="6C92DE46" w14:textId="77777777" w:rsidR="00C76665" w:rsidRDefault="00C76665" w:rsidP="007110B6">
      <w:pPr>
        <w:rPr>
          <w:rFonts w:ascii="Calibri" w:hAnsi="Calibri" w:cs="Calibri"/>
          <w:b/>
          <w:bCs/>
          <w:sz w:val="28"/>
          <w:szCs w:val="28"/>
        </w:rPr>
      </w:pPr>
    </w:p>
    <w:p w14:paraId="7F57AF15" w14:textId="77777777" w:rsidR="00E24CC6" w:rsidRDefault="00E24CC6" w:rsidP="007110B6">
      <w:pPr>
        <w:rPr>
          <w:rFonts w:ascii="Calibri" w:hAnsi="Calibri" w:cs="Calibri"/>
          <w:b/>
          <w:bCs/>
          <w:sz w:val="28"/>
          <w:szCs w:val="28"/>
        </w:rPr>
      </w:pPr>
    </w:p>
    <w:p w14:paraId="1EE131B6" w14:textId="77777777" w:rsidR="00E24CC6" w:rsidRDefault="00E24CC6" w:rsidP="007110B6">
      <w:pPr>
        <w:rPr>
          <w:rFonts w:ascii="Calibri" w:hAnsi="Calibri" w:cs="Calibri"/>
          <w:b/>
          <w:bCs/>
          <w:sz w:val="28"/>
          <w:szCs w:val="28"/>
        </w:rPr>
      </w:pPr>
    </w:p>
    <w:p w14:paraId="79338903" w14:textId="77777777" w:rsidR="00E24CC6" w:rsidRDefault="00E24CC6" w:rsidP="007110B6">
      <w:pPr>
        <w:rPr>
          <w:rFonts w:ascii="Calibri" w:hAnsi="Calibri" w:cs="Calibri"/>
          <w:b/>
          <w:bCs/>
          <w:sz w:val="28"/>
          <w:szCs w:val="28"/>
        </w:rPr>
      </w:pPr>
    </w:p>
    <w:p w14:paraId="0BEBE490" w14:textId="403CD7E7" w:rsidR="009F7BCB" w:rsidRDefault="009F7BCB" w:rsidP="007110B6">
      <w:pPr>
        <w:rPr>
          <w:rFonts w:ascii="Calibri" w:hAnsi="Calibri" w:cs="Calibri"/>
          <w:b/>
          <w:bCs/>
          <w:sz w:val="28"/>
          <w:szCs w:val="28"/>
        </w:rPr>
      </w:pPr>
      <w:r>
        <w:rPr>
          <w:rFonts w:ascii="Calibri" w:hAnsi="Calibri" w:cs="Calibri"/>
          <w:b/>
          <w:bCs/>
          <w:sz w:val="28"/>
          <w:szCs w:val="28"/>
        </w:rPr>
        <w:lastRenderedPageBreak/>
        <w:t>2.2.3. News Author</w:t>
      </w:r>
    </w:p>
    <w:tbl>
      <w:tblPr>
        <w:tblStyle w:val="TabeladeGrelha1Clara"/>
        <w:tblW w:w="0" w:type="auto"/>
        <w:tblLayout w:type="fixed"/>
        <w:tblLook w:val="04A0" w:firstRow="1" w:lastRow="0" w:firstColumn="1" w:lastColumn="0" w:noHBand="0" w:noVBand="1"/>
      </w:tblPr>
      <w:tblGrid>
        <w:gridCol w:w="1129"/>
        <w:gridCol w:w="2410"/>
        <w:gridCol w:w="1134"/>
        <w:gridCol w:w="5783"/>
      </w:tblGrid>
      <w:tr w:rsidR="005B2C7F" w14:paraId="5FA883A8" w14:textId="77777777" w:rsidTr="00E82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DF274B0" w14:textId="77777777" w:rsidR="005B2C7F" w:rsidRPr="00857F8D" w:rsidRDefault="005B2C7F" w:rsidP="00E823CE">
            <w:pPr>
              <w:rPr>
                <w:rFonts w:ascii="Calibri" w:hAnsi="Calibri" w:cs="Calibri"/>
                <w:b w:val="0"/>
                <w:bCs w:val="0"/>
                <w:sz w:val="24"/>
                <w:szCs w:val="24"/>
              </w:rPr>
            </w:pPr>
            <w:r w:rsidRPr="00857F8D">
              <w:rPr>
                <w:rFonts w:ascii="Calibri" w:hAnsi="Calibri" w:cs="Calibri"/>
                <w:b w:val="0"/>
                <w:bCs w:val="0"/>
                <w:sz w:val="24"/>
                <w:szCs w:val="24"/>
              </w:rPr>
              <w:t>Identifier</w:t>
            </w:r>
          </w:p>
        </w:tc>
        <w:tc>
          <w:tcPr>
            <w:tcW w:w="2410" w:type="dxa"/>
          </w:tcPr>
          <w:p w14:paraId="697367D1" w14:textId="77777777" w:rsidR="005B2C7F" w:rsidRPr="00857F8D" w:rsidRDefault="005B2C7F" w:rsidP="00E823CE">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4"/>
                <w:szCs w:val="24"/>
              </w:rPr>
            </w:pPr>
            <w:r w:rsidRPr="00857F8D">
              <w:rPr>
                <w:rFonts w:ascii="Calibri" w:hAnsi="Calibri" w:cs="Calibri"/>
                <w:b w:val="0"/>
                <w:bCs w:val="0"/>
                <w:sz w:val="24"/>
                <w:szCs w:val="24"/>
              </w:rPr>
              <w:t>Name</w:t>
            </w:r>
          </w:p>
        </w:tc>
        <w:tc>
          <w:tcPr>
            <w:tcW w:w="1134" w:type="dxa"/>
          </w:tcPr>
          <w:p w14:paraId="0B629BA4" w14:textId="77777777" w:rsidR="005B2C7F" w:rsidRPr="00857F8D" w:rsidRDefault="005B2C7F" w:rsidP="00E823CE">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4"/>
                <w:szCs w:val="24"/>
              </w:rPr>
            </w:pPr>
            <w:r>
              <w:rPr>
                <w:rFonts w:ascii="Calibri" w:hAnsi="Calibri" w:cs="Calibri"/>
                <w:b w:val="0"/>
                <w:bCs w:val="0"/>
                <w:sz w:val="24"/>
                <w:szCs w:val="24"/>
              </w:rPr>
              <w:t>Priority</w:t>
            </w:r>
          </w:p>
        </w:tc>
        <w:tc>
          <w:tcPr>
            <w:tcW w:w="5783" w:type="dxa"/>
          </w:tcPr>
          <w:p w14:paraId="60F98678" w14:textId="77777777" w:rsidR="005B2C7F" w:rsidRPr="00857F8D" w:rsidRDefault="005B2C7F" w:rsidP="00E823CE">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4"/>
                <w:szCs w:val="24"/>
              </w:rPr>
            </w:pPr>
            <w:r>
              <w:rPr>
                <w:rFonts w:ascii="Calibri" w:hAnsi="Calibri" w:cs="Calibri"/>
                <w:b w:val="0"/>
                <w:bCs w:val="0"/>
                <w:sz w:val="24"/>
                <w:szCs w:val="24"/>
              </w:rPr>
              <w:t>Description</w:t>
            </w:r>
          </w:p>
        </w:tc>
      </w:tr>
      <w:tr w:rsidR="005B2C7F" w14:paraId="0A87EFA4" w14:textId="77777777" w:rsidTr="00E823CE">
        <w:tc>
          <w:tcPr>
            <w:cnfStyle w:val="001000000000" w:firstRow="0" w:lastRow="0" w:firstColumn="1" w:lastColumn="0" w:oddVBand="0" w:evenVBand="0" w:oddHBand="0" w:evenHBand="0" w:firstRowFirstColumn="0" w:firstRowLastColumn="0" w:lastRowFirstColumn="0" w:lastRowLastColumn="0"/>
            <w:tcW w:w="1129" w:type="dxa"/>
          </w:tcPr>
          <w:p w14:paraId="5ECFAA9B" w14:textId="3B53D89C" w:rsidR="005B2C7F" w:rsidRPr="00857F8D" w:rsidRDefault="005B2C7F" w:rsidP="00E823CE">
            <w:pPr>
              <w:jc w:val="center"/>
              <w:rPr>
                <w:rFonts w:ascii="Calibri" w:hAnsi="Calibri" w:cs="Calibri"/>
                <w:b w:val="0"/>
                <w:bCs w:val="0"/>
                <w:sz w:val="24"/>
                <w:szCs w:val="24"/>
              </w:rPr>
            </w:pPr>
            <w:r>
              <w:rPr>
                <w:rFonts w:ascii="Calibri" w:hAnsi="Calibri" w:cs="Calibri"/>
                <w:b w:val="0"/>
                <w:bCs w:val="0"/>
                <w:sz w:val="24"/>
                <w:szCs w:val="24"/>
              </w:rPr>
              <w:t>US301</w:t>
            </w:r>
          </w:p>
        </w:tc>
        <w:tc>
          <w:tcPr>
            <w:tcW w:w="2410" w:type="dxa"/>
          </w:tcPr>
          <w:p w14:paraId="5FD0EFB2" w14:textId="0FC7C07A" w:rsidR="005B2C7F" w:rsidRPr="005D2588" w:rsidRDefault="005B2C7F" w:rsidP="00E823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B2C7F">
              <w:rPr>
                <w:rFonts w:ascii="Calibri" w:hAnsi="Calibri" w:cs="Calibri"/>
                <w:sz w:val="24"/>
                <w:szCs w:val="24"/>
              </w:rPr>
              <w:t>Edit News Item</w:t>
            </w:r>
          </w:p>
        </w:tc>
        <w:tc>
          <w:tcPr>
            <w:tcW w:w="1134" w:type="dxa"/>
          </w:tcPr>
          <w:p w14:paraId="6D887560" w14:textId="77777777" w:rsidR="005B2C7F" w:rsidRPr="005D2588" w:rsidRDefault="005B2C7F" w:rsidP="00E823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C7A29">
              <w:rPr>
                <w:rFonts w:ascii="Calibri" w:hAnsi="Calibri" w:cs="Calibri"/>
                <w:sz w:val="24"/>
                <w:szCs w:val="24"/>
              </w:rPr>
              <w:t>High</w:t>
            </w:r>
          </w:p>
        </w:tc>
        <w:tc>
          <w:tcPr>
            <w:tcW w:w="5783" w:type="dxa"/>
          </w:tcPr>
          <w:p w14:paraId="270BCB6E" w14:textId="18F813C5" w:rsidR="005B2C7F" w:rsidRPr="005D2588" w:rsidRDefault="0053330F" w:rsidP="00E823C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3330F">
              <w:rPr>
                <w:rFonts w:ascii="Calibri" w:hAnsi="Calibri" w:cs="Calibri"/>
                <w:sz w:val="24"/>
                <w:szCs w:val="24"/>
              </w:rPr>
              <w:t>As a News Author, I want to be able to edit an existing news item so that I can correct information or update content according to new data or events.</w:t>
            </w:r>
          </w:p>
        </w:tc>
      </w:tr>
      <w:tr w:rsidR="005B2C7F" w14:paraId="76D22131" w14:textId="77777777" w:rsidTr="00E823CE">
        <w:tc>
          <w:tcPr>
            <w:cnfStyle w:val="001000000000" w:firstRow="0" w:lastRow="0" w:firstColumn="1" w:lastColumn="0" w:oddVBand="0" w:evenVBand="0" w:oddHBand="0" w:evenHBand="0" w:firstRowFirstColumn="0" w:firstRowLastColumn="0" w:lastRowFirstColumn="0" w:lastRowLastColumn="0"/>
            <w:tcW w:w="1129" w:type="dxa"/>
          </w:tcPr>
          <w:p w14:paraId="1C010E4B" w14:textId="7929D4AB" w:rsidR="005B2C7F" w:rsidRPr="00857F8D" w:rsidRDefault="005B2C7F" w:rsidP="00E823CE">
            <w:pPr>
              <w:jc w:val="center"/>
              <w:rPr>
                <w:rFonts w:ascii="Calibri" w:hAnsi="Calibri" w:cs="Calibri"/>
                <w:b w:val="0"/>
                <w:bCs w:val="0"/>
                <w:sz w:val="24"/>
                <w:szCs w:val="24"/>
              </w:rPr>
            </w:pPr>
            <w:r>
              <w:rPr>
                <w:rFonts w:ascii="Calibri" w:hAnsi="Calibri" w:cs="Calibri"/>
                <w:b w:val="0"/>
                <w:bCs w:val="0"/>
                <w:sz w:val="24"/>
                <w:szCs w:val="24"/>
              </w:rPr>
              <w:t>US302</w:t>
            </w:r>
          </w:p>
        </w:tc>
        <w:tc>
          <w:tcPr>
            <w:tcW w:w="2410" w:type="dxa"/>
          </w:tcPr>
          <w:p w14:paraId="6F8E110F" w14:textId="29E52286" w:rsidR="005B2C7F" w:rsidRPr="005D2588" w:rsidRDefault="005B2C7F" w:rsidP="00E823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B2C7F">
              <w:rPr>
                <w:rFonts w:ascii="Calibri" w:hAnsi="Calibri" w:cs="Calibri"/>
                <w:sz w:val="24"/>
                <w:szCs w:val="24"/>
              </w:rPr>
              <w:t>Delete News Item</w:t>
            </w:r>
          </w:p>
        </w:tc>
        <w:tc>
          <w:tcPr>
            <w:tcW w:w="1134" w:type="dxa"/>
          </w:tcPr>
          <w:p w14:paraId="38316708" w14:textId="77777777" w:rsidR="005B2C7F" w:rsidRPr="005D2588" w:rsidRDefault="005B2C7F" w:rsidP="00E823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C7A29">
              <w:rPr>
                <w:rFonts w:ascii="Calibri" w:hAnsi="Calibri" w:cs="Calibri"/>
                <w:sz w:val="24"/>
                <w:szCs w:val="24"/>
              </w:rPr>
              <w:t>High</w:t>
            </w:r>
          </w:p>
        </w:tc>
        <w:tc>
          <w:tcPr>
            <w:tcW w:w="5783" w:type="dxa"/>
          </w:tcPr>
          <w:p w14:paraId="5A4A7E0A" w14:textId="3082F739" w:rsidR="005B2C7F" w:rsidRPr="005D2588" w:rsidRDefault="0053330F" w:rsidP="00E823C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3330F">
              <w:rPr>
                <w:rFonts w:ascii="Calibri" w:hAnsi="Calibri" w:cs="Calibri"/>
                <w:sz w:val="24"/>
                <w:szCs w:val="24"/>
              </w:rPr>
              <w:t>As a News Author, I want to delete a news item, so that I can remove information that is no longer relevant or has been published incorrectly.</w:t>
            </w:r>
          </w:p>
        </w:tc>
      </w:tr>
      <w:tr w:rsidR="005B2C7F" w14:paraId="3D00C7F8" w14:textId="77777777" w:rsidTr="00E823CE">
        <w:tc>
          <w:tcPr>
            <w:cnfStyle w:val="001000000000" w:firstRow="0" w:lastRow="0" w:firstColumn="1" w:lastColumn="0" w:oddVBand="0" w:evenVBand="0" w:oddHBand="0" w:evenHBand="0" w:firstRowFirstColumn="0" w:firstRowLastColumn="0" w:lastRowFirstColumn="0" w:lastRowLastColumn="0"/>
            <w:tcW w:w="1129" w:type="dxa"/>
          </w:tcPr>
          <w:p w14:paraId="765053A7" w14:textId="5FF85B75" w:rsidR="005B2C7F" w:rsidRPr="00857F8D" w:rsidRDefault="005B2C7F" w:rsidP="00E823CE">
            <w:pPr>
              <w:jc w:val="center"/>
              <w:rPr>
                <w:rFonts w:ascii="Calibri" w:hAnsi="Calibri" w:cs="Calibri"/>
                <w:b w:val="0"/>
                <w:bCs w:val="0"/>
                <w:sz w:val="24"/>
                <w:szCs w:val="24"/>
              </w:rPr>
            </w:pPr>
            <w:r>
              <w:rPr>
                <w:rFonts w:ascii="Calibri" w:hAnsi="Calibri" w:cs="Calibri"/>
                <w:b w:val="0"/>
                <w:bCs w:val="0"/>
                <w:sz w:val="24"/>
                <w:szCs w:val="24"/>
              </w:rPr>
              <w:t>US303</w:t>
            </w:r>
          </w:p>
        </w:tc>
        <w:tc>
          <w:tcPr>
            <w:tcW w:w="2410" w:type="dxa"/>
          </w:tcPr>
          <w:p w14:paraId="02A61B71" w14:textId="57E483D0" w:rsidR="005B2C7F" w:rsidRPr="005D2588" w:rsidRDefault="005B2C7F" w:rsidP="00E823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B2C7F">
              <w:rPr>
                <w:rFonts w:ascii="Calibri" w:hAnsi="Calibri" w:cs="Calibri"/>
                <w:sz w:val="24"/>
                <w:szCs w:val="24"/>
              </w:rPr>
              <w:t>Vote Notification</w:t>
            </w:r>
          </w:p>
        </w:tc>
        <w:tc>
          <w:tcPr>
            <w:tcW w:w="1134" w:type="dxa"/>
          </w:tcPr>
          <w:p w14:paraId="39777593" w14:textId="77777777" w:rsidR="005B2C7F" w:rsidRPr="005D2588" w:rsidRDefault="005B2C7F" w:rsidP="00E823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C7A29">
              <w:rPr>
                <w:rFonts w:ascii="Calibri" w:hAnsi="Calibri" w:cs="Calibri"/>
                <w:sz w:val="24"/>
                <w:szCs w:val="24"/>
              </w:rPr>
              <w:t>High</w:t>
            </w:r>
          </w:p>
        </w:tc>
        <w:tc>
          <w:tcPr>
            <w:tcW w:w="5783" w:type="dxa"/>
          </w:tcPr>
          <w:p w14:paraId="36E652BC" w14:textId="4D53B6B3" w:rsidR="005B2C7F" w:rsidRPr="005D2588" w:rsidRDefault="0053330F" w:rsidP="00E823C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3330F">
              <w:rPr>
                <w:rFonts w:ascii="Calibri" w:hAnsi="Calibri" w:cs="Calibri"/>
                <w:sz w:val="24"/>
                <w:szCs w:val="24"/>
              </w:rPr>
              <w:t>As a News Author, I want to be notified when someone votes on my article, so that I know that my content is being well received and engaged by others.</w:t>
            </w:r>
          </w:p>
        </w:tc>
      </w:tr>
      <w:tr w:rsidR="005B2C7F" w14:paraId="7735DCC0" w14:textId="77777777" w:rsidTr="00E823CE">
        <w:tc>
          <w:tcPr>
            <w:cnfStyle w:val="001000000000" w:firstRow="0" w:lastRow="0" w:firstColumn="1" w:lastColumn="0" w:oddVBand="0" w:evenVBand="0" w:oddHBand="0" w:evenHBand="0" w:firstRowFirstColumn="0" w:firstRowLastColumn="0" w:lastRowFirstColumn="0" w:lastRowLastColumn="0"/>
            <w:tcW w:w="1129" w:type="dxa"/>
          </w:tcPr>
          <w:p w14:paraId="62044E7B" w14:textId="134B1E38" w:rsidR="005B2C7F" w:rsidRPr="007777C5" w:rsidRDefault="005B2C7F" w:rsidP="00E823CE">
            <w:pPr>
              <w:jc w:val="center"/>
              <w:rPr>
                <w:rFonts w:ascii="Calibri" w:hAnsi="Calibri" w:cs="Calibri"/>
                <w:b w:val="0"/>
                <w:bCs w:val="0"/>
                <w:sz w:val="24"/>
                <w:szCs w:val="24"/>
              </w:rPr>
            </w:pPr>
            <w:r w:rsidRPr="007777C5">
              <w:rPr>
                <w:rFonts w:ascii="Calibri" w:hAnsi="Calibri" w:cs="Calibri"/>
                <w:b w:val="0"/>
                <w:bCs w:val="0"/>
                <w:sz w:val="24"/>
                <w:szCs w:val="24"/>
              </w:rPr>
              <w:t>US304</w:t>
            </w:r>
          </w:p>
        </w:tc>
        <w:tc>
          <w:tcPr>
            <w:tcW w:w="2410" w:type="dxa"/>
          </w:tcPr>
          <w:p w14:paraId="5A43B945" w14:textId="05486E12" w:rsidR="005B2C7F" w:rsidRPr="005D2588" w:rsidRDefault="005B2C7F" w:rsidP="00E823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B2C7F">
              <w:rPr>
                <w:rFonts w:ascii="Calibri" w:hAnsi="Calibri" w:cs="Calibri"/>
                <w:sz w:val="24"/>
                <w:szCs w:val="24"/>
              </w:rPr>
              <w:t>Comment Notification</w:t>
            </w:r>
          </w:p>
        </w:tc>
        <w:tc>
          <w:tcPr>
            <w:tcW w:w="1134" w:type="dxa"/>
          </w:tcPr>
          <w:p w14:paraId="73277E2E" w14:textId="77777777" w:rsidR="005B2C7F" w:rsidRPr="005D2588" w:rsidRDefault="005B2C7F" w:rsidP="00E823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C7A29">
              <w:rPr>
                <w:rFonts w:ascii="Calibri" w:hAnsi="Calibri" w:cs="Calibri"/>
                <w:sz w:val="24"/>
                <w:szCs w:val="24"/>
              </w:rPr>
              <w:t>High</w:t>
            </w:r>
          </w:p>
        </w:tc>
        <w:tc>
          <w:tcPr>
            <w:tcW w:w="5783" w:type="dxa"/>
          </w:tcPr>
          <w:p w14:paraId="4D209D0D" w14:textId="18852605" w:rsidR="005B2C7F" w:rsidRPr="005D2588" w:rsidRDefault="0053330F" w:rsidP="00780453">
            <w:pPr>
              <w:keepN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3330F">
              <w:rPr>
                <w:rFonts w:ascii="Calibri" w:hAnsi="Calibri" w:cs="Calibri"/>
                <w:sz w:val="24"/>
                <w:szCs w:val="24"/>
              </w:rPr>
              <w:t>As a News Author, I want to be notified when someone comments on my article, so I can follow the discussions and respond if necessary</w:t>
            </w:r>
            <w:r w:rsidR="00317D61">
              <w:rPr>
                <w:rFonts w:ascii="Calibri" w:hAnsi="Calibri" w:cs="Calibri"/>
                <w:sz w:val="24"/>
                <w:szCs w:val="24"/>
              </w:rPr>
              <w:t>.</w:t>
            </w:r>
          </w:p>
        </w:tc>
      </w:tr>
    </w:tbl>
    <w:p w14:paraId="1ABD247B" w14:textId="735997BB" w:rsidR="005B2C7F" w:rsidRPr="00780453" w:rsidRDefault="00780453" w:rsidP="00780453">
      <w:pPr>
        <w:pStyle w:val="Legenda"/>
        <w:jc w:val="right"/>
        <w:rPr>
          <w:rFonts w:ascii="Calibri" w:hAnsi="Calibri" w:cs="Calibri"/>
          <w:b/>
          <w:bCs/>
          <w:i w:val="0"/>
          <w:iCs w:val="0"/>
          <w:sz w:val="22"/>
          <w:szCs w:val="22"/>
        </w:rPr>
      </w:pPr>
      <w:r w:rsidRPr="00780453">
        <w:rPr>
          <w:i w:val="0"/>
          <w:iCs w:val="0"/>
          <w:sz w:val="14"/>
          <w:szCs w:val="14"/>
        </w:rPr>
        <w:t>Table 4: News Author’s User Stories</w:t>
      </w:r>
    </w:p>
    <w:p w14:paraId="2DF7BDDA" w14:textId="77777777" w:rsidR="005B2C7F" w:rsidRDefault="005B2C7F" w:rsidP="007110B6">
      <w:pPr>
        <w:rPr>
          <w:rFonts w:ascii="Calibri" w:hAnsi="Calibri" w:cs="Calibri"/>
          <w:b/>
          <w:bCs/>
          <w:sz w:val="28"/>
          <w:szCs w:val="28"/>
        </w:rPr>
      </w:pPr>
    </w:p>
    <w:p w14:paraId="5E2D41D3" w14:textId="27AC573F" w:rsidR="009F7BCB" w:rsidRDefault="009F7BCB" w:rsidP="007110B6">
      <w:pPr>
        <w:rPr>
          <w:rFonts w:ascii="Calibri" w:hAnsi="Calibri" w:cs="Calibri"/>
          <w:b/>
          <w:bCs/>
          <w:sz w:val="28"/>
          <w:szCs w:val="28"/>
        </w:rPr>
      </w:pPr>
      <w:r>
        <w:rPr>
          <w:rFonts w:ascii="Calibri" w:hAnsi="Calibri" w:cs="Calibri"/>
          <w:b/>
          <w:bCs/>
          <w:sz w:val="28"/>
          <w:szCs w:val="28"/>
        </w:rPr>
        <w:t>2.2.4. Comment Author</w:t>
      </w:r>
    </w:p>
    <w:tbl>
      <w:tblPr>
        <w:tblStyle w:val="TabeladeGrelha1Clara"/>
        <w:tblW w:w="0" w:type="auto"/>
        <w:tblLayout w:type="fixed"/>
        <w:tblLook w:val="04A0" w:firstRow="1" w:lastRow="0" w:firstColumn="1" w:lastColumn="0" w:noHBand="0" w:noVBand="1"/>
      </w:tblPr>
      <w:tblGrid>
        <w:gridCol w:w="1129"/>
        <w:gridCol w:w="2410"/>
        <w:gridCol w:w="1134"/>
        <w:gridCol w:w="5783"/>
      </w:tblGrid>
      <w:tr w:rsidR="007777C5" w14:paraId="52A9E2BA" w14:textId="77777777" w:rsidTr="00E82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3E88B2F" w14:textId="77777777" w:rsidR="007777C5" w:rsidRPr="00857F8D" w:rsidRDefault="007777C5" w:rsidP="00E823CE">
            <w:pPr>
              <w:rPr>
                <w:rFonts w:ascii="Calibri" w:hAnsi="Calibri" w:cs="Calibri"/>
                <w:b w:val="0"/>
                <w:bCs w:val="0"/>
                <w:sz w:val="24"/>
                <w:szCs w:val="24"/>
              </w:rPr>
            </w:pPr>
            <w:r w:rsidRPr="00857F8D">
              <w:rPr>
                <w:rFonts w:ascii="Calibri" w:hAnsi="Calibri" w:cs="Calibri"/>
                <w:b w:val="0"/>
                <w:bCs w:val="0"/>
                <w:sz w:val="24"/>
                <w:szCs w:val="24"/>
              </w:rPr>
              <w:t>Identifier</w:t>
            </w:r>
          </w:p>
        </w:tc>
        <w:tc>
          <w:tcPr>
            <w:tcW w:w="2410" w:type="dxa"/>
          </w:tcPr>
          <w:p w14:paraId="0B3047AB" w14:textId="77777777" w:rsidR="007777C5" w:rsidRPr="00857F8D" w:rsidRDefault="007777C5" w:rsidP="00E823CE">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4"/>
                <w:szCs w:val="24"/>
              </w:rPr>
            </w:pPr>
            <w:r w:rsidRPr="00857F8D">
              <w:rPr>
                <w:rFonts w:ascii="Calibri" w:hAnsi="Calibri" w:cs="Calibri"/>
                <w:b w:val="0"/>
                <w:bCs w:val="0"/>
                <w:sz w:val="24"/>
                <w:szCs w:val="24"/>
              </w:rPr>
              <w:t>Name</w:t>
            </w:r>
          </w:p>
        </w:tc>
        <w:tc>
          <w:tcPr>
            <w:tcW w:w="1134" w:type="dxa"/>
          </w:tcPr>
          <w:p w14:paraId="563A2A6F" w14:textId="77777777" w:rsidR="007777C5" w:rsidRPr="00857F8D" w:rsidRDefault="007777C5" w:rsidP="00E823CE">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4"/>
                <w:szCs w:val="24"/>
              </w:rPr>
            </w:pPr>
            <w:r>
              <w:rPr>
                <w:rFonts w:ascii="Calibri" w:hAnsi="Calibri" w:cs="Calibri"/>
                <w:b w:val="0"/>
                <w:bCs w:val="0"/>
                <w:sz w:val="24"/>
                <w:szCs w:val="24"/>
              </w:rPr>
              <w:t>Priority</w:t>
            </w:r>
          </w:p>
        </w:tc>
        <w:tc>
          <w:tcPr>
            <w:tcW w:w="5783" w:type="dxa"/>
          </w:tcPr>
          <w:p w14:paraId="107AD0D3" w14:textId="77777777" w:rsidR="007777C5" w:rsidRPr="00857F8D" w:rsidRDefault="007777C5" w:rsidP="00E823CE">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4"/>
                <w:szCs w:val="24"/>
              </w:rPr>
            </w:pPr>
            <w:r>
              <w:rPr>
                <w:rFonts w:ascii="Calibri" w:hAnsi="Calibri" w:cs="Calibri"/>
                <w:b w:val="0"/>
                <w:bCs w:val="0"/>
                <w:sz w:val="24"/>
                <w:szCs w:val="24"/>
              </w:rPr>
              <w:t>Description</w:t>
            </w:r>
          </w:p>
        </w:tc>
      </w:tr>
      <w:tr w:rsidR="007777C5" w14:paraId="7D52A0CE" w14:textId="77777777" w:rsidTr="00E823CE">
        <w:tc>
          <w:tcPr>
            <w:cnfStyle w:val="001000000000" w:firstRow="0" w:lastRow="0" w:firstColumn="1" w:lastColumn="0" w:oddVBand="0" w:evenVBand="0" w:oddHBand="0" w:evenHBand="0" w:firstRowFirstColumn="0" w:firstRowLastColumn="0" w:lastRowFirstColumn="0" w:lastRowLastColumn="0"/>
            <w:tcW w:w="1129" w:type="dxa"/>
          </w:tcPr>
          <w:p w14:paraId="5A6BDCA0" w14:textId="31AB0E1E" w:rsidR="007777C5" w:rsidRPr="00857F8D" w:rsidRDefault="007777C5" w:rsidP="00E823CE">
            <w:pPr>
              <w:jc w:val="center"/>
              <w:rPr>
                <w:rFonts w:ascii="Calibri" w:hAnsi="Calibri" w:cs="Calibri"/>
                <w:b w:val="0"/>
                <w:bCs w:val="0"/>
                <w:sz w:val="24"/>
                <w:szCs w:val="24"/>
              </w:rPr>
            </w:pPr>
            <w:r>
              <w:rPr>
                <w:rFonts w:ascii="Calibri" w:hAnsi="Calibri" w:cs="Calibri"/>
                <w:b w:val="0"/>
                <w:bCs w:val="0"/>
                <w:sz w:val="24"/>
                <w:szCs w:val="24"/>
              </w:rPr>
              <w:t>US401</w:t>
            </w:r>
          </w:p>
        </w:tc>
        <w:tc>
          <w:tcPr>
            <w:tcW w:w="2410" w:type="dxa"/>
          </w:tcPr>
          <w:p w14:paraId="76FBC4E8" w14:textId="043698AF" w:rsidR="007777C5" w:rsidRPr="005D2588" w:rsidRDefault="007777C5" w:rsidP="00E823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B2C7F">
              <w:rPr>
                <w:rFonts w:ascii="Calibri" w:hAnsi="Calibri" w:cs="Calibri"/>
                <w:sz w:val="24"/>
                <w:szCs w:val="24"/>
              </w:rPr>
              <w:t xml:space="preserve">Edit </w:t>
            </w:r>
            <w:r w:rsidR="00317D61">
              <w:rPr>
                <w:rFonts w:ascii="Calibri" w:hAnsi="Calibri" w:cs="Calibri"/>
                <w:sz w:val="24"/>
                <w:szCs w:val="24"/>
              </w:rPr>
              <w:t>Comment</w:t>
            </w:r>
          </w:p>
        </w:tc>
        <w:tc>
          <w:tcPr>
            <w:tcW w:w="1134" w:type="dxa"/>
          </w:tcPr>
          <w:p w14:paraId="33BDEFDE" w14:textId="77777777" w:rsidR="007777C5" w:rsidRPr="005D2588" w:rsidRDefault="007777C5" w:rsidP="00E823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C7A29">
              <w:rPr>
                <w:rFonts w:ascii="Calibri" w:hAnsi="Calibri" w:cs="Calibri"/>
                <w:sz w:val="24"/>
                <w:szCs w:val="24"/>
              </w:rPr>
              <w:t>High</w:t>
            </w:r>
          </w:p>
        </w:tc>
        <w:tc>
          <w:tcPr>
            <w:tcW w:w="5783" w:type="dxa"/>
          </w:tcPr>
          <w:p w14:paraId="18A7ED98" w14:textId="458AEBE9" w:rsidR="007777C5" w:rsidRPr="005D2588" w:rsidRDefault="00317D61" w:rsidP="00E823C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317D61">
              <w:rPr>
                <w:rFonts w:ascii="Calibri" w:hAnsi="Calibri" w:cs="Calibri"/>
                <w:sz w:val="24"/>
                <w:szCs w:val="24"/>
              </w:rPr>
              <w:t>As a Comment Author, I want to edit a comment I posted, so that I can correct errors or adjust the content according to new information or points of view.</w:t>
            </w:r>
            <w:r w:rsidR="007777C5" w:rsidRPr="0053330F">
              <w:rPr>
                <w:rFonts w:ascii="Calibri" w:hAnsi="Calibri" w:cs="Calibri"/>
                <w:sz w:val="24"/>
                <w:szCs w:val="24"/>
              </w:rPr>
              <w:t>.</w:t>
            </w:r>
          </w:p>
        </w:tc>
      </w:tr>
      <w:tr w:rsidR="007777C5" w14:paraId="1D7575A0" w14:textId="77777777" w:rsidTr="00E823CE">
        <w:tc>
          <w:tcPr>
            <w:cnfStyle w:val="001000000000" w:firstRow="0" w:lastRow="0" w:firstColumn="1" w:lastColumn="0" w:oddVBand="0" w:evenVBand="0" w:oddHBand="0" w:evenHBand="0" w:firstRowFirstColumn="0" w:firstRowLastColumn="0" w:lastRowFirstColumn="0" w:lastRowLastColumn="0"/>
            <w:tcW w:w="1129" w:type="dxa"/>
          </w:tcPr>
          <w:p w14:paraId="65EFEEB4" w14:textId="3A83E45D" w:rsidR="007777C5" w:rsidRPr="00857F8D" w:rsidRDefault="007777C5" w:rsidP="00E823CE">
            <w:pPr>
              <w:jc w:val="center"/>
              <w:rPr>
                <w:rFonts w:ascii="Calibri" w:hAnsi="Calibri" w:cs="Calibri"/>
                <w:b w:val="0"/>
                <w:bCs w:val="0"/>
                <w:sz w:val="24"/>
                <w:szCs w:val="24"/>
              </w:rPr>
            </w:pPr>
            <w:r>
              <w:rPr>
                <w:rFonts w:ascii="Calibri" w:hAnsi="Calibri" w:cs="Calibri"/>
                <w:b w:val="0"/>
                <w:bCs w:val="0"/>
                <w:sz w:val="24"/>
                <w:szCs w:val="24"/>
              </w:rPr>
              <w:t>US402</w:t>
            </w:r>
          </w:p>
        </w:tc>
        <w:tc>
          <w:tcPr>
            <w:tcW w:w="2410" w:type="dxa"/>
          </w:tcPr>
          <w:p w14:paraId="40A55093" w14:textId="092A6768" w:rsidR="007777C5" w:rsidRPr="005D2588" w:rsidRDefault="007777C5" w:rsidP="00E823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B2C7F">
              <w:rPr>
                <w:rFonts w:ascii="Calibri" w:hAnsi="Calibri" w:cs="Calibri"/>
                <w:sz w:val="24"/>
                <w:szCs w:val="24"/>
              </w:rPr>
              <w:t xml:space="preserve">Delete </w:t>
            </w:r>
            <w:r w:rsidR="00317D61">
              <w:rPr>
                <w:rFonts w:ascii="Calibri" w:hAnsi="Calibri" w:cs="Calibri"/>
                <w:sz w:val="24"/>
                <w:szCs w:val="24"/>
              </w:rPr>
              <w:t>Comment</w:t>
            </w:r>
          </w:p>
        </w:tc>
        <w:tc>
          <w:tcPr>
            <w:tcW w:w="1134" w:type="dxa"/>
          </w:tcPr>
          <w:p w14:paraId="2110E16F" w14:textId="77777777" w:rsidR="007777C5" w:rsidRPr="005D2588" w:rsidRDefault="007777C5" w:rsidP="00E823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C7A29">
              <w:rPr>
                <w:rFonts w:ascii="Calibri" w:hAnsi="Calibri" w:cs="Calibri"/>
                <w:sz w:val="24"/>
                <w:szCs w:val="24"/>
              </w:rPr>
              <w:t>High</w:t>
            </w:r>
          </w:p>
        </w:tc>
        <w:tc>
          <w:tcPr>
            <w:tcW w:w="5783" w:type="dxa"/>
          </w:tcPr>
          <w:p w14:paraId="1FA5247C" w14:textId="025D9A3F" w:rsidR="007777C5" w:rsidRPr="005D2588" w:rsidRDefault="00317D61" w:rsidP="00E823C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317D61">
              <w:rPr>
                <w:rFonts w:ascii="Calibri" w:hAnsi="Calibri" w:cs="Calibri"/>
                <w:sz w:val="24"/>
                <w:szCs w:val="24"/>
              </w:rPr>
              <w:t>As a Comment Author, I want to delete a comment I posted, so that I can remove content that I no longer consider relevant or appropriate</w:t>
            </w:r>
            <w:r w:rsidR="007777C5" w:rsidRPr="0053330F">
              <w:rPr>
                <w:rFonts w:ascii="Calibri" w:hAnsi="Calibri" w:cs="Calibri"/>
                <w:sz w:val="24"/>
                <w:szCs w:val="24"/>
              </w:rPr>
              <w:t>.</w:t>
            </w:r>
          </w:p>
        </w:tc>
      </w:tr>
      <w:tr w:rsidR="007777C5" w14:paraId="79DA92DD" w14:textId="77777777" w:rsidTr="00E823CE">
        <w:tc>
          <w:tcPr>
            <w:cnfStyle w:val="001000000000" w:firstRow="0" w:lastRow="0" w:firstColumn="1" w:lastColumn="0" w:oddVBand="0" w:evenVBand="0" w:oddHBand="0" w:evenHBand="0" w:firstRowFirstColumn="0" w:firstRowLastColumn="0" w:lastRowFirstColumn="0" w:lastRowLastColumn="0"/>
            <w:tcW w:w="1129" w:type="dxa"/>
          </w:tcPr>
          <w:p w14:paraId="3E2E4707" w14:textId="5A053B64" w:rsidR="007777C5" w:rsidRPr="00857F8D" w:rsidRDefault="007777C5" w:rsidP="00E823CE">
            <w:pPr>
              <w:jc w:val="center"/>
              <w:rPr>
                <w:rFonts w:ascii="Calibri" w:hAnsi="Calibri" w:cs="Calibri"/>
                <w:b w:val="0"/>
                <w:bCs w:val="0"/>
                <w:sz w:val="24"/>
                <w:szCs w:val="24"/>
              </w:rPr>
            </w:pPr>
            <w:r>
              <w:rPr>
                <w:rFonts w:ascii="Calibri" w:hAnsi="Calibri" w:cs="Calibri"/>
                <w:b w:val="0"/>
                <w:bCs w:val="0"/>
                <w:sz w:val="24"/>
                <w:szCs w:val="24"/>
              </w:rPr>
              <w:t>US403</w:t>
            </w:r>
          </w:p>
        </w:tc>
        <w:tc>
          <w:tcPr>
            <w:tcW w:w="2410" w:type="dxa"/>
          </w:tcPr>
          <w:p w14:paraId="1067B176" w14:textId="77777777" w:rsidR="007777C5" w:rsidRPr="005D2588" w:rsidRDefault="007777C5" w:rsidP="00E823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B2C7F">
              <w:rPr>
                <w:rFonts w:ascii="Calibri" w:hAnsi="Calibri" w:cs="Calibri"/>
                <w:sz w:val="24"/>
                <w:szCs w:val="24"/>
              </w:rPr>
              <w:t>Vote Notification</w:t>
            </w:r>
          </w:p>
        </w:tc>
        <w:tc>
          <w:tcPr>
            <w:tcW w:w="1134" w:type="dxa"/>
          </w:tcPr>
          <w:p w14:paraId="750FAE24" w14:textId="77777777" w:rsidR="007777C5" w:rsidRPr="005D2588" w:rsidRDefault="007777C5" w:rsidP="00E823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C7A29">
              <w:rPr>
                <w:rFonts w:ascii="Calibri" w:hAnsi="Calibri" w:cs="Calibri"/>
                <w:sz w:val="24"/>
                <w:szCs w:val="24"/>
              </w:rPr>
              <w:t>High</w:t>
            </w:r>
          </w:p>
        </w:tc>
        <w:tc>
          <w:tcPr>
            <w:tcW w:w="5783" w:type="dxa"/>
          </w:tcPr>
          <w:p w14:paraId="759896B5" w14:textId="3918007E" w:rsidR="007777C5" w:rsidRPr="005D2588" w:rsidRDefault="00317D61" w:rsidP="00E823C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317D61">
              <w:rPr>
                <w:rFonts w:ascii="Calibri" w:hAnsi="Calibri" w:cs="Calibri"/>
                <w:sz w:val="24"/>
                <w:szCs w:val="24"/>
              </w:rPr>
              <w:t>As a Comment Author, I want to be notified when someone votes on my comment, so that I know that my comment is being well received and engaged by others.</w:t>
            </w:r>
          </w:p>
        </w:tc>
      </w:tr>
      <w:tr w:rsidR="007777C5" w14:paraId="7914963D" w14:textId="77777777" w:rsidTr="00E823CE">
        <w:tc>
          <w:tcPr>
            <w:cnfStyle w:val="001000000000" w:firstRow="0" w:lastRow="0" w:firstColumn="1" w:lastColumn="0" w:oddVBand="0" w:evenVBand="0" w:oddHBand="0" w:evenHBand="0" w:firstRowFirstColumn="0" w:firstRowLastColumn="0" w:lastRowFirstColumn="0" w:lastRowLastColumn="0"/>
            <w:tcW w:w="1129" w:type="dxa"/>
          </w:tcPr>
          <w:p w14:paraId="514124E4" w14:textId="28503542" w:rsidR="007777C5" w:rsidRPr="007777C5" w:rsidRDefault="007777C5" w:rsidP="00E823CE">
            <w:pPr>
              <w:jc w:val="center"/>
              <w:rPr>
                <w:rFonts w:ascii="Calibri" w:hAnsi="Calibri" w:cs="Calibri"/>
                <w:b w:val="0"/>
                <w:bCs w:val="0"/>
                <w:sz w:val="24"/>
                <w:szCs w:val="24"/>
              </w:rPr>
            </w:pPr>
            <w:r w:rsidRPr="007777C5">
              <w:rPr>
                <w:rFonts w:ascii="Calibri" w:hAnsi="Calibri" w:cs="Calibri"/>
                <w:b w:val="0"/>
                <w:bCs w:val="0"/>
                <w:sz w:val="24"/>
                <w:szCs w:val="24"/>
              </w:rPr>
              <w:t>US404</w:t>
            </w:r>
          </w:p>
        </w:tc>
        <w:tc>
          <w:tcPr>
            <w:tcW w:w="2410" w:type="dxa"/>
          </w:tcPr>
          <w:p w14:paraId="4B311B5D" w14:textId="77777777" w:rsidR="007777C5" w:rsidRPr="005D2588" w:rsidRDefault="007777C5" w:rsidP="00E823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B2C7F">
              <w:rPr>
                <w:rFonts w:ascii="Calibri" w:hAnsi="Calibri" w:cs="Calibri"/>
                <w:sz w:val="24"/>
                <w:szCs w:val="24"/>
              </w:rPr>
              <w:t>Comment Notification</w:t>
            </w:r>
          </w:p>
        </w:tc>
        <w:tc>
          <w:tcPr>
            <w:tcW w:w="1134" w:type="dxa"/>
          </w:tcPr>
          <w:p w14:paraId="35F3A523" w14:textId="77777777" w:rsidR="007777C5" w:rsidRPr="005D2588" w:rsidRDefault="007777C5" w:rsidP="00E823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C7A29">
              <w:rPr>
                <w:rFonts w:ascii="Calibri" w:hAnsi="Calibri" w:cs="Calibri"/>
                <w:sz w:val="24"/>
                <w:szCs w:val="24"/>
              </w:rPr>
              <w:t>High</w:t>
            </w:r>
          </w:p>
        </w:tc>
        <w:tc>
          <w:tcPr>
            <w:tcW w:w="5783" w:type="dxa"/>
          </w:tcPr>
          <w:p w14:paraId="5F130E33" w14:textId="6AF6C57E" w:rsidR="007777C5" w:rsidRPr="005D2588" w:rsidRDefault="00317D61" w:rsidP="00B84096">
            <w:pPr>
              <w:keepN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317D61">
              <w:rPr>
                <w:rFonts w:ascii="Calibri" w:hAnsi="Calibri" w:cs="Calibri"/>
                <w:sz w:val="24"/>
                <w:szCs w:val="24"/>
              </w:rPr>
              <w:t>As a Comment Author, I want to be notified when someone responds to my comment, so I can follow the discussions and respond if necessary.</w:t>
            </w:r>
          </w:p>
        </w:tc>
      </w:tr>
    </w:tbl>
    <w:p w14:paraId="4FF3872B" w14:textId="1C0D14D9" w:rsidR="007777C5" w:rsidRPr="00B84096" w:rsidRDefault="00B84096" w:rsidP="00B84096">
      <w:pPr>
        <w:pStyle w:val="Legenda"/>
        <w:jc w:val="right"/>
        <w:rPr>
          <w:rFonts w:ascii="Calibri" w:hAnsi="Calibri" w:cs="Calibri"/>
          <w:b/>
          <w:bCs/>
          <w:i w:val="0"/>
          <w:iCs w:val="0"/>
          <w:sz w:val="22"/>
          <w:szCs w:val="22"/>
        </w:rPr>
      </w:pPr>
      <w:r w:rsidRPr="00B84096">
        <w:rPr>
          <w:i w:val="0"/>
          <w:iCs w:val="0"/>
          <w:sz w:val="14"/>
          <w:szCs w:val="14"/>
        </w:rPr>
        <w:t>Table 5: Comment Author’s User Stories</w:t>
      </w:r>
    </w:p>
    <w:p w14:paraId="18C9770A" w14:textId="77777777" w:rsidR="007777C5" w:rsidRDefault="007777C5" w:rsidP="007110B6">
      <w:pPr>
        <w:rPr>
          <w:rFonts w:ascii="Calibri" w:hAnsi="Calibri" w:cs="Calibri"/>
          <w:b/>
          <w:bCs/>
          <w:sz w:val="28"/>
          <w:szCs w:val="28"/>
        </w:rPr>
      </w:pPr>
    </w:p>
    <w:p w14:paraId="0967A92C" w14:textId="4C955ACE" w:rsidR="009F7BCB" w:rsidRDefault="009F7BCB" w:rsidP="007110B6">
      <w:pPr>
        <w:rPr>
          <w:rFonts w:ascii="Calibri" w:hAnsi="Calibri" w:cs="Calibri"/>
          <w:b/>
          <w:bCs/>
          <w:sz w:val="28"/>
          <w:szCs w:val="28"/>
        </w:rPr>
      </w:pPr>
      <w:r>
        <w:rPr>
          <w:rFonts w:ascii="Calibri" w:hAnsi="Calibri" w:cs="Calibri"/>
          <w:b/>
          <w:bCs/>
          <w:sz w:val="28"/>
          <w:szCs w:val="28"/>
        </w:rPr>
        <w:t>2.2.5. Unauthenticated User</w:t>
      </w:r>
    </w:p>
    <w:tbl>
      <w:tblPr>
        <w:tblStyle w:val="TabeladeGrelha1Clara"/>
        <w:tblW w:w="0" w:type="auto"/>
        <w:tblLayout w:type="fixed"/>
        <w:tblLook w:val="04A0" w:firstRow="1" w:lastRow="0" w:firstColumn="1" w:lastColumn="0" w:noHBand="0" w:noVBand="1"/>
      </w:tblPr>
      <w:tblGrid>
        <w:gridCol w:w="1129"/>
        <w:gridCol w:w="2410"/>
        <w:gridCol w:w="1134"/>
        <w:gridCol w:w="5783"/>
      </w:tblGrid>
      <w:tr w:rsidR="00491650" w14:paraId="7844D0F8" w14:textId="77777777" w:rsidTr="00E82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84A62E8" w14:textId="77777777" w:rsidR="00491650" w:rsidRPr="00857F8D" w:rsidRDefault="00491650" w:rsidP="00E823CE">
            <w:pPr>
              <w:rPr>
                <w:rFonts w:ascii="Calibri" w:hAnsi="Calibri" w:cs="Calibri"/>
                <w:b w:val="0"/>
                <w:bCs w:val="0"/>
                <w:sz w:val="24"/>
                <w:szCs w:val="24"/>
              </w:rPr>
            </w:pPr>
            <w:r w:rsidRPr="00857F8D">
              <w:rPr>
                <w:rFonts w:ascii="Calibri" w:hAnsi="Calibri" w:cs="Calibri"/>
                <w:b w:val="0"/>
                <w:bCs w:val="0"/>
                <w:sz w:val="24"/>
                <w:szCs w:val="24"/>
              </w:rPr>
              <w:t>Identifier</w:t>
            </w:r>
          </w:p>
        </w:tc>
        <w:tc>
          <w:tcPr>
            <w:tcW w:w="2410" w:type="dxa"/>
          </w:tcPr>
          <w:p w14:paraId="58C16587" w14:textId="77777777" w:rsidR="00491650" w:rsidRPr="00857F8D" w:rsidRDefault="00491650" w:rsidP="00E823CE">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4"/>
                <w:szCs w:val="24"/>
              </w:rPr>
            </w:pPr>
            <w:r w:rsidRPr="00857F8D">
              <w:rPr>
                <w:rFonts w:ascii="Calibri" w:hAnsi="Calibri" w:cs="Calibri"/>
                <w:b w:val="0"/>
                <w:bCs w:val="0"/>
                <w:sz w:val="24"/>
                <w:szCs w:val="24"/>
              </w:rPr>
              <w:t>Name</w:t>
            </w:r>
          </w:p>
        </w:tc>
        <w:tc>
          <w:tcPr>
            <w:tcW w:w="1134" w:type="dxa"/>
          </w:tcPr>
          <w:p w14:paraId="0E60C0A4" w14:textId="77777777" w:rsidR="00491650" w:rsidRPr="00857F8D" w:rsidRDefault="00491650" w:rsidP="00E823CE">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4"/>
                <w:szCs w:val="24"/>
              </w:rPr>
            </w:pPr>
            <w:r>
              <w:rPr>
                <w:rFonts w:ascii="Calibri" w:hAnsi="Calibri" w:cs="Calibri"/>
                <w:b w:val="0"/>
                <w:bCs w:val="0"/>
                <w:sz w:val="24"/>
                <w:szCs w:val="24"/>
              </w:rPr>
              <w:t>Priority</w:t>
            </w:r>
          </w:p>
        </w:tc>
        <w:tc>
          <w:tcPr>
            <w:tcW w:w="5783" w:type="dxa"/>
          </w:tcPr>
          <w:p w14:paraId="30CB09D4" w14:textId="77777777" w:rsidR="00491650" w:rsidRPr="00857F8D" w:rsidRDefault="00491650" w:rsidP="00E823CE">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4"/>
                <w:szCs w:val="24"/>
              </w:rPr>
            </w:pPr>
            <w:r>
              <w:rPr>
                <w:rFonts w:ascii="Calibri" w:hAnsi="Calibri" w:cs="Calibri"/>
                <w:b w:val="0"/>
                <w:bCs w:val="0"/>
                <w:sz w:val="24"/>
                <w:szCs w:val="24"/>
              </w:rPr>
              <w:t>Description</w:t>
            </w:r>
          </w:p>
        </w:tc>
      </w:tr>
      <w:tr w:rsidR="00491650" w14:paraId="0BB2F709" w14:textId="77777777" w:rsidTr="00E823CE">
        <w:tc>
          <w:tcPr>
            <w:cnfStyle w:val="001000000000" w:firstRow="0" w:lastRow="0" w:firstColumn="1" w:lastColumn="0" w:oddVBand="0" w:evenVBand="0" w:oddHBand="0" w:evenHBand="0" w:firstRowFirstColumn="0" w:firstRowLastColumn="0" w:lastRowFirstColumn="0" w:lastRowLastColumn="0"/>
            <w:tcW w:w="1129" w:type="dxa"/>
          </w:tcPr>
          <w:p w14:paraId="0311BAD3" w14:textId="36C9BE67" w:rsidR="00491650" w:rsidRPr="00857F8D" w:rsidRDefault="00491650" w:rsidP="00E823CE">
            <w:pPr>
              <w:jc w:val="center"/>
              <w:rPr>
                <w:rFonts w:ascii="Calibri" w:hAnsi="Calibri" w:cs="Calibri"/>
                <w:b w:val="0"/>
                <w:bCs w:val="0"/>
                <w:sz w:val="24"/>
                <w:szCs w:val="24"/>
              </w:rPr>
            </w:pPr>
            <w:r>
              <w:rPr>
                <w:rFonts w:ascii="Calibri" w:hAnsi="Calibri" w:cs="Calibri"/>
                <w:b w:val="0"/>
                <w:bCs w:val="0"/>
                <w:sz w:val="24"/>
                <w:szCs w:val="24"/>
              </w:rPr>
              <w:t>US</w:t>
            </w:r>
            <w:r w:rsidR="00FA4597">
              <w:rPr>
                <w:rFonts w:ascii="Calibri" w:hAnsi="Calibri" w:cs="Calibri"/>
                <w:b w:val="0"/>
                <w:bCs w:val="0"/>
                <w:sz w:val="24"/>
                <w:szCs w:val="24"/>
              </w:rPr>
              <w:t>5</w:t>
            </w:r>
            <w:r>
              <w:rPr>
                <w:rFonts w:ascii="Calibri" w:hAnsi="Calibri" w:cs="Calibri"/>
                <w:b w:val="0"/>
                <w:bCs w:val="0"/>
                <w:sz w:val="24"/>
                <w:szCs w:val="24"/>
              </w:rPr>
              <w:t>01</w:t>
            </w:r>
          </w:p>
        </w:tc>
        <w:tc>
          <w:tcPr>
            <w:tcW w:w="2410" w:type="dxa"/>
          </w:tcPr>
          <w:p w14:paraId="5A38E686" w14:textId="7404848B" w:rsidR="00491650" w:rsidRPr="005D2588" w:rsidRDefault="007F0470" w:rsidP="00E823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F0470">
              <w:rPr>
                <w:rFonts w:ascii="Calibri" w:hAnsi="Calibri" w:cs="Calibri"/>
                <w:sz w:val="24"/>
                <w:szCs w:val="24"/>
              </w:rPr>
              <w:t>Sign-in</w:t>
            </w:r>
          </w:p>
        </w:tc>
        <w:tc>
          <w:tcPr>
            <w:tcW w:w="1134" w:type="dxa"/>
          </w:tcPr>
          <w:p w14:paraId="53F09386" w14:textId="77777777" w:rsidR="00491650" w:rsidRPr="005D2588" w:rsidRDefault="00491650" w:rsidP="00E823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C7A29">
              <w:rPr>
                <w:rFonts w:ascii="Calibri" w:hAnsi="Calibri" w:cs="Calibri"/>
                <w:sz w:val="24"/>
                <w:szCs w:val="24"/>
              </w:rPr>
              <w:t>High</w:t>
            </w:r>
          </w:p>
        </w:tc>
        <w:tc>
          <w:tcPr>
            <w:tcW w:w="5783" w:type="dxa"/>
          </w:tcPr>
          <w:p w14:paraId="4F585B4A" w14:textId="0AC001CB" w:rsidR="00491650" w:rsidRPr="005D2588" w:rsidRDefault="007F0470" w:rsidP="00E823C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F0470">
              <w:rPr>
                <w:rFonts w:ascii="Calibri" w:hAnsi="Calibri" w:cs="Calibri"/>
                <w:sz w:val="24"/>
                <w:szCs w:val="24"/>
              </w:rPr>
              <w:t>As a Unauthenticated User, I want to authenticate into the system, so that I can access privileged information.</w:t>
            </w:r>
          </w:p>
        </w:tc>
      </w:tr>
      <w:tr w:rsidR="00491650" w14:paraId="0E8CA805" w14:textId="77777777" w:rsidTr="00E823CE">
        <w:tc>
          <w:tcPr>
            <w:cnfStyle w:val="001000000000" w:firstRow="0" w:lastRow="0" w:firstColumn="1" w:lastColumn="0" w:oddVBand="0" w:evenVBand="0" w:oddHBand="0" w:evenHBand="0" w:firstRowFirstColumn="0" w:firstRowLastColumn="0" w:lastRowFirstColumn="0" w:lastRowLastColumn="0"/>
            <w:tcW w:w="1129" w:type="dxa"/>
          </w:tcPr>
          <w:p w14:paraId="6BBBBCE1" w14:textId="5F6C424F" w:rsidR="00491650" w:rsidRPr="00857F8D" w:rsidRDefault="00491650" w:rsidP="00E823CE">
            <w:pPr>
              <w:jc w:val="center"/>
              <w:rPr>
                <w:rFonts w:ascii="Calibri" w:hAnsi="Calibri" w:cs="Calibri"/>
                <w:b w:val="0"/>
                <w:bCs w:val="0"/>
                <w:sz w:val="24"/>
                <w:szCs w:val="24"/>
              </w:rPr>
            </w:pPr>
            <w:r>
              <w:rPr>
                <w:rFonts w:ascii="Calibri" w:hAnsi="Calibri" w:cs="Calibri"/>
                <w:b w:val="0"/>
                <w:bCs w:val="0"/>
                <w:sz w:val="24"/>
                <w:szCs w:val="24"/>
              </w:rPr>
              <w:t>US</w:t>
            </w:r>
            <w:r w:rsidR="00FA4597">
              <w:rPr>
                <w:rFonts w:ascii="Calibri" w:hAnsi="Calibri" w:cs="Calibri"/>
                <w:b w:val="0"/>
                <w:bCs w:val="0"/>
                <w:sz w:val="24"/>
                <w:szCs w:val="24"/>
              </w:rPr>
              <w:t>5</w:t>
            </w:r>
            <w:r>
              <w:rPr>
                <w:rFonts w:ascii="Calibri" w:hAnsi="Calibri" w:cs="Calibri"/>
                <w:b w:val="0"/>
                <w:bCs w:val="0"/>
                <w:sz w:val="24"/>
                <w:szCs w:val="24"/>
              </w:rPr>
              <w:t>02</w:t>
            </w:r>
          </w:p>
        </w:tc>
        <w:tc>
          <w:tcPr>
            <w:tcW w:w="2410" w:type="dxa"/>
          </w:tcPr>
          <w:p w14:paraId="1C49EED0" w14:textId="25652F0D" w:rsidR="00491650" w:rsidRPr="005D2588" w:rsidRDefault="007F0470" w:rsidP="00E823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F0470">
              <w:rPr>
                <w:rFonts w:ascii="Calibri" w:hAnsi="Calibri" w:cs="Calibri"/>
                <w:sz w:val="24"/>
                <w:szCs w:val="24"/>
              </w:rPr>
              <w:t>Sign-up</w:t>
            </w:r>
          </w:p>
        </w:tc>
        <w:tc>
          <w:tcPr>
            <w:tcW w:w="1134" w:type="dxa"/>
          </w:tcPr>
          <w:p w14:paraId="5B5B6AC4" w14:textId="77777777" w:rsidR="00491650" w:rsidRPr="005D2588" w:rsidRDefault="00491650" w:rsidP="00E823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C7A29">
              <w:rPr>
                <w:rFonts w:ascii="Calibri" w:hAnsi="Calibri" w:cs="Calibri"/>
                <w:sz w:val="24"/>
                <w:szCs w:val="24"/>
              </w:rPr>
              <w:t>High</w:t>
            </w:r>
          </w:p>
        </w:tc>
        <w:tc>
          <w:tcPr>
            <w:tcW w:w="5783" w:type="dxa"/>
          </w:tcPr>
          <w:p w14:paraId="5D1BCCCC" w14:textId="1F52A9C4" w:rsidR="00491650" w:rsidRPr="005D2588" w:rsidRDefault="007F0470" w:rsidP="00E823C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F0470">
              <w:rPr>
                <w:rFonts w:ascii="Calibri" w:hAnsi="Calibri" w:cs="Calibri"/>
                <w:sz w:val="24"/>
                <w:szCs w:val="24"/>
              </w:rPr>
              <w:t>As a Unauthenticated User, I want to register myself into the system, so that I can access privileged information.</w:t>
            </w:r>
          </w:p>
        </w:tc>
      </w:tr>
      <w:tr w:rsidR="00491650" w14:paraId="2E6E20ED" w14:textId="77777777" w:rsidTr="00E823CE">
        <w:tc>
          <w:tcPr>
            <w:cnfStyle w:val="001000000000" w:firstRow="0" w:lastRow="0" w:firstColumn="1" w:lastColumn="0" w:oddVBand="0" w:evenVBand="0" w:oddHBand="0" w:evenHBand="0" w:firstRowFirstColumn="0" w:firstRowLastColumn="0" w:lastRowFirstColumn="0" w:lastRowLastColumn="0"/>
            <w:tcW w:w="1129" w:type="dxa"/>
          </w:tcPr>
          <w:p w14:paraId="45168F99" w14:textId="382091B2" w:rsidR="00491650" w:rsidRPr="00857F8D" w:rsidRDefault="00491650" w:rsidP="00E823CE">
            <w:pPr>
              <w:jc w:val="center"/>
              <w:rPr>
                <w:rFonts w:ascii="Calibri" w:hAnsi="Calibri" w:cs="Calibri"/>
                <w:b w:val="0"/>
                <w:bCs w:val="0"/>
                <w:sz w:val="24"/>
                <w:szCs w:val="24"/>
              </w:rPr>
            </w:pPr>
            <w:r>
              <w:rPr>
                <w:rFonts w:ascii="Calibri" w:hAnsi="Calibri" w:cs="Calibri"/>
                <w:b w:val="0"/>
                <w:bCs w:val="0"/>
                <w:sz w:val="24"/>
                <w:szCs w:val="24"/>
              </w:rPr>
              <w:t>US</w:t>
            </w:r>
            <w:r w:rsidR="00FA4597">
              <w:rPr>
                <w:rFonts w:ascii="Calibri" w:hAnsi="Calibri" w:cs="Calibri"/>
                <w:b w:val="0"/>
                <w:bCs w:val="0"/>
                <w:sz w:val="24"/>
                <w:szCs w:val="24"/>
              </w:rPr>
              <w:t>5</w:t>
            </w:r>
            <w:r>
              <w:rPr>
                <w:rFonts w:ascii="Calibri" w:hAnsi="Calibri" w:cs="Calibri"/>
                <w:b w:val="0"/>
                <w:bCs w:val="0"/>
                <w:sz w:val="24"/>
                <w:szCs w:val="24"/>
              </w:rPr>
              <w:t>03</w:t>
            </w:r>
          </w:p>
        </w:tc>
        <w:tc>
          <w:tcPr>
            <w:tcW w:w="2410" w:type="dxa"/>
          </w:tcPr>
          <w:p w14:paraId="0D8FBAE0" w14:textId="289CAEEB" w:rsidR="00491650" w:rsidRPr="005D2588" w:rsidRDefault="007F0470" w:rsidP="00E823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F0470">
              <w:rPr>
                <w:rFonts w:ascii="Calibri" w:hAnsi="Calibri" w:cs="Calibri"/>
                <w:sz w:val="24"/>
                <w:szCs w:val="24"/>
              </w:rPr>
              <w:t>Recover Password</w:t>
            </w:r>
          </w:p>
        </w:tc>
        <w:tc>
          <w:tcPr>
            <w:tcW w:w="1134" w:type="dxa"/>
          </w:tcPr>
          <w:p w14:paraId="5E00D221" w14:textId="77777777" w:rsidR="00491650" w:rsidRPr="005D2588" w:rsidRDefault="00491650" w:rsidP="00E823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C7A29">
              <w:rPr>
                <w:rFonts w:ascii="Calibri" w:hAnsi="Calibri" w:cs="Calibri"/>
                <w:sz w:val="24"/>
                <w:szCs w:val="24"/>
              </w:rPr>
              <w:t>High</w:t>
            </w:r>
          </w:p>
        </w:tc>
        <w:tc>
          <w:tcPr>
            <w:tcW w:w="5783" w:type="dxa"/>
          </w:tcPr>
          <w:p w14:paraId="608A2303" w14:textId="45DDE576" w:rsidR="00491650" w:rsidRPr="005D2588" w:rsidRDefault="007F0470" w:rsidP="00E823C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F0470">
              <w:rPr>
                <w:rFonts w:ascii="Calibri" w:hAnsi="Calibri" w:cs="Calibri"/>
                <w:sz w:val="24"/>
                <w:szCs w:val="24"/>
              </w:rPr>
              <w:t>As a Unauthenticated User, I want to be able to recover my account's password, so that I sign-in even if I have forgotten my password.</w:t>
            </w:r>
          </w:p>
        </w:tc>
      </w:tr>
      <w:tr w:rsidR="00491650" w14:paraId="30738522" w14:textId="77777777" w:rsidTr="00E823CE">
        <w:tc>
          <w:tcPr>
            <w:cnfStyle w:val="001000000000" w:firstRow="0" w:lastRow="0" w:firstColumn="1" w:lastColumn="0" w:oddVBand="0" w:evenVBand="0" w:oddHBand="0" w:evenHBand="0" w:firstRowFirstColumn="0" w:firstRowLastColumn="0" w:lastRowFirstColumn="0" w:lastRowLastColumn="0"/>
            <w:tcW w:w="1129" w:type="dxa"/>
          </w:tcPr>
          <w:p w14:paraId="51F20115" w14:textId="2226EBBA" w:rsidR="00491650" w:rsidRPr="00857F8D" w:rsidRDefault="00491650" w:rsidP="00E823CE">
            <w:pPr>
              <w:jc w:val="center"/>
              <w:rPr>
                <w:rFonts w:ascii="Calibri" w:hAnsi="Calibri" w:cs="Calibri"/>
                <w:b w:val="0"/>
                <w:bCs w:val="0"/>
                <w:sz w:val="24"/>
                <w:szCs w:val="24"/>
              </w:rPr>
            </w:pPr>
            <w:r>
              <w:rPr>
                <w:rFonts w:ascii="Calibri" w:hAnsi="Calibri" w:cs="Calibri"/>
                <w:b w:val="0"/>
                <w:bCs w:val="0"/>
                <w:sz w:val="24"/>
                <w:szCs w:val="24"/>
              </w:rPr>
              <w:t>US</w:t>
            </w:r>
            <w:r w:rsidR="00FA4597">
              <w:rPr>
                <w:rFonts w:ascii="Calibri" w:hAnsi="Calibri" w:cs="Calibri"/>
                <w:b w:val="0"/>
                <w:bCs w:val="0"/>
                <w:sz w:val="24"/>
                <w:szCs w:val="24"/>
              </w:rPr>
              <w:t>5</w:t>
            </w:r>
            <w:r>
              <w:rPr>
                <w:rFonts w:ascii="Calibri" w:hAnsi="Calibri" w:cs="Calibri"/>
                <w:b w:val="0"/>
                <w:bCs w:val="0"/>
                <w:sz w:val="24"/>
                <w:szCs w:val="24"/>
              </w:rPr>
              <w:t>04</w:t>
            </w:r>
          </w:p>
        </w:tc>
        <w:tc>
          <w:tcPr>
            <w:tcW w:w="2410" w:type="dxa"/>
          </w:tcPr>
          <w:p w14:paraId="4C206C6D" w14:textId="73249A3F" w:rsidR="00491650" w:rsidRPr="005D2588" w:rsidRDefault="007F0470" w:rsidP="00E823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F0470">
              <w:rPr>
                <w:rFonts w:ascii="Calibri" w:hAnsi="Calibri" w:cs="Calibri"/>
                <w:sz w:val="24"/>
                <w:szCs w:val="24"/>
              </w:rPr>
              <w:t>OAuth API Sign-in</w:t>
            </w:r>
          </w:p>
        </w:tc>
        <w:tc>
          <w:tcPr>
            <w:tcW w:w="1134" w:type="dxa"/>
          </w:tcPr>
          <w:p w14:paraId="12EC7DB9" w14:textId="50E933D1" w:rsidR="00491650" w:rsidRPr="005D2588" w:rsidRDefault="007F0470" w:rsidP="00E823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Low</w:t>
            </w:r>
          </w:p>
        </w:tc>
        <w:tc>
          <w:tcPr>
            <w:tcW w:w="5783" w:type="dxa"/>
          </w:tcPr>
          <w:p w14:paraId="159FD9CF" w14:textId="0E018D53" w:rsidR="00491650" w:rsidRPr="005D2588" w:rsidRDefault="007F0470" w:rsidP="007F047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F0470">
              <w:rPr>
                <w:rFonts w:ascii="Calibri" w:hAnsi="Calibri" w:cs="Calibri"/>
                <w:sz w:val="24"/>
                <w:szCs w:val="24"/>
              </w:rPr>
              <w:t>As a Unauthenticated User, I want to authenticate into the system using my Google account, so that I can easily access privileged information.</w:t>
            </w:r>
          </w:p>
        </w:tc>
      </w:tr>
      <w:tr w:rsidR="00491650" w14:paraId="0F6D5EE9" w14:textId="77777777" w:rsidTr="00E823CE">
        <w:tc>
          <w:tcPr>
            <w:cnfStyle w:val="001000000000" w:firstRow="0" w:lastRow="0" w:firstColumn="1" w:lastColumn="0" w:oddVBand="0" w:evenVBand="0" w:oddHBand="0" w:evenHBand="0" w:firstRowFirstColumn="0" w:firstRowLastColumn="0" w:lastRowFirstColumn="0" w:lastRowLastColumn="0"/>
            <w:tcW w:w="1129" w:type="dxa"/>
          </w:tcPr>
          <w:p w14:paraId="5AC74643" w14:textId="627467F5" w:rsidR="00491650" w:rsidRPr="00857F8D" w:rsidRDefault="00491650" w:rsidP="00E823CE">
            <w:pPr>
              <w:jc w:val="center"/>
              <w:rPr>
                <w:rFonts w:ascii="Calibri" w:hAnsi="Calibri" w:cs="Calibri"/>
                <w:b w:val="0"/>
                <w:bCs w:val="0"/>
                <w:sz w:val="24"/>
                <w:szCs w:val="24"/>
              </w:rPr>
            </w:pPr>
            <w:r>
              <w:rPr>
                <w:rFonts w:ascii="Calibri" w:hAnsi="Calibri" w:cs="Calibri"/>
                <w:b w:val="0"/>
                <w:bCs w:val="0"/>
                <w:sz w:val="24"/>
                <w:szCs w:val="24"/>
              </w:rPr>
              <w:lastRenderedPageBreak/>
              <w:t>US</w:t>
            </w:r>
            <w:r w:rsidR="00FA4597">
              <w:rPr>
                <w:rFonts w:ascii="Calibri" w:hAnsi="Calibri" w:cs="Calibri"/>
                <w:b w:val="0"/>
                <w:bCs w:val="0"/>
                <w:sz w:val="24"/>
                <w:szCs w:val="24"/>
              </w:rPr>
              <w:t>5</w:t>
            </w:r>
            <w:r>
              <w:rPr>
                <w:rFonts w:ascii="Calibri" w:hAnsi="Calibri" w:cs="Calibri"/>
                <w:b w:val="0"/>
                <w:bCs w:val="0"/>
                <w:sz w:val="24"/>
                <w:szCs w:val="24"/>
              </w:rPr>
              <w:t>05</w:t>
            </w:r>
          </w:p>
        </w:tc>
        <w:tc>
          <w:tcPr>
            <w:tcW w:w="2410" w:type="dxa"/>
          </w:tcPr>
          <w:p w14:paraId="29DF5B2C" w14:textId="1CE16109" w:rsidR="00491650" w:rsidRPr="005D2588" w:rsidRDefault="007F0470" w:rsidP="00E823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F0470">
              <w:rPr>
                <w:rFonts w:ascii="Calibri" w:hAnsi="Calibri" w:cs="Calibri"/>
                <w:sz w:val="24"/>
                <w:szCs w:val="24"/>
              </w:rPr>
              <w:t>OAuth API Sign-up</w:t>
            </w:r>
          </w:p>
        </w:tc>
        <w:tc>
          <w:tcPr>
            <w:tcW w:w="1134" w:type="dxa"/>
          </w:tcPr>
          <w:p w14:paraId="78B970DC" w14:textId="559CF0E4" w:rsidR="00491650" w:rsidRPr="005D2588" w:rsidRDefault="007F0470" w:rsidP="00E823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Low</w:t>
            </w:r>
          </w:p>
        </w:tc>
        <w:tc>
          <w:tcPr>
            <w:tcW w:w="5783" w:type="dxa"/>
          </w:tcPr>
          <w:p w14:paraId="7D2BABDE" w14:textId="43E14E52" w:rsidR="00491650" w:rsidRPr="005D2588" w:rsidRDefault="00841479" w:rsidP="004D6092">
            <w:pPr>
              <w:keepNext/>
              <w:tabs>
                <w:tab w:val="left" w:pos="1723"/>
              </w:tabs>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841479">
              <w:rPr>
                <w:rFonts w:ascii="Calibri" w:hAnsi="Calibri" w:cs="Calibri"/>
                <w:sz w:val="24"/>
                <w:szCs w:val="24"/>
              </w:rPr>
              <w:t>As a Unauthenticated User, I want to register a new account linked to my Google account, so that I do not need to create a whole new account to use the platform.</w:t>
            </w:r>
            <w:r w:rsidR="00491650" w:rsidRPr="002C6D17">
              <w:rPr>
                <w:rFonts w:ascii="Calibri" w:hAnsi="Calibri" w:cs="Calibri"/>
                <w:sz w:val="24"/>
                <w:szCs w:val="24"/>
              </w:rPr>
              <w:t>.</w:t>
            </w:r>
          </w:p>
        </w:tc>
      </w:tr>
    </w:tbl>
    <w:p w14:paraId="69EA590C" w14:textId="11493B9A" w:rsidR="00491650" w:rsidRPr="00E4661B" w:rsidRDefault="004D6092" w:rsidP="00E4661B">
      <w:pPr>
        <w:pStyle w:val="Legenda"/>
        <w:jc w:val="right"/>
        <w:rPr>
          <w:rFonts w:ascii="Calibri" w:hAnsi="Calibri" w:cs="Calibri"/>
          <w:i w:val="0"/>
          <w:iCs w:val="0"/>
          <w:sz w:val="22"/>
          <w:szCs w:val="22"/>
        </w:rPr>
      </w:pPr>
      <w:r w:rsidRPr="004D6092">
        <w:rPr>
          <w:i w:val="0"/>
          <w:iCs w:val="0"/>
          <w:sz w:val="14"/>
          <w:szCs w:val="14"/>
        </w:rPr>
        <w:t>Table 6: Unauthenticated User’s User Stories</w:t>
      </w:r>
    </w:p>
    <w:p w14:paraId="6F61AD7B" w14:textId="77777777" w:rsidR="00E4661B" w:rsidRPr="00491650" w:rsidRDefault="00E4661B" w:rsidP="007110B6">
      <w:pPr>
        <w:rPr>
          <w:rFonts w:ascii="Calibri" w:hAnsi="Calibri" w:cs="Calibri"/>
          <w:sz w:val="28"/>
          <w:szCs w:val="28"/>
        </w:rPr>
      </w:pPr>
    </w:p>
    <w:p w14:paraId="25998848" w14:textId="6AD9F861" w:rsidR="000E1944" w:rsidRDefault="000E1944" w:rsidP="007110B6">
      <w:pPr>
        <w:rPr>
          <w:rFonts w:ascii="Calibri" w:hAnsi="Calibri" w:cs="Calibri"/>
          <w:b/>
          <w:bCs/>
          <w:sz w:val="28"/>
          <w:szCs w:val="28"/>
        </w:rPr>
      </w:pPr>
      <w:r>
        <w:rPr>
          <w:rFonts w:ascii="Calibri" w:hAnsi="Calibri" w:cs="Calibri"/>
          <w:b/>
          <w:bCs/>
          <w:sz w:val="28"/>
          <w:szCs w:val="28"/>
        </w:rPr>
        <w:t>2.2.6. System Manager</w:t>
      </w:r>
    </w:p>
    <w:tbl>
      <w:tblPr>
        <w:tblStyle w:val="TabeladeGrelha1Clara"/>
        <w:tblW w:w="0" w:type="auto"/>
        <w:tblLayout w:type="fixed"/>
        <w:tblLook w:val="04A0" w:firstRow="1" w:lastRow="0" w:firstColumn="1" w:lastColumn="0" w:noHBand="0" w:noVBand="1"/>
      </w:tblPr>
      <w:tblGrid>
        <w:gridCol w:w="1129"/>
        <w:gridCol w:w="2410"/>
        <w:gridCol w:w="1134"/>
        <w:gridCol w:w="5783"/>
      </w:tblGrid>
      <w:tr w:rsidR="002400E4" w14:paraId="21899606" w14:textId="77777777" w:rsidTr="00E82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A5BCF10" w14:textId="77777777" w:rsidR="002400E4" w:rsidRPr="00857F8D" w:rsidRDefault="002400E4" w:rsidP="00E823CE">
            <w:pPr>
              <w:rPr>
                <w:rFonts w:ascii="Calibri" w:hAnsi="Calibri" w:cs="Calibri"/>
                <w:b w:val="0"/>
                <w:bCs w:val="0"/>
                <w:sz w:val="24"/>
                <w:szCs w:val="24"/>
              </w:rPr>
            </w:pPr>
            <w:r w:rsidRPr="00857F8D">
              <w:rPr>
                <w:rFonts w:ascii="Calibri" w:hAnsi="Calibri" w:cs="Calibri"/>
                <w:b w:val="0"/>
                <w:bCs w:val="0"/>
                <w:sz w:val="24"/>
                <w:szCs w:val="24"/>
              </w:rPr>
              <w:t>Identifier</w:t>
            </w:r>
          </w:p>
        </w:tc>
        <w:tc>
          <w:tcPr>
            <w:tcW w:w="2410" w:type="dxa"/>
          </w:tcPr>
          <w:p w14:paraId="4F235115" w14:textId="77777777" w:rsidR="002400E4" w:rsidRPr="00857F8D" w:rsidRDefault="002400E4" w:rsidP="00E823CE">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4"/>
                <w:szCs w:val="24"/>
              </w:rPr>
            </w:pPr>
            <w:r w:rsidRPr="00857F8D">
              <w:rPr>
                <w:rFonts w:ascii="Calibri" w:hAnsi="Calibri" w:cs="Calibri"/>
                <w:b w:val="0"/>
                <w:bCs w:val="0"/>
                <w:sz w:val="24"/>
                <w:szCs w:val="24"/>
              </w:rPr>
              <w:t>Name</w:t>
            </w:r>
          </w:p>
        </w:tc>
        <w:tc>
          <w:tcPr>
            <w:tcW w:w="1134" w:type="dxa"/>
          </w:tcPr>
          <w:p w14:paraId="18EA7C48" w14:textId="77777777" w:rsidR="002400E4" w:rsidRPr="00857F8D" w:rsidRDefault="002400E4" w:rsidP="00E823CE">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4"/>
                <w:szCs w:val="24"/>
              </w:rPr>
            </w:pPr>
            <w:r>
              <w:rPr>
                <w:rFonts w:ascii="Calibri" w:hAnsi="Calibri" w:cs="Calibri"/>
                <w:b w:val="0"/>
                <w:bCs w:val="0"/>
                <w:sz w:val="24"/>
                <w:szCs w:val="24"/>
              </w:rPr>
              <w:t>Priority</w:t>
            </w:r>
          </w:p>
        </w:tc>
        <w:tc>
          <w:tcPr>
            <w:tcW w:w="5783" w:type="dxa"/>
          </w:tcPr>
          <w:p w14:paraId="76AE8DFA" w14:textId="77777777" w:rsidR="002400E4" w:rsidRPr="00857F8D" w:rsidRDefault="002400E4" w:rsidP="00E823CE">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4"/>
                <w:szCs w:val="24"/>
              </w:rPr>
            </w:pPr>
            <w:r>
              <w:rPr>
                <w:rFonts w:ascii="Calibri" w:hAnsi="Calibri" w:cs="Calibri"/>
                <w:b w:val="0"/>
                <w:bCs w:val="0"/>
                <w:sz w:val="24"/>
                <w:szCs w:val="24"/>
              </w:rPr>
              <w:t>Description</w:t>
            </w:r>
          </w:p>
        </w:tc>
      </w:tr>
      <w:tr w:rsidR="002400E4" w14:paraId="0E8FA207" w14:textId="77777777" w:rsidTr="00E823CE">
        <w:tc>
          <w:tcPr>
            <w:cnfStyle w:val="001000000000" w:firstRow="0" w:lastRow="0" w:firstColumn="1" w:lastColumn="0" w:oddVBand="0" w:evenVBand="0" w:oddHBand="0" w:evenHBand="0" w:firstRowFirstColumn="0" w:firstRowLastColumn="0" w:lastRowFirstColumn="0" w:lastRowLastColumn="0"/>
            <w:tcW w:w="1129" w:type="dxa"/>
          </w:tcPr>
          <w:p w14:paraId="364D34BB" w14:textId="7715C453" w:rsidR="002400E4" w:rsidRPr="00857F8D" w:rsidRDefault="002400E4" w:rsidP="00E823CE">
            <w:pPr>
              <w:jc w:val="center"/>
              <w:rPr>
                <w:rFonts w:ascii="Calibri" w:hAnsi="Calibri" w:cs="Calibri"/>
                <w:b w:val="0"/>
                <w:bCs w:val="0"/>
                <w:sz w:val="24"/>
                <w:szCs w:val="24"/>
              </w:rPr>
            </w:pPr>
            <w:r>
              <w:rPr>
                <w:rFonts w:ascii="Calibri" w:hAnsi="Calibri" w:cs="Calibri"/>
                <w:b w:val="0"/>
                <w:bCs w:val="0"/>
                <w:sz w:val="24"/>
                <w:szCs w:val="24"/>
              </w:rPr>
              <w:t>US601</w:t>
            </w:r>
          </w:p>
        </w:tc>
        <w:tc>
          <w:tcPr>
            <w:tcW w:w="2410" w:type="dxa"/>
          </w:tcPr>
          <w:p w14:paraId="4AECA786" w14:textId="20C6E074" w:rsidR="002400E4" w:rsidRPr="005D2588" w:rsidRDefault="00234DA1" w:rsidP="00E823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34DA1">
              <w:rPr>
                <w:rFonts w:ascii="Calibri" w:hAnsi="Calibri" w:cs="Calibri"/>
                <w:sz w:val="24"/>
                <w:szCs w:val="24"/>
              </w:rPr>
              <w:t>Manage Administrator Accounts</w:t>
            </w:r>
          </w:p>
        </w:tc>
        <w:tc>
          <w:tcPr>
            <w:tcW w:w="1134" w:type="dxa"/>
          </w:tcPr>
          <w:p w14:paraId="73E3A55B" w14:textId="77777777" w:rsidR="002400E4" w:rsidRPr="005D2588" w:rsidRDefault="002400E4" w:rsidP="00E823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C7A29">
              <w:rPr>
                <w:rFonts w:ascii="Calibri" w:hAnsi="Calibri" w:cs="Calibri"/>
                <w:sz w:val="24"/>
                <w:szCs w:val="24"/>
              </w:rPr>
              <w:t>High</w:t>
            </w:r>
          </w:p>
        </w:tc>
        <w:tc>
          <w:tcPr>
            <w:tcW w:w="5783" w:type="dxa"/>
          </w:tcPr>
          <w:p w14:paraId="7F4B808D" w14:textId="2A2720F0" w:rsidR="002400E4" w:rsidRPr="005D2588" w:rsidRDefault="00234DA1" w:rsidP="00E823C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34DA1">
              <w:rPr>
                <w:rFonts w:ascii="Calibri" w:hAnsi="Calibri" w:cs="Calibri"/>
                <w:sz w:val="24"/>
                <w:szCs w:val="24"/>
              </w:rPr>
              <w:t>As a System Manager, I want to manage administrator accounts, so that I can control access to the system and ensure only authorized personnel can perform administrative tasks.</w:t>
            </w:r>
          </w:p>
        </w:tc>
      </w:tr>
      <w:tr w:rsidR="002400E4" w14:paraId="01C9618A" w14:textId="77777777" w:rsidTr="00E823CE">
        <w:tc>
          <w:tcPr>
            <w:cnfStyle w:val="001000000000" w:firstRow="0" w:lastRow="0" w:firstColumn="1" w:lastColumn="0" w:oddVBand="0" w:evenVBand="0" w:oddHBand="0" w:evenHBand="0" w:firstRowFirstColumn="0" w:firstRowLastColumn="0" w:lastRowFirstColumn="0" w:lastRowLastColumn="0"/>
            <w:tcW w:w="1129" w:type="dxa"/>
          </w:tcPr>
          <w:p w14:paraId="3747A350" w14:textId="053F25C7" w:rsidR="002400E4" w:rsidRPr="00857F8D" w:rsidRDefault="002400E4" w:rsidP="00E823CE">
            <w:pPr>
              <w:jc w:val="center"/>
              <w:rPr>
                <w:rFonts w:ascii="Calibri" w:hAnsi="Calibri" w:cs="Calibri"/>
                <w:b w:val="0"/>
                <w:bCs w:val="0"/>
                <w:sz w:val="24"/>
                <w:szCs w:val="24"/>
              </w:rPr>
            </w:pPr>
            <w:r>
              <w:rPr>
                <w:rFonts w:ascii="Calibri" w:hAnsi="Calibri" w:cs="Calibri"/>
                <w:b w:val="0"/>
                <w:bCs w:val="0"/>
                <w:sz w:val="24"/>
                <w:szCs w:val="24"/>
              </w:rPr>
              <w:t>US602</w:t>
            </w:r>
          </w:p>
        </w:tc>
        <w:tc>
          <w:tcPr>
            <w:tcW w:w="2410" w:type="dxa"/>
          </w:tcPr>
          <w:p w14:paraId="5250F373" w14:textId="6F2ADBD3" w:rsidR="002400E4" w:rsidRPr="005D2588" w:rsidRDefault="00234DA1" w:rsidP="00E823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34DA1">
              <w:rPr>
                <w:rFonts w:ascii="Calibri" w:hAnsi="Calibri" w:cs="Calibri"/>
                <w:sz w:val="24"/>
                <w:szCs w:val="24"/>
              </w:rPr>
              <w:t>Administer User Accounts</w:t>
            </w:r>
          </w:p>
        </w:tc>
        <w:tc>
          <w:tcPr>
            <w:tcW w:w="1134" w:type="dxa"/>
          </w:tcPr>
          <w:p w14:paraId="0698763F" w14:textId="77777777" w:rsidR="002400E4" w:rsidRPr="005D2588" w:rsidRDefault="002400E4" w:rsidP="00E823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C7A29">
              <w:rPr>
                <w:rFonts w:ascii="Calibri" w:hAnsi="Calibri" w:cs="Calibri"/>
                <w:sz w:val="24"/>
                <w:szCs w:val="24"/>
              </w:rPr>
              <w:t>High</w:t>
            </w:r>
          </w:p>
        </w:tc>
        <w:tc>
          <w:tcPr>
            <w:tcW w:w="5783" w:type="dxa"/>
          </w:tcPr>
          <w:p w14:paraId="21FCFED8" w14:textId="5CF858D0" w:rsidR="002400E4" w:rsidRPr="005D2588" w:rsidRDefault="00234DA1" w:rsidP="00E823C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34DA1">
              <w:rPr>
                <w:rFonts w:ascii="Calibri" w:hAnsi="Calibri" w:cs="Calibri"/>
                <w:sz w:val="24"/>
                <w:szCs w:val="24"/>
              </w:rPr>
              <w:t>As a System Manager, I want to search, view, edit, and create user accounts, so that I can efficiently manage user information and permissions.</w:t>
            </w:r>
          </w:p>
        </w:tc>
      </w:tr>
      <w:tr w:rsidR="002400E4" w14:paraId="0B668881" w14:textId="77777777" w:rsidTr="00E823CE">
        <w:tc>
          <w:tcPr>
            <w:cnfStyle w:val="001000000000" w:firstRow="0" w:lastRow="0" w:firstColumn="1" w:lastColumn="0" w:oddVBand="0" w:evenVBand="0" w:oddHBand="0" w:evenHBand="0" w:firstRowFirstColumn="0" w:firstRowLastColumn="0" w:lastRowFirstColumn="0" w:lastRowLastColumn="0"/>
            <w:tcW w:w="1129" w:type="dxa"/>
          </w:tcPr>
          <w:p w14:paraId="25AFA009" w14:textId="2295C5DA" w:rsidR="002400E4" w:rsidRPr="00857F8D" w:rsidRDefault="002400E4" w:rsidP="00E823CE">
            <w:pPr>
              <w:jc w:val="center"/>
              <w:rPr>
                <w:rFonts w:ascii="Calibri" w:hAnsi="Calibri" w:cs="Calibri"/>
                <w:b w:val="0"/>
                <w:bCs w:val="0"/>
                <w:sz w:val="24"/>
                <w:szCs w:val="24"/>
              </w:rPr>
            </w:pPr>
            <w:r>
              <w:rPr>
                <w:rFonts w:ascii="Calibri" w:hAnsi="Calibri" w:cs="Calibri"/>
                <w:b w:val="0"/>
                <w:bCs w:val="0"/>
                <w:sz w:val="24"/>
                <w:szCs w:val="24"/>
              </w:rPr>
              <w:t>US603</w:t>
            </w:r>
          </w:p>
        </w:tc>
        <w:tc>
          <w:tcPr>
            <w:tcW w:w="2410" w:type="dxa"/>
          </w:tcPr>
          <w:p w14:paraId="5D9B35E3" w14:textId="1E29F1D1" w:rsidR="002400E4" w:rsidRPr="005D2588" w:rsidRDefault="00234DA1" w:rsidP="00E823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34DA1">
              <w:rPr>
                <w:rFonts w:ascii="Calibri" w:hAnsi="Calibri" w:cs="Calibri"/>
                <w:sz w:val="24"/>
                <w:szCs w:val="24"/>
              </w:rPr>
              <w:t>Block and Unblock User Accounts</w:t>
            </w:r>
          </w:p>
        </w:tc>
        <w:tc>
          <w:tcPr>
            <w:tcW w:w="1134" w:type="dxa"/>
          </w:tcPr>
          <w:p w14:paraId="266F3449" w14:textId="77777777" w:rsidR="002400E4" w:rsidRPr="005D2588" w:rsidRDefault="002400E4" w:rsidP="00E823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C7A29">
              <w:rPr>
                <w:rFonts w:ascii="Calibri" w:hAnsi="Calibri" w:cs="Calibri"/>
                <w:sz w:val="24"/>
                <w:szCs w:val="24"/>
              </w:rPr>
              <w:t>High</w:t>
            </w:r>
          </w:p>
        </w:tc>
        <w:tc>
          <w:tcPr>
            <w:tcW w:w="5783" w:type="dxa"/>
          </w:tcPr>
          <w:p w14:paraId="1335A0CD" w14:textId="75C72844" w:rsidR="002400E4" w:rsidRPr="005D2588" w:rsidRDefault="00234DA1" w:rsidP="00E823C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34DA1">
              <w:rPr>
                <w:rFonts w:ascii="Calibri" w:hAnsi="Calibri" w:cs="Calibri"/>
                <w:sz w:val="24"/>
                <w:szCs w:val="24"/>
              </w:rPr>
              <w:t>As a System Manager, I want to block and unblock user accounts, so that I can temporarily restrict or restore access for users violating or adhering to platform policies.</w:t>
            </w:r>
          </w:p>
        </w:tc>
      </w:tr>
      <w:tr w:rsidR="002400E4" w14:paraId="78225D29" w14:textId="77777777" w:rsidTr="00E823CE">
        <w:tc>
          <w:tcPr>
            <w:cnfStyle w:val="001000000000" w:firstRow="0" w:lastRow="0" w:firstColumn="1" w:lastColumn="0" w:oddVBand="0" w:evenVBand="0" w:oddHBand="0" w:evenHBand="0" w:firstRowFirstColumn="0" w:firstRowLastColumn="0" w:lastRowFirstColumn="0" w:lastRowLastColumn="0"/>
            <w:tcW w:w="1129" w:type="dxa"/>
          </w:tcPr>
          <w:p w14:paraId="778F80E5" w14:textId="6CCC3D93" w:rsidR="002400E4" w:rsidRPr="00857F8D" w:rsidRDefault="002400E4" w:rsidP="00E823CE">
            <w:pPr>
              <w:jc w:val="center"/>
              <w:rPr>
                <w:rFonts w:ascii="Calibri" w:hAnsi="Calibri" w:cs="Calibri"/>
                <w:b w:val="0"/>
                <w:bCs w:val="0"/>
                <w:sz w:val="24"/>
                <w:szCs w:val="24"/>
              </w:rPr>
            </w:pPr>
            <w:r>
              <w:rPr>
                <w:rFonts w:ascii="Calibri" w:hAnsi="Calibri" w:cs="Calibri"/>
                <w:b w:val="0"/>
                <w:bCs w:val="0"/>
                <w:sz w:val="24"/>
                <w:szCs w:val="24"/>
              </w:rPr>
              <w:t>US604</w:t>
            </w:r>
          </w:p>
        </w:tc>
        <w:tc>
          <w:tcPr>
            <w:tcW w:w="2410" w:type="dxa"/>
          </w:tcPr>
          <w:p w14:paraId="5750CEB2" w14:textId="15BD901D" w:rsidR="002400E4" w:rsidRPr="005D2588" w:rsidRDefault="00234DA1" w:rsidP="00E823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34DA1">
              <w:rPr>
                <w:rFonts w:ascii="Calibri" w:hAnsi="Calibri" w:cs="Calibri"/>
                <w:sz w:val="24"/>
                <w:szCs w:val="24"/>
              </w:rPr>
              <w:t>Delete User Accounts</w:t>
            </w:r>
          </w:p>
        </w:tc>
        <w:tc>
          <w:tcPr>
            <w:tcW w:w="1134" w:type="dxa"/>
          </w:tcPr>
          <w:p w14:paraId="52166618" w14:textId="77777777" w:rsidR="002400E4" w:rsidRPr="005D2588" w:rsidRDefault="002400E4" w:rsidP="00E823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C7A29">
              <w:rPr>
                <w:rFonts w:ascii="Calibri" w:hAnsi="Calibri" w:cs="Calibri"/>
                <w:sz w:val="24"/>
                <w:szCs w:val="24"/>
              </w:rPr>
              <w:t>High</w:t>
            </w:r>
          </w:p>
        </w:tc>
        <w:tc>
          <w:tcPr>
            <w:tcW w:w="5783" w:type="dxa"/>
          </w:tcPr>
          <w:p w14:paraId="405781FB" w14:textId="7902A376" w:rsidR="002400E4" w:rsidRPr="005D2588" w:rsidRDefault="00234DA1" w:rsidP="00234DA1">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34DA1">
              <w:rPr>
                <w:rFonts w:ascii="Calibri" w:hAnsi="Calibri" w:cs="Calibri"/>
                <w:sz w:val="24"/>
                <w:szCs w:val="24"/>
              </w:rPr>
              <w:t>As a System Manager, I want to delete user accounts, so that I can permanently remove users from the platform if needed.</w:t>
            </w:r>
          </w:p>
        </w:tc>
      </w:tr>
      <w:tr w:rsidR="002400E4" w14:paraId="6DA80925" w14:textId="77777777" w:rsidTr="00E823CE">
        <w:tc>
          <w:tcPr>
            <w:cnfStyle w:val="001000000000" w:firstRow="0" w:lastRow="0" w:firstColumn="1" w:lastColumn="0" w:oddVBand="0" w:evenVBand="0" w:oddHBand="0" w:evenHBand="0" w:firstRowFirstColumn="0" w:firstRowLastColumn="0" w:lastRowFirstColumn="0" w:lastRowLastColumn="0"/>
            <w:tcW w:w="1129" w:type="dxa"/>
          </w:tcPr>
          <w:p w14:paraId="595CEC13" w14:textId="60A02F66" w:rsidR="002400E4" w:rsidRPr="00857F8D" w:rsidRDefault="002400E4" w:rsidP="00E823CE">
            <w:pPr>
              <w:jc w:val="center"/>
              <w:rPr>
                <w:rFonts w:ascii="Calibri" w:hAnsi="Calibri" w:cs="Calibri"/>
                <w:b w:val="0"/>
                <w:bCs w:val="0"/>
                <w:sz w:val="24"/>
                <w:szCs w:val="24"/>
              </w:rPr>
            </w:pPr>
            <w:r>
              <w:rPr>
                <w:rFonts w:ascii="Calibri" w:hAnsi="Calibri" w:cs="Calibri"/>
                <w:b w:val="0"/>
                <w:bCs w:val="0"/>
                <w:sz w:val="24"/>
                <w:szCs w:val="24"/>
              </w:rPr>
              <w:t>US605</w:t>
            </w:r>
          </w:p>
        </w:tc>
        <w:tc>
          <w:tcPr>
            <w:tcW w:w="2410" w:type="dxa"/>
          </w:tcPr>
          <w:p w14:paraId="5CD96A3F" w14:textId="1168CCCC" w:rsidR="002400E4" w:rsidRPr="005D2588" w:rsidRDefault="00234DA1" w:rsidP="00E823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34DA1">
              <w:rPr>
                <w:rFonts w:ascii="Calibri" w:hAnsi="Calibri" w:cs="Calibri"/>
                <w:sz w:val="24"/>
                <w:szCs w:val="24"/>
              </w:rPr>
              <w:t>Manage Topic Proposals</w:t>
            </w:r>
          </w:p>
        </w:tc>
        <w:tc>
          <w:tcPr>
            <w:tcW w:w="1134" w:type="dxa"/>
          </w:tcPr>
          <w:p w14:paraId="1BCDC875" w14:textId="77777777" w:rsidR="002400E4" w:rsidRPr="005D2588" w:rsidRDefault="002400E4" w:rsidP="00E823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C7A29">
              <w:rPr>
                <w:rFonts w:ascii="Calibri" w:hAnsi="Calibri" w:cs="Calibri"/>
                <w:sz w:val="24"/>
                <w:szCs w:val="24"/>
              </w:rPr>
              <w:t>High</w:t>
            </w:r>
          </w:p>
        </w:tc>
        <w:tc>
          <w:tcPr>
            <w:tcW w:w="5783" w:type="dxa"/>
          </w:tcPr>
          <w:p w14:paraId="408FF49D" w14:textId="6604A04F" w:rsidR="002400E4" w:rsidRPr="005D2588" w:rsidRDefault="00234DA1" w:rsidP="00E823CE">
            <w:pPr>
              <w:tabs>
                <w:tab w:val="left" w:pos="1723"/>
              </w:tabs>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34DA1">
              <w:rPr>
                <w:rFonts w:ascii="Calibri" w:hAnsi="Calibri" w:cs="Calibri"/>
                <w:sz w:val="24"/>
                <w:szCs w:val="24"/>
              </w:rPr>
              <w:t>As a System Manager, I want to manage topic proposals, so that I can analyze whether a topic should be added.</w:t>
            </w:r>
          </w:p>
        </w:tc>
      </w:tr>
      <w:tr w:rsidR="002400E4" w14:paraId="17CE2E54" w14:textId="77777777" w:rsidTr="00E823CE">
        <w:tc>
          <w:tcPr>
            <w:cnfStyle w:val="001000000000" w:firstRow="0" w:lastRow="0" w:firstColumn="1" w:lastColumn="0" w:oddVBand="0" w:evenVBand="0" w:oddHBand="0" w:evenHBand="0" w:firstRowFirstColumn="0" w:firstRowLastColumn="0" w:lastRowFirstColumn="0" w:lastRowLastColumn="0"/>
            <w:tcW w:w="1129" w:type="dxa"/>
          </w:tcPr>
          <w:p w14:paraId="6273AFAC" w14:textId="54FC4C11" w:rsidR="002400E4" w:rsidRPr="00857F8D" w:rsidRDefault="002400E4" w:rsidP="00E823CE">
            <w:pPr>
              <w:jc w:val="center"/>
              <w:rPr>
                <w:rFonts w:ascii="Calibri" w:hAnsi="Calibri" w:cs="Calibri"/>
                <w:b w:val="0"/>
                <w:bCs w:val="0"/>
                <w:sz w:val="24"/>
                <w:szCs w:val="24"/>
              </w:rPr>
            </w:pPr>
            <w:r>
              <w:rPr>
                <w:rFonts w:ascii="Calibri" w:hAnsi="Calibri" w:cs="Calibri"/>
                <w:b w:val="0"/>
                <w:bCs w:val="0"/>
                <w:sz w:val="24"/>
                <w:szCs w:val="24"/>
              </w:rPr>
              <w:t>US606</w:t>
            </w:r>
          </w:p>
        </w:tc>
        <w:tc>
          <w:tcPr>
            <w:tcW w:w="2410" w:type="dxa"/>
          </w:tcPr>
          <w:p w14:paraId="0B275498" w14:textId="3995C966" w:rsidR="002400E4" w:rsidRPr="005D2588" w:rsidRDefault="00234DA1" w:rsidP="00E823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34DA1">
              <w:rPr>
                <w:rFonts w:ascii="Calibri" w:hAnsi="Calibri" w:cs="Calibri"/>
                <w:sz w:val="24"/>
                <w:szCs w:val="24"/>
              </w:rPr>
              <w:t>Delete Comments</w:t>
            </w:r>
          </w:p>
        </w:tc>
        <w:tc>
          <w:tcPr>
            <w:tcW w:w="1134" w:type="dxa"/>
          </w:tcPr>
          <w:p w14:paraId="7EE50F66" w14:textId="58EB935F" w:rsidR="002400E4" w:rsidRPr="005D2588" w:rsidRDefault="00234DA1" w:rsidP="00E823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Medium</w:t>
            </w:r>
          </w:p>
        </w:tc>
        <w:tc>
          <w:tcPr>
            <w:tcW w:w="5783" w:type="dxa"/>
          </w:tcPr>
          <w:p w14:paraId="348CC77F" w14:textId="0F952321" w:rsidR="002400E4" w:rsidRPr="005D2588" w:rsidRDefault="00234DA1" w:rsidP="00E823C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34DA1">
              <w:rPr>
                <w:rFonts w:ascii="Calibri" w:hAnsi="Calibri" w:cs="Calibri"/>
                <w:sz w:val="24"/>
                <w:szCs w:val="24"/>
              </w:rPr>
              <w:t>As a System Manager, I want to delete comments, so that I can permanently remove comments deemed inappropriate.</w:t>
            </w:r>
          </w:p>
        </w:tc>
      </w:tr>
      <w:tr w:rsidR="002400E4" w14:paraId="7365A481" w14:textId="77777777" w:rsidTr="00E823CE">
        <w:tc>
          <w:tcPr>
            <w:cnfStyle w:val="001000000000" w:firstRow="0" w:lastRow="0" w:firstColumn="1" w:lastColumn="0" w:oddVBand="0" w:evenVBand="0" w:oddHBand="0" w:evenHBand="0" w:firstRowFirstColumn="0" w:firstRowLastColumn="0" w:lastRowFirstColumn="0" w:lastRowLastColumn="0"/>
            <w:tcW w:w="1129" w:type="dxa"/>
          </w:tcPr>
          <w:p w14:paraId="5BD4022A" w14:textId="6C4A961F" w:rsidR="002400E4" w:rsidRPr="00857F8D" w:rsidRDefault="002400E4" w:rsidP="00E823CE">
            <w:pPr>
              <w:jc w:val="center"/>
              <w:rPr>
                <w:rFonts w:ascii="Calibri" w:hAnsi="Calibri" w:cs="Calibri"/>
                <w:b w:val="0"/>
                <w:bCs w:val="0"/>
                <w:sz w:val="24"/>
                <w:szCs w:val="24"/>
              </w:rPr>
            </w:pPr>
            <w:r>
              <w:rPr>
                <w:rFonts w:ascii="Calibri" w:hAnsi="Calibri" w:cs="Calibri"/>
                <w:b w:val="0"/>
                <w:bCs w:val="0"/>
                <w:sz w:val="24"/>
                <w:szCs w:val="24"/>
              </w:rPr>
              <w:t>US607</w:t>
            </w:r>
          </w:p>
        </w:tc>
        <w:tc>
          <w:tcPr>
            <w:tcW w:w="2410" w:type="dxa"/>
          </w:tcPr>
          <w:p w14:paraId="6F63E131" w14:textId="7081180B" w:rsidR="002400E4" w:rsidRPr="005D2588" w:rsidRDefault="00234DA1" w:rsidP="00E823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34DA1">
              <w:rPr>
                <w:rFonts w:ascii="Calibri" w:hAnsi="Calibri" w:cs="Calibri"/>
                <w:sz w:val="24"/>
                <w:szCs w:val="24"/>
              </w:rPr>
              <w:t>Statistics</w:t>
            </w:r>
          </w:p>
        </w:tc>
        <w:tc>
          <w:tcPr>
            <w:tcW w:w="1134" w:type="dxa"/>
          </w:tcPr>
          <w:p w14:paraId="65C31021" w14:textId="69B7CC74" w:rsidR="002400E4" w:rsidRPr="005D2588" w:rsidRDefault="00234DA1" w:rsidP="00E823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Medium</w:t>
            </w:r>
          </w:p>
        </w:tc>
        <w:tc>
          <w:tcPr>
            <w:tcW w:w="5783" w:type="dxa"/>
          </w:tcPr>
          <w:p w14:paraId="074EC198" w14:textId="1B07FDB5" w:rsidR="002400E4" w:rsidRPr="005D2588" w:rsidRDefault="00234DA1" w:rsidP="00E823C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34DA1">
              <w:rPr>
                <w:rFonts w:ascii="Calibri" w:hAnsi="Calibri" w:cs="Calibri"/>
                <w:sz w:val="24"/>
                <w:szCs w:val="24"/>
              </w:rPr>
              <w:t>As a System Manager, I want to have access to the website statistics, so that I can get insights on voting patterns, most active users, popular news articles and engagement trends.</w:t>
            </w:r>
          </w:p>
        </w:tc>
      </w:tr>
      <w:tr w:rsidR="002400E4" w14:paraId="7A671DFF" w14:textId="77777777" w:rsidTr="00E823CE">
        <w:tc>
          <w:tcPr>
            <w:cnfStyle w:val="001000000000" w:firstRow="0" w:lastRow="0" w:firstColumn="1" w:lastColumn="0" w:oddVBand="0" w:evenVBand="0" w:oddHBand="0" w:evenHBand="0" w:firstRowFirstColumn="0" w:firstRowLastColumn="0" w:lastRowFirstColumn="0" w:lastRowLastColumn="0"/>
            <w:tcW w:w="1129" w:type="dxa"/>
          </w:tcPr>
          <w:p w14:paraId="1D64E339" w14:textId="0DA17D05" w:rsidR="002400E4" w:rsidRPr="00857F8D" w:rsidRDefault="002400E4" w:rsidP="00E823CE">
            <w:pPr>
              <w:jc w:val="center"/>
              <w:rPr>
                <w:rFonts w:ascii="Calibri" w:hAnsi="Calibri" w:cs="Calibri"/>
                <w:b w:val="0"/>
                <w:bCs w:val="0"/>
                <w:sz w:val="24"/>
                <w:szCs w:val="24"/>
              </w:rPr>
            </w:pPr>
            <w:r w:rsidRPr="00AF6725">
              <w:rPr>
                <w:rFonts w:ascii="Calibri" w:hAnsi="Calibri" w:cs="Calibri"/>
                <w:b w:val="0"/>
                <w:bCs w:val="0"/>
                <w:sz w:val="24"/>
                <w:szCs w:val="24"/>
              </w:rPr>
              <w:t>US</w:t>
            </w:r>
            <w:r>
              <w:rPr>
                <w:rFonts w:ascii="Calibri" w:hAnsi="Calibri" w:cs="Calibri"/>
                <w:b w:val="0"/>
                <w:bCs w:val="0"/>
                <w:sz w:val="24"/>
                <w:szCs w:val="24"/>
              </w:rPr>
              <w:t>6</w:t>
            </w:r>
            <w:r w:rsidRPr="00AF6725">
              <w:rPr>
                <w:rFonts w:ascii="Calibri" w:hAnsi="Calibri" w:cs="Calibri"/>
                <w:b w:val="0"/>
                <w:bCs w:val="0"/>
                <w:sz w:val="24"/>
                <w:szCs w:val="24"/>
              </w:rPr>
              <w:t>0</w:t>
            </w:r>
            <w:r>
              <w:rPr>
                <w:rFonts w:ascii="Calibri" w:hAnsi="Calibri" w:cs="Calibri"/>
                <w:b w:val="0"/>
                <w:bCs w:val="0"/>
                <w:sz w:val="24"/>
                <w:szCs w:val="24"/>
              </w:rPr>
              <w:t>8</w:t>
            </w:r>
          </w:p>
        </w:tc>
        <w:tc>
          <w:tcPr>
            <w:tcW w:w="2410" w:type="dxa"/>
          </w:tcPr>
          <w:p w14:paraId="426DCD03" w14:textId="4215AD7C" w:rsidR="002400E4" w:rsidRPr="005D2588" w:rsidRDefault="00234DA1" w:rsidP="00E823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34DA1">
              <w:rPr>
                <w:rFonts w:ascii="Calibri" w:hAnsi="Calibri" w:cs="Calibri"/>
                <w:sz w:val="24"/>
                <w:szCs w:val="24"/>
              </w:rPr>
              <w:t>Manage Users or Content Reports</w:t>
            </w:r>
          </w:p>
        </w:tc>
        <w:tc>
          <w:tcPr>
            <w:tcW w:w="1134" w:type="dxa"/>
          </w:tcPr>
          <w:p w14:paraId="095EB4A0" w14:textId="7E5DD098" w:rsidR="002400E4" w:rsidRPr="005D2588" w:rsidRDefault="00234DA1" w:rsidP="00E823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Low</w:t>
            </w:r>
          </w:p>
        </w:tc>
        <w:tc>
          <w:tcPr>
            <w:tcW w:w="5783" w:type="dxa"/>
          </w:tcPr>
          <w:p w14:paraId="11440B03" w14:textId="7D5809A1" w:rsidR="002400E4" w:rsidRPr="005D2588" w:rsidRDefault="00CD0E12" w:rsidP="00E823C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D0E12">
              <w:rPr>
                <w:rFonts w:ascii="Calibri" w:hAnsi="Calibri" w:cs="Calibri"/>
                <w:sz w:val="24"/>
                <w:szCs w:val="24"/>
              </w:rPr>
              <w:t>As a System Manager, I want to manage users or content reports, so that I can analyze a report and take the appropriate repercussions.</w:t>
            </w:r>
          </w:p>
        </w:tc>
      </w:tr>
      <w:tr w:rsidR="002400E4" w14:paraId="3AF222E5" w14:textId="77777777" w:rsidTr="00E823CE">
        <w:tc>
          <w:tcPr>
            <w:cnfStyle w:val="001000000000" w:firstRow="0" w:lastRow="0" w:firstColumn="1" w:lastColumn="0" w:oddVBand="0" w:evenVBand="0" w:oddHBand="0" w:evenHBand="0" w:firstRowFirstColumn="0" w:firstRowLastColumn="0" w:lastRowFirstColumn="0" w:lastRowLastColumn="0"/>
            <w:tcW w:w="1129" w:type="dxa"/>
          </w:tcPr>
          <w:p w14:paraId="60F6AA68" w14:textId="1DD91E27" w:rsidR="002400E4" w:rsidRPr="00857F8D" w:rsidRDefault="002400E4" w:rsidP="00E823CE">
            <w:pPr>
              <w:jc w:val="center"/>
              <w:rPr>
                <w:rFonts w:ascii="Calibri" w:hAnsi="Calibri" w:cs="Calibri"/>
                <w:b w:val="0"/>
                <w:bCs w:val="0"/>
                <w:sz w:val="24"/>
                <w:szCs w:val="24"/>
              </w:rPr>
            </w:pPr>
            <w:r w:rsidRPr="00AF6725">
              <w:rPr>
                <w:rFonts w:ascii="Calibri" w:hAnsi="Calibri" w:cs="Calibri"/>
                <w:b w:val="0"/>
                <w:bCs w:val="0"/>
                <w:sz w:val="24"/>
                <w:szCs w:val="24"/>
              </w:rPr>
              <w:t>US</w:t>
            </w:r>
            <w:r>
              <w:rPr>
                <w:rFonts w:ascii="Calibri" w:hAnsi="Calibri" w:cs="Calibri"/>
                <w:b w:val="0"/>
                <w:bCs w:val="0"/>
                <w:sz w:val="24"/>
                <w:szCs w:val="24"/>
              </w:rPr>
              <w:t>6</w:t>
            </w:r>
            <w:r w:rsidRPr="00AF6725">
              <w:rPr>
                <w:rFonts w:ascii="Calibri" w:hAnsi="Calibri" w:cs="Calibri"/>
                <w:b w:val="0"/>
                <w:bCs w:val="0"/>
                <w:sz w:val="24"/>
                <w:szCs w:val="24"/>
              </w:rPr>
              <w:t>0</w:t>
            </w:r>
            <w:r>
              <w:rPr>
                <w:rFonts w:ascii="Calibri" w:hAnsi="Calibri" w:cs="Calibri"/>
                <w:b w:val="0"/>
                <w:bCs w:val="0"/>
                <w:sz w:val="24"/>
                <w:szCs w:val="24"/>
              </w:rPr>
              <w:t>9</w:t>
            </w:r>
          </w:p>
        </w:tc>
        <w:tc>
          <w:tcPr>
            <w:tcW w:w="2410" w:type="dxa"/>
          </w:tcPr>
          <w:p w14:paraId="71F451D6" w14:textId="1FCAD5AB" w:rsidR="002400E4" w:rsidRPr="005D2588" w:rsidRDefault="00234DA1" w:rsidP="00E823CE">
            <w:pPr>
              <w:tabs>
                <w:tab w:val="left" w:pos="477"/>
              </w:tabs>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34DA1">
              <w:rPr>
                <w:rFonts w:ascii="Calibri" w:hAnsi="Calibri" w:cs="Calibri"/>
                <w:sz w:val="24"/>
                <w:szCs w:val="24"/>
              </w:rPr>
              <w:t>Manage Unblock Appeals</w:t>
            </w:r>
          </w:p>
        </w:tc>
        <w:tc>
          <w:tcPr>
            <w:tcW w:w="1134" w:type="dxa"/>
          </w:tcPr>
          <w:p w14:paraId="44F47AD3" w14:textId="6E60BADA" w:rsidR="002400E4" w:rsidRPr="005D2588" w:rsidRDefault="00234DA1" w:rsidP="00E823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Low</w:t>
            </w:r>
          </w:p>
        </w:tc>
        <w:tc>
          <w:tcPr>
            <w:tcW w:w="5783" w:type="dxa"/>
          </w:tcPr>
          <w:p w14:paraId="7218C2B2" w14:textId="192B9A48" w:rsidR="002400E4" w:rsidRPr="005D2588" w:rsidRDefault="00CD0E12" w:rsidP="00DD3D9F">
            <w:pPr>
              <w:keepNext/>
              <w:tabs>
                <w:tab w:val="left" w:pos="1882"/>
              </w:tabs>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D0E12">
              <w:rPr>
                <w:rFonts w:ascii="Calibri" w:hAnsi="Calibri" w:cs="Calibri"/>
                <w:sz w:val="24"/>
                <w:szCs w:val="24"/>
              </w:rPr>
              <w:t>As a System Manager, I want to manage Unblock Appeals, so that I can analyze whether a user has been unfairly blocked.</w:t>
            </w:r>
          </w:p>
        </w:tc>
      </w:tr>
    </w:tbl>
    <w:p w14:paraId="6EB49EE7" w14:textId="3B8A04C9" w:rsidR="00E4661B" w:rsidRPr="00E523DF" w:rsidRDefault="00DD3D9F" w:rsidP="00E523DF">
      <w:pPr>
        <w:pStyle w:val="Legenda"/>
        <w:jc w:val="right"/>
        <w:rPr>
          <w:rFonts w:ascii="Calibri" w:hAnsi="Calibri" w:cs="Calibri"/>
          <w:i w:val="0"/>
          <w:iCs w:val="0"/>
          <w:sz w:val="22"/>
          <w:szCs w:val="22"/>
        </w:rPr>
      </w:pPr>
      <w:r w:rsidRPr="00E523DF">
        <w:rPr>
          <w:i w:val="0"/>
          <w:iCs w:val="0"/>
          <w:sz w:val="14"/>
          <w:szCs w:val="14"/>
        </w:rPr>
        <w:t>Table 7: System Manager’s User Stories</w:t>
      </w:r>
    </w:p>
    <w:p w14:paraId="364266AC" w14:textId="77777777" w:rsidR="00EC2D04" w:rsidRDefault="00EC2D04" w:rsidP="007110B6">
      <w:pPr>
        <w:rPr>
          <w:rFonts w:ascii="Calibri" w:hAnsi="Calibri" w:cs="Calibri"/>
          <w:sz w:val="32"/>
          <w:szCs w:val="32"/>
        </w:rPr>
      </w:pPr>
    </w:p>
    <w:p w14:paraId="25C418EE" w14:textId="77777777" w:rsidR="00536EFD" w:rsidRDefault="00536EFD" w:rsidP="007110B6">
      <w:pPr>
        <w:rPr>
          <w:rFonts w:ascii="Calibri" w:hAnsi="Calibri" w:cs="Calibri"/>
          <w:sz w:val="32"/>
          <w:szCs w:val="32"/>
        </w:rPr>
      </w:pPr>
    </w:p>
    <w:p w14:paraId="74AD6283" w14:textId="77777777" w:rsidR="00AD33BB" w:rsidRDefault="00AD33BB" w:rsidP="00536EFD">
      <w:pPr>
        <w:rPr>
          <w:rFonts w:ascii="Calibri" w:hAnsi="Calibri" w:cs="Calibri"/>
          <w:b/>
          <w:bCs/>
          <w:sz w:val="32"/>
          <w:szCs w:val="32"/>
        </w:rPr>
      </w:pPr>
    </w:p>
    <w:p w14:paraId="084279B0" w14:textId="77777777" w:rsidR="00AD33BB" w:rsidRDefault="00AD33BB" w:rsidP="00536EFD">
      <w:pPr>
        <w:rPr>
          <w:rFonts w:ascii="Calibri" w:hAnsi="Calibri" w:cs="Calibri"/>
          <w:b/>
          <w:bCs/>
          <w:sz w:val="32"/>
          <w:szCs w:val="32"/>
        </w:rPr>
      </w:pPr>
    </w:p>
    <w:p w14:paraId="1C6173C7" w14:textId="77777777" w:rsidR="00AD33BB" w:rsidRDefault="00AD33BB" w:rsidP="00536EFD">
      <w:pPr>
        <w:rPr>
          <w:rFonts w:ascii="Calibri" w:hAnsi="Calibri" w:cs="Calibri"/>
          <w:b/>
          <w:bCs/>
          <w:sz w:val="32"/>
          <w:szCs w:val="32"/>
        </w:rPr>
      </w:pPr>
    </w:p>
    <w:p w14:paraId="2FF187C2" w14:textId="79430D48" w:rsidR="00536EFD" w:rsidRDefault="00536EFD" w:rsidP="00536EFD">
      <w:pPr>
        <w:rPr>
          <w:rFonts w:ascii="Calibri" w:hAnsi="Calibri" w:cs="Calibri"/>
          <w:b/>
          <w:bCs/>
          <w:sz w:val="32"/>
          <w:szCs w:val="32"/>
        </w:rPr>
      </w:pPr>
      <w:r>
        <w:rPr>
          <w:rFonts w:ascii="Calibri" w:hAnsi="Calibri" w:cs="Calibri"/>
          <w:b/>
          <w:bCs/>
          <w:sz w:val="32"/>
          <w:szCs w:val="32"/>
        </w:rPr>
        <w:lastRenderedPageBreak/>
        <w:t>2.</w:t>
      </w:r>
      <w:r w:rsidR="00A1739C">
        <w:rPr>
          <w:rFonts w:ascii="Calibri" w:hAnsi="Calibri" w:cs="Calibri"/>
          <w:b/>
          <w:bCs/>
          <w:sz w:val="32"/>
          <w:szCs w:val="32"/>
        </w:rPr>
        <w:t>3</w:t>
      </w:r>
      <w:r>
        <w:rPr>
          <w:rFonts w:ascii="Calibri" w:hAnsi="Calibri" w:cs="Calibri"/>
          <w:b/>
          <w:bCs/>
          <w:sz w:val="32"/>
          <w:szCs w:val="32"/>
        </w:rPr>
        <w:t>. Supplementary Requirements</w:t>
      </w:r>
    </w:p>
    <w:p w14:paraId="745FBD3F" w14:textId="34B473FF" w:rsidR="00A1739C" w:rsidRDefault="00A1739C" w:rsidP="00A1739C">
      <w:pPr>
        <w:rPr>
          <w:rFonts w:ascii="Calibri" w:hAnsi="Calibri" w:cs="Calibri"/>
          <w:b/>
          <w:bCs/>
          <w:sz w:val="28"/>
          <w:szCs w:val="28"/>
        </w:rPr>
      </w:pPr>
      <w:r>
        <w:rPr>
          <w:rFonts w:ascii="Calibri" w:hAnsi="Calibri" w:cs="Calibri"/>
          <w:b/>
          <w:bCs/>
          <w:sz w:val="28"/>
          <w:szCs w:val="28"/>
        </w:rPr>
        <w:t xml:space="preserve">2.3.1. </w:t>
      </w:r>
      <w:r w:rsidR="00AD33BB">
        <w:rPr>
          <w:rFonts w:ascii="Calibri" w:hAnsi="Calibri" w:cs="Calibri"/>
          <w:b/>
          <w:bCs/>
          <w:sz w:val="28"/>
          <w:szCs w:val="28"/>
        </w:rPr>
        <w:t>Business rules</w:t>
      </w:r>
    </w:p>
    <w:tbl>
      <w:tblPr>
        <w:tblStyle w:val="TabeladeGrelha1Clara"/>
        <w:tblW w:w="0" w:type="auto"/>
        <w:tblLayout w:type="fixed"/>
        <w:tblLook w:val="04A0" w:firstRow="1" w:lastRow="0" w:firstColumn="1" w:lastColumn="0" w:noHBand="0" w:noVBand="1"/>
      </w:tblPr>
      <w:tblGrid>
        <w:gridCol w:w="1129"/>
        <w:gridCol w:w="2410"/>
        <w:gridCol w:w="5783"/>
      </w:tblGrid>
      <w:tr w:rsidR="000715D0" w14:paraId="13E0A496" w14:textId="77777777" w:rsidTr="00E82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3BFA95" w14:textId="77777777" w:rsidR="000715D0" w:rsidRPr="00857F8D" w:rsidRDefault="000715D0" w:rsidP="00E823CE">
            <w:pPr>
              <w:rPr>
                <w:rFonts w:ascii="Calibri" w:hAnsi="Calibri" w:cs="Calibri"/>
                <w:b w:val="0"/>
                <w:bCs w:val="0"/>
                <w:sz w:val="24"/>
                <w:szCs w:val="24"/>
              </w:rPr>
            </w:pPr>
            <w:r w:rsidRPr="00857F8D">
              <w:rPr>
                <w:rFonts w:ascii="Calibri" w:hAnsi="Calibri" w:cs="Calibri"/>
                <w:b w:val="0"/>
                <w:bCs w:val="0"/>
                <w:sz w:val="24"/>
                <w:szCs w:val="24"/>
              </w:rPr>
              <w:t>Identifier</w:t>
            </w:r>
          </w:p>
        </w:tc>
        <w:tc>
          <w:tcPr>
            <w:tcW w:w="2410" w:type="dxa"/>
          </w:tcPr>
          <w:p w14:paraId="0008DACF" w14:textId="77777777" w:rsidR="000715D0" w:rsidRPr="00857F8D" w:rsidRDefault="000715D0" w:rsidP="00E823CE">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4"/>
                <w:szCs w:val="24"/>
              </w:rPr>
            </w:pPr>
            <w:r w:rsidRPr="00857F8D">
              <w:rPr>
                <w:rFonts w:ascii="Calibri" w:hAnsi="Calibri" w:cs="Calibri"/>
                <w:b w:val="0"/>
                <w:bCs w:val="0"/>
                <w:sz w:val="24"/>
                <w:szCs w:val="24"/>
              </w:rPr>
              <w:t>Name</w:t>
            </w:r>
          </w:p>
        </w:tc>
        <w:tc>
          <w:tcPr>
            <w:tcW w:w="5783" w:type="dxa"/>
          </w:tcPr>
          <w:p w14:paraId="2B7A74D4" w14:textId="77777777" w:rsidR="000715D0" w:rsidRPr="00857F8D" w:rsidRDefault="000715D0" w:rsidP="00E823CE">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4"/>
                <w:szCs w:val="24"/>
              </w:rPr>
            </w:pPr>
            <w:r>
              <w:rPr>
                <w:rFonts w:ascii="Calibri" w:hAnsi="Calibri" w:cs="Calibri"/>
                <w:b w:val="0"/>
                <w:bCs w:val="0"/>
                <w:sz w:val="24"/>
                <w:szCs w:val="24"/>
              </w:rPr>
              <w:t>Description</w:t>
            </w:r>
          </w:p>
        </w:tc>
      </w:tr>
      <w:tr w:rsidR="000715D0" w14:paraId="1E01AE8E" w14:textId="77777777" w:rsidTr="00E823CE">
        <w:tc>
          <w:tcPr>
            <w:cnfStyle w:val="001000000000" w:firstRow="0" w:lastRow="0" w:firstColumn="1" w:lastColumn="0" w:oddVBand="0" w:evenVBand="0" w:oddHBand="0" w:evenHBand="0" w:firstRowFirstColumn="0" w:firstRowLastColumn="0" w:lastRowFirstColumn="0" w:lastRowLastColumn="0"/>
            <w:tcW w:w="1129" w:type="dxa"/>
          </w:tcPr>
          <w:p w14:paraId="2C16D17B" w14:textId="09163041" w:rsidR="000715D0" w:rsidRPr="00857F8D" w:rsidRDefault="000715D0" w:rsidP="00E823CE">
            <w:pPr>
              <w:jc w:val="center"/>
              <w:rPr>
                <w:rFonts w:ascii="Calibri" w:hAnsi="Calibri" w:cs="Calibri"/>
                <w:b w:val="0"/>
                <w:bCs w:val="0"/>
                <w:sz w:val="24"/>
                <w:szCs w:val="24"/>
              </w:rPr>
            </w:pPr>
            <w:r>
              <w:rPr>
                <w:rFonts w:ascii="Calibri" w:hAnsi="Calibri" w:cs="Calibri"/>
                <w:b w:val="0"/>
                <w:bCs w:val="0"/>
                <w:sz w:val="24"/>
                <w:szCs w:val="24"/>
              </w:rPr>
              <w:t>BR01</w:t>
            </w:r>
          </w:p>
        </w:tc>
        <w:tc>
          <w:tcPr>
            <w:tcW w:w="2410" w:type="dxa"/>
          </w:tcPr>
          <w:p w14:paraId="026F1E00" w14:textId="5FA86066" w:rsidR="000715D0" w:rsidRPr="005D2588" w:rsidRDefault="000715D0" w:rsidP="00E823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42E80">
              <w:rPr>
                <w:rFonts w:ascii="Calibri" w:hAnsi="Calibri" w:cs="Calibri"/>
                <w:sz w:val="24"/>
                <w:szCs w:val="24"/>
              </w:rPr>
              <w:t>Account Deletion</w:t>
            </w:r>
          </w:p>
        </w:tc>
        <w:tc>
          <w:tcPr>
            <w:tcW w:w="5783" w:type="dxa"/>
          </w:tcPr>
          <w:p w14:paraId="24459F6C" w14:textId="03A786F5" w:rsidR="000715D0" w:rsidRPr="005D2588" w:rsidRDefault="000715D0" w:rsidP="00E823C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715D0">
              <w:rPr>
                <w:rFonts w:ascii="Calibri" w:hAnsi="Calibri" w:cs="Calibri"/>
                <w:sz w:val="24"/>
                <w:szCs w:val="24"/>
              </w:rPr>
              <w:t>Upon account deletion, shared user data (e.g. comments, reviews, likes) is kept but is made anonymous</w:t>
            </w:r>
            <w:r w:rsidRPr="00234DA1">
              <w:rPr>
                <w:rFonts w:ascii="Calibri" w:hAnsi="Calibri" w:cs="Calibri"/>
                <w:sz w:val="24"/>
                <w:szCs w:val="24"/>
              </w:rPr>
              <w:t>.</w:t>
            </w:r>
          </w:p>
        </w:tc>
      </w:tr>
      <w:tr w:rsidR="000715D0" w14:paraId="116ADD76" w14:textId="77777777" w:rsidTr="00E823CE">
        <w:tc>
          <w:tcPr>
            <w:cnfStyle w:val="001000000000" w:firstRow="0" w:lastRow="0" w:firstColumn="1" w:lastColumn="0" w:oddVBand="0" w:evenVBand="0" w:oddHBand="0" w:evenHBand="0" w:firstRowFirstColumn="0" w:firstRowLastColumn="0" w:lastRowFirstColumn="0" w:lastRowLastColumn="0"/>
            <w:tcW w:w="1129" w:type="dxa"/>
          </w:tcPr>
          <w:p w14:paraId="41923987" w14:textId="41EB6FE4" w:rsidR="000715D0" w:rsidRPr="00857F8D" w:rsidRDefault="000715D0" w:rsidP="00E823CE">
            <w:pPr>
              <w:jc w:val="center"/>
              <w:rPr>
                <w:rFonts w:ascii="Calibri" w:hAnsi="Calibri" w:cs="Calibri"/>
                <w:b w:val="0"/>
                <w:bCs w:val="0"/>
                <w:sz w:val="24"/>
                <w:szCs w:val="24"/>
              </w:rPr>
            </w:pPr>
            <w:r>
              <w:rPr>
                <w:rFonts w:ascii="Calibri" w:hAnsi="Calibri" w:cs="Calibri"/>
                <w:b w:val="0"/>
                <w:bCs w:val="0"/>
                <w:sz w:val="24"/>
                <w:szCs w:val="24"/>
              </w:rPr>
              <w:t>BR02</w:t>
            </w:r>
          </w:p>
        </w:tc>
        <w:tc>
          <w:tcPr>
            <w:tcW w:w="2410" w:type="dxa"/>
          </w:tcPr>
          <w:p w14:paraId="21B5D5DF" w14:textId="4265E0DA" w:rsidR="000715D0" w:rsidRPr="005D2588" w:rsidRDefault="000715D0" w:rsidP="00E823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42E80">
              <w:rPr>
                <w:rFonts w:ascii="Calibri" w:hAnsi="Calibri" w:cs="Calibri"/>
                <w:sz w:val="24"/>
                <w:szCs w:val="24"/>
              </w:rPr>
              <w:t>User Reputation</w:t>
            </w:r>
          </w:p>
        </w:tc>
        <w:tc>
          <w:tcPr>
            <w:tcW w:w="5783" w:type="dxa"/>
          </w:tcPr>
          <w:p w14:paraId="793C17D2" w14:textId="1F0BB97B" w:rsidR="000715D0" w:rsidRPr="005D2588" w:rsidRDefault="000715D0" w:rsidP="00E823C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715D0">
              <w:rPr>
                <w:rFonts w:ascii="Calibri" w:hAnsi="Calibri" w:cs="Calibri"/>
                <w:sz w:val="24"/>
                <w:szCs w:val="24"/>
              </w:rPr>
              <w:t>User reputation is dependent on the votes received on his posts or comments.</w:t>
            </w:r>
          </w:p>
        </w:tc>
      </w:tr>
      <w:tr w:rsidR="000715D0" w14:paraId="4B59EB14" w14:textId="77777777" w:rsidTr="00E823CE">
        <w:tc>
          <w:tcPr>
            <w:cnfStyle w:val="001000000000" w:firstRow="0" w:lastRow="0" w:firstColumn="1" w:lastColumn="0" w:oddVBand="0" w:evenVBand="0" w:oddHBand="0" w:evenHBand="0" w:firstRowFirstColumn="0" w:firstRowLastColumn="0" w:lastRowFirstColumn="0" w:lastRowLastColumn="0"/>
            <w:tcW w:w="1129" w:type="dxa"/>
          </w:tcPr>
          <w:p w14:paraId="4BBEA93F" w14:textId="584534BF" w:rsidR="000715D0" w:rsidRPr="00857F8D" w:rsidRDefault="000715D0" w:rsidP="00E823CE">
            <w:pPr>
              <w:jc w:val="center"/>
              <w:rPr>
                <w:rFonts w:ascii="Calibri" w:hAnsi="Calibri" w:cs="Calibri"/>
                <w:b w:val="0"/>
                <w:bCs w:val="0"/>
                <w:sz w:val="24"/>
                <w:szCs w:val="24"/>
              </w:rPr>
            </w:pPr>
            <w:r>
              <w:rPr>
                <w:rFonts w:ascii="Calibri" w:hAnsi="Calibri" w:cs="Calibri"/>
                <w:b w:val="0"/>
                <w:bCs w:val="0"/>
                <w:sz w:val="24"/>
                <w:szCs w:val="24"/>
              </w:rPr>
              <w:t>BR03</w:t>
            </w:r>
          </w:p>
        </w:tc>
        <w:tc>
          <w:tcPr>
            <w:tcW w:w="2410" w:type="dxa"/>
          </w:tcPr>
          <w:p w14:paraId="6C6FA442" w14:textId="4CC26AC6" w:rsidR="000715D0" w:rsidRPr="005D2588" w:rsidRDefault="000715D0" w:rsidP="00E823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42E80">
              <w:rPr>
                <w:rFonts w:ascii="Calibri" w:hAnsi="Calibri" w:cs="Calibri"/>
                <w:sz w:val="24"/>
                <w:szCs w:val="24"/>
              </w:rPr>
              <w:t>Content Deletion</w:t>
            </w:r>
          </w:p>
        </w:tc>
        <w:tc>
          <w:tcPr>
            <w:tcW w:w="5783" w:type="dxa"/>
          </w:tcPr>
          <w:p w14:paraId="43F28EB7" w14:textId="05CA37B2" w:rsidR="000715D0" w:rsidRPr="005D2588" w:rsidRDefault="000715D0" w:rsidP="00E823C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715D0">
              <w:rPr>
                <w:rFonts w:ascii="Calibri" w:hAnsi="Calibri" w:cs="Calibri"/>
                <w:sz w:val="24"/>
                <w:szCs w:val="24"/>
              </w:rPr>
              <w:t>A post or comment cannot be deleted by its author if it has votes or comments.</w:t>
            </w:r>
          </w:p>
        </w:tc>
      </w:tr>
      <w:tr w:rsidR="000715D0" w14:paraId="65C6A17C" w14:textId="77777777" w:rsidTr="00E823CE">
        <w:tc>
          <w:tcPr>
            <w:cnfStyle w:val="001000000000" w:firstRow="0" w:lastRow="0" w:firstColumn="1" w:lastColumn="0" w:oddVBand="0" w:evenVBand="0" w:oddHBand="0" w:evenHBand="0" w:firstRowFirstColumn="0" w:firstRowLastColumn="0" w:lastRowFirstColumn="0" w:lastRowLastColumn="0"/>
            <w:tcW w:w="1129" w:type="dxa"/>
          </w:tcPr>
          <w:p w14:paraId="539C4DFC" w14:textId="689AE80F" w:rsidR="000715D0" w:rsidRPr="00857F8D" w:rsidRDefault="000715D0" w:rsidP="00E823CE">
            <w:pPr>
              <w:jc w:val="center"/>
              <w:rPr>
                <w:rFonts w:ascii="Calibri" w:hAnsi="Calibri" w:cs="Calibri"/>
                <w:b w:val="0"/>
                <w:bCs w:val="0"/>
                <w:sz w:val="24"/>
                <w:szCs w:val="24"/>
              </w:rPr>
            </w:pPr>
            <w:r>
              <w:rPr>
                <w:rFonts w:ascii="Calibri" w:hAnsi="Calibri" w:cs="Calibri"/>
                <w:b w:val="0"/>
                <w:bCs w:val="0"/>
                <w:sz w:val="24"/>
                <w:szCs w:val="24"/>
              </w:rPr>
              <w:t>BR04</w:t>
            </w:r>
          </w:p>
        </w:tc>
        <w:tc>
          <w:tcPr>
            <w:tcW w:w="2410" w:type="dxa"/>
          </w:tcPr>
          <w:p w14:paraId="2E688FB8" w14:textId="76368383" w:rsidR="000715D0" w:rsidRPr="005D2588" w:rsidRDefault="000715D0" w:rsidP="00E823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42E80">
              <w:rPr>
                <w:rFonts w:ascii="Calibri" w:hAnsi="Calibri" w:cs="Calibri"/>
                <w:sz w:val="24"/>
                <w:szCs w:val="24"/>
              </w:rPr>
              <w:t>Content Edition</w:t>
            </w:r>
          </w:p>
        </w:tc>
        <w:tc>
          <w:tcPr>
            <w:tcW w:w="5783" w:type="dxa"/>
          </w:tcPr>
          <w:p w14:paraId="495BE756" w14:textId="43038720" w:rsidR="000715D0" w:rsidRPr="005D2588" w:rsidRDefault="000715D0" w:rsidP="00E823C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715D0">
              <w:rPr>
                <w:rFonts w:ascii="Calibri" w:hAnsi="Calibri" w:cs="Calibri"/>
                <w:sz w:val="24"/>
                <w:szCs w:val="24"/>
              </w:rPr>
              <w:t>An edited post or comment is marked with a tag.</w:t>
            </w:r>
          </w:p>
        </w:tc>
      </w:tr>
      <w:tr w:rsidR="000715D0" w14:paraId="29D3FCAE" w14:textId="77777777" w:rsidTr="00E823CE">
        <w:tc>
          <w:tcPr>
            <w:cnfStyle w:val="001000000000" w:firstRow="0" w:lastRow="0" w:firstColumn="1" w:lastColumn="0" w:oddVBand="0" w:evenVBand="0" w:oddHBand="0" w:evenHBand="0" w:firstRowFirstColumn="0" w:firstRowLastColumn="0" w:lastRowFirstColumn="0" w:lastRowLastColumn="0"/>
            <w:tcW w:w="1129" w:type="dxa"/>
          </w:tcPr>
          <w:p w14:paraId="102E0AAF" w14:textId="6B040537" w:rsidR="000715D0" w:rsidRPr="00857F8D" w:rsidRDefault="000715D0" w:rsidP="00E823CE">
            <w:pPr>
              <w:jc w:val="center"/>
              <w:rPr>
                <w:rFonts w:ascii="Calibri" w:hAnsi="Calibri" w:cs="Calibri"/>
                <w:b w:val="0"/>
                <w:bCs w:val="0"/>
                <w:sz w:val="24"/>
                <w:szCs w:val="24"/>
              </w:rPr>
            </w:pPr>
            <w:r>
              <w:rPr>
                <w:rFonts w:ascii="Calibri" w:hAnsi="Calibri" w:cs="Calibri"/>
                <w:b w:val="0"/>
                <w:bCs w:val="0"/>
                <w:sz w:val="24"/>
                <w:szCs w:val="24"/>
              </w:rPr>
              <w:t>BR05</w:t>
            </w:r>
          </w:p>
        </w:tc>
        <w:tc>
          <w:tcPr>
            <w:tcW w:w="2410" w:type="dxa"/>
          </w:tcPr>
          <w:p w14:paraId="515C9FFC" w14:textId="3596EBB4" w:rsidR="000715D0" w:rsidRPr="005D2588" w:rsidRDefault="000715D0" w:rsidP="00E823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42E80">
              <w:rPr>
                <w:rFonts w:ascii="Calibri" w:hAnsi="Calibri" w:cs="Calibri"/>
                <w:sz w:val="24"/>
                <w:szCs w:val="24"/>
              </w:rPr>
              <w:t>Vote Own Content</w:t>
            </w:r>
          </w:p>
        </w:tc>
        <w:tc>
          <w:tcPr>
            <w:tcW w:w="5783" w:type="dxa"/>
          </w:tcPr>
          <w:p w14:paraId="62F9F25E" w14:textId="4BE07200" w:rsidR="000715D0" w:rsidRPr="005D2588" w:rsidRDefault="000715D0" w:rsidP="00E823CE">
            <w:pPr>
              <w:tabs>
                <w:tab w:val="left" w:pos="1723"/>
              </w:tabs>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715D0">
              <w:rPr>
                <w:rFonts w:ascii="Calibri" w:hAnsi="Calibri" w:cs="Calibri"/>
                <w:sz w:val="24"/>
                <w:szCs w:val="24"/>
              </w:rPr>
              <w:t>A user is unable to vote on their own article or comment.</w:t>
            </w:r>
          </w:p>
        </w:tc>
      </w:tr>
      <w:tr w:rsidR="000715D0" w14:paraId="027B91EA" w14:textId="77777777" w:rsidTr="00E823CE">
        <w:tc>
          <w:tcPr>
            <w:cnfStyle w:val="001000000000" w:firstRow="0" w:lastRow="0" w:firstColumn="1" w:lastColumn="0" w:oddVBand="0" w:evenVBand="0" w:oddHBand="0" w:evenHBand="0" w:firstRowFirstColumn="0" w:firstRowLastColumn="0" w:lastRowFirstColumn="0" w:lastRowLastColumn="0"/>
            <w:tcW w:w="1129" w:type="dxa"/>
          </w:tcPr>
          <w:p w14:paraId="449174B4" w14:textId="7631A011" w:rsidR="000715D0" w:rsidRPr="00857F8D" w:rsidRDefault="000715D0" w:rsidP="00E823CE">
            <w:pPr>
              <w:jc w:val="center"/>
              <w:rPr>
                <w:rFonts w:ascii="Calibri" w:hAnsi="Calibri" w:cs="Calibri"/>
                <w:b w:val="0"/>
                <w:bCs w:val="0"/>
                <w:sz w:val="24"/>
                <w:szCs w:val="24"/>
              </w:rPr>
            </w:pPr>
            <w:r>
              <w:rPr>
                <w:rFonts w:ascii="Calibri" w:hAnsi="Calibri" w:cs="Calibri"/>
                <w:b w:val="0"/>
                <w:bCs w:val="0"/>
                <w:sz w:val="24"/>
                <w:szCs w:val="24"/>
              </w:rPr>
              <w:t>BR06</w:t>
            </w:r>
          </w:p>
        </w:tc>
        <w:tc>
          <w:tcPr>
            <w:tcW w:w="2410" w:type="dxa"/>
          </w:tcPr>
          <w:p w14:paraId="1B3700E6" w14:textId="3EA08BF8" w:rsidR="000715D0" w:rsidRPr="005D2588" w:rsidRDefault="000715D0" w:rsidP="00E823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News Topic</w:t>
            </w:r>
          </w:p>
        </w:tc>
        <w:tc>
          <w:tcPr>
            <w:tcW w:w="5783" w:type="dxa"/>
          </w:tcPr>
          <w:p w14:paraId="76039517" w14:textId="505F3743" w:rsidR="000715D0" w:rsidRPr="005D2588" w:rsidRDefault="000715D0" w:rsidP="00E823C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715D0">
              <w:rPr>
                <w:rFonts w:ascii="Calibri" w:hAnsi="Calibri" w:cs="Calibri"/>
                <w:sz w:val="24"/>
                <w:szCs w:val="24"/>
              </w:rPr>
              <w:t>Every News Item must have an associated Topic.</w:t>
            </w:r>
          </w:p>
        </w:tc>
      </w:tr>
      <w:tr w:rsidR="000715D0" w14:paraId="10A067FF" w14:textId="77777777" w:rsidTr="00E823CE">
        <w:tc>
          <w:tcPr>
            <w:cnfStyle w:val="001000000000" w:firstRow="0" w:lastRow="0" w:firstColumn="1" w:lastColumn="0" w:oddVBand="0" w:evenVBand="0" w:oddHBand="0" w:evenHBand="0" w:firstRowFirstColumn="0" w:firstRowLastColumn="0" w:lastRowFirstColumn="0" w:lastRowLastColumn="0"/>
            <w:tcW w:w="1129" w:type="dxa"/>
          </w:tcPr>
          <w:p w14:paraId="5999698A" w14:textId="05B281FF" w:rsidR="000715D0" w:rsidRPr="00857F8D" w:rsidRDefault="000715D0" w:rsidP="00E823CE">
            <w:pPr>
              <w:jc w:val="center"/>
              <w:rPr>
                <w:rFonts w:ascii="Calibri" w:hAnsi="Calibri" w:cs="Calibri"/>
                <w:b w:val="0"/>
                <w:bCs w:val="0"/>
                <w:sz w:val="24"/>
                <w:szCs w:val="24"/>
              </w:rPr>
            </w:pPr>
            <w:r>
              <w:rPr>
                <w:rFonts w:ascii="Calibri" w:hAnsi="Calibri" w:cs="Calibri"/>
                <w:b w:val="0"/>
                <w:bCs w:val="0"/>
                <w:sz w:val="24"/>
                <w:szCs w:val="24"/>
              </w:rPr>
              <w:t>BR07</w:t>
            </w:r>
          </w:p>
        </w:tc>
        <w:tc>
          <w:tcPr>
            <w:tcW w:w="2410" w:type="dxa"/>
          </w:tcPr>
          <w:p w14:paraId="6D72C16D" w14:textId="0AFBFE5C" w:rsidR="000715D0" w:rsidRPr="005D2588" w:rsidRDefault="000715D0" w:rsidP="00E823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Date</w:t>
            </w:r>
          </w:p>
        </w:tc>
        <w:tc>
          <w:tcPr>
            <w:tcW w:w="5783" w:type="dxa"/>
          </w:tcPr>
          <w:p w14:paraId="75E295F9" w14:textId="356A374F" w:rsidR="000715D0" w:rsidRPr="005D2588" w:rsidRDefault="000715D0" w:rsidP="00723788">
            <w:pPr>
              <w:keepN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715D0">
              <w:rPr>
                <w:rFonts w:ascii="Calibri" w:hAnsi="Calibri" w:cs="Calibri"/>
                <w:sz w:val="24"/>
                <w:szCs w:val="24"/>
              </w:rPr>
              <w:t>Every comment date must be after the article date.</w:t>
            </w:r>
          </w:p>
        </w:tc>
      </w:tr>
    </w:tbl>
    <w:p w14:paraId="0CB41A40" w14:textId="7CC0BC20" w:rsidR="00A1739C" w:rsidRPr="00723788" w:rsidRDefault="00D47EF3" w:rsidP="00D47EF3">
      <w:pPr>
        <w:pStyle w:val="Legenda"/>
        <w:jc w:val="center"/>
        <w:rPr>
          <w:rFonts w:ascii="Calibri" w:hAnsi="Calibri" w:cs="Calibri"/>
          <w:i w:val="0"/>
          <w:iCs w:val="0"/>
          <w:sz w:val="24"/>
          <w:szCs w:val="24"/>
        </w:rPr>
      </w:pPr>
      <w:r>
        <w:rPr>
          <w:i w:val="0"/>
          <w:iCs w:val="0"/>
          <w:sz w:val="14"/>
          <w:szCs w:val="14"/>
        </w:rPr>
        <w:t xml:space="preserve">                                                                                                                                                                                                                          </w:t>
      </w:r>
      <w:r w:rsidR="00723788" w:rsidRPr="00723788">
        <w:rPr>
          <w:i w:val="0"/>
          <w:iCs w:val="0"/>
          <w:sz w:val="14"/>
          <w:szCs w:val="14"/>
        </w:rPr>
        <w:t>Table 8: NewsNet Business Rules</w:t>
      </w:r>
    </w:p>
    <w:p w14:paraId="02025E8A" w14:textId="77777777" w:rsidR="00536EFD" w:rsidRDefault="00536EFD" w:rsidP="007110B6">
      <w:pPr>
        <w:rPr>
          <w:rFonts w:ascii="Calibri" w:hAnsi="Calibri" w:cs="Calibri"/>
          <w:sz w:val="32"/>
          <w:szCs w:val="32"/>
        </w:rPr>
      </w:pPr>
    </w:p>
    <w:p w14:paraId="2F4643C1" w14:textId="463A9934" w:rsidR="004B4A91" w:rsidRDefault="004B4A91" w:rsidP="004B4A91">
      <w:pPr>
        <w:rPr>
          <w:rFonts w:ascii="Calibri" w:hAnsi="Calibri" w:cs="Calibri"/>
          <w:b/>
          <w:bCs/>
          <w:sz w:val="28"/>
          <w:szCs w:val="28"/>
        </w:rPr>
      </w:pPr>
      <w:r>
        <w:rPr>
          <w:rFonts w:ascii="Calibri" w:hAnsi="Calibri" w:cs="Calibri"/>
          <w:b/>
          <w:bCs/>
          <w:sz w:val="28"/>
          <w:szCs w:val="28"/>
        </w:rPr>
        <w:t>2.3.2. Technical requirements</w:t>
      </w:r>
    </w:p>
    <w:tbl>
      <w:tblPr>
        <w:tblStyle w:val="TabeladeGrelha1Clara"/>
        <w:tblW w:w="0" w:type="auto"/>
        <w:tblLayout w:type="fixed"/>
        <w:tblLook w:val="04A0" w:firstRow="1" w:lastRow="0" w:firstColumn="1" w:lastColumn="0" w:noHBand="0" w:noVBand="1"/>
      </w:tblPr>
      <w:tblGrid>
        <w:gridCol w:w="1129"/>
        <w:gridCol w:w="2410"/>
        <w:gridCol w:w="5783"/>
      </w:tblGrid>
      <w:tr w:rsidR="00E5218F" w14:paraId="17AAD456" w14:textId="77777777" w:rsidTr="00E82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AAF336" w14:textId="77777777" w:rsidR="00E5218F" w:rsidRPr="00857F8D" w:rsidRDefault="00E5218F" w:rsidP="00E823CE">
            <w:pPr>
              <w:rPr>
                <w:rFonts w:ascii="Calibri" w:hAnsi="Calibri" w:cs="Calibri"/>
                <w:b w:val="0"/>
                <w:bCs w:val="0"/>
                <w:sz w:val="24"/>
                <w:szCs w:val="24"/>
              </w:rPr>
            </w:pPr>
            <w:r w:rsidRPr="00857F8D">
              <w:rPr>
                <w:rFonts w:ascii="Calibri" w:hAnsi="Calibri" w:cs="Calibri"/>
                <w:b w:val="0"/>
                <w:bCs w:val="0"/>
                <w:sz w:val="24"/>
                <w:szCs w:val="24"/>
              </w:rPr>
              <w:t>Identifier</w:t>
            </w:r>
          </w:p>
        </w:tc>
        <w:tc>
          <w:tcPr>
            <w:tcW w:w="2410" w:type="dxa"/>
          </w:tcPr>
          <w:p w14:paraId="54413EE6" w14:textId="77777777" w:rsidR="00E5218F" w:rsidRPr="00857F8D" w:rsidRDefault="00E5218F" w:rsidP="00E823CE">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4"/>
                <w:szCs w:val="24"/>
              </w:rPr>
            </w:pPr>
            <w:r w:rsidRPr="00857F8D">
              <w:rPr>
                <w:rFonts w:ascii="Calibri" w:hAnsi="Calibri" w:cs="Calibri"/>
                <w:b w:val="0"/>
                <w:bCs w:val="0"/>
                <w:sz w:val="24"/>
                <w:szCs w:val="24"/>
              </w:rPr>
              <w:t>Name</w:t>
            </w:r>
          </w:p>
        </w:tc>
        <w:tc>
          <w:tcPr>
            <w:tcW w:w="5783" w:type="dxa"/>
          </w:tcPr>
          <w:p w14:paraId="6616E70D" w14:textId="77777777" w:rsidR="00E5218F" w:rsidRPr="00857F8D" w:rsidRDefault="00E5218F" w:rsidP="00E823CE">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4"/>
                <w:szCs w:val="24"/>
              </w:rPr>
            </w:pPr>
            <w:r>
              <w:rPr>
                <w:rFonts w:ascii="Calibri" w:hAnsi="Calibri" w:cs="Calibri"/>
                <w:b w:val="0"/>
                <w:bCs w:val="0"/>
                <w:sz w:val="24"/>
                <w:szCs w:val="24"/>
              </w:rPr>
              <w:t>Description</w:t>
            </w:r>
          </w:p>
        </w:tc>
      </w:tr>
      <w:tr w:rsidR="00E5218F" w14:paraId="4DD228F4" w14:textId="77777777" w:rsidTr="00E823CE">
        <w:tc>
          <w:tcPr>
            <w:cnfStyle w:val="001000000000" w:firstRow="0" w:lastRow="0" w:firstColumn="1" w:lastColumn="0" w:oddVBand="0" w:evenVBand="0" w:oddHBand="0" w:evenHBand="0" w:firstRowFirstColumn="0" w:firstRowLastColumn="0" w:lastRowFirstColumn="0" w:lastRowLastColumn="0"/>
            <w:tcW w:w="1129" w:type="dxa"/>
          </w:tcPr>
          <w:p w14:paraId="0FA0AF54" w14:textId="23AC5549" w:rsidR="00E5218F" w:rsidRPr="00857F8D" w:rsidRDefault="00E5218F" w:rsidP="00E823CE">
            <w:pPr>
              <w:jc w:val="center"/>
              <w:rPr>
                <w:rFonts w:ascii="Calibri" w:hAnsi="Calibri" w:cs="Calibri"/>
                <w:b w:val="0"/>
                <w:bCs w:val="0"/>
                <w:sz w:val="24"/>
                <w:szCs w:val="24"/>
              </w:rPr>
            </w:pPr>
            <w:r>
              <w:rPr>
                <w:rFonts w:ascii="Calibri" w:hAnsi="Calibri" w:cs="Calibri"/>
                <w:b w:val="0"/>
                <w:bCs w:val="0"/>
                <w:sz w:val="24"/>
                <w:szCs w:val="24"/>
              </w:rPr>
              <w:t>TR01</w:t>
            </w:r>
          </w:p>
        </w:tc>
        <w:tc>
          <w:tcPr>
            <w:tcW w:w="2410" w:type="dxa"/>
          </w:tcPr>
          <w:p w14:paraId="2272D2F4" w14:textId="7F8C4021" w:rsidR="00E5218F" w:rsidRPr="005D2588" w:rsidRDefault="00147066" w:rsidP="00E823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147066">
              <w:rPr>
                <w:rFonts w:ascii="Calibri" w:hAnsi="Calibri" w:cs="Calibri"/>
                <w:sz w:val="24"/>
                <w:szCs w:val="24"/>
              </w:rPr>
              <w:t>Performance</w:t>
            </w:r>
          </w:p>
        </w:tc>
        <w:tc>
          <w:tcPr>
            <w:tcW w:w="5783" w:type="dxa"/>
          </w:tcPr>
          <w:p w14:paraId="2A139F47" w14:textId="27725B39" w:rsidR="00E5218F" w:rsidRPr="005D2588" w:rsidRDefault="007575F7" w:rsidP="00E823C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575F7">
              <w:rPr>
                <w:rFonts w:ascii="Calibri" w:hAnsi="Calibri" w:cs="Calibri"/>
                <w:sz w:val="24"/>
                <w:szCs w:val="24"/>
              </w:rPr>
              <w:t>The system should have response times shorter than 2s to ensure the user's attention.</w:t>
            </w:r>
          </w:p>
        </w:tc>
      </w:tr>
      <w:tr w:rsidR="00E5218F" w14:paraId="27B2685B" w14:textId="77777777" w:rsidTr="00E823CE">
        <w:tc>
          <w:tcPr>
            <w:cnfStyle w:val="001000000000" w:firstRow="0" w:lastRow="0" w:firstColumn="1" w:lastColumn="0" w:oddVBand="0" w:evenVBand="0" w:oddHBand="0" w:evenHBand="0" w:firstRowFirstColumn="0" w:firstRowLastColumn="0" w:lastRowFirstColumn="0" w:lastRowLastColumn="0"/>
            <w:tcW w:w="1129" w:type="dxa"/>
          </w:tcPr>
          <w:p w14:paraId="127A0165" w14:textId="0787BC62" w:rsidR="00E5218F" w:rsidRPr="00857F8D" w:rsidRDefault="00E5218F" w:rsidP="00E823CE">
            <w:pPr>
              <w:jc w:val="center"/>
              <w:rPr>
                <w:rFonts w:ascii="Calibri" w:hAnsi="Calibri" w:cs="Calibri"/>
                <w:b w:val="0"/>
                <w:bCs w:val="0"/>
                <w:sz w:val="24"/>
                <w:szCs w:val="24"/>
              </w:rPr>
            </w:pPr>
            <w:r>
              <w:rPr>
                <w:rFonts w:ascii="Calibri" w:hAnsi="Calibri" w:cs="Calibri"/>
                <w:b w:val="0"/>
                <w:bCs w:val="0"/>
                <w:sz w:val="24"/>
                <w:szCs w:val="24"/>
              </w:rPr>
              <w:t>TR02</w:t>
            </w:r>
          </w:p>
        </w:tc>
        <w:tc>
          <w:tcPr>
            <w:tcW w:w="2410" w:type="dxa"/>
          </w:tcPr>
          <w:p w14:paraId="6D94309E" w14:textId="0D8CA8EC" w:rsidR="00E5218F" w:rsidRPr="005D2588" w:rsidRDefault="00147066" w:rsidP="00E823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147066">
              <w:rPr>
                <w:rFonts w:ascii="Calibri" w:hAnsi="Calibri" w:cs="Calibri"/>
                <w:sz w:val="24"/>
                <w:szCs w:val="24"/>
              </w:rPr>
              <w:t>Robustness</w:t>
            </w:r>
          </w:p>
        </w:tc>
        <w:tc>
          <w:tcPr>
            <w:tcW w:w="5783" w:type="dxa"/>
          </w:tcPr>
          <w:p w14:paraId="691A0EB0" w14:textId="132FE300" w:rsidR="00E5218F" w:rsidRPr="005D2588" w:rsidRDefault="007575F7" w:rsidP="00E823C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575F7">
              <w:rPr>
                <w:rFonts w:ascii="Calibri" w:hAnsi="Calibri" w:cs="Calibri"/>
                <w:sz w:val="24"/>
                <w:szCs w:val="24"/>
              </w:rPr>
              <w:t>The system must be prepared to handle and continue operating when runtime errors occur.</w:t>
            </w:r>
          </w:p>
        </w:tc>
      </w:tr>
      <w:tr w:rsidR="00E5218F" w14:paraId="49748932" w14:textId="77777777" w:rsidTr="00E823CE">
        <w:tc>
          <w:tcPr>
            <w:cnfStyle w:val="001000000000" w:firstRow="0" w:lastRow="0" w:firstColumn="1" w:lastColumn="0" w:oddVBand="0" w:evenVBand="0" w:oddHBand="0" w:evenHBand="0" w:firstRowFirstColumn="0" w:firstRowLastColumn="0" w:lastRowFirstColumn="0" w:lastRowLastColumn="0"/>
            <w:tcW w:w="1129" w:type="dxa"/>
          </w:tcPr>
          <w:p w14:paraId="025A2C8D" w14:textId="4E08FA45" w:rsidR="00E5218F" w:rsidRPr="00857F8D" w:rsidRDefault="00E5218F" w:rsidP="00E823CE">
            <w:pPr>
              <w:jc w:val="center"/>
              <w:rPr>
                <w:rFonts w:ascii="Calibri" w:hAnsi="Calibri" w:cs="Calibri"/>
                <w:b w:val="0"/>
                <w:bCs w:val="0"/>
                <w:sz w:val="24"/>
                <w:szCs w:val="24"/>
              </w:rPr>
            </w:pPr>
            <w:r>
              <w:rPr>
                <w:rFonts w:ascii="Calibri" w:hAnsi="Calibri" w:cs="Calibri"/>
                <w:b w:val="0"/>
                <w:bCs w:val="0"/>
                <w:sz w:val="24"/>
                <w:szCs w:val="24"/>
              </w:rPr>
              <w:t>TR03</w:t>
            </w:r>
          </w:p>
        </w:tc>
        <w:tc>
          <w:tcPr>
            <w:tcW w:w="2410" w:type="dxa"/>
          </w:tcPr>
          <w:p w14:paraId="586BC742" w14:textId="0A0B47AA" w:rsidR="00E5218F" w:rsidRPr="005D2588" w:rsidRDefault="00147066" w:rsidP="00E823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147066">
              <w:rPr>
                <w:rFonts w:ascii="Calibri" w:hAnsi="Calibri" w:cs="Calibri"/>
                <w:sz w:val="24"/>
                <w:szCs w:val="24"/>
              </w:rPr>
              <w:t>Scalability</w:t>
            </w:r>
          </w:p>
        </w:tc>
        <w:tc>
          <w:tcPr>
            <w:tcW w:w="5783" w:type="dxa"/>
          </w:tcPr>
          <w:p w14:paraId="39C804FF" w14:textId="4ACAE726" w:rsidR="00E5218F" w:rsidRPr="005D2588" w:rsidRDefault="009169CF" w:rsidP="00E823C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169CF">
              <w:rPr>
                <w:rFonts w:ascii="Calibri" w:hAnsi="Calibri" w:cs="Calibri"/>
                <w:sz w:val="24"/>
                <w:szCs w:val="24"/>
              </w:rPr>
              <w:t>The system must be prepared to deal with the growth in the number of users and their actions.</w:t>
            </w:r>
          </w:p>
        </w:tc>
      </w:tr>
      <w:tr w:rsidR="00E5218F" w14:paraId="57968C8C" w14:textId="77777777" w:rsidTr="00E823CE">
        <w:tc>
          <w:tcPr>
            <w:cnfStyle w:val="001000000000" w:firstRow="0" w:lastRow="0" w:firstColumn="1" w:lastColumn="0" w:oddVBand="0" w:evenVBand="0" w:oddHBand="0" w:evenHBand="0" w:firstRowFirstColumn="0" w:firstRowLastColumn="0" w:lastRowFirstColumn="0" w:lastRowLastColumn="0"/>
            <w:tcW w:w="1129" w:type="dxa"/>
          </w:tcPr>
          <w:p w14:paraId="16C025D9" w14:textId="5483BACB" w:rsidR="00E5218F" w:rsidRPr="00857F8D" w:rsidRDefault="00E5218F" w:rsidP="00E823CE">
            <w:pPr>
              <w:jc w:val="center"/>
              <w:rPr>
                <w:rFonts w:ascii="Calibri" w:hAnsi="Calibri" w:cs="Calibri"/>
                <w:b w:val="0"/>
                <w:bCs w:val="0"/>
                <w:sz w:val="24"/>
                <w:szCs w:val="24"/>
              </w:rPr>
            </w:pPr>
            <w:r>
              <w:rPr>
                <w:rFonts w:ascii="Calibri" w:hAnsi="Calibri" w:cs="Calibri"/>
                <w:b w:val="0"/>
                <w:bCs w:val="0"/>
                <w:sz w:val="24"/>
                <w:szCs w:val="24"/>
              </w:rPr>
              <w:t>TR04</w:t>
            </w:r>
          </w:p>
        </w:tc>
        <w:tc>
          <w:tcPr>
            <w:tcW w:w="2410" w:type="dxa"/>
          </w:tcPr>
          <w:p w14:paraId="6478B1C6" w14:textId="30D1A9E7" w:rsidR="00E5218F" w:rsidRPr="005D2588" w:rsidRDefault="00147066" w:rsidP="00E823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147066">
              <w:rPr>
                <w:rFonts w:ascii="Calibri" w:hAnsi="Calibri" w:cs="Calibri"/>
                <w:sz w:val="24"/>
                <w:szCs w:val="24"/>
              </w:rPr>
              <w:t>Accessibility</w:t>
            </w:r>
          </w:p>
        </w:tc>
        <w:tc>
          <w:tcPr>
            <w:tcW w:w="5783" w:type="dxa"/>
          </w:tcPr>
          <w:p w14:paraId="0548DEC3" w14:textId="6D95E162" w:rsidR="00E5218F" w:rsidRPr="005D2588" w:rsidRDefault="009169CF" w:rsidP="00E823C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169CF">
              <w:rPr>
                <w:rFonts w:ascii="Calibri" w:hAnsi="Calibri" w:cs="Calibri"/>
                <w:sz w:val="24"/>
                <w:szCs w:val="24"/>
              </w:rPr>
              <w:t>The system must ensure that everyone can access the pages, regardless of whether they have any handicap or not, or the Web browser they use.</w:t>
            </w:r>
          </w:p>
        </w:tc>
      </w:tr>
      <w:tr w:rsidR="00E5218F" w14:paraId="435F926A" w14:textId="77777777" w:rsidTr="00E823CE">
        <w:tc>
          <w:tcPr>
            <w:cnfStyle w:val="001000000000" w:firstRow="0" w:lastRow="0" w:firstColumn="1" w:lastColumn="0" w:oddVBand="0" w:evenVBand="0" w:oddHBand="0" w:evenHBand="0" w:firstRowFirstColumn="0" w:firstRowLastColumn="0" w:lastRowFirstColumn="0" w:lastRowLastColumn="0"/>
            <w:tcW w:w="1129" w:type="dxa"/>
          </w:tcPr>
          <w:p w14:paraId="459AA90E" w14:textId="4B4DBF55" w:rsidR="00E5218F" w:rsidRPr="00857F8D" w:rsidRDefault="00E5218F" w:rsidP="00E823CE">
            <w:pPr>
              <w:jc w:val="center"/>
              <w:rPr>
                <w:rFonts w:ascii="Calibri" w:hAnsi="Calibri" w:cs="Calibri"/>
                <w:b w:val="0"/>
                <w:bCs w:val="0"/>
                <w:sz w:val="24"/>
                <w:szCs w:val="24"/>
              </w:rPr>
            </w:pPr>
            <w:r>
              <w:rPr>
                <w:rFonts w:ascii="Calibri" w:hAnsi="Calibri" w:cs="Calibri"/>
                <w:b w:val="0"/>
                <w:bCs w:val="0"/>
                <w:sz w:val="24"/>
                <w:szCs w:val="24"/>
              </w:rPr>
              <w:t>TR05</w:t>
            </w:r>
          </w:p>
        </w:tc>
        <w:tc>
          <w:tcPr>
            <w:tcW w:w="2410" w:type="dxa"/>
          </w:tcPr>
          <w:p w14:paraId="595461E4" w14:textId="2BD7E153" w:rsidR="00E5218F" w:rsidRPr="005D2588" w:rsidRDefault="00147066" w:rsidP="00E823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147066">
              <w:rPr>
                <w:rFonts w:ascii="Calibri" w:hAnsi="Calibri" w:cs="Calibri"/>
                <w:sz w:val="24"/>
                <w:szCs w:val="24"/>
              </w:rPr>
              <w:t>Availability</w:t>
            </w:r>
          </w:p>
        </w:tc>
        <w:tc>
          <w:tcPr>
            <w:tcW w:w="5783" w:type="dxa"/>
          </w:tcPr>
          <w:p w14:paraId="153C3F92" w14:textId="73E02F0F" w:rsidR="00E5218F" w:rsidRPr="005D2588" w:rsidRDefault="009169CF" w:rsidP="00E823CE">
            <w:pPr>
              <w:tabs>
                <w:tab w:val="left" w:pos="1723"/>
              </w:tabs>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169CF">
              <w:rPr>
                <w:rFonts w:ascii="Calibri" w:hAnsi="Calibri" w:cs="Calibri"/>
                <w:sz w:val="24"/>
                <w:szCs w:val="24"/>
              </w:rPr>
              <w:t>The system must be available 99 percent of the time in each 24-hour period.</w:t>
            </w:r>
          </w:p>
        </w:tc>
      </w:tr>
      <w:tr w:rsidR="00E5218F" w14:paraId="686902EE" w14:textId="77777777" w:rsidTr="00E823CE">
        <w:tc>
          <w:tcPr>
            <w:cnfStyle w:val="001000000000" w:firstRow="0" w:lastRow="0" w:firstColumn="1" w:lastColumn="0" w:oddVBand="0" w:evenVBand="0" w:oddHBand="0" w:evenHBand="0" w:firstRowFirstColumn="0" w:firstRowLastColumn="0" w:lastRowFirstColumn="0" w:lastRowLastColumn="0"/>
            <w:tcW w:w="1129" w:type="dxa"/>
          </w:tcPr>
          <w:p w14:paraId="4480C632" w14:textId="46361FFB" w:rsidR="00E5218F" w:rsidRPr="00857F8D" w:rsidRDefault="00E5218F" w:rsidP="00E823CE">
            <w:pPr>
              <w:jc w:val="center"/>
              <w:rPr>
                <w:rFonts w:ascii="Calibri" w:hAnsi="Calibri" w:cs="Calibri"/>
                <w:b w:val="0"/>
                <w:bCs w:val="0"/>
                <w:sz w:val="24"/>
                <w:szCs w:val="24"/>
              </w:rPr>
            </w:pPr>
            <w:r>
              <w:rPr>
                <w:rFonts w:ascii="Calibri" w:hAnsi="Calibri" w:cs="Calibri"/>
                <w:b w:val="0"/>
                <w:bCs w:val="0"/>
                <w:sz w:val="24"/>
                <w:szCs w:val="24"/>
              </w:rPr>
              <w:t>TR06</w:t>
            </w:r>
          </w:p>
        </w:tc>
        <w:tc>
          <w:tcPr>
            <w:tcW w:w="2410" w:type="dxa"/>
          </w:tcPr>
          <w:p w14:paraId="1B405644" w14:textId="7847227B" w:rsidR="00E5218F" w:rsidRPr="005D2588" w:rsidRDefault="00147066" w:rsidP="00E823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147066">
              <w:rPr>
                <w:rFonts w:ascii="Calibri" w:hAnsi="Calibri" w:cs="Calibri"/>
                <w:sz w:val="24"/>
                <w:szCs w:val="24"/>
              </w:rPr>
              <w:t>Usability</w:t>
            </w:r>
          </w:p>
        </w:tc>
        <w:tc>
          <w:tcPr>
            <w:tcW w:w="5783" w:type="dxa"/>
          </w:tcPr>
          <w:p w14:paraId="0E3A29FA" w14:textId="7BCA2BB6" w:rsidR="00E5218F" w:rsidRPr="005D2588" w:rsidRDefault="009169CF" w:rsidP="00E823C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169CF">
              <w:rPr>
                <w:rFonts w:ascii="Calibri" w:hAnsi="Calibri" w:cs="Calibri"/>
                <w:sz w:val="24"/>
                <w:szCs w:val="24"/>
              </w:rPr>
              <w:t>The system should be simple and easy to use. The NewsNet system is designed to be used by media consumers from all ages, with or without technical experience, so a very good usability is a critical requirement.</w:t>
            </w:r>
          </w:p>
        </w:tc>
      </w:tr>
      <w:tr w:rsidR="00E5218F" w14:paraId="0D168FDD" w14:textId="77777777" w:rsidTr="00E823CE">
        <w:tc>
          <w:tcPr>
            <w:cnfStyle w:val="001000000000" w:firstRow="0" w:lastRow="0" w:firstColumn="1" w:lastColumn="0" w:oddVBand="0" w:evenVBand="0" w:oddHBand="0" w:evenHBand="0" w:firstRowFirstColumn="0" w:firstRowLastColumn="0" w:lastRowFirstColumn="0" w:lastRowLastColumn="0"/>
            <w:tcW w:w="1129" w:type="dxa"/>
          </w:tcPr>
          <w:p w14:paraId="1FA25D9F" w14:textId="327F3D85" w:rsidR="00E5218F" w:rsidRPr="00857F8D" w:rsidRDefault="00E5218F" w:rsidP="00E823CE">
            <w:pPr>
              <w:jc w:val="center"/>
              <w:rPr>
                <w:rFonts w:ascii="Calibri" w:hAnsi="Calibri" w:cs="Calibri"/>
                <w:b w:val="0"/>
                <w:bCs w:val="0"/>
                <w:sz w:val="24"/>
                <w:szCs w:val="24"/>
              </w:rPr>
            </w:pPr>
            <w:r>
              <w:rPr>
                <w:rFonts w:ascii="Calibri" w:hAnsi="Calibri" w:cs="Calibri"/>
                <w:b w:val="0"/>
                <w:bCs w:val="0"/>
                <w:sz w:val="24"/>
                <w:szCs w:val="24"/>
              </w:rPr>
              <w:t>TR07</w:t>
            </w:r>
          </w:p>
        </w:tc>
        <w:tc>
          <w:tcPr>
            <w:tcW w:w="2410" w:type="dxa"/>
          </w:tcPr>
          <w:p w14:paraId="32EE6B96" w14:textId="5DC42A29" w:rsidR="00E5218F" w:rsidRPr="005D2588" w:rsidRDefault="00147066" w:rsidP="00E823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147066">
              <w:rPr>
                <w:rFonts w:ascii="Calibri" w:hAnsi="Calibri" w:cs="Calibri"/>
                <w:sz w:val="24"/>
                <w:szCs w:val="24"/>
              </w:rPr>
              <w:t>Web Application</w:t>
            </w:r>
          </w:p>
        </w:tc>
        <w:tc>
          <w:tcPr>
            <w:tcW w:w="5783" w:type="dxa"/>
          </w:tcPr>
          <w:p w14:paraId="7FA236A0" w14:textId="5351A255" w:rsidR="00E5218F" w:rsidRPr="005D2588" w:rsidRDefault="009169CF" w:rsidP="00E823CE">
            <w:pPr>
              <w:keepN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169CF">
              <w:rPr>
                <w:rFonts w:ascii="Calibri" w:hAnsi="Calibri" w:cs="Calibri"/>
                <w:sz w:val="24"/>
                <w:szCs w:val="24"/>
              </w:rPr>
              <w:t>The system should be implemented as a web application with dynamic pages (HTML5, JavaScript, CSS3 and PHP). It is critical that the NewsNet system is easily accessible from anywhere without the need to install specific applications or software, adopting standard web technologies.</w:t>
            </w:r>
          </w:p>
        </w:tc>
      </w:tr>
      <w:tr w:rsidR="001E6B39" w14:paraId="5DA44EEF" w14:textId="77777777" w:rsidTr="00E823CE">
        <w:tc>
          <w:tcPr>
            <w:cnfStyle w:val="001000000000" w:firstRow="0" w:lastRow="0" w:firstColumn="1" w:lastColumn="0" w:oddVBand="0" w:evenVBand="0" w:oddHBand="0" w:evenHBand="0" w:firstRowFirstColumn="0" w:firstRowLastColumn="0" w:lastRowFirstColumn="0" w:lastRowLastColumn="0"/>
            <w:tcW w:w="1129" w:type="dxa"/>
          </w:tcPr>
          <w:p w14:paraId="5260D1A1" w14:textId="5F2DA8F8" w:rsidR="001E6B39" w:rsidRPr="001E6B39" w:rsidRDefault="001E6B39" w:rsidP="001E6B39">
            <w:pPr>
              <w:jc w:val="center"/>
              <w:rPr>
                <w:rFonts w:ascii="Calibri" w:hAnsi="Calibri" w:cs="Calibri"/>
                <w:sz w:val="24"/>
                <w:szCs w:val="24"/>
              </w:rPr>
            </w:pPr>
            <w:r>
              <w:rPr>
                <w:rFonts w:ascii="Calibri" w:hAnsi="Calibri" w:cs="Calibri"/>
                <w:b w:val="0"/>
                <w:bCs w:val="0"/>
                <w:sz w:val="24"/>
                <w:szCs w:val="24"/>
              </w:rPr>
              <w:t>TR08</w:t>
            </w:r>
          </w:p>
        </w:tc>
        <w:tc>
          <w:tcPr>
            <w:tcW w:w="2410" w:type="dxa"/>
          </w:tcPr>
          <w:p w14:paraId="6756E274" w14:textId="57924B3A" w:rsidR="001E6B39" w:rsidRDefault="00147066" w:rsidP="001E6B39">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147066">
              <w:rPr>
                <w:rFonts w:ascii="Calibri" w:hAnsi="Calibri" w:cs="Calibri"/>
                <w:sz w:val="24"/>
                <w:szCs w:val="24"/>
              </w:rPr>
              <w:t>Portability</w:t>
            </w:r>
          </w:p>
        </w:tc>
        <w:tc>
          <w:tcPr>
            <w:tcW w:w="5783" w:type="dxa"/>
          </w:tcPr>
          <w:p w14:paraId="0B3A7B99" w14:textId="34C0884A" w:rsidR="001E6B39" w:rsidRPr="000715D0" w:rsidRDefault="009169CF" w:rsidP="001E6B39">
            <w:pPr>
              <w:keepN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169CF">
              <w:rPr>
                <w:rFonts w:ascii="Calibri" w:hAnsi="Calibri" w:cs="Calibri"/>
                <w:sz w:val="24"/>
                <w:szCs w:val="24"/>
              </w:rPr>
              <w:t>The server-side system should work across multiple platforms (Linux, Mac OS, etc.). The NewsNet system is destined for personal use. To make it easily available to a large user base, it should be platform-independent.</w:t>
            </w:r>
          </w:p>
        </w:tc>
      </w:tr>
      <w:tr w:rsidR="001E6B39" w:rsidRPr="005D2588" w14:paraId="024BAF72" w14:textId="77777777" w:rsidTr="001E6B39">
        <w:tc>
          <w:tcPr>
            <w:cnfStyle w:val="001000000000" w:firstRow="0" w:lastRow="0" w:firstColumn="1" w:lastColumn="0" w:oddVBand="0" w:evenVBand="0" w:oddHBand="0" w:evenHBand="0" w:firstRowFirstColumn="0" w:firstRowLastColumn="0" w:lastRowFirstColumn="0" w:lastRowLastColumn="0"/>
            <w:tcW w:w="1129" w:type="dxa"/>
          </w:tcPr>
          <w:p w14:paraId="59F5C01F" w14:textId="322450AF" w:rsidR="001E6B39" w:rsidRPr="00857F8D" w:rsidRDefault="001E6B39" w:rsidP="00E823CE">
            <w:pPr>
              <w:jc w:val="center"/>
              <w:rPr>
                <w:rFonts w:ascii="Calibri" w:hAnsi="Calibri" w:cs="Calibri"/>
                <w:b w:val="0"/>
                <w:bCs w:val="0"/>
                <w:sz w:val="24"/>
                <w:szCs w:val="24"/>
              </w:rPr>
            </w:pPr>
            <w:r>
              <w:rPr>
                <w:rFonts w:ascii="Calibri" w:hAnsi="Calibri" w:cs="Calibri"/>
                <w:b w:val="0"/>
                <w:bCs w:val="0"/>
                <w:sz w:val="24"/>
                <w:szCs w:val="24"/>
              </w:rPr>
              <w:t>TR09</w:t>
            </w:r>
          </w:p>
        </w:tc>
        <w:tc>
          <w:tcPr>
            <w:tcW w:w="2410" w:type="dxa"/>
          </w:tcPr>
          <w:p w14:paraId="43D8585A" w14:textId="5D7BA056" w:rsidR="001E6B39" w:rsidRPr="005D2588" w:rsidRDefault="00147066" w:rsidP="00E823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147066">
              <w:rPr>
                <w:rFonts w:ascii="Calibri" w:hAnsi="Calibri" w:cs="Calibri"/>
                <w:sz w:val="24"/>
                <w:szCs w:val="24"/>
              </w:rPr>
              <w:t>Database</w:t>
            </w:r>
          </w:p>
        </w:tc>
        <w:tc>
          <w:tcPr>
            <w:tcW w:w="5783" w:type="dxa"/>
          </w:tcPr>
          <w:p w14:paraId="5DC24E88" w14:textId="7C60C07E" w:rsidR="001E6B39" w:rsidRPr="005D2588" w:rsidRDefault="009169CF" w:rsidP="00E823CE">
            <w:pPr>
              <w:keepN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169CF">
              <w:rPr>
                <w:rFonts w:ascii="Calibri" w:hAnsi="Calibri" w:cs="Calibri"/>
                <w:sz w:val="24"/>
                <w:szCs w:val="24"/>
              </w:rPr>
              <w:t>The PostgreSQL database management system must be used, with a version of 11 or higher.</w:t>
            </w:r>
          </w:p>
        </w:tc>
      </w:tr>
      <w:tr w:rsidR="001E6B39" w:rsidRPr="005D2588" w14:paraId="71353F18" w14:textId="77777777" w:rsidTr="001E6B39">
        <w:tc>
          <w:tcPr>
            <w:cnfStyle w:val="001000000000" w:firstRow="0" w:lastRow="0" w:firstColumn="1" w:lastColumn="0" w:oddVBand="0" w:evenVBand="0" w:oddHBand="0" w:evenHBand="0" w:firstRowFirstColumn="0" w:firstRowLastColumn="0" w:lastRowFirstColumn="0" w:lastRowLastColumn="0"/>
            <w:tcW w:w="1129" w:type="dxa"/>
          </w:tcPr>
          <w:p w14:paraId="694341B1" w14:textId="10E27F1B" w:rsidR="001E6B39" w:rsidRPr="00857F8D" w:rsidRDefault="001E6B39" w:rsidP="00E823CE">
            <w:pPr>
              <w:jc w:val="center"/>
              <w:rPr>
                <w:rFonts w:ascii="Calibri" w:hAnsi="Calibri" w:cs="Calibri"/>
                <w:b w:val="0"/>
                <w:bCs w:val="0"/>
                <w:sz w:val="24"/>
                <w:szCs w:val="24"/>
              </w:rPr>
            </w:pPr>
            <w:r>
              <w:rPr>
                <w:rFonts w:ascii="Calibri" w:hAnsi="Calibri" w:cs="Calibri"/>
                <w:b w:val="0"/>
                <w:bCs w:val="0"/>
                <w:sz w:val="24"/>
                <w:szCs w:val="24"/>
              </w:rPr>
              <w:lastRenderedPageBreak/>
              <w:t>TR10</w:t>
            </w:r>
          </w:p>
        </w:tc>
        <w:tc>
          <w:tcPr>
            <w:tcW w:w="2410" w:type="dxa"/>
          </w:tcPr>
          <w:p w14:paraId="543C259A" w14:textId="2456E845" w:rsidR="001E6B39" w:rsidRPr="005D2588" w:rsidRDefault="00147066" w:rsidP="00E823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147066">
              <w:rPr>
                <w:rFonts w:ascii="Calibri" w:hAnsi="Calibri" w:cs="Calibri"/>
                <w:sz w:val="24"/>
                <w:szCs w:val="24"/>
              </w:rPr>
              <w:t>Security</w:t>
            </w:r>
          </w:p>
        </w:tc>
        <w:tc>
          <w:tcPr>
            <w:tcW w:w="5783" w:type="dxa"/>
          </w:tcPr>
          <w:p w14:paraId="227B59EB" w14:textId="770624D4" w:rsidR="001E6B39" w:rsidRPr="005D2588" w:rsidRDefault="009169CF" w:rsidP="00E823CE">
            <w:pPr>
              <w:keepN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169CF">
              <w:rPr>
                <w:rFonts w:ascii="Calibri" w:hAnsi="Calibri" w:cs="Calibri"/>
                <w:sz w:val="24"/>
                <w:szCs w:val="24"/>
              </w:rPr>
              <w:t>The system shall protect information from unauthorized access through the use of an authentication and verification system</w:t>
            </w:r>
          </w:p>
        </w:tc>
      </w:tr>
      <w:tr w:rsidR="001E6B39" w:rsidRPr="005D2588" w14:paraId="33FD55BE" w14:textId="77777777" w:rsidTr="001E6B39">
        <w:tc>
          <w:tcPr>
            <w:cnfStyle w:val="001000000000" w:firstRow="0" w:lastRow="0" w:firstColumn="1" w:lastColumn="0" w:oddVBand="0" w:evenVBand="0" w:oddHBand="0" w:evenHBand="0" w:firstRowFirstColumn="0" w:firstRowLastColumn="0" w:lastRowFirstColumn="0" w:lastRowLastColumn="0"/>
            <w:tcW w:w="1129" w:type="dxa"/>
          </w:tcPr>
          <w:p w14:paraId="6CF9EDEE" w14:textId="5334E62D" w:rsidR="001E6B39" w:rsidRPr="00857F8D" w:rsidRDefault="001E6B39" w:rsidP="00E823CE">
            <w:pPr>
              <w:jc w:val="center"/>
              <w:rPr>
                <w:rFonts w:ascii="Calibri" w:hAnsi="Calibri" w:cs="Calibri"/>
                <w:b w:val="0"/>
                <w:bCs w:val="0"/>
                <w:sz w:val="24"/>
                <w:szCs w:val="24"/>
              </w:rPr>
            </w:pPr>
            <w:r>
              <w:rPr>
                <w:rFonts w:ascii="Calibri" w:hAnsi="Calibri" w:cs="Calibri"/>
                <w:b w:val="0"/>
                <w:bCs w:val="0"/>
                <w:sz w:val="24"/>
                <w:szCs w:val="24"/>
              </w:rPr>
              <w:t>TR11</w:t>
            </w:r>
          </w:p>
        </w:tc>
        <w:tc>
          <w:tcPr>
            <w:tcW w:w="2410" w:type="dxa"/>
          </w:tcPr>
          <w:p w14:paraId="4B29C623" w14:textId="23491917" w:rsidR="001E6B39" w:rsidRPr="005D2588" w:rsidRDefault="00147066" w:rsidP="00E823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147066">
              <w:rPr>
                <w:rFonts w:ascii="Calibri" w:hAnsi="Calibri" w:cs="Calibri"/>
                <w:sz w:val="24"/>
                <w:szCs w:val="24"/>
              </w:rPr>
              <w:t>Ethics</w:t>
            </w:r>
          </w:p>
        </w:tc>
        <w:tc>
          <w:tcPr>
            <w:tcW w:w="5783" w:type="dxa"/>
          </w:tcPr>
          <w:p w14:paraId="1CA2FE2A" w14:textId="20BBD302" w:rsidR="001E6B39" w:rsidRPr="005D2588" w:rsidRDefault="009169CF" w:rsidP="00AC2A48">
            <w:pPr>
              <w:keepN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169CF">
              <w:rPr>
                <w:rFonts w:ascii="Calibri" w:hAnsi="Calibri" w:cs="Calibri"/>
                <w:sz w:val="24"/>
                <w:szCs w:val="24"/>
              </w:rPr>
              <w:t>The system must respect the ethical principles in software development (for example, personal user details, or usage data, should not be collected nor shared without full acknowledgement and authorization from its owner).</w:t>
            </w:r>
          </w:p>
        </w:tc>
      </w:tr>
    </w:tbl>
    <w:p w14:paraId="440A4B40" w14:textId="0C98CC28" w:rsidR="001E6B39" w:rsidRPr="0028300B" w:rsidRDefault="0028300B" w:rsidP="0028300B">
      <w:pPr>
        <w:pStyle w:val="Legenda"/>
        <w:jc w:val="center"/>
        <w:rPr>
          <w:i w:val="0"/>
          <w:iCs w:val="0"/>
          <w:sz w:val="14"/>
          <w:szCs w:val="14"/>
        </w:rPr>
      </w:pPr>
      <w:r>
        <w:rPr>
          <w:i w:val="0"/>
          <w:iCs w:val="0"/>
          <w:sz w:val="14"/>
          <w:szCs w:val="14"/>
        </w:rPr>
        <w:t xml:space="preserve">                                                                                                                                                                                                      </w:t>
      </w:r>
      <w:r w:rsidR="00AC2A48" w:rsidRPr="0028300B">
        <w:rPr>
          <w:i w:val="0"/>
          <w:iCs w:val="0"/>
          <w:sz w:val="14"/>
          <w:szCs w:val="14"/>
        </w:rPr>
        <w:t>Tabla 9: NewsNet Technical Requirements</w:t>
      </w:r>
    </w:p>
    <w:p w14:paraId="19E1E5C2" w14:textId="77777777" w:rsidR="00586797" w:rsidRDefault="00586797" w:rsidP="00586797"/>
    <w:p w14:paraId="206B7BEB" w14:textId="77777777" w:rsidR="00586797" w:rsidRPr="00586797" w:rsidRDefault="00586797" w:rsidP="00586797"/>
    <w:p w14:paraId="04989788" w14:textId="4D540C3D" w:rsidR="001E6B39" w:rsidRDefault="00586797" w:rsidP="004B4A91">
      <w:pPr>
        <w:rPr>
          <w:rFonts w:ascii="Calibri" w:hAnsi="Calibri" w:cs="Calibri"/>
          <w:b/>
          <w:bCs/>
          <w:sz w:val="28"/>
          <w:szCs w:val="28"/>
        </w:rPr>
      </w:pPr>
      <w:r>
        <w:rPr>
          <w:rFonts w:ascii="Calibri" w:hAnsi="Calibri" w:cs="Calibri"/>
          <w:b/>
          <w:bCs/>
          <w:sz w:val="28"/>
          <w:szCs w:val="28"/>
        </w:rPr>
        <w:t>2.3.3. Restrictions</w:t>
      </w:r>
    </w:p>
    <w:tbl>
      <w:tblPr>
        <w:tblStyle w:val="TabeladeGrelha1Clara"/>
        <w:tblW w:w="0" w:type="auto"/>
        <w:tblLayout w:type="fixed"/>
        <w:tblLook w:val="04A0" w:firstRow="1" w:lastRow="0" w:firstColumn="1" w:lastColumn="0" w:noHBand="0" w:noVBand="1"/>
      </w:tblPr>
      <w:tblGrid>
        <w:gridCol w:w="1129"/>
        <w:gridCol w:w="2410"/>
        <w:gridCol w:w="5783"/>
      </w:tblGrid>
      <w:tr w:rsidR="00E514ED" w14:paraId="27851849" w14:textId="77777777" w:rsidTr="00E82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2DBC20C" w14:textId="77777777" w:rsidR="00E514ED" w:rsidRPr="00857F8D" w:rsidRDefault="00E514ED" w:rsidP="00E823CE">
            <w:pPr>
              <w:rPr>
                <w:rFonts w:ascii="Calibri" w:hAnsi="Calibri" w:cs="Calibri"/>
                <w:b w:val="0"/>
                <w:bCs w:val="0"/>
                <w:sz w:val="24"/>
                <w:szCs w:val="24"/>
              </w:rPr>
            </w:pPr>
            <w:r w:rsidRPr="00857F8D">
              <w:rPr>
                <w:rFonts w:ascii="Calibri" w:hAnsi="Calibri" w:cs="Calibri"/>
                <w:b w:val="0"/>
                <w:bCs w:val="0"/>
                <w:sz w:val="24"/>
                <w:szCs w:val="24"/>
              </w:rPr>
              <w:t>Identifier</w:t>
            </w:r>
          </w:p>
        </w:tc>
        <w:tc>
          <w:tcPr>
            <w:tcW w:w="2410" w:type="dxa"/>
          </w:tcPr>
          <w:p w14:paraId="73B03B52" w14:textId="77777777" w:rsidR="00E514ED" w:rsidRPr="00857F8D" w:rsidRDefault="00E514ED" w:rsidP="00E823CE">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4"/>
                <w:szCs w:val="24"/>
              </w:rPr>
            </w:pPr>
            <w:r w:rsidRPr="00857F8D">
              <w:rPr>
                <w:rFonts w:ascii="Calibri" w:hAnsi="Calibri" w:cs="Calibri"/>
                <w:b w:val="0"/>
                <w:bCs w:val="0"/>
                <w:sz w:val="24"/>
                <w:szCs w:val="24"/>
              </w:rPr>
              <w:t>Name</w:t>
            </w:r>
          </w:p>
        </w:tc>
        <w:tc>
          <w:tcPr>
            <w:tcW w:w="5783" w:type="dxa"/>
          </w:tcPr>
          <w:p w14:paraId="4AE0A775" w14:textId="77777777" w:rsidR="00E514ED" w:rsidRPr="00857F8D" w:rsidRDefault="00E514ED" w:rsidP="00E823CE">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4"/>
                <w:szCs w:val="24"/>
              </w:rPr>
            </w:pPr>
            <w:r>
              <w:rPr>
                <w:rFonts w:ascii="Calibri" w:hAnsi="Calibri" w:cs="Calibri"/>
                <w:b w:val="0"/>
                <w:bCs w:val="0"/>
                <w:sz w:val="24"/>
                <w:szCs w:val="24"/>
              </w:rPr>
              <w:t>Description</w:t>
            </w:r>
          </w:p>
        </w:tc>
      </w:tr>
      <w:tr w:rsidR="00E514ED" w14:paraId="4B0D6F6A" w14:textId="77777777" w:rsidTr="00E823CE">
        <w:tc>
          <w:tcPr>
            <w:cnfStyle w:val="001000000000" w:firstRow="0" w:lastRow="0" w:firstColumn="1" w:lastColumn="0" w:oddVBand="0" w:evenVBand="0" w:oddHBand="0" w:evenHBand="0" w:firstRowFirstColumn="0" w:firstRowLastColumn="0" w:lastRowFirstColumn="0" w:lastRowLastColumn="0"/>
            <w:tcW w:w="1129" w:type="dxa"/>
          </w:tcPr>
          <w:p w14:paraId="380167C3" w14:textId="3D47376D" w:rsidR="00E514ED" w:rsidRPr="00857F8D" w:rsidRDefault="00E514ED" w:rsidP="00E823CE">
            <w:pPr>
              <w:jc w:val="center"/>
              <w:rPr>
                <w:rFonts w:ascii="Calibri" w:hAnsi="Calibri" w:cs="Calibri"/>
                <w:b w:val="0"/>
                <w:bCs w:val="0"/>
                <w:sz w:val="24"/>
                <w:szCs w:val="24"/>
              </w:rPr>
            </w:pPr>
            <w:r>
              <w:rPr>
                <w:rFonts w:ascii="Calibri" w:hAnsi="Calibri" w:cs="Calibri"/>
                <w:b w:val="0"/>
                <w:bCs w:val="0"/>
                <w:sz w:val="24"/>
                <w:szCs w:val="24"/>
              </w:rPr>
              <w:t>C01</w:t>
            </w:r>
          </w:p>
        </w:tc>
        <w:tc>
          <w:tcPr>
            <w:tcW w:w="2410" w:type="dxa"/>
          </w:tcPr>
          <w:p w14:paraId="28F66302" w14:textId="097F77AE" w:rsidR="00E514ED" w:rsidRPr="005D2588" w:rsidRDefault="00E514ED" w:rsidP="00E823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Deadline</w:t>
            </w:r>
          </w:p>
        </w:tc>
        <w:tc>
          <w:tcPr>
            <w:tcW w:w="5783" w:type="dxa"/>
          </w:tcPr>
          <w:p w14:paraId="0F40FBED" w14:textId="77777777" w:rsidR="00E514ED" w:rsidRPr="005D2588" w:rsidRDefault="00E514ED" w:rsidP="00392952">
            <w:pPr>
              <w:keepN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575F7">
              <w:rPr>
                <w:rFonts w:ascii="Calibri" w:hAnsi="Calibri" w:cs="Calibri"/>
                <w:sz w:val="24"/>
                <w:szCs w:val="24"/>
              </w:rPr>
              <w:t>The system should have response times shorter than 2s to ensure the user's attention.</w:t>
            </w:r>
          </w:p>
        </w:tc>
      </w:tr>
    </w:tbl>
    <w:p w14:paraId="6D8084B4" w14:textId="3552A756" w:rsidR="00586797" w:rsidRPr="00392952" w:rsidRDefault="00392952" w:rsidP="00392952">
      <w:pPr>
        <w:pStyle w:val="Legenda"/>
        <w:jc w:val="center"/>
        <w:rPr>
          <w:rFonts w:ascii="Calibri" w:hAnsi="Calibri" w:cs="Calibri"/>
          <w:b/>
          <w:bCs/>
          <w:i w:val="0"/>
          <w:iCs w:val="0"/>
          <w:sz w:val="22"/>
          <w:szCs w:val="22"/>
        </w:rPr>
      </w:pPr>
      <w:r>
        <w:rPr>
          <w:i w:val="0"/>
          <w:iCs w:val="0"/>
          <w:sz w:val="14"/>
          <w:szCs w:val="14"/>
        </w:rPr>
        <w:t xml:space="preserve">                                                                                                                                                                                                                             </w:t>
      </w:r>
      <w:r w:rsidRPr="00392952">
        <w:rPr>
          <w:i w:val="0"/>
          <w:iCs w:val="0"/>
          <w:sz w:val="14"/>
          <w:szCs w:val="14"/>
        </w:rPr>
        <w:t>Table 10: NewsNet Restrictions</w:t>
      </w:r>
    </w:p>
    <w:p w14:paraId="0646D898" w14:textId="77777777" w:rsidR="004B4A91" w:rsidRDefault="004B4A91" w:rsidP="007110B6">
      <w:pPr>
        <w:rPr>
          <w:rFonts w:ascii="Calibri" w:hAnsi="Calibri" w:cs="Calibri"/>
          <w:sz w:val="32"/>
          <w:szCs w:val="32"/>
        </w:rPr>
      </w:pPr>
    </w:p>
    <w:p w14:paraId="40155168" w14:textId="77777777" w:rsidR="00392952" w:rsidRDefault="00392952" w:rsidP="007110B6">
      <w:pPr>
        <w:rPr>
          <w:rFonts w:ascii="Calibri" w:hAnsi="Calibri" w:cs="Calibri"/>
          <w:sz w:val="32"/>
          <w:szCs w:val="32"/>
        </w:rPr>
      </w:pPr>
    </w:p>
    <w:p w14:paraId="17CD1850" w14:textId="5081231E" w:rsidR="00143C2F" w:rsidRPr="00DE3187" w:rsidRDefault="00392952" w:rsidP="00392952">
      <w:pPr>
        <w:rPr>
          <w:rFonts w:ascii="Calibri" w:hAnsi="Calibri" w:cs="Calibri"/>
          <w:b/>
          <w:bCs/>
          <w:sz w:val="40"/>
          <w:szCs w:val="40"/>
        </w:rPr>
      </w:pPr>
      <w:r w:rsidRPr="00FC47DB">
        <w:rPr>
          <w:rFonts w:ascii="Calibri" w:hAnsi="Calibri" w:cs="Calibri"/>
          <w:b/>
          <w:bCs/>
          <w:sz w:val="40"/>
          <w:szCs w:val="40"/>
        </w:rPr>
        <w:t>A</w:t>
      </w:r>
      <w:r>
        <w:rPr>
          <w:rFonts w:ascii="Calibri" w:hAnsi="Calibri" w:cs="Calibri"/>
          <w:b/>
          <w:bCs/>
          <w:sz w:val="40"/>
          <w:szCs w:val="40"/>
        </w:rPr>
        <w:t>3</w:t>
      </w:r>
      <w:r w:rsidRPr="00FC47DB">
        <w:rPr>
          <w:rFonts w:ascii="Calibri" w:hAnsi="Calibri" w:cs="Calibri"/>
          <w:b/>
          <w:bCs/>
          <w:sz w:val="40"/>
          <w:szCs w:val="40"/>
        </w:rPr>
        <w:t xml:space="preserve">: </w:t>
      </w:r>
      <w:r>
        <w:rPr>
          <w:rFonts w:ascii="Calibri" w:hAnsi="Calibri" w:cs="Calibri"/>
          <w:b/>
          <w:bCs/>
          <w:sz w:val="40"/>
          <w:szCs w:val="40"/>
        </w:rPr>
        <w:t>Information Architecture</w:t>
      </w:r>
    </w:p>
    <w:p w14:paraId="06C7AC26" w14:textId="77777777" w:rsidR="00DE3187" w:rsidRDefault="00143C2F" w:rsidP="00392952">
      <w:pPr>
        <w:rPr>
          <w:rFonts w:ascii="Calibri" w:hAnsi="Calibri" w:cs="Calibri"/>
          <w:b/>
          <w:bCs/>
          <w:sz w:val="32"/>
          <w:szCs w:val="32"/>
        </w:rPr>
      </w:pPr>
      <w:r>
        <w:rPr>
          <w:rFonts w:ascii="Calibri" w:hAnsi="Calibri" w:cs="Calibri"/>
          <w:b/>
          <w:bCs/>
          <w:sz w:val="32"/>
          <w:szCs w:val="32"/>
        </w:rPr>
        <w:t>3.1. Sitemap</w:t>
      </w:r>
    </w:p>
    <w:p w14:paraId="3A187F25" w14:textId="3523EC98" w:rsidR="00392952" w:rsidRPr="00DE3187" w:rsidRDefault="00DE3187" w:rsidP="00392952">
      <w:pPr>
        <w:rPr>
          <w:rFonts w:ascii="Calibri" w:hAnsi="Calibri" w:cs="Calibri"/>
          <w:b/>
          <w:bCs/>
          <w:sz w:val="28"/>
          <w:szCs w:val="28"/>
        </w:rPr>
      </w:pPr>
      <w:r w:rsidRPr="00DE3187">
        <w:rPr>
          <w:rFonts w:ascii="Calibri" w:hAnsi="Calibri" w:cs="Calibri"/>
          <w:b/>
          <w:bCs/>
          <w:sz w:val="28"/>
          <w:szCs w:val="28"/>
        </w:rPr>
        <w:t xml:space="preserve"> </w:t>
      </w:r>
      <w:r w:rsidRPr="00DE3187">
        <w:rPr>
          <w:rFonts w:ascii="Calibri" w:hAnsi="Calibri" w:cs="Calibri"/>
          <w:sz w:val="24"/>
          <w:szCs w:val="24"/>
        </w:rPr>
        <w:t>A sitemap is a visual representation of the structure of a website or a system. It outlines all the pages, content, and sections within a website or application, showing how they’re interconnected.</w:t>
      </w:r>
    </w:p>
    <w:p w14:paraId="2F483FEA" w14:textId="7006A294" w:rsidR="00C32179" w:rsidRDefault="00714979" w:rsidP="007110B6">
      <w:pPr>
        <w:rPr>
          <w:rFonts w:ascii="Calibri" w:hAnsi="Calibri" w:cs="Calibri"/>
          <w:sz w:val="32"/>
          <w:szCs w:val="32"/>
        </w:rPr>
      </w:pPr>
      <w:r>
        <w:rPr>
          <w:rFonts w:ascii="Calibri" w:hAnsi="Calibri" w:cs="Calibri"/>
          <w:noProof/>
          <w:sz w:val="32"/>
          <w:szCs w:val="32"/>
        </w:rPr>
        <w:drawing>
          <wp:anchor distT="0" distB="0" distL="114300" distR="114300" simplePos="0" relativeHeight="251662336" behindDoc="1" locked="0" layoutInCell="1" allowOverlap="1" wp14:anchorId="6AC28BF3" wp14:editId="4997EABF">
            <wp:simplePos x="0" y="0"/>
            <wp:positionH relativeFrom="margin">
              <wp:align>center</wp:align>
            </wp:positionH>
            <wp:positionV relativeFrom="paragraph">
              <wp:posOffset>265430</wp:posOffset>
            </wp:positionV>
            <wp:extent cx="5327374" cy="2261563"/>
            <wp:effectExtent l="0" t="0" r="6985" b="5715"/>
            <wp:wrapTight wrapText="bothSides">
              <wp:wrapPolygon edited="0">
                <wp:start x="6102" y="0"/>
                <wp:lineTo x="0" y="1274"/>
                <wp:lineTo x="0" y="19471"/>
                <wp:lineTo x="6102" y="20381"/>
                <wp:lineTo x="6102" y="21291"/>
                <wp:lineTo x="12900" y="21473"/>
                <wp:lineTo x="21551" y="21473"/>
                <wp:lineTo x="21551" y="1092"/>
                <wp:lineTo x="19697" y="546"/>
                <wp:lineTo x="10505" y="0"/>
                <wp:lineTo x="6102" y="0"/>
              </wp:wrapPolygon>
            </wp:wrapTight>
            <wp:docPr id="1439642989" name="Imagem 3" descr="Uma imagem com texto, captura de ecrã, diagram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642989" name="Imagem 3" descr="Uma imagem com texto, captura de ecrã, diagrama, design&#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327374" cy="2261563"/>
                    </a:xfrm>
                    <a:prstGeom prst="rect">
                      <a:avLst/>
                    </a:prstGeom>
                  </pic:spPr>
                </pic:pic>
              </a:graphicData>
            </a:graphic>
          </wp:anchor>
        </w:drawing>
      </w:r>
    </w:p>
    <w:p w14:paraId="3E67CF8C" w14:textId="0E58C538" w:rsidR="00714979" w:rsidRDefault="00714979" w:rsidP="007110B6">
      <w:pPr>
        <w:rPr>
          <w:rFonts w:ascii="Calibri" w:hAnsi="Calibri" w:cs="Calibri"/>
          <w:sz w:val="32"/>
          <w:szCs w:val="32"/>
        </w:rPr>
      </w:pPr>
    </w:p>
    <w:p w14:paraId="11FE9B87" w14:textId="42236867" w:rsidR="00714979" w:rsidRDefault="00714979" w:rsidP="007110B6">
      <w:pPr>
        <w:rPr>
          <w:rFonts w:ascii="Calibri" w:hAnsi="Calibri" w:cs="Calibri"/>
          <w:sz w:val="32"/>
          <w:szCs w:val="32"/>
        </w:rPr>
      </w:pPr>
    </w:p>
    <w:p w14:paraId="191519BB" w14:textId="723845BF" w:rsidR="00714979" w:rsidRDefault="00714979" w:rsidP="007110B6">
      <w:pPr>
        <w:rPr>
          <w:rFonts w:ascii="Calibri" w:hAnsi="Calibri" w:cs="Calibri"/>
          <w:sz w:val="32"/>
          <w:szCs w:val="32"/>
        </w:rPr>
      </w:pPr>
    </w:p>
    <w:p w14:paraId="722F4F1F" w14:textId="52142B63" w:rsidR="00714979" w:rsidRDefault="00714979" w:rsidP="007110B6">
      <w:pPr>
        <w:rPr>
          <w:rFonts w:ascii="Calibri" w:hAnsi="Calibri" w:cs="Calibri"/>
          <w:sz w:val="32"/>
          <w:szCs w:val="32"/>
        </w:rPr>
      </w:pPr>
    </w:p>
    <w:p w14:paraId="673BA530" w14:textId="77777777" w:rsidR="00714979" w:rsidRDefault="00714979" w:rsidP="007110B6">
      <w:pPr>
        <w:rPr>
          <w:rFonts w:ascii="Calibri" w:hAnsi="Calibri" w:cs="Calibri"/>
          <w:sz w:val="32"/>
          <w:szCs w:val="32"/>
        </w:rPr>
      </w:pPr>
    </w:p>
    <w:p w14:paraId="21F3C46D" w14:textId="77777777" w:rsidR="00714979" w:rsidRDefault="00714979" w:rsidP="007110B6">
      <w:pPr>
        <w:rPr>
          <w:rFonts w:ascii="Calibri" w:hAnsi="Calibri" w:cs="Calibri"/>
          <w:sz w:val="32"/>
          <w:szCs w:val="32"/>
        </w:rPr>
      </w:pPr>
    </w:p>
    <w:p w14:paraId="21B44070" w14:textId="19FE831C" w:rsidR="00714979" w:rsidRDefault="00714979" w:rsidP="007110B6">
      <w:pPr>
        <w:rPr>
          <w:rFonts w:ascii="Calibri" w:hAnsi="Calibri" w:cs="Calibri"/>
          <w:sz w:val="32"/>
          <w:szCs w:val="32"/>
        </w:rPr>
      </w:pPr>
      <w:r>
        <w:rPr>
          <w:noProof/>
        </w:rPr>
        <mc:AlternateContent>
          <mc:Choice Requires="wps">
            <w:drawing>
              <wp:anchor distT="0" distB="0" distL="114300" distR="114300" simplePos="0" relativeHeight="251664384" behindDoc="1" locked="0" layoutInCell="1" allowOverlap="1" wp14:anchorId="466C437F" wp14:editId="53F8924D">
                <wp:simplePos x="0" y="0"/>
                <wp:positionH relativeFrom="margin">
                  <wp:align>center</wp:align>
                </wp:positionH>
                <wp:positionV relativeFrom="paragraph">
                  <wp:posOffset>7455</wp:posOffset>
                </wp:positionV>
                <wp:extent cx="5327015" cy="635"/>
                <wp:effectExtent l="0" t="0" r="6985" b="0"/>
                <wp:wrapTight wrapText="bothSides">
                  <wp:wrapPolygon edited="0">
                    <wp:start x="0" y="0"/>
                    <wp:lineTo x="0" y="19213"/>
                    <wp:lineTo x="21551" y="19213"/>
                    <wp:lineTo x="21551" y="0"/>
                    <wp:lineTo x="0" y="0"/>
                  </wp:wrapPolygon>
                </wp:wrapTight>
                <wp:docPr id="802413569" name="Caixa de texto 1"/>
                <wp:cNvGraphicFramePr/>
                <a:graphic xmlns:a="http://schemas.openxmlformats.org/drawingml/2006/main">
                  <a:graphicData uri="http://schemas.microsoft.com/office/word/2010/wordprocessingShape">
                    <wps:wsp>
                      <wps:cNvSpPr txBox="1"/>
                      <wps:spPr>
                        <a:xfrm>
                          <a:off x="0" y="0"/>
                          <a:ext cx="5327015" cy="635"/>
                        </a:xfrm>
                        <a:prstGeom prst="rect">
                          <a:avLst/>
                        </a:prstGeom>
                        <a:solidFill>
                          <a:prstClr val="white"/>
                        </a:solidFill>
                        <a:ln>
                          <a:noFill/>
                        </a:ln>
                      </wps:spPr>
                      <wps:txbx>
                        <w:txbxContent>
                          <w:p w14:paraId="51A17823" w14:textId="3A888A06" w:rsidR="00C3669F" w:rsidRPr="00C3669F" w:rsidRDefault="00C3669F" w:rsidP="00C32179">
                            <w:pPr>
                              <w:pStyle w:val="Legenda"/>
                              <w:jc w:val="right"/>
                              <w:rPr>
                                <w:rFonts w:ascii="Calibri" w:hAnsi="Calibri" w:cs="Calibri"/>
                                <w:i w:val="0"/>
                                <w:iCs w:val="0"/>
                                <w:noProof/>
                                <w:sz w:val="24"/>
                                <w:szCs w:val="24"/>
                              </w:rPr>
                            </w:pPr>
                            <w:r w:rsidRPr="00C3669F">
                              <w:rPr>
                                <w:i w:val="0"/>
                                <w:iCs w:val="0"/>
                                <w:sz w:val="14"/>
                                <w:szCs w:val="14"/>
                              </w:rPr>
                              <w:t>Figure 2: NewsNet Sitemap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6C437F" id="_x0000_s1027" type="#_x0000_t202" style="position:absolute;margin-left:0;margin-top:.6pt;width:419.45pt;height:.05pt;z-index:-2516520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" stroked="f">
                <v:textbox style="mso-fit-shape-to-text:t" inset="0,0,0,0">
                  <w:txbxContent>
                    <w:p w14:paraId="51A17823" w14:textId="3A888A06" w:rsidR="00C3669F" w:rsidRPr="00C3669F" w:rsidRDefault="00C3669F" w:rsidP="00C32179">
                      <w:pPr>
                        <w:pStyle w:val="Legenda"/>
                        <w:jc w:val="right"/>
                        <w:rPr>
                          <w:rFonts w:ascii="Calibri" w:hAnsi="Calibri" w:cs="Calibri"/>
                          <w:i w:val="0"/>
                          <w:iCs w:val="0"/>
                          <w:noProof/>
                          <w:sz w:val="24"/>
                          <w:szCs w:val="24"/>
                        </w:rPr>
                      </w:pPr>
                      <w:r w:rsidRPr="00C3669F">
                        <w:rPr>
                          <w:i w:val="0"/>
                          <w:iCs w:val="0"/>
                          <w:sz w:val="14"/>
                          <w:szCs w:val="14"/>
                        </w:rPr>
                        <w:t>Figure 2: NewsNet Sitemap</w:t>
                      </w:r>
                    </w:p>
                  </w:txbxContent>
                </v:textbox>
                <w10:wrap type="tight" anchorx="margin"/>
              </v:shape>
            </w:pict>
          </mc:Fallback>
        </mc:AlternateContent>
      </w:r>
    </w:p>
    <w:p w14:paraId="1F7BA2FC" w14:textId="1D793C45" w:rsidR="00714979" w:rsidRDefault="00714979" w:rsidP="007110B6">
      <w:pPr>
        <w:rPr>
          <w:rFonts w:ascii="Calibri" w:hAnsi="Calibri" w:cs="Calibri"/>
          <w:sz w:val="32"/>
          <w:szCs w:val="32"/>
        </w:rPr>
      </w:pPr>
    </w:p>
    <w:p w14:paraId="734C839C" w14:textId="77777777" w:rsidR="00714979" w:rsidRDefault="00714979" w:rsidP="007110B6">
      <w:pPr>
        <w:rPr>
          <w:rFonts w:ascii="Calibri" w:hAnsi="Calibri" w:cs="Calibri"/>
          <w:sz w:val="32"/>
          <w:szCs w:val="32"/>
        </w:rPr>
      </w:pPr>
    </w:p>
    <w:p w14:paraId="49F4EAAD" w14:textId="77777777" w:rsidR="00714979" w:rsidRDefault="00714979" w:rsidP="007110B6">
      <w:pPr>
        <w:rPr>
          <w:rFonts w:ascii="Calibri" w:hAnsi="Calibri" w:cs="Calibri"/>
          <w:sz w:val="32"/>
          <w:szCs w:val="32"/>
        </w:rPr>
      </w:pPr>
    </w:p>
    <w:p w14:paraId="265A4427" w14:textId="78AB8E30" w:rsidR="00714979" w:rsidRDefault="00714979" w:rsidP="00714979">
      <w:pPr>
        <w:rPr>
          <w:rFonts w:ascii="Calibri" w:hAnsi="Calibri" w:cs="Calibri"/>
          <w:b/>
          <w:bCs/>
          <w:sz w:val="32"/>
          <w:szCs w:val="32"/>
        </w:rPr>
      </w:pPr>
      <w:r>
        <w:rPr>
          <w:rFonts w:ascii="Calibri" w:hAnsi="Calibri" w:cs="Calibri"/>
          <w:b/>
          <w:bCs/>
          <w:sz w:val="32"/>
          <w:szCs w:val="32"/>
        </w:rPr>
        <w:lastRenderedPageBreak/>
        <w:t>3.2. Wireframes</w:t>
      </w:r>
    </w:p>
    <w:p w14:paraId="0DF1E970" w14:textId="61068FD0" w:rsidR="00C40033" w:rsidRDefault="00C40033" w:rsidP="00714979">
      <w:pPr>
        <w:rPr>
          <w:rFonts w:ascii="Calibri" w:hAnsi="Calibri" w:cs="Calibri"/>
          <w:b/>
          <w:bCs/>
          <w:sz w:val="28"/>
          <w:szCs w:val="28"/>
        </w:rPr>
      </w:pPr>
      <w:r>
        <w:rPr>
          <w:rFonts w:ascii="Calibri" w:hAnsi="Calibri" w:cs="Calibri"/>
          <w:b/>
          <w:bCs/>
          <w:sz w:val="28"/>
          <w:szCs w:val="28"/>
        </w:rPr>
        <w:t>UI01: Homepage</w:t>
      </w:r>
    </w:p>
    <w:p w14:paraId="1BFF15C0" w14:textId="3D1DDD08" w:rsidR="00C40033" w:rsidRPr="00C40033" w:rsidRDefault="004733FE" w:rsidP="00714979">
      <w:pPr>
        <w:rPr>
          <w:rFonts w:ascii="Calibri" w:hAnsi="Calibri" w:cs="Calibri"/>
          <w:sz w:val="28"/>
          <w:szCs w:val="28"/>
        </w:rPr>
      </w:pPr>
      <w:r>
        <w:rPr>
          <w:noProof/>
        </w:rPr>
        <mc:AlternateContent>
          <mc:Choice Requires="wps">
            <w:drawing>
              <wp:anchor distT="0" distB="0" distL="114300" distR="114300" simplePos="0" relativeHeight="251670528" behindDoc="1" locked="0" layoutInCell="1" allowOverlap="1" wp14:anchorId="3DB556A5" wp14:editId="45CC20EE">
                <wp:simplePos x="0" y="0"/>
                <wp:positionH relativeFrom="column">
                  <wp:posOffset>1076960</wp:posOffset>
                </wp:positionH>
                <wp:positionV relativeFrom="paragraph">
                  <wp:posOffset>3919220</wp:posOffset>
                </wp:positionV>
                <wp:extent cx="4420870" cy="635"/>
                <wp:effectExtent l="0" t="0" r="0" b="0"/>
                <wp:wrapTight wrapText="bothSides">
                  <wp:wrapPolygon edited="0">
                    <wp:start x="0" y="0"/>
                    <wp:lineTo x="0" y="21600"/>
                    <wp:lineTo x="21600" y="21600"/>
                    <wp:lineTo x="21600" y="0"/>
                  </wp:wrapPolygon>
                </wp:wrapTight>
                <wp:docPr id="1883902550" name="Caixa de texto 1"/>
                <wp:cNvGraphicFramePr/>
                <a:graphic xmlns:a="http://schemas.openxmlformats.org/drawingml/2006/main">
                  <a:graphicData uri="http://schemas.microsoft.com/office/word/2010/wordprocessingShape">
                    <wps:wsp>
                      <wps:cNvSpPr txBox="1"/>
                      <wps:spPr>
                        <a:xfrm>
                          <a:off x="0" y="0"/>
                          <a:ext cx="4420870" cy="635"/>
                        </a:xfrm>
                        <a:prstGeom prst="rect">
                          <a:avLst/>
                        </a:prstGeom>
                        <a:solidFill>
                          <a:prstClr val="white"/>
                        </a:solidFill>
                        <a:ln>
                          <a:noFill/>
                        </a:ln>
                      </wps:spPr>
                      <wps:txbx>
                        <w:txbxContent>
                          <w:p w14:paraId="0C8D0B0A" w14:textId="1BDF70EF" w:rsidR="004733FE" w:rsidRPr="004733FE" w:rsidRDefault="004733FE" w:rsidP="004733FE">
                            <w:pPr>
                              <w:pStyle w:val="Legenda"/>
                              <w:jc w:val="right"/>
                              <w:rPr>
                                <w:rFonts w:ascii="Calibri" w:hAnsi="Calibri" w:cs="Calibri"/>
                                <w:i w:val="0"/>
                                <w:iCs w:val="0"/>
                                <w:noProof/>
                                <w:sz w:val="22"/>
                                <w:szCs w:val="22"/>
                              </w:rPr>
                            </w:pPr>
                            <w:r w:rsidRPr="004733FE">
                              <w:rPr>
                                <w:i w:val="0"/>
                                <w:iCs w:val="0"/>
                                <w:sz w:val="14"/>
                                <w:szCs w:val="14"/>
                              </w:rPr>
                              <w:t>Figure 3: Homepage (UI01) wireframe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B556A5" id="_x0000_s1028" type="#_x0000_t202" style="position:absolute;margin-left:84.8pt;margin-top:308.6pt;width:348.1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aFvGgIAAD8EAAAOAAAAZHJzL2Uyb0RvYy54bWysU8Fu2zAMvQ/YPwi6L06yri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" stroked="f">
                <v:textbox style="mso-fit-shape-to-text:t" inset="0,0,0,0">
                  <w:txbxContent>
                    <w:p w14:paraId="0C8D0B0A" w14:textId="1BDF70EF" w:rsidR="004733FE" w:rsidRPr="004733FE" w:rsidRDefault="004733FE" w:rsidP="004733FE">
                      <w:pPr>
                        <w:pStyle w:val="Legenda"/>
                        <w:jc w:val="right"/>
                        <w:rPr>
                          <w:rFonts w:ascii="Calibri" w:hAnsi="Calibri" w:cs="Calibri"/>
                          <w:i w:val="0"/>
                          <w:iCs w:val="0"/>
                          <w:noProof/>
                          <w:sz w:val="22"/>
                          <w:szCs w:val="22"/>
                        </w:rPr>
                      </w:pPr>
                      <w:r w:rsidRPr="004733FE">
                        <w:rPr>
                          <w:i w:val="0"/>
                          <w:iCs w:val="0"/>
                          <w:sz w:val="14"/>
                          <w:szCs w:val="14"/>
                        </w:rPr>
                        <w:t>Figure 3: Homepage (UI01) wireframe</w:t>
                      </w:r>
                    </w:p>
                  </w:txbxContent>
                </v:textbox>
                <w10:wrap type="tight"/>
              </v:shape>
            </w:pict>
          </mc:Fallback>
        </mc:AlternateContent>
      </w:r>
      <w:r w:rsidR="00465F0E">
        <w:rPr>
          <w:rFonts w:ascii="Calibri" w:hAnsi="Calibri" w:cs="Calibri"/>
          <w:noProof/>
          <w:sz w:val="28"/>
          <w:szCs w:val="28"/>
        </w:rPr>
        <w:drawing>
          <wp:anchor distT="0" distB="0" distL="114300" distR="114300" simplePos="0" relativeHeight="251665408" behindDoc="1" locked="0" layoutInCell="1" allowOverlap="1" wp14:anchorId="350481F7" wp14:editId="56424072">
            <wp:simplePos x="0" y="0"/>
            <wp:positionH relativeFrom="margin">
              <wp:posOffset>1076960</wp:posOffset>
            </wp:positionH>
            <wp:positionV relativeFrom="paragraph">
              <wp:posOffset>29845</wp:posOffset>
            </wp:positionV>
            <wp:extent cx="4420870" cy="3832225"/>
            <wp:effectExtent l="0" t="0" r="0" b="0"/>
            <wp:wrapTight wrapText="bothSides">
              <wp:wrapPolygon edited="0">
                <wp:start x="0" y="0"/>
                <wp:lineTo x="0" y="21475"/>
                <wp:lineTo x="21501" y="21475"/>
                <wp:lineTo x="21501" y="0"/>
                <wp:lineTo x="0" y="0"/>
              </wp:wrapPolygon>
            </wp:wrapTight>
            <wp:docPr id="662205091" name="Imagem 5" descr="Uma imagem com texto, captura de ecrã, númer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05091" name="Imagem 5" descr="Uma imagem com texto, captura de ecrã, número, Tipo de letra&#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20870" cy="3832225"/>
                    </a:xfrm>
                    <a:prstGeom prst="rect">
                      <a:avLst/>
                    </a:prstGeom>
                  </pic:spPr>
                </pic:pic>
              </a:graphicData>
            </a:graphic>
            <wp14:sizeRelH relativeFrom="margin">
              <wp14:pctWidth>0</wp14:pctWidth>
            </wp14:sizeRelH>
            <wp14:sizeRelV relativeFrom="margin">
              <wp14:pctHeight>0</wp14:pctHeight>
            </wp14:sizeRelV>
          </wp:anchor>
        </w:drawing>
      </w:r>
    </w:p>
    <w:p w14:paraId="3349E71E" w14:textId="77D6BC83" w:rsidR="00714979" w:rsidRDefault="00714979" w:rsidP="007110B6">
      <w:pPr>
        <w:rPr>
          <w:rFonts w:ascii="Calibri" w:hAnsi="Calibri" w:cs="Calibri"/>
          <w:sz w:val="32"/>
          <w:szCs w:val="32"/>
        </w:rPr>
      </w:pPr>
    </w:p>
    <w:p w14:paraId="2DD2CC60" w14:textId="1743EB14" w:rsidR="00392952" w:rsidRDefault="00392952" w:rsidP="007110B6">
      <w:pPr>
        <w:rPr>
          <w:rFonts w:ascii="Calibri" w:hAnsi="Calibri" w:cs="Calibri"/>
          <w:sz w:val="32"/>
          <w:szCs w:val="32"/>
        </w:rPr>
      </w:pPr>
    </w:p>
    <w:p w14:paraId="31237BBE" w14:textId="30316847" w:rsidR="003E46B5" w:rsidRDefault="003E46B5" w:rsidP="007110B6">
      <w:pPr>
        <w:rPr>
          <w:rFonts w:ascii="Calibri" w:hAnsi="Calibri" w:cs="Calibri"/>
          <w:sz w:val="32"/>
          <w:szCs w:val="32"/>
        </w:rPr>
      </w:pPr>
    </w:p>
    <w:p w14:paraId="24BCE757" w14:textId="19ECA673" w:rsidR="003E46B5" w:rsidRDefault="003E46B5" w:rsidP="007110B6">
      <w:pPr>
        <w:rPr>
          <w:rFonts w:ascii="Calibri" w:hAnsi="Calibri" w:cs="Calibri"/>
          <w:sz w:val="32"/>
          <w:szCs w:val="32"/>
        </w:rPr>
      </w:pPr>
    </w:p>
    <w:p w14:paraId="7284038D" w14:textId="6771486E" w:rsidR="003E46B5" w:rsidRDefault="003E46B5" w:rsidP="007110B6">
      <w:pPr>
        <w:rPr>
          <w:rFonts w:ascii="Calibri" w:hAnsi="Calibri" w:cs="Calibri"/>
          <w:sz w:val="32"/>
          <w:szCs w:val="32"/>
        </w:rPr>
      </w:pPr>
    </w:p>
    <w:p w14:paraId="2097A9C4" w14:textId="4BF0C0F1" w:rsidR="003E46B5" w:rsidRDefault="003E46B5" w:rsidP="007110B6">
      <w:pPr>
        <w:rPr>
          <w:rFonts w:ascii="Calibri" w:hAnsi="Calibri" w:cs="Calibri"/>
          <w:sz w:val="32"/>
          <w:szCs w:val="32"/>
        </w:rPr>
      </w:pPr>
    </w:p>
    <w:p w14:paraId="6047251C" w14:textId="2CAF3D4C" w:rsidR="003E46B5" w:rsidRDefault="003E46B5" w:rsidP="007110B6">
      <w:pPr>
        <w:rPr>
          <w:rFonts w:ascii="Calibri" w:hAnsi="Calibri" w:cs="Calibri"/>
          <w:sz w:val="32"/>
          <w:szCs w:val="32"/>
        </w:rPr>
      </w:pPr>
    </w:p>
    <w:p w14:paraId="35893BD8" w14:textId="194335D2" w:rsidR="003E46B5" w:rsidRDefault="003E46B5" w:rsidP="007110B6">
      <w:pPr>
        <w:rPr>
          <w:rFonts w:ascii="Calibri" w:hAnsi="Calibri" w:cs="Calibri"/>
          <w:sz w:val="32"/>
          <w:szCs w:val="32"/>
        </w:rPr>
      </w:pPr>
    </w:p>
    <w:p w14:paraId="0C66F2EE" w14:textId="3B79D2A3" w:rsidR="003E46B5" w:rsidRDefault="003E46B5" w:rsidP="007110B6">
      <w:pPr>
        <w:rPr>
          <w:rFonts w:ascii="Calibri" w:hAnsi="Calibri" w:cs="Calibri"/>
          <w:sz w:val="32"/>
          <w:szCs w:val="32"/>
        </w:rPr>
      </w:pPr>
    </w:p>
    <w:p w14:paraId="76398668" w14:textId="2551BB4D" w:rsidR="003E46B5" w:rsidRDefault="003E46B5" w:rsidP="007110B6">
      <w:pPr>
        <w:rPr>
          <w:rFonts w:ascii="Calibri" w:hAnsi="Calibri" w:cs="Calibri"/>
          <w:sz w:val="32"/>
          <w:szCs w:val="32"/>
        </w:rPr>
      </w:pPr>
    </w:p>
    <w:p w14:paraId="2750F449" w14:textId="7CDA3F78" w:rsidR="003E46B5" w:rsidRDefault="003E46B5" w:rsidP="003E46B5">
      <w:pPr>
        <w:rPr>
          <w:rFonts w:ascii="Calibri" w:hAnsi="Calibri" w:cs="Calibri"/>
          <w:b/>
          <w:bCs/>
          <w:sz w:val="28"/>
          <w:szCs w:val="28"/>
        </w:rPr>
      </w:pPr>
    </w:p>
    <w:p w14:paraId="51402051" w14:textId="58839698" w:rsidR="003E46B5" w:rsidRDefault="003E46B5" w:rsidP="003E46B5">
      <w:pPr>
        <w:rPr>
          <w:rFonts w:ascii="Calibri" w:hAnsi="Calibri" w:cs="Calibri"/>
          <w:b/>
          <w:bCs/>
          <w:sz w:val="28"/>
          <w:szCs w:val="28"/>
        </w:rPr>
      </w:pPr>
      <w:r>
        <w:rPr>
          <w:rFonts w:ascii="Calibri" w:hAnsi="Calibri" w:cs="Calibri"/>
          <w:b/>
          <w:bCs/>
          <w:sz w:val="28"/>
          <w:szCs w:val="28"/>
        </w:rPr>
        <w:t>UI10: Authors</w:t>
      </w:r>
    </w:p>
    <w:p w14:paraId="55A85496" w14:textId="171BD2B5" w:rsidR="00465F0E" w:rsidRDefault="001021C7" w:rsidP="003E46B5">
      <w:pPr>
        <w:rPr>
          <w:rFonts w:ascii="Calibri" w:hAnsi="Calibri" w:cs="Calibri"/>
          <w:b/>
          <w:bCs/>
          <w:sz w:val="28"/>
          <w:szCs w:val="28"/>
        </w:rPr>
      </w:pPr>
      <w:r>
        <w:rPr>
          <w:noProof/>
        </w:rPr>
        <mc:AlternateContent>
          <mc:Choice Requires="wps">
            <w:drawing>
              <wp:anchor distT="0" distB="0" distL="114300" distR="114300" simplePos="0" relativeHeight="251672576" behindDoc="0" locked="0" layoutInCell="1" allowOverlap="1" wp14:anchorId="216F307D" wp14:editId="15261EB3">
                <wp:simplePos x="0" y="0"/>
                <wp:positionH relativeFrom="column">
                  <wp:posOffset>1275080</wp:posOffset>
                </wp:positionH>
                <wp:positionV relativeFrom="paragraph">
                  <wp:posOffset>3799205</wp:posOffset>
                </wp:positionV>
                <wp:extent cx="4094480" cy="635"/>
                <wp:effectExtent l="0" t="0" r="0" b="0"/>
                <wp:wrapSquare wrapText="bothSides"/>
                <wp:docPr id="2032893711" name="Caixa de texto 1"/>
                <wp:cNvGraphicFramePr/>
                <a:graphic xmlns:a="http://schemas.openxmlformats.org/drawingml/2006/main">
                  <a:graphicData uri="http://schemas.microsoft.com/office/word/2010/wordprocessingShape">
                    <wps:wsp>
                      <wps:cNvSpPr txBox="1"/>
                      <wps:spPr>
                        <a:xfrm>
                          <a:off x="0" y="0"/>
                          <a:ext cx="4094480" cy="635"/>
                        </a:xfrm>
                        <a:prstGeom prst="rect">
                          <a:avLst/>
                        </a:prstGeom>
                        <a:solidFill>
                          <a:prstClr val="white"/>
                        </a:solidFill>
                        <a:ln>
                          <a:noFill/>
                        </a:ln>
                      </wps:spPr>
                      <wps:txbx>
                        <w:txbxContent>
                          <w:p w14:paraId="32CF1B7D" w14:textId="261AC017" w:rsidR="001021C7" w:rsidRPr="001021C7" w:rsidRDefault="001021C7" w:rsidP="001021C7">
                            <w:pPr>
                              <w:pStyle w:val="Legenda"/>
                              <w:jc w:val="right"/>
                              <w:rPr>
                                <w:rFonts w:ascii="Calibri" w:hAnsi="Calibri" w:cs="Calibri"/>
                                <w:b/>
                                <w:bCs/>
                                <w:i w:val="0"/>
                                <w:iCs w:val="0"/>
                                <w:noProof/>
                                <w:sz w:val="22"/>
                                <w:szCs w:val="22"/>
                              </w:rPr>
                            </w:pPr>
                            <w:r w:rsidRPr="001021C7">
                              <w:rPr>
                                <w:i w:val="0"/>
                                <w:iCs w:val="0"/>
                                <w:sz w:val="14"/>
                                <w:szCs w:val="14"/>
                              </w:rPr>
                              <w:t>Figure 4: Authors (UI10) wireframe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6F307D" id="_x0000_s1029" type="#_x0000_t202" style="position:absolute;margin-left:100.4pt;margin-top:299.15pt;width:322.4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9T4GgIAAD8EAAAOAAAAZHJzL2Uyb0RvYy54bWysU8Fu2zAMvQ/YPwi6L07arOi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" stroked="f">
                <v:textbox style="mso-fit-shape-to-text:t" inset="0,0,0,0">
                  <w:txbxContent>
                    <w:p w14:paraId="32CF1B7D" w14:textId="261AC017" w:rsidR="001021C7" w:rsidRPr="001021C7" w:rsidRDefault="001021C7" w:rsidP="001021C7">
                      <w:pPr>
                        <w:pStyle w:val="Legenda"/>
                        <w:jc w:val="right"/>
                        <w:rPr>
                          <w:rFonts w:ascii="Calibri" w:hAnsi="Calibri" w:cs="Calibri"/>
                          <w:b/>
                          <w:bCs/>
                          <w:i w:val="0"/>
                          <w:iCs w:val="0"/>
                          <w:noProof/>
                          <w:sz w:val="22"/>
                          <w:szCs w:val="22"/>
                        </w:rPr>
                      </w:pPr>
                      <w:r w:rsidRPr="001021C7">
                        <w:rPr>
                          <w:i w:val="0"/>
                          <w:iCs w:val="0"/>
                          <w:sz w:val="14"/>
                          <w:szCs w:val="14"/>
                        </w:rPr>
                        <w:t>Figure 4: Authors (UI10) wireframe</w:t>
                      </w:r>
                    </w:p>
                  </w:txbxContent>
                </v:textbox>
                <w10:wrap type="square"/>
              </v:shape>
            </w:pict>
          </mc:Fallback>
        </mc:AlternateContent>
      </w:r>
      <w:r w:rsidR="00465F0E">
        <w:rPr>
          <w:rFonts w:ascii="Calibri" w:hAnsi="Calibri" w:cs="Calibri"/>
          <w:b/>
          <w:bCs/>
          <w:noProof/>
          <w:sz w:val="28"/>
          <w:szCs w:val="28"/>
        </w:rPr>
        <w:drawing>
          <wp:anchor distT="0" distB="0" distL="114300" distR="114300" simplePos="0" relativeHeight="251666432" behindDoc="1" locked="0" layoutInCell="1" allowOverlap="1" wp14:anchorId="5071325E" wp14:editId="03383114">
            <wp:simplePos x="0" y="0"/>
            <wp:positionH relativeFrom="margin">
              <wp:align>center</wp:align>
            </wp:positionH>
            <wp:positionV relativeFrom="paragraph">
              <wp:posOffset>156817</wp:posOffset>
            </wp:positionV>
            <wp:extent cx="4094480" cy="3841750"/>
            <wp:effectExtent l="0" t="0" r="1270" b="6350"/>
            <wp:wrapSquare wrapText="bothSides"/>
            <wp:docPr id="1830576022"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576022" name="Imagem 183057602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94480" cy="3841750"/>
                    </a:xfrm>
                    <a:prstGeom prst="rect">
                      <a:avLst/>
                    </a:prstGeom>
                  </pic:spPr>
                </pic:pic>
              </a:graphicData>
            </a:graphic>
            <wp14:sizeRelH relativeFrom="margin">
              <wp14:pctWidth>0</wp14:pctWidth>
            </wp14:sizeRelH>
            <wp14:sizeRelV relativeFrom="margin">
              <wp14:pctHeight>0</wp14:pctHeight>
            </wp14:sizeRelV>
          </wp:anchor>
        </w:drawing>
      </w:r>
    </w:p>
    <w:p w14:paraId="68220BB9" w14:textId="388A17BF" w:rsidR="00465F0E" w:rsidRDefault="00465F0E" w:rsidP="003E46B5">
      <w:pPr>
        <w:rPr>
          <w:rFonts w:ascii="Calibri" w:hAnsi="Calibri" w:cs="Calibri"/>
          <w:b/>
          <w:bCs/>
          <w:sz w:val="28"/>
          <w:szCs w:val="28"/>
        </w:rPr>
      </w:pPr>
    </w:p>
    <w:p w14:paraId="1A1B5527" w14:textId="77777777" w:rsidR="00465F0E" w:rsidRDefault="00465F0E" w:rsidP="003E46B5">
      <w:pPr>
        <w:rPr>
          <w:rFonts w:ascii="Calibri" w:hAnsi="Calibri" w:cs="Calibri"/>
          <w:b/>
          <w:bCs/>
          <w:sz w:val="28"/>
          <w:szCs w:val="28"/>
        </w:rPr>
      </w:pPr>
    </w:p>
    <w:p w14:paraId="09BEDFD2" w14:textId="77777777" w:rsidR="00465F0E" w:rsidRDefault="00465F0E" w:rsidP="003E46B5">
      <w:pPr>
        <w:rPr>
          <w:rFonts w:ascii="Calibri" w:hAnsi="Calibri" w:cs="Calibri"/>
          <w:b/>
          <w:bCs/>
          <w:sz w:val="28"/>
          <w:szCs w:val="28"/>
        </w:rPr>
      </w:pPr>
    </w:p>
    <w:p w14:paraId="79F2B410" w14:textId="77777777" w:rsidR="00465F0E" w:rsidRDefault="00465F0E" w:rsidP="003E46B5">
      <w:pPr>
        <w:rPr>
          <w:rFonts w:ascii="Calibri" w:hAnsi="Calibri" w:cs="Calibri"/>
          <w:b/>
          <w:bCs/>
          <w:sz w:val="28"/>
          <w:szCs w:val="28"/>
        </w:rPr>
      </w:pPr>
    </w:p>
    <w:p w14:paraId="72EC50D1" w14:textId="77777777" w:rsidR="00465F0E" w:rsidRDefault="00465F0E" w:rsidP="003E46B5">
      <w:pPr>
        <w:rPr>
          <w:rFonts w:ascii="Calibri" w:hAnsi="Calibri" w:cs="Calibri"/>
          <w:b/>
          <w:bCs/>
          <w:sz w:val="28"/>
          <w:szCs w:val="28"/>
        </w:rPr>
      </w:pPr>
    </w:p>
    <w:p w14:paraId="71FAD1D6" w14:textId="77777777" w:rsidR="00465F0E" w:rsidRDefault="00465F0E" w:rsidP="003E46B5">
      <w:pPr>
        <w:rPr>
          <w:rFonts w:ascii="Calibri" w:hAnsi="Calibri" w:cs="Calibri"/>
          <w:b/>
          <w:bCs/>
          <w:sz w:val="28"/>
          <w:szCs w:val="28"/>
        </w:rPr>
      </w:pPr>
    </w:p>
    <w:p w14:paraId="403B0ABC" w14:textId="77777777" w:rsidR="00465F0E" w:rsidRDefault="00465F0E" w:rsidP="003E46B5">
      <w:pPr>
        <w:rPr>
          <w:rFonts w:ascii="Calibri" w:hAnsi="Calibri" w:cs="Calibri"/>
          <w:b/>
          <w:bCs/>
          <w:sz w:val="28"/>
          <w:szCs w:val="28"/>
        </w:rPr>
      </w:pPr>
    </w:p>
    <w:p w14:paraId="0C29A66A" w14:textId="77777777" w:rsidR="00465F0E" w:rsidRDefault="00465F0E" w:rsidP="003E46B5">
      <w:pPr>
        <w:rPr>
          <w:rFonts w:ascii="Calibri" w:hAnsi="Calibri" w:cs="Calibri"/>
          <w:b/>
          <w:bCs/>
          <w:sz w:val="28"/>
          <w:szCs w:val="28"/>
        </w:rPr>
      </w:pPr>
    </w:p>
    <w:p w14:paraId="59476878" w14:textId="77777777" w:rsidR="00465F0E" w:rsidRDefault="00465F0E" w:rsidP="003E46B5">
      <w:pPr>
        <w:rPr>
          <w:rFonts w:ascii="Calibri" w:hAnsi="Calibri" w:cs="Calibri"/>
          <w:b/>
          <w:bCs/>
          <w:sz w:val="28"/>
          <w:szCs w:val="28"/>
        </w:rPr>
      </w:pPr>
    </w:p>
    <w:p w14:paraId="710CA566" w14:textId="77777777" w:rsidR="00465F0E" w:rsidRDefault="00465F0E" w:rsidP="003E46B5">
      <w:pPr>
        <w:rPr>
          <w:rFonts w:ascii="Calibri" w:hAnsi="Calibri" w:cs="Calibri"/>
          <w:b/>
          <w:bCs/>
          <w:sz w:val="28"/>
          <w:szCs w:val="28"/>
        </w:rPr>
      </w:pPr>
    </w:p>
    <w:p w14:paraId="5AC6A996" w14:textId="77777777" w:rsidR="00465F0E" w:rsidRDefault="00465F0E" w:rsidP="003E46B5">
      <w:pPr>
        <w:rPr>
          <w:rFonts w:ascii="Calibri" w:hAnsi="Calibri" w:cs="Calibri"/>
          <w:b/>
          <w:bCs/>
          <w:sz w:val="28"/>
          <w:szCs w:val="28"/>
        </w:rPr>
      </w:pPr>
    </w:p>
    <w:p w14:paraId="671B2EDA" w14:textId="325C7CAD" w:rsidR="003E46B5" w:rsidRDefault="00BB2EEA" w:rsidP="003E46B5">
      <w:pPr>
        <w:rPr>
          <w:rFonts w:ascii="Calibri" w:hAnsi="Calibri" w:cs="Calibri"/>
          <w:b/>
          <w:bCs/>
          <w:sz w:val="28"/>
          <w:szCs w:val="28"/>
        </w:rPr>
      </w:pPr>
      <w:r>
        <w:rPr>
          <w:noProof/>
        </w:rPr>
        <w:lastRenderedPageBreak/>
        <mc:AlternateContent>
          <mc:Choice Requires="wps">
            <w:drawing>
              <wp:anchor distT="0" distB="0" distL="114300" distR="114300" simplePos="0" relativeHeight="251674624" behindDoc="1" locked="0" layoutInCell="1" allowOverlap="1" wp14:anchorId="2127C25B" wp14:editId="40A4BA18">
                <wp:simplePos x="0" y="0"/>
                <wp:positionH relativeFrom="column">
                  <wp:posOffset>1251585</wp:posOffset>
                </wp:positionH>
                <wp:positionV relativeFrom="paragraph">
                  <wp:posOffset>4195445</wp:posOffset>
                </wp:positionV>
                <wp:extent cx="4206240" cy="635"/>
                <wp:effectExtent l="0" t="0" r="0" b="0"/>
                <wp:wrapTight wrapText="bothSides">
                  <wp:wrapPolygon edited="0">
                    <wp:start x="0" y="0"/>
                    <wp:lineTo x="0" y="21600"/>
                    <wp:lineTo x="21600" y="21600"/>
                    <wp:lineTo x="21600" y="0"/>
                  </wp:wrapPolygon>
                </wp:wrapTight>
                <wp:docPr id="703746435" name="Caixa de texto 1"/>
                <wp:cNvGraphicFramePr/>
                <a:graphic xmlns:a="http://schemas.openxmlformats.org/drawingml/2006/main">
                  <a:graphicData uri="http://schemas.microsoft.com/office/word/2010/wordprocessingShape">
                    <wps:wsp>
                      <wps:cNvSpPr txBox="1"/>
                      <wps:spPr>
                        <a:xfrm>
                          <a:off x="0" y="0"/>
                          <a:ext cx="4206240" cy="635"/>
                        </a:xfrm>
                        <a:prstGeom prst="rect">
                          <a:avLst/>
                        </a:prstGeom>
                        <a:solidFill>
                          <a:prstClr val="white"/>
                        </a:solidFill>
                        <a:ln>
                          <a:noFill/>
                        </a:ln>
                      </wps:spPr>
                      <wps:txbx>
                        <w:txbxContent>
                          <w:p w14:paraId="2A3FF656" w14:textId="0E3C5715" w:rsidR="00BB2EEA" w:rsidRPr="00BB2EEA" w:rsidRDefault="00BB2EEA" w:rsidP="00BB2EEA">
                            <w:pPr>
                              <w:pStyle w:val="Legenda"/>
                              <w:jc w:val="right"/>
                              <w:rPr>
                                <w:rFonts w:ascii="Calibri" w:hAnsi="Calibri" w:cs="Calibri"/>
                                <w:b/>
                                <w:bCs/>
                                <w:i w:val="0"/>
                                <w:iCs w:val="0"/>
                                <w:noProof/>
                                <w:sz w:val="22"/>
                                <w:szCs w:val="22"/>
                              </w:rPr>
                            </w:pPr>
                            <w:r w:rsidRPr="00BB2EEA">
                              <w:rPr>
                                <w:i w:val="0"/>
                                <w:iCs w:val="0"/>
                                <w:sz w:val="14"/>
                                <w:szCs w:val="14"/>
                              </w:rPr>
                              <w:t>Figure 5: Categories (UI11) wireframe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7C25B" id="_x0000_s1030" type="#_x0000_t202" style="position:absolute;margin-left:98.55pt;margin-top:330.35pt;width:331.2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" stroked="f">
                <v:textbox style="mso-fit-shape-to-text:t" inset="0,0,0,0">
                  <w:txbxContent>
                    <w:p w14:paraId="2A3FF656" w14:textId="0E3C5715" w:rsidR="00BB2EEA" w:rsidRPr="00BB2EEA" w:rsidRDefault="00BB2EEA" w:rsidP="00BB2EEA">
                      <w:pPr>
                        <w:pStyle w:val="Legenda"/>
                        <w:jc w:val="right"/>
                        <w:rPr>
                          <w:rFonts w:ascii="Calibri" w:hAnsi="Calibri" w:cs="Calibri"/>
                          <w:b/>
                          <w:bCs/>
                          <w:i w:val="0"/>
                          <w:iCs w:val="0"/>
                          <w:noProof/>
                          <w:sz w:val="22"/>
                          <w:szCs w:val="22"/>
                        </w:rPr>
                      </w:pPr>
                      <w:r w:rsidRPr="00BB2EEA">
                        <w:rPr>
                          <w:i w:val="0"/>
                          <w:iCs w:val="0"/>
                          <w:sz w:val="14"/>
                          <w:szCs w:val="14"/>
                        </w:rPr>
                        <w:t>Figure 5: Categories (UI11) wireframe</w:t>
                      </w:r>
                    </w:p>
                  </w:txbxContent>
                </v:textbox>
                <w10:wrap type="tight"/>
              </v:shape>
            </w:pict>
          </mc:Fallback>
        </mc:AlternateContent>
      </w:r>
      <w:r w:rsidR="00A80C13">
        <w:rPr>
          <w:rFonts w:ascii="Calibri" w:hAnsi="Calibri" w:cs="Calibri"/>
          <w:b/>
          <w:bCs/>
          <w:noProof/>
          <w:sz w:val="28"/>
          <w:szCs w:val="28"/>
        </w:rPr>
        <w:drawing>
          <wp:anchor distT="0" distB="0" distL="114300" distR="114300" simplePos="0" relativeHeight="251667456" behindDoc="1" locked="0" layoutInCell="1" allowOverlap="1" wp14:anchorId="3E9CD8FD" wp14:editId="278A6457">
            <wp:simplePos x="0" y="0"/>
            <wp:positionH relativeFrom="margin">
              <wp:posOffset>1251585</wp:posOffset>
            </wp:positionH>
            <wp:positionV relativeFrom="margin">
              <wp:posOffset>337185</wp:posOffset>
            </wp:positionV>
            <wp:extent cx="4206240" cy="3801110"/>
            <wp:effectExtent l="0" t="0" r="3810" b="8890"/>
            <wp:wrapTight wrapText="bothSides">
              <wp:wrapPolygon edited="0">
                <wp:start x="0" y="0"/>
                <wp:lineTo x="0" y="21542"/>
                <wp:lineTo x="21522" y="21542"/>
                <wp:lineTo x="21522" y="0"/>
                <wp:lineTo x="0" y="0"/>
              </wp:wrapPolygon>
            </wp:wrapTight>
            <wp:docPr id="1058158751" name="Imagem 7" descr="Uma imagem com texto, captura de ecrã, númer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158751" name="Imagem 7" descr="Uma imagem com texto, captura de ecrã, número, Tipo de letra&#10;&#10;Descrição gerad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06240" cy="3801110"/>
                    </a:xfrm>
                    <a:prstGeom prst="rect">
                      <a:avLst/>
                    </a:prstGeom>
                  </pic:spPr>
                </pic:pic>
              </a:graphicData>
            </a:graphic>
            <wp14:sizeRelH relativeFrom="margin">
              <wp14:pctWidth>0</wp14:pctWidth>
            </wp14:sizeRelH>
            <wp14:sizeRelV relativeFrom="margin">
              <wp14:pctHeight>0</wp14:pctHeight>
            </wp14:sizeRelV>
          </wp:anchor>
        </w:drawing>
      </w:r>
      <w:r w:rsidR="003E46B5">
        <w:rPr>
          <w:rFonts w:ascii="Calibri" w:hAnsi="Calibri" w:cs="Calibri"/>
          <w:b/>
          <w:bCs/>
          <w:sz w:val="28"/>
          <w:szCs w:val="28"/>
        </w:rPr>
        <w:t xml:space="preserve">UI11: </w:t>
      </w:r>
      <w:r w:rsidR="003E46B5" w:rsidRPr="003E46B5">
        <w:rPr>
          <w:rFonts w:ascii="Calibri" w:hAnsi="Calibri" w:cs="Calibri"/>
          <w:b/>
          <w:bCs/>
          <w:sz w:val="28"/>
          <w:szCs w:val="28"/>
        </w:rPr>
        <w:t>Categories</w:t>
      </w:r>
    </w:p>
    <w:p w14:paraId="23FB6E1A" w14:textId="5DCBBF3B" w:rsidR="000C7C9E" w:rsidRDefault="000C7C9E" w:rsidP="003E46B5">
      <w:pPr>
        <w:rPr>
          <w:rFonts w:ascii="Calibri" w:hAnsi="Calibri" w:cs="Calibri"/>
          <w:b/>
          <w:bCs/>
          <w:sz w:val="28"/>
          <w:szCs w:val="28"/>
        </w:rPr>
      </w:pPr>
    </w:p>
    <w:p w14:paraId="5DED3149" w14:textId="77777777" w:rsidR="000C7C9E" w:rsidRDefault="000C7C9E" w:rsidP="003E46B5">
      <w:pPr>
        <w:rPr>
          <w:rFonts w:ascii="Calibri" w:hAnsi="Calibri" w:cs="Calibri"/>
          <w:b/>
          <w:bCs/>
          <w:sz w:val="28"/>
          <w:szCs w:val="28"/>
        </w:rPr>
      </w:pPr>
    </w:p>
    <w:p w14:paraId="6A2887CB" w14:textId="77777777" w:rsidR="000C7C9E" w:rsidRDefault="000C7C9E" w:rsidP="003E46B5">
      <w:pPr>
        <w:rPr>
          <w:rFonts w:ascii="Calibri" w:hAnsi="Calibri" w:cs="Calibri"/>
          <w:b/>
          <w:bCs/>
          <w:sz w:val="28"/>
          <w:szCs w:val="28"/>
        </w:rPr>
      </w:pPr>
    </w:p>
    <w:p w14:paraId="67A438FC" w14:textId="77777777" w:rsidR="000C7C9E" w:rsidRDefault="000C7C9E" w:rsidP="003E46B5">
      <w:pPr>
        <w:rPr>
          <w:rFonts w:ascii="Calibri" w:hAnsi="Calibri" w:cs="Calibri"/>
          <w:b/>
          <w:bCs/>
          <w:sz w:val="28"/>
          <w:szCs w:val="28"/>
        </w:rPr>
      </w:pPr>
    </w:p>
    <w:p w14:paraId="698135AE" w14:textId="77777777" w:rsidR="000C7C9E" w:rsidRDefault="000C7C9E" w:rsidP="003E46B5">
      <w:pPr>
        <w:rPr>
          <w:rFonts w:ascii="Calibri" w:hAnsi="Calibri" w:cs="Calibri"/>
          <w:b/>
          <w:bCs/>
          <w:sz w:val="28"/>
          <w:szCs w:val="28"/>
        </w:rPr>
      </w:pPr>
    </w:p>
    <w:p w14:paraId="08C5CE6D" w14:textId="77777777" w:rsidR="000C7C9E" w:rsidRDefault="000C7C9E" w:rsidP="003E46B5">
      <w:pPr>
        <w:rPr>
          <w:rFonts w:ascii="Calibri" w:hAnsi="Calibri" w:cs="Calibri"/>
          <w:b/>
          <w:bCs/>
          <w:sz w:val="28"/>
          <w:szCs w:val="28"/>
        </w:rPr>
      </w:pPr>
    </w:p>
    <w:p w14:paraId="6502CECB" w14:textId="77777777" w:rsidR="000C7C9E" w:rsidRDefault="000C7C9E" w:rsidP="003E46B5">
      <w:pPr>
        <w:rPr>
          <w:rFonts w:ascii="Calibri" w:hAnsi="Calibri" w:cs="Calibri"/>
          <w:b/>
          <w:bCs/>
          <w:sz w:val="28"/>
          <w:szCs w:val="28"/>
        </w:rPr>
      </w:pPr>
    </w:p>
    <w:p w14:paraId="32C17BF1" w14:textId="77777777" w:rsidR="00925964" w:rsidRDefault="00925964" w:rsidP="003E46B5">
      <w:pPr>
        <w:rPr>
          <w:rFonts w:ascii="Calibri" w:hAnsi="Calibri" w:cs="Calibri"/>
          <w:b/>
          <w:bCs/>
          <w:sz w:val="28"/>
          <w:szCs w:val="28"/>
        </w:rPr>
      </w:pPr>
    </w:p>
    <w:p w14:paraId="35DDEC4C" w14:textId="77777777" w:rsidR="00925964" w:rsidRDefault="00925964" w:rsidP="003E46B5">
      <w:pPr>
        <w:rPr>
          <w:rFonts w:ascii="Calibri" w:hAnsi="Calibri" w:cs="Calibri"/>
          <w:b/>
          <w:bCs/>
          <w:sz w:val="28"/>
          <w:szCs w:val="28"/>
        </w:rPr>
      </w:pPr>
    </w:p>
    <w:p w14:paraId="3FB72201" w14:textId="77777777" w:rsidR="00925964" w:rsidRDefault="00925964" w:rsidP="003E46B5">
      <w:pPr>
        <w:rPr>
          <w:rFonts w:ascii="Calibri" w:hAnsi="Calibri" w:cs="Calibri"/>
          <w:b/>
          <w:bCs/>
          <w:sz w:val="28"/>
          <w:szCs w:val="28"/>
        </w:rPr>
      </w:pPr>
    </w:p>
    <w:p w14:paraId="76D6815E" w14:textId="77777777" w:rsidR="00925964" w:rsidRDefault="00925964" w:rsidP="003E46B5">
      <w:pPr>
        <w:rPr>
          <w:rFonts w:ascii="Calibri" w:hAnsi="Calibri" w:cs="Calibri"/>
          <w:b/>
          <w:bCs/>
          <w:sz w:val="28"/>
          <w:szCs w:val="28"/>
        </w:rPr>
      </w:pPr>
    </w:p>
    <w:p w14:paraId="640B935F" w14:textId="77777777" w:rsidR="00925964" w:rsidRDefault="00925964" w:rsidP="003E46B5">
      <w:pPr>
        <w:rPr>
          <w:rFonts w:ascii="Calibri" w:hAnsi="Calibri" w:cs="Calibri"/>
          <w:b/>
          <w:bCs/>
          <w:sz w:val="28"/>
          <w:szCs w:val="28"/>
        </w:rPr>
      </w:pPr>
    </w:p>
    <w:p w14:paraId="530752DF" w14:textId="77777777" w:rsidR="00A80C13" w:rsidRDefault="00A80C13" w:rsidP="003E46B5">
      <w:pPr>
        <w:rPr>
          <w:rFonts w:ascii="Calibri" w:hAnsi="Calibri" w:cs="Calibri"/>
          <w:b/>
          <w:bCs/>
          <w:sz w:val="28"/>
          <w:szCs w:val="28"/>
        </w:rPr>
      </w:pPr>
    </w:p>
    <w:p w14:paraId="540F6D08" w14:textId="1550ACF1" w:rsidR="003E46B5" w:rsidRDefault="003E46B5" w:rsidP="003E46B5">
      <w:pPr>
        <w:rPr>
          <w:rFonts w:ascii="Calibri" w:hAnsi="Calibri" w:cs="Calibri"/>
          <w:b/>
          <w:bCs/>
          <w:sz w:val="28"/>
          <w:szCs w:val="28"/>
        </w:rPr>
      </w:pPr>
      <w:r>
        <w:rPr>
          <w:rFonts w:ascii="Calibri" w:hAnsi="Calibri" w:cs="Calibri"/>
          <w:b/>
          <w:bCs/>
          <w:sz w:val="28"/>
          <w:szCs w:val="28"/>
        </w:rPr>
        <w:t xml:space="preserve">UI12: </w:t>
      </w:r>
      <w:r w:rsidRPr="003E46B5">
        <w:rPr>
          <w:rFonts w:ascii="Calibri" w:hAnsi="Calibri" w:cs="Calibri"/>
          <w:b/>
          <w:bCs/>
          <w:sz w:val="28"/>
          <w:szCs w:val="28"/>
        </w:rPr>
        <w:t>News details</w:t>
      </w:r>
    </w:p>
    <w:p w14:paraId="39D23B77" w14:textId="5DB0BB42" w:rsidR="003E46B5" w:rsidRDefault="00976B09" w:rsidP="007110B6">
      <w:pPr>
        <w:rPr>
          <w:rFonts w:ascii="Calibri" w:hAnsi="Calibri" w:cs="Calibri"/>
          <w:sz w:val="32"/>
          <w:szCs w:val="32"/>
        </w:rPr>
      </w:pPr>
      <w:r>
        <w:rPr>
          <w:noProof/>
        </w:rPr>
        <mc:AlternateContent>
          <mc:Choice Requires="wps">
            <w:drawing>
              <wp:anchor distT="0" distB="0" distL="114300" distR="114300" simplePos="0" relativeHeight="251676672" behindDoc="1" locked="0" layoutInCell="1" allowOverlap="1" wp14:anchorId="600CAB77" wp14:editId="478657AF">
                <wp:simplePos x="0" y="0"/>
                <wp:positionH relativeFrom="column">
                  <wp:posOffset>1339215</wp:posOffset>
                </wp:positionH>
                <wp:positionV relativeFrom="paragraph">
                  <wp:posOffset>4126865</wp:posOffset>
                </wp:positionV>
                <wp:extent cx="3966845" cy="635"/>
                <wp:effectExtent l="0" t="0" r="0" b="0"/>
                <wp:wrapTight wrapText="bothSides">
                  <wp:wrapPolygon edited="0">
                    <wp:start x="0" y="0"/>
                    <wp:lineTo x="0" y="21600"/>
                    <wp:lineTo x="21600" y="21600"/>
                    <wp:lineTo x="21600" y="0"/>
                  </wp:wrapPolygon>
                </wp:wrapTight>
                <wp:docPr id="1472135938" name="Caixa de texto 1"/>
                <wp:cNvGraphicFramePr/>
                <a:graphic xmlns:a="http://schemas.openxmlformats.org/drawingml/2006/main">
                  <a:graphicData uri="http://schemas.microsoft.com/office/word/2010/wordprocessingShape">
                    <wps:wsp>
                      <wps:cNvSpPr txBox="1"/>
                      <wps:spPr>
                        <a:xfrm>
                          <a:off x="0" y="0"/>
                          <a:ext cx="3966845" cy="635"/>
                        </a:xfrm>
                        <a:prstGeom prst="rect">
                          <a:avLst/>
                        </a:prstGeom>
                        <a:solidFill>
                          <a:prstClr val="white"/>
                        </a:solidFill>
                        <a:ln>
                          <a:noFill/>
                        </a:ln>
                      </wps:spPr>
                      <wps:txbx>
                        <w:txbxContent>
                          <w:p w14:paraId="0AAB6B23" w14:textId="4A762A02" w:rsidR="00976B09" w:rsidRPr="00976B09" w:rsidRDefault="00976B09" w:rsidP="00976B09">
                            <w:pPr>
                              <w:pStyle w:val="Legenda"/>
                              <w:jc w:val="right"/>
                              <w:rPr>
                                <w:rFonts w:ascii="Calibri" w:hAnsi="Calibri" w:cs="Calibri"/>
                                <w:i w:val="0"/>
                                <w:iCs w:val="0"/>
                                <w:noProof/>
                                <w:sz w:val="24"/>
                                <w:szCs w:val="24"/>
                              </w:rPr>
                            </w:pPr>
                            <w:r w:rsidRPr="00976B09">
                              <w:rPr>
                                <w:i w:val="0"/>
                                <w:iCs w:val="0"/>
                                <w:sz w:val="14"/>
                                <w:szCs w:val="14"/>
                              </w:rPr>
                              <w:t>Figure 6: News details (UI12) wireframe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0CAB77" id="_x0000_s1031" type="#_x0000_t202" style="position:absolute;margin-left:105.45pt;margin-top:324.95pt;width:312.3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" stroked="f">
                <v:textbox style="mso-fit-shape-to-text:t" inset="0,0,0,0">
                  <w:txbxContent>
                    <w:p w14:paraId="0AAB6B23" w14:textId="4A762A02" w:rsidR="00976B09" w:rsidRPr="00976B09" w:rsidRDefault="00976B09" w:rsidP="00976B09">
                      <w:pPr>
                        <w:pStyle w:val="Legenda"/>
                        <w:jc w:val="right"/>
                        <w:rPr>
                          <w:rFonts w:ascii="Calibri" w:hAnsi="Calibri" w:cs="Calibri"/>
                          <w:i w:val="0"/>
                          <w:iCs w:val="0"/>
                          <w:noProof/>
                          <w:sz w:val="24"/>
                          <w:szCs w:val="24"/>
                        </w:rPr>
                      </w:pPr>
                      <w:r w:rsidRPr="00976B09">
                        <w:rPr>
                          <w:i w:val="0"/>
                          <w:iCs w:val="0"/>
                          <w:sz w:val="14"/>
                          <w:szCs w:val="14"/>
                        </w:rPr>
                        <w:t>Figure 6: News details (UI12) wireframe</w:t>
                      </w:r>
                    </w:p>
                  </w:txbxContent>
                </v:textbox>
                <w10:wrap type="tight"/>
              </v:shape>
            </w:pict>
          </mc:Fallback>
        </mc:AlternateContent>
      </w:r>
      <w:r w:rsidR="00A80C13">
        <w:rPr>
          <w:rFonts w:ascii="Calibri" w:hAnsi="Calibri" w:cs="Calibri"/>
          <w:noProof/>
          <w:sz w:val="32"/>
          <w:szCs w:val="32"/>
        </w:rPr>
        <w:drawing>
          <wp:anchor distT="0" distB="0" distL="114300" distR="114300" simplePos="0" relativeHeight="251668480" behindDoc="1" locked="0" layoutInCell="1" allowOverlap="1" wp14:anchorId="35E7208E" wp14:editId="5B24A2E7">
            <wp:simplePos x="0" y="0"/>
            <wp:positionH relativeFrom="margin">
              <wp:align>center</wp:align>
            </wp:positionH>
            <wp:positionV relativeFrom="paragraph">
              <wp:posOffset>340995</wp:posOffset>
            </wp:positionV>
            <wp:extent cx="3966845" cy="3728720"/>
            <wp:effectExtent l="0" t="0" r="0" b="5080"/>
            <wp:wrapTight wrapText="bothSides">
              <wp:wrapPolygon edited="0">
                <wp:start x="0" y="0"/>
                <wp:lineTo x="0" y="21519"/>
                <wp:lineTo x="21472" y="21519"/>
                <wp:lineTo x="21472" y="0"/>
                <wp:lineTo x="0" y="0"/>
              </wp:wrapPolygon>
            </wp:wrapTight>
            <wp:docPr id="1664470122" name="Imagem 8" descr="Uma imagem com texto, captura de ecrã, númer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70122" name="Imagem 8" descr="Uma imagem com texto, captura de ecrã, número, Tipo de letra&#10;&#10;Descrição gerad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66845" cy="3728720"/>
                    </a:xfrm>
                    <a:prstGeom prst="rect">
                      <a:avLst/>
                    </a:prstGeom>
                  </pic:spPr>
                </pic:pic>
              </a:graphicData>
            </a:graphic>
            <wp14:sizeRelH relativeFrom="margin">
              <wp14:pctWidth>0</wp14:pctWidth>
            </wp14:sizeRelH>
            <wp14:sizeRelV relativeFrom="margin">
              <wp14:pctHeight>0</wp14:pctHeight>
            </wp14:sizeRelV>
          </wp:anchor>
        </w:drawing>
      </w:r>
    </w:p>
    <w:p w14:paraId="24EDC83A" w14:textId="77777777" w:rsidR="003E46B5" w:rsidRDefault="003E46B5" w:rsidP="007110B6">
      <w:pPr>
        <w:rPr>
          <w:rFonts w:ascii="Calibri" w:hAnsi="Calibri" w:cs="Calibri"/>
          <w:sz w:val="32"/>
          <w:szCs w:val="32"/>
        </w:rPr>
      </w:pPr>
    </w:p>
    <w:p w14:paraId="76BCB872" w14:textId="77777777" w:rsidR="003E46B5" w:rsidRDefault="003E46B5" w:rsidP="007110B6">
      <w:pPr>
        <w:rPr>
          <w:rFonts w:ascii="Calibri" w:hAnsi="Calibri" w:cs="Calibri"/>
          <w:sz w:val="32"/>
          <w:szCs w:val="32"/>
        </w:rPr>
      </w:pPr>
    </w:p>
    <w:p w14:paraId="723911BF" w14:textId="77777777" w:rsidR="004E00FB" w:rsidRDefault="004E00FB" w:rsidP="007110B6">
      <w:pPr>
        <w:rPr>
          <w:rFonts w:ascii="Calibri" w:hAnsi="Calibri" w:cs="Calibri"/>
          <w:sz w:val="32"/>
          <w:szCs w:val="32"/>
        </w:rPr>
      </w:pPr>
    </w:p>
    <w:p w14:paraId="47810839" w14:textId="77777777" w:rsidR="004E00FB" w:rsidRDefault="004E00FB" w:rsidP="007110B6">
      <w:pPr>
        <w:rPr>
          <w:rFonts w:ascii="Calibri" w:hAnsi="Calibri" w:cs="Calibri"/>
          <w:sz w:val="32"/>
          <w:szCs w:val="32"/>
        </w:rPr>
      </w:pPr>
    </w:p>
    <w:p w14:paraId="7C5E3AE4" w14:textId="77777777" w:rsidR="004E00FB" w:rsidRDefault="004E00FB" w:rsidP="007110B6">
      <w:pPr>
        <w:rPr>
          <w:rFonts w:ascii="Calibri" w:hAnsi="Calibri" w:cs="Calibri"/>
          <w:sz w:val="32"/>
          <w:szCs w:val="32"/>
        </w:rPr>
      </w:pPr>
    </w:p>
    <w:p w14:paraId="79C49D9D" w14:textId="77777777" w:rsidR="004E00FB" w:rsidRDefault="004E00FB" w:rsidP="007110B6">
      <w:pPr>
        <w:rPr>
          <w:rFonts w:ascii="Calibri" w:hAnsi="Calibri" w:cs="Calibri"/>
          <w:sz w:val="32"/>
          <w:szCs w:val="32"/>
        </w:rPr>
      </w:pPr>
    </w:p>
    <w:p w14:paraId="48CFEFF1" w14:textId="77777777" w:rsidR="004E00FB" w:rsidRDefault="004E00FB" w:rsidP="007110B6">
      <w:pPr>
        <w:rPr>
          <w:rFonts w:ascii="Calibri" w:hAnsi="Calibri" w:cs="Calibri"/>
          <w:sz w:val="32"/>
          <w:szCs w:val="32"/>
        </w:rPr>
      </w:pPr>
    </w:p>
    <w:p w14:paraId="3E1A68F6" w14:textId="77777777" w:rsidR="004E00FB" w:rsidRDefault="004E00FB" w:rsidP="007110B6">
      <w:pPr>
        <w:rPr>
          <w:rFonts w:ascii="Calibri" w:hAnsi="Calibri" w:cs="Calibri"/>
          <w:sz w:val="32"/>
          <w:szCs w:val="32"/>
        </w:rPr>
      </w:pPr>
    </w:p>
    <w:p w14:paraId="3539B84A" w14:textId="77777777" w:rsidR="004E00FB" w:rsidRDefault="004E00FB" w:rsidP="007110B6">
      <w:pPr>
        <w:rPr>
          <w:rFonts w:ascii="Calibri" w:hAnsi="Calibri" w:cs="Calibri"/>
          <w:sz w:val="32"/>
          <w:szCs w:val="32"/>
        </w:rPr>
      </w:pPr>
    </w:p>
    <w:p w14:paraId="3108A2D8" w14:textId="77777777" w:rsidR="004E00FB" w:rsidRDefault="004E00FB" w:rsidP="007110B6">
      <w:pPr>
        <w:rPr>
          <w:rFonts w:ascii="Calibri" w:hAnsi="Calibri" w:cs="Calibri"/>
          <w:sz w:val="32"/>
          <w:szCs w:val="32"/>
        </w:rPr>
      </w:pPr>
    </w:p>
    <w:p w14:paraId="6C4E9F5B" w14:textId="77777777" w:rsidR="004E00FB" w:rsidRDefault="004E00FB" w:rsidP="007110B6">
      <w:pPr>
        <w:rPr>
          <w:rFonts w:ascii="Calibri" w:hAnsi="Calibri" w:cs="Calibri"/>
          <w:sz w:val="32"/>
          <w:szCs w:val="32"/>
        </w:rPr>
      </w:pPr>
    </w:p>
    <w:p w14:paraId="508571FF" w14:textId="05EF0FC3" w:rsidR="00CA544C" w:rsidRPr="00DE3187" w:rsidRDefault="00CA544C" w:rsidP="00CA544C">
      <w:pPr>
        <w:rPr>
          <w:rFonts w:ascii="Calibri" w:hAnsi="Calibri" w:cs="Calibri"/>
          <w:b/>
          <w:bCs/>
          <w:sz w:val="40"/>
          <w:szCs w:val="40"/>
        </w:rPr>
      </w:pPr>
      <w:r w:rsidRPr="00FC47DB">
        <w:rPr>
          <w:rFonts w:ascii="Calibri" w:hAnsi="Calibri" w:cs="Calibri"/>
          <w:b/>
          <w:bCs/>
          <w:sz w:val="40"/>
          <w:szCs w:val="40"/>
        </w:rPr>
        <w:lastRenderedPageBreak/>
        <w:t>A</w:t>
      </w:r>
      <w:r>
        <w:rPr>
          <w:rFonts w:ascii="Calibri" w:hAnsi="Calibri" w:cs="Calibri"/>
          <w:b/>
          <w:bCs/>
          <w:sz w:val="40"/>
          <w:szCs w:val="40"/>
        </w:rPr>
        <w:t>4</w:t>
      </w:r>
      <w:r w:rsidRPr="00FC47DB">
        <w:rPr>
          <w:rFonts w:ascii="Calibri" w:hAnsi="Calibri" w:cs="Calibri"/>
          <w:b/>
          <w:bCs/>
          <w:sz w:val="40"/>
          <w:szCs w:val="40"/>
        </w:rPr>
        <w:t xml:space="preserve">: </w:t>
      </w:r>
      <w:r>
        <w:rPr>
          <w:rFonts w:ascii="Calibri" w:hAnsi="Calibri" w:cs="Calibri"/>
          <w:b/>
          <w:bCs/>
          <w:sz w:val="40"/>
          <w:szCs w:val="40"/>
        </w:rPr>
        <w:t>Conceptual Data Model</w:t>
      </w:r>
    </w:p>
    <w:p w14:paraId="1E280942" w14:textId="4E6045D3" w:rsidR="004E00FB" w:rsidRDefault="000862DF" w:rsidP="007110B6">
      <w:pPr>
        <w:rPr>
          <w:rFonts w:ascii="Calibri" w:hAnsi="Calibri" w:cs="Calibri"/>
          <w:sz w:val="24"/>
          <w:szCs w:val="24"/>
        </w:rPr>
      </w:pPr>
      <w:r>
        <w:rPr>
          <w:rFonts w:ascii="Calibri" w:hAnsi="Calibri" w:cs="Calibri"/>
          <w:sz w:val="32"/>
          <w:szCs w:val="32"/>
        </w:rPr>
        <w:t xml:space="preserve"> </w:t>
      </w:r>
      <w:r>
        <w:rPr>
          <w:rFonts w:ascii="Calibri" w:hAnsi="Calibri" w:cs="Calibri"/>
          <w:sz w:val="24"/>
          <w:szCs w:val="24"/>
        </w:rPr>
        <w:t>This section contains the description of the entities and relationships that exists to the NewsNet project and its databse specification.</w:t>
      </w:r>
    </w:p>
    <w:p w14:paraId="0CA26FFA" w14:textId="77777777" w:rsidR="00F118C1" w:rsidRDefault="00F118C1" w:rsidP="007110B6">
      <w:pPr>
        <w:rPr>
          <w:rFonts w:ascii="Calibri" w:hAnsi="Calibri" w:cs="Calibri"/>
          <w:sz w:val="24"/>
          <w:szCs w:val="24"/>
        </w:rPr>
      </w:pPr>
    </w:p>
    <w:p w14:paraId="0F70A6B1" w14:textId="556FEFEB" w:rsidR="007F007A" w:rsidRDefault="007F007A" w:rsidP="007F007A">
      <w:pPr>
        <w:rPr>
          <w:rFonts w:ascii="Calibri" w:hAnsi="Calibri" w:cs="Calibri"/>
          <w:b/>
          <w:bCs/>
          <w:sz w:val="32"/>
          <w:szCs w:val="32"/>
        </w:rPr>
      </w:pPr>
      <w:r>
        <w:rPr>
          <w:rFonts w:ascii="Calibri" w:hAnsi="Calibri" w:cs="Calibri"/>
          <w:b/>
          <w:bCs/>
          <w:sz w:val="32"/>
          <w:szCs w:val="32"/>
        </w:rPr>
        <w:t xml:space="preserve">4.1. </w:t>
      </w:r>
      <w:r w:rsidR="003E2858">
        <w:rPr>
          <w:rFonts w:ascii="Calibri" w:hAnsi="Calibri" w:cs="Calibri"/>
          <w:b/>
          <w:bCs/>
          <w:sz w:val="32"/>
          <w:szCs w:val="32"/>
        </w:rPr>
        <w:t>Class diagram</w:t>
      </w:r>
    </w:p>
    <w:p w14:paraId="782DAF61" w14:textId="66B40D6B" w:rsidR="005C6040" w:rsidRDefault="003E2858" w:rsidP="007110B6">
      <w:pPr>
        <w:rPr>
          <w:rFonts w:ascii="Calibri" w:hAnsi="Calibri" w:cs="Calibri"/>
          <w:sz w:val="24"/>
          <w:szCs w:val="24"/>
        </w:rPr>
      </w:pPr>
      <w:r>
        <w:rPr>
          <w:rFonts w:ascii="Calibri" w:hAnsi="Calibri" w:cs="Calibri"/>
          <w:sz w:val="24"/>
          <w:szCs w:val="24"/>
        </w:rPr>
        <w:t xml:space="preserve"> This Figure shows a UML diagram of the </w:t>
      </w:r>
      <w:r w:rsidRPr="003E2858">
        <w:rPr>
          <w:rFonts w:ascii="Calibri" w:hAnsi="Calibri" w:cs="Calibri"/>
          <w:sz w:val="24"/>
          <w:szCs w:val="24"/>
        </w:rPr>
        <w:t xml:space="preserve">primary organizational entities for the </w:t>
      </w:r>
      <w:r w:rsidRPr="003E2858">
        <w:rPr>
          <w:rFonts w:ascii="Calibri" w:hAnsi="Calibri" w:cs="Calibri"/>
          <w:b/>
          <w:bCs/>
          <w:sz w:val="24"/>
          <w:szCs w:val="24"/>
        </w:rPr>
        <w:t>NewsNet</w:t>
      </w:r>
      <w:r w:rsidRPr="003E2858">
        <w:rPr>
          <w:rFonts w:ascii="Calibri" w:hAnsi="Calibri" w:cs="Calibri"/>
          <w:sz w:val="24"/>
          <w:szCs w:val="24"/>
        </w:rPr>
        <w:t xml:space="preserve"> platform, detailing their relationships, attributes and their domains, as well as the multiplicity of these relationships.</w:t>
      </w:r>
    </w:p>
    <w:p w14:paraId="33F6707F" w14:textId="31B87D70" w:rsidR="003E2858" w:rsidRDefault="00187BE4" w:rsidP="007110B6">
      <w:pPr>
        <w:rPr>
          <w:rFonts w:ascii="Calibri" w:hAnsi="Calibri" w:cs="Calibri"/>
          <w:sz w:val="24"/>
          <w:szCs w:val="24"/>
        </w:rPr>
      </w:pPr>
      <w:r>
        <w:rPr>
          <w:noProof/>
        </w:rPr>
        <mc:AlternateContent>
          <mc:Choice Requires="wps">
            <w:drawing>
              <wp:anchor distT="0" distB="0" distL="114300" distR="114300" simplePos="0" relativeHeight="251679744" behindDoc="1" locked="0" layoutInCell="1" allowOverlap="1" wp14:anchorId="0DB10815" wp14:editId="34FB55F1">
                <wp:simplePos x="0" y="0"/>
                <wp:positionH relativeFrom="column">
                  <wp:posOffset>408305</wp:posOffset>
                </wp:positionH>
                <wp:positionV relativeFrom="paragraph">
                  <wp:posOffset>3187065</wp:posOffset>
                </wp:positionV>
                <wp:extent cx="5822315" cy="635"/>
                <wp:effectExtent l="0" t="0" r="0" b="0"/>
                <wp:wrapTight wrapText="bothSides">
                  <wp:wrapPolygon edited="0">
                    <wp:start x="0" y="0"/>
                    <wp:lineTo x="0" y="21600"/>
                    <wp:lineTo x="21600" y="21600"/>
                    <wp:lineTo x="21600" y="0"/>
                  </wp:wrapPolygon>
                </wp:wrapTight>
                <wp:docPr id="1766544050" name="Caixa de texto 1"/>
                <wp:cNvGraphicFramePr/>
                <a:graphic xmlns:a="http://schemas.openxmlformats.org/drawingml/2006/main">
                  <a:graphicData uri="http://schemas.microsoft.com/office/word/2010/wordprocessingShape">
                    <wps:wsp>
                      <wps:cNvSpPr txBox="1"/>
                      <wps:spPr>
                        <a:xfrm>
                          <a:off x="0" y="0"/>
                          <a:ext cx="5822315" cy="635"/>
                        </a:xfrm>
                        <a:prstGeom prst="rect">
                          <a:avLst/>
                        </a:prstGeom>
                        <a:solidFill>
                          <a:prstClr val="white"/>
                        </a:solidFill>
                        <a:ln>
                          <a:noFill/>
                        </a:ln>
                      </wps:spPr>
                      <wps:txbx>
                        <w:txbxContent>
                          <w:p w14:paraId="5184AF67" w14:textId="1B5390DD" w:rsidR="00187BE4" w:rsidRPr="00187BE4" w:rsidRDefault="00187BE4" w:rsidP="00187BE4">
                            <w:pPr>
                              <w:pStyle w:val="Legenda"/>
                              <w:jc w:val="right"/>
                              <w:rPr>
                                <w:rFonts w:ascii="Calibri" w:hAnsi="Calibri" w:cs="Calibri"/>
                                <w:i w:val="0"/>
                                <w:iCs w:val="0"/>
                                <w:noProof/>
                              </w:rPr>
                            </w:pPr>
                            <w:r w:rsidRPr="00187BE4">
                              <w:rPr>
                                <w:i w:val="0"/>
                                <w:iCs w:val="0"/>
                              </w:rPr>
                              <w:t>Figura7: NewsNet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B10815" id="_x0000_s1032" type="#_x0000_t202" style="position:absolute;margin-left:32.15pt;margin-top:250.95pt;width:458.4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" stroked="f">
                <v:textbox style="mso-fit-shape-to-text:t" inset="0,0,0,0">
                  <w:txbxContent>
                    <w:p w14:paraId="5184AF67" w14:textId="1B5390DD" w:rsidR="00187BE4" w:rsidRPr="00187BE4" w:rsidRDefault="00187BE4" w:rsidP="00187BE4">
                      <w:pPr>
                        <w:pStyle w:val="Legenda"/>
                        <w:jc w:val="right"/>
                        <w:rPr>
                          <w:rFonts w:ascii="Calibri" w:hAnsi="Calibri" w:cs="Calibri"/>
                          <w:i w:val="0"/>
                          <w:iCs w:val="0"/>
                          <w:noProof/>
                        </w:rPr>
                      </w:pPr>
                      <w:r w:rsidRPr="00187BE4">
                        <w:rPr>
                          <w:i w:val="0"/>
                          <w:iCs w:val="0"/>
                        </w:rPr>
                        <w:t>Figura7: NewsNet Class Diagram</w:t>
                      </w:r>
                    </w:p>
                  </w:txbxContent>
                </v:textbox>
                <w10:wrap type="tight"/>
              </v:shape>
            </w:pict>
          </mc:Fallback>
        </mc:AlternateContent>
      </w:r>
      <w:r>
        <w:rPr>
          <w:rFonts w:ascii="Calibri" w:hAnsi="Calibri" w:cs="Calibri"/>
          <w:noProof/>
          <w:sz w:val="24"/>
          <w:szCs w:val="24"/>
        </w:rPr>
        <w:drawing>
          <wp:anchor distT="0" distB="0" distL="114300" distR="114300" simplePos="0" relativeHeight="251677696" behindDoc="1" locked="0" layoutInCell="1" allowOverlap="1" wp14:anchorId="55458D65" wp14:editId="6FE93457">
            <wp:simplePos x="0" y="0"/>
            <wp:positionH relativeFrom="margin">
              <wp:align>center</wp:align>
            </wp:positionH>
            <wp:positionV relativeFrom="paragraph">
              <wp:posOffset>145978</wp:posOffset>
            </wp:positionV>
            <wp:extent cx="5822830" cy="2984854"/>
            <wp:effectExtent l="0" t="0" r="6985" b="6350"/>
            <wp:wrapTight wrapText="bothSides">
              <wp:wrapPolygon edited="0">
                <wp:start x="0" y="0"/>
                <wp:lineTo x="0" y="21508"/>
                <wp:lineTo x="21555" y="21508"/>
                <wp:lineTo x="21555" y="0"/>
                <wp:lineTo x="0" y="0"/>
              </wp:wrapPolygon>
            </wp:wrapTight>
            <wp:docPr id="1650635845" name="Imagem 7" descr="Uma imagem com texto, diagrama, Esque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35845" name="Imagem 7" descr="Uma imagem com texto, diagrama, Esquema, Desenho técnico&#10;&#10;Descrição gerad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22830" cy="2984854"/>
                    </a:xfrm>
                    <a:prstGeom prst="rect">
                      <a:avLst/>
                    </a:prstGeom>
                  </pic:spPr>
                </pic:pic>
              </a:graphicData>
            </a:graphic>
          </wp:anchor>
        </w:drawing>
      </w:r>
    </w:p>
    <w:p w14:paraId="7C31F089" w14:textId="6CD53695" w:rsidR="00187BE4" w:rsidRDefault="00187BE4" w:rsidP="007110B6">
      <w:pPr>
        <w:rPr>
          <w:rFonts w:ascii="Calibri" w:hAnsi="Calibri" w:cs="Calibri"/>
          <w:sz w:val="24"/>
          <w:szCs w:val="24"/>
        </w:rPr>
      </w:pPr>
    </w:p>
    <w:p w14:paraId="1CD4A629" w14:textId="77777777" w:rsidR="00014B61" w:rsidRDefault="00014B61" w:rsidP="007110B6">
      <w:pPr>
        <w:rPr>
          <w:rFonts w:ascii="Calibri" w:hAnsi="Calibri" w:cs="Calibri"/>
          <w:sz w:val="24"/>
          <w:szCs w:val="24"/>
        </w:rPr>
      </w:pPr>
    </w:p>
    <w:p w14:paraId="3B8479C9" w14:textId="77777777" w:rsidR="00014B61" w:rsidRDefault="00014B61" w:rsidP="007110B6">
      <w:pPr>
        <w:rPr>
          <w:rFonts w:ascii="Calibri" w:hAnsi="Calibri" w:cs="Calibri"/>
          <w:sz w:val="24"/>
          <w:szCs w:val="24"/>
        </w:rPr>
      </w:pPr>
    </w:p>
    <w:p w14:paraId="26938965" w14:textId="77777777" w:rsidR="00014B61" w:rsidRDefault="00014B61" w:rsidP="007110B6">
      <w:pPr>
        <w:rPr>
          <w:rFonts w:ascii="Calibri" w:hAnsi="Calibri" w:cs="Calibri"/>
          <w:sz w:val="24"/>
          <w:szCs w:val="24"/>
        </w:rPr>
      </w:pPr>
    </w:p>
    <w:p w14:paraId="042BC412" w14:textId="77777777" w:rsidR="00014B61" w:rsidRDefault="00014B61" w:rsidP="007110B6">
      <w:pPr>
        <w:rPr>
          <w:rFonts w:ascii="Calibri" w:hAnsi="Calibri" w:cs="Calibri"/>
          <w:sz w:val="24"/>
          <w:szCs w:val="24"/>
        </w:rPr>
      </w:pPr>
    </w:p>
    <w:p w14:paraId="0BD751BF" w14:textId="77777777" w:rsidR="00014B61" w:rsidRDefault="00014B61" w:rsidP="007110B6">
      <w:pPr>
        <w:rPr>
          <w:rFonts w:ascii="Calibri" w:hAnsi="Calibri" w:cs="Calibri"/>
          <w:sz w:val="24"/>
          <w:szCs w:val="24"/>
        </w:rPr>
      </w:pPr>
    </w:p>
    <w:p w14:paraId="504BEF85" w14:textId="77777777" w:rsidR="00014B61" w:rsidRDefault="00014B61" w:rsidP="007110B6">
      <w:pPr>
        <w:rPr>
          <w:rFonts w:ascii="Calibri" w:hAnsi="Calibri" w:cs="Calibri"/>
          <w:sz w:val="24"/>
          <w:szCs w:val="24"/>
        </w:rPr>
      </w:pPr>
    </w:p>
    <w:p w14:paraId="42ED7A7A" w14:textId="77777777" w:rsidR="00014B61" w:rsidRDefault="00014B61" w:rsidP="007110B6">
      <w:pPr>
        <w:rPr>
          <w:rFonts w:ascii="Calibri" w:hAnsi="Calibri" w:cs="Calibri"/>
          <w:sz w:val="24"/>
          <w:szCs w:val="24"/>
        </w:rPr>
      </w:pPr>
    </w:p>
    <w:p w14:paraId="76F87CF7" w14:textId="77777777" w:rsidR="00014B61" w:rsidRDefault="00014B61" w:rsidP="007110B6">
      <w:pPr>
        <w:rPr>
          <w:rFonts w:ascii="Calibri" w:hAnsi="Calibri" w:cs="Calibri"/>
          <w:sz w:val="24"/>
          <w:szCs w:val="24"/>
        </w:rPr>
      </w:pPr>
    </w:p>
    <w:p w14:paraId="46EF328A" w14:textId="77777777" w:rsidR="00014B61" w:rsidRDefault="00014B61" w:rsidP="007110B6">
      <w:pPr>
        <w:rPr>
          <w:rFonts w:ascii="Calibri" w:hAnsi="Calibri" w:cs="Calibri"/>
          <w:sz w:val="24"/>
          <w:szCs w:val="24"/>
        </w:rPr>
      </w:pPr>
    </w:p>
    <w:p w14:paraId="09787FBE" w14:textId="77777777" w:rsidR="00014B61" w:rsidRDefault="00014B61" w:rsidP="007110B6">
      <w:pPr>
        <w:rPr>
          <w:rFonts w:ascii="Calibri" w:hAnsi="Calibri" w:cs="Calibri"/>
          <w:sz w:val="24"/>
          <w:szCs w:val="24"/>
        </w:rPr>
      </w:pPr>
    </w:p>
    <w:p w14:paraId="3D298598" w14:textId="77777777" w:rsidR="00014B61" w:rsidRDefault="00014B61" w:rsidP="007110B6">
      <w:pPr>
        <w:rPr>
          <w:rFonts w:ascii="Calibri" w:hAnsi="Calibri" w:cs="Calibri"/>
          <w:sz w:val="24"/>
          <w:szCs w:val="24"/>
        </w:rPr>
      </w:pPr>
    </w:p>
    <w:p w14:paraId="4D1787A6" w14:textId="7428EB8B" w:rsidR="00854C46" w:rsidRDefault="00D51E94" w:rsidP="00D51E94">
      <w:pPr>
        <w:rPr>
          <w:rFonts w:ascii="Calibri" w:hAnsi="Calibri" w:cs="Calibri"/>
          <w:b/>
          <w:bCs/>
          <w:sz w:val="32"/>
          <w:szCs w:val="32"/>
        </w:rPr>
      </w:pPr>
      <w:r>
        <w:rPr>
          <w:rFonts w:ascii="Calibri" w:hAnsi="Calibri" w:cs="Calibri"/>
          <w:b/>
          <w:bCs/>
          <w:sz w:val="32"/>
          <w:szCs w:val="32"/>
        </w:rPr>
        <w:t>4.2. Additional Business Rules</w:t>
      </w:r>
    </w:p>
    <w:p w14:paraId="27078E43" w14:textId="661B8783" w:rsidR="00014B61" w:rsidRDefault="00DD1697" w:rsidP="007110B6">
      <w:pPr>
        <w:rPr>
          <w:rFonts w:ascii="Calibri" w:hAnsi="Calibri" w:cs="Calibri"/>
          <w:sz w:val="24"/>
          <w:szCs w:val="24"/>
        </w:rPr>
      </w:pPr>
      <w:r>
        <w:rPr>
          <w:rFonts w:ascii="Calibri" w:hAnsi="Calibri" w:cs="Calibri"/>
          <w:sz w:val="24"/>
          <w:szCs w:val="24"/>
        </w:rPr>
        <w:t xml:space="preserve"> Business rules or limitations that are unable to be de</w:t>
      </w:r>
      <w:r w:rsidR="007F705D">
        <w:rPr>
          <w:rFonts w:ascii="Calibri" w:hAnsi="Calibri" w:cs="Calibri"/>
          <w:sz w:val="24"/>
          <w:szCs w:val="24"/>
        </w:rPr>
        <w:t>picted in the UML class diagram are included as UML notes in the diagram itself or as separate notes in this section</w:t>
      </w:r>
      <w:r w:rsidR="009171D1">
        <w:rPr>
          <w:rFonts w:ascii="Calibri" w:hAnsi="Calibri" w:cs="Calibri"/>
          <w:sz w:val="24"/>
          <w:szCs w:val="24"/>
        </w:rPr>
        <w:t>.</w:t>
      </w:r>
    </w:p>
    <w:tbl>
      <w:tblPr>
        <w:tblStyle w:val="TabeladeGrelha1Clara"/>
        <w:tblW w:w="0" w:type="auto"/>
        <w:tblLayout w:type="fixed"/>
        <w:tblLook w:val="04A0" w:firstRow="1" w:lastRow="0" w:firstColumn="1" w:lastColumn="0" w:noHBand="0" w:noVBand="1"/>
      </w:tblPr>
      <w:tblGrid>
        <w:gridCol w:w="1129"/>
        <w:gridCol w:w="2410"/>
        <w:gridCol w:w="5783"/>
      </w:tblGrid>
      <w:tr w:rsidR="009171D1" w:rsidRPr="00857F8D" w14:paraId="5F258A75" w14:textId="77777777" w:rsidTr="008077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B294510" w14:textId="77777777" w:rsidR="009171D1" w:rsidRPr="00857F8D" w:rsidRDefault="009171D1" w:rsidP="008077B7">
            <w:pPr>
              <w:rPr>
                <w:rFonts w:ascii="Calibri" w:hAnsi="Calibri" w:cs="Calibri"/>
                <w:b w:val="0"/>
                <w:bCs w:val="0"/>
                <w:sz w:val="24"/>
                <w:szCs w:val="24"/>
              </w:rPr>
            </w:pPr>
            <w:r w:rsidRPr="00857F8D">
              <w:rPr>
                <w:rFonts w:ascii="Calibri" w:hAnsi="Calibri" w:cs="Calibri"/>
                <w:b w:val="0"/>
                <w:bCs w:val="0"/>
                <w:sz w:val="24"/>
                <w:szCs w:val="24"/>
              </w:rPr>
              <w:t>Identifier</w:t>
            </w:r>
          </w:p>
        </w:tc>
        <w:tc>
          <w:tcPr>
            <w:tcW w:w="2410" w:type="dxa"/>
          </w:tcPr>
          <w:p w14:paraId="694B4350" w14:textId="77777777" w:rsidR="009171D1" w:rsidRPr="00857F8D" w:rsidRDefault="009171D1" w:rsidP="008077B7">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4"/>
                <w:szCs w:val="24"/>
              </w:rPr>
            </w:pPr>
            <w:r w:rsidRPr="00857F8D">
              <w:rPr>
                <w:rFonts w:ascii="Calibri" w:hAnsi="Calibri" w:cs="Calibri"/>
                <w:b w:val="0"/>
                <w:bCs w:val="0"/>
                <w:sz w:val="24"/>
                <w:szCs w:val="24"/>
              </w:rPr>
              <w:t>Name</w:t>
            </w:r>
          </w:p>
        </w:tc>
        <w:tc>
          <w:tcPr>
            <w:tcW w:w="5783" w:type="dxa"/>
          </w:tcPr>
          <w:p w14:paraId="07623F5D" w14:textId="77777777" w:rsidR="009171D1" w:rsidRPr="00857F8D" w:rsidRDefault="009171D1" w:rsidP="008077B7">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4"/>
                <w:szCs w:val="24"/>
              </w:rPr>
            </w:pPr>
            <w:r>
              <w:rPr>
                <w:rFonts w:ascii="Calibri" w:hAnsi="Calibri" w:cs="Calibri"/>
                <w:b w:val="0"/>
                <w:bCs w:val="0"/>
                <w:sz w:val="24"/>
                <w:szCs w:val="24"/>
              </w:rPr>
              <w:t>Description</w:t>
            </w:r>
          </w:p>
        </w:tc>
      </w:tr>
      <w:tr w:rsidR="009171D1" w:rsidRPr="005D2588" w14:paraId="0C0AFD10" w14:textId="77777777" w:rsidTr="008077B7">
        <w:tc>
          <w:tcPr>
            <w:cnfStyle w:val="001000000000" w:firstRow="0" w:lastRow="0" w:firstColumn="1" w:lastColumn="0" w:oddVBand="0" w:evenVBand="0" w:oddHBand="0" w:evenHBand="0" w:firstRowFirstColumn="0" w:firstRowLastColumn="0" w:lastRowFirstColumn="0" w:lastRowLastColumn="0"/>
            <w:tcW w:w="1129" w:type="dxa"/>
          </w:tcPr>
          <w:p w14:paraId="3E3D82C5" w14:textId="74C18FFE" w:rsidR="009171D1" w:rsidRPr="00857F8D" w:rsidRDefault="009171D1" w:rsidP="008077B7">
            <w:pPr>
              <w:jc w:val="center"/>
              <w:rPr>
                <w:rFonts w:ascii="Calibri" w:hAnsi="Calibri" w:cs="Calibri"/>
                <w:b w:val="0"/>
                <w:bCs w:val="0"/>
                <w:sz w:val="24"/>
                <w:szCs w:val="24"/>
              </w:rPr>
            </w:pPr>
            <w:r>
              <w:rPr>
                <w:rFonts w:ascii="Calibri" w:hAnsi="Calibri" w:cs="Calibri"/>
                <w:b w:val="0"/>
                <w:bCs w:val="0"/>
                <w:sz w:val="24"/>
                <w:szCs w:val="24"/>
              </w:rPr>
              <w:t>BR01</w:t>
            </w:r>
          </w:p>
        </w:tc>
        <w:tc>
          <w:tcPr>
            <w:tcW w:w="2410" w:type="dxa"/>
          </w:tcPr>
          <w:p w14:paraId="58CE985B" w14:textId="6757A20B" w:rsidR="009171D1" w:rsidRPr="005D2588" w:rsidRDefault="009171D1" w:rsidP="008077B7">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171D1">
              <w:rPr>
                <w:rFonts w:ascii="Calibri" w:hAnsi="Calibri" w:cs="Calibri"/>
                <w:sz w:val="24"/>
                <w:szCs w:val="24"/>
              </w:rPr>
              <w:t>Account Deletion</w:t>
            </w:r>
          </w:p>
        </w:tc>
        <w:tc>
          <w:tcPr>
            <w:tcW w:w="5783" w:type="dxa"/>
          </w:tcPr>
          <w:p w14:paraId="08B7BE44" w14:textId="555575F7" w:rsidR="009171D1" w:rsidRPr="005D2588" w:rsidRDefault="00AF5252" w:rsidP="008077B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F5252">
              <w:rPr>
                <w:rFonts w:ascii="Calibri" w:hAnsi="Calibri" w:cs="Calibri"/>
                <w:sz w:val="24"/>
                <w:szCs w:val="24"/>
              </w:rPr>
              <w:t>Upon account deletion, shared user data (e.g. comments, reviews, likes) is kept but is made anonymous.</w:t>
            </w:r>
          </w:p>
        </w:tc>
      </w:tr>
      <w:tr w:rsidR="009171D1" w:rsidRPr="005D2588" w14:paraId="0C8A013E" w14:textId="77777777" w:rsidTr="008077B7">
        <w:tc>
          <w:tcPr>
            <w:cnfStyle w:val="001000000000" w:firstRow="0" w:lastRow="0" w:firstColumn="1" w:lastColumn="0" w:oddVBand="0" w:evenVBand="0" w:oddHBand="0" w:evenHBand="0" w:firstRowFirstColumn="0" w:firstRowLastColumn="0" w:lastRowFirstColumn="0" w:lastRowLastColumn="0"/>
            <w:tcW w:w="1129" w:type="dxa"/>
          </w:tcPr>
          <w:p w14:paraId="1C9B17CC" w14:textId="508A7FD4" w:rsidR="009171D1" w:rsidRPr="00857F8D" w:rsidRDefault="009171D1" w:rsidP="008077B7">
            <w:pPr>
              <w:jc w:val="center"/>
              <w:rPr>
                <w:rFonts w:ascii="Calibri" w:hAnsi="Calibri" w:cs="Calibri"/>
                <w:b w:val="0"/>
                <w:bCs w:val="0"/>
                <w:sz w:val="24"/>
                <w:szCs w:val="24"/>
              </w:rPr>
            </w:pPr>
            <w:r>
              <w:rPr>
                <w:rFonts w:ascii="Calibri" w:hAnsi="Calibri" w:cs="Calibri"/>
                <w:b w:val="0"/>
                <w:bCs w:val="0"/>
                <w:sz w:val="24"/>
                <w:szCs w:val="24"/>
              </w:rPr>
              <w:t>BR02</w:t>
            </w:r>
          </w:p>
        </w:tc>
        <w:tc>
          <w:tcPr>
            <w:tcW w:w="2410" w:type="dxa"/>
          </w:tcPr>
          <w:p w14:paraId="04EC9D71" w14:textId="7F4A9517" w:rsidR="009171D1" w:rsidRPr="005D2588" w:rsidRDefault="009171D1" w:rsidP="008077B7">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171D1">
              <w:rPr>
                <w:rFonts w:ascii="Calibri" w:hAnsi="Calibri" w:cs="Calibri"/>
                <w:sz w:val="24"/>
                <w:szCs w:val="24"/>
              </w:rPr>
              <w:t>User Reputation</w:t>
            </w:r>
          </w:p>
        </w:tc>
        <w:tc>
          <w:tcPr>
            <w:tcW w:w="5783" w:type="dxa"/>
          </w:tcPr>
          <w:p w14:paraId="0460B19A" w14:textId="427D8E14" w:rsidR="009171D1" w:rsidRPr="005D2588" w:rsidRDefault="00AF5252" w:rsidP="008077B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F5252">
              <w:rPr>
                <w:rFonts w:ascii="Calibri" w:hAnsi="Calibri" w:cs="Calibri"/>
                <w:sz w:val="24"/>
                <w:szCs w:val="24"/>
              </w:rPr>
              <w:t>User reputation is dependent on the votes received on his posts or comments.</w:t>
            </w:r>
          </w:p>
        </w:tc>
      </w:tr>
      <w:tr w:rsidR="009171D1" w:rsidRPr="005D2588" w14:paraId="2DEF1069" w14:textId="77777777" w:rsidTr="008077B7">
        <w:tc>
          <w:tcPr>
            <w:cnfStyle w:val="001000000000" w:firstRow="0" w:lastRow="0" w:firstColumn="1" w:lastColumn="0" w:oddVBand="0" w:evenVBand="0" w:oddHBand="0" w:evenHBand="0" w:firstRowFirstColumn="0" w:firstRowLastColumn="0" w:lastRowFirstColumn="0" w:lastRowLastColumn="0"/>
            <w:tcW w:w="1129" w:type="dxa"/>
          </w:tcPr>
          <w:p w14:paraId="255E6604" w14:textId="58185791" w:rsidR="009171D1" w:rsidRPr="00857F8D" w:rsidRDefault="009171D1" w:rsidP="008077B7">
            <w:pPr>
              <w:jc w:val="center"/>
              <w:rPr>
                <w:rFonts w:ascii="Calibri" w:hAnsi="Calibri" w:cs="Calibri"/>
                <w:b w:val="0"/>
                <w:bCs w:val="0"/>
                <w:sz w:val="24"/>
                <w:szCs w:val="24"/>
              </w:rPr>
            </w:pPr>
            <w:r>
              <w:rPr>
                <w:rFonts w:ascii="Calibri" w:hAnsi="Calibri" w:cs="Calibri"/>
                <w:b w:val="0"/>
                <w:bCs w:val="0"/>
                <w:sz w:val="24"/>
                <w:szCs w:val="24"/>
              </w:rPr>
              <w:t>BR03</w:t>
            </w:r>
          </w:p>
        </w:tc>
        <w:tc>
          <w:tcPr>
            <w:tcW w:w="2410" w:type="dxa"/>
          </w:tcPr>
          <w:p w14:paraId="317C6DAA" w14:textId="0C41C1DE" w:rsidR="009171D1" w:rsidRPr="005D2588" w:rsidRDefault="009171D1" w:rsidP="008077B7">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171D1">
              <w:rPr>
                <w:rFonts w:ascii="Calibri" w:hAnsi="Calibri" w:cs="Calibri"/>
                <w:sz w:val="24"/>
                <w:szCs w:val="24"/>
              </w:rPr>
              <w:t>Content Deletion</w:t>
            </w:r>
          </w:p>
        </w:tc>
        <w:tc>
          <w:tcPr>
            <w:tcW w:w="5783" w:type="dxa"/>
          </w:tcPr>
          <w:p w14:paraId="0D87CDCE" w14:textId="310315BA" w:rsidR="009171D1" w:rsidRPr="005D2588" w:rsidRDefault="00AF5252" w:rsidP="008077B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F5252">
              <w:rPr>
                <w:rFonts w:ascii="Calibri" w:hAnsi="Calibri" w:cs="Calibri"/>
                <w:sz w:val="24"/>
                <w:szCs w:val="24"/>
              </w:rPr>
              <w:t>A post or comment cannot be deleted by its author if it has votes or comments.</w:t>
            </w:r>
          </w:p>
        </w:tc>
      </w:tr>
      <w:tr w:rsidR="009171D1" w:rsidRPr="005D2588" w14:paraId="22C2F01B" w14:textId="77777777" w:rsidTr="008077B7">
        <w:tc>
          <w:tcPr>
            <w:cnfStyle w:val="001000000000" w:firstRow="0" w:lastRow="0" w:firstColumn="1" w:lastColumn="0" w:oddVBand="0" w:evenVBand="0" w:oddHBand="0" w:evenHBand="0" w:firstRowFirstColumn="0" w:firstRowLastColumn="0" w:lastRowFirstColumn="0" w:lastRowLastColumn="0"/>
            <w:tcW w:w="1129" w:type="dxa"/>
          </w:tcPr>
          <w:p w14:paraId="475544F1" w14:textId="23CEFA56" w:rsidR="009171D1" w:rsidRPr="00857F8D" w:rsidRDefault="009171D1" w:rsidP="008077B7">
            <w:pPr>
              <w:jc w:val="center"/>
              <w:rPr>
                <w:rFonts w:ascii="Calibri" w:hAnsi="Calibri" w:cs="Calibri"/>
                <w:b w:val="0"/>
                <w:bCs w:val="0"/>
                <w:sz w:val="24"/>
                <w:szCs w:val="24"/>
              </w:rPr>
            </w:pPr>
            <w:r>
              <w:rPr>
                <w:rFonts w:ascii="Calibri" w:hAnsi="Calibri" w:cs="Calibri"/>
                <w:b w:val="0"/>
                <w:bCs w:val="0"/>
                <w:sz w:val="24"/>
                <w:szCs w:val="24"/>
              </w:rPr>
              <w:t>BR04</w:t>
            </w:r>
          </w:p>
        </w:tc>
        <w:tc>
          <w:tcPr>
            <w:tcW w:w="2410" w:type="dxa"/>
          </w:tcPr>
          <w:p w14:paraId="2D429F41" w14:textId="245D6C1C" w:rsidR="009171D1" w:rsidRPr="005D2588" w:rsidRDefault="00AF5252" w:rsidP="008077B7">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F5252">
              <w:rPr>
                <w:rFonts w:ascii="Calibri" w:hAnsi="Calibri" w:cs="Calibri"/>
                <w:sz w:val="24"/>
                <w:szCs w:val="24"/>
              </w:rPr>
              <w:t>Vote Own Content</w:t>
            </w:r>
          </w:p>
        </w:tc>
        <w:tc>
          <w:tcPr>
            <w:tcW w:w="5783" w:type="dxa"/>
          </w:tcPr>
          <w:p w14:paraId="6FE441F3" w14:textId="4754DF28" w:rsidR="009171D1" w:rsidRPr="005D2588" w:rsidRDefault="00AF5252" w:rsidP="008077B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F5252">
              <w:rPr>
                <w:rFonts w:ascii="Calibri" w:hAnsi="Calibri" w:cs="Calibri"/>
                <w:sz w:val="24"/>
                <w:szCs w:val="24"/>
              </w:rPr>
              <w:t>A user is unable to vote on their own article or comment.</w:t>
            </w:r>
          </w:p>
        </w:tc>
      </w:tr>
      <w:tr w:rsidR="009171D1" w:rsidRPr="005D2588" w14:paraId="1DB5BC32" w14:textId="77777777" w:rsidTr="008077B7">
        <w:tc>
          <w:tcPr>
            <w:cnfStyle w:val="001000000000" w:firstRow="0" w:lastRow="0" w:firstColumn="1" w:lastColumn="0" w:oddVBand="0" w:evenVBand="0" w:oddHBand="0" w:evenHBand="0" w:firstRowFirstColumn="0" w:firstRowLastColumn="0" w:lastRowFirstColumn="0" w:lastRowLastColumn="0"/>
            <w:tcW w:w="1129" w:type="dxa"/>
          </w:tcPr>
          <w:p w14:paraId="2B81F3C8" w14:textId="33F413B0" w:rsidR="009171D1" w:rsidRPr="00857F8D" w:rsidRDefault="009171D1" w:rsidP="008077B7">
            <w:pPr>
              <w:jc w:val="center"/>
              <w:rPr>
                <w:rFonts w:ascii="Calibri" w:hAnsi="Calibri" w:cs="Calibri"/>
                <w:b w:val="0"/>
                <w:bCs w:val="0"/>
                <w:sz w:val="24"/>
                <w:szCs w:val="24"/>
              </w:rPr>
            </w:pPr>
            <w:r>
              <w:rPr>
                <w:rFonts w:ascii="Calibri" w:hAnsi="Calibri" w:cs="Calibri"/>
                <w:b w:val="0"/>
                <w:bCs w:val="0"/>
                <w:sz w:val="24"/>
                <w:szCs w:val="24"/>
              </w:rPr>
              <w:t>BR05</w:t>
            </w:r>
          </w:p>
        </w:tc>
        <w:tc>
          <w:tcPr>
            <w:tcW w:w="2410" w:type="dxa"/>
          </w:tcPr>
          <w:p w14:paraId="33720D6F" w14:textId="5486ADBB" w:rsidR="009171D1" w:rsidRPr="005D2588" w:rsidRDefault="00AF5252" w:rsidP="008077B7">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F5252">
              <w:rPr>
                <w:rFonts w:ascii="Calibri" w:hAnsi="Calibri" w:cs="Calibri"/>
                <w:sz w:val="24"/>
                <w:szCs w:val="24"/>
              </w:rPr>
              <w:t>Comment Date</w:t>
            </w:r>
          </w:p>
        </w:tc>
        <w:tc>
          <w:tcPr>
            <w:tcW w:w="5783" w:type="dxa"/>
          </w:tcPr>
          <w:p w14:paraId="397A23A1" w14:textId="6EDFCE1A" w:rsidR="009171D1" w:rsidRPr="005D2588" w:rsidRDefault="00AF5252" w:rsidP="008077B7">
            <w:pPr>
              <w:tabs>
                <w:tab w:val="left" w:pos="1723"/>
              </w:tabs>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F5252">
              <w:rPr>
                <w:rFonts w:ascii="Calibri" w:hAnsi="Calibri" w:cs="Calibri"/>
                <w:sz w:val="24"/>
                <w:szCs w:val="24"/>
              </w:rPr>
              <w:t>Every comment date must be after the article date.</w:t>
            </w:r>
          </w:p>
        </w:tc>
      </w:tr>
      <w:tr w:rsidR="009171D1" w:rsidRPr="005D2588" w14:paraId="719CDCC7" w14:textId="77777777" w:rsidTr="008077B7">
        <w:tc>
          <w:tcPr>
            <w:cnfStyle w:val="001000000000" w:firstRow="0" w:lastRow="0" w:firstColumn="1" w:lastColumn="0" w:oddVBand="0" w:evenVBand="0" w:oddHBand="0" w:evenHBand="0" w:firstRowFirstColumn="0" w:firstRowLastColumn="0" w:lastRowFirstColumn="0" w:lastRowLastColumn="0"/>
            <w:tcW w:w="1129" w:type="dxa"/>
          </w:tcPr>
          <w:p w14:paraId="6001826F" w14:textId="70E12E1F" w:rsidR="009171D1" w:rsidRPr="00857F8D" w:rsidRDefault="009171D1" w:rsidP="008077B7">
            <w:pPr>
              <w:jc w:val="center"/>
              <w:rPr>
                <w:rFonts w:ascii="Calibri" w:hAnsi="Calibri" w:cs="Calibri"/>
                <w:b w:val="0"/>
                <w:bCs w:val="0"/>
                <w:sz w:val="24"/>
                <w:szCs w:val="24"/>
              </w:rPr>
            </w:pPr>
            <w:r>
              <w:rPr>
                <w:rFonts w:ascii="Calibri" w:hAnsi="Calibri" w:cs="Calibri"/>
                <w:b w:val="0"/>
                <w:bCs w:val="0"/>
                <w:sz w:val="24"/>
                <w:szCs w:val="24"/>
              </w:rPr>
              <w:t>BR06</w:t>
            </w:r>
          </w:p>
        </w:tc>
        <w:tc>
          <w:tcPr>
            <w:tcW w:w="2410" w:type="dxa"/>
          </w:tcPr>
          <w:p w14:paraId="34F5C5F9" w14:textId="6268345B" w:rsidR="009171D1" w:rsidRPr="005D2588" w:rsidRDefault="00AF5252" w:rsidP="008077B7">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F5252">
              <w:rPr>
                <w:rFonts w:ascii="Calibri" w:hAnsi="Calibri" w:cs="Calibri"/>
                <w:sz w:val="24"/>
                <w:szCs w:val="24"/>
              </w:rPr>
              <w:t>Self Report</w:t>
            </w:r>
          </w:p>
        </w:tc>
        <w:tc>
          <w:tcPr>
            <w:tcW w:w="5783" w:type="dxa"/>
          </w:tcPr>
          <w:p w14:paraId="53B8BFA4" w14:textId="73C5CF61" w:rsidR="009171D1" w:rsidRPr="005D2588" w:rsidRDefault="00AF5252" w:rsidP="008077B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F5252">
              <w:rPr>
                <w:rFonts w:ascii="Calibri" w:hAnsi="Calibri" w:cs="Calibri"/>
                <w:sz w:val="24"/>
                <w:szCs w:val="24"/>
              </w:rPr>
              <w:t>A user is unable to report himself or his own content.</w:t>
            </w:r>
          </w:p>
        </w:tc>
      </w:tr>
      <w:tr w:rsidR="009171D1" w:rsidRPr="005D2588" w14:paraId="7806BCFA" w14:textId="77777777" w:rsidTr="008077B7">
        <w:tc>
          <w:tcPr>
            <w:cnfStyle w:val="001000000000" w:firstRow="0" w:lastRow="0" w:firstColumn="1" w:lastColumn="0" w:oddVBand="0" w:evenVBand="0" w:oddHBand="0" w:evenHBand="0" w:firstRowFirstColumn="0" w:firstRowLastColumn="0" w:lastRowFirstColumn="0" w:lastRowLastColumn="0"/>
            <w:tcW w:w="1129" w:type="dxa"/>
          </w:tcPr>
          <w:p w14:paraId="29CEB535" w14:textId="40D43576" w:rsidR="009171D1" w:rsidRPr="00857F8D" w:rsidRDefault="009171D1" w:rsidP="008077B7">
            <w:pPr>
              <w:jc w:val="center"/>
              <w:rPr>
                <w:rFonts w:ascii="Calibri" w:hAnsi="Calibri" w:cs="Calibri"/>
                <w:b w:val="0"/>
                <w:bCs w:val="0"/>
                <w:sz w:val="24"/>
                <w:szCs w:val="24"/>
              </w:rPr>
            </w:pPr>
            <w:r>
              <w:rPr>
                <w:rFonts w:ascii="Calibri" w:hAnsi="Calibri" w:cs="Calibri"/>
                <w:b w:val="0"/>
                <w:bCs w:val="0"/>
                <w:sz w:val="24"/>
                <w:szCs w:val="24"/>
              </w:rPr>
              <w:t>BR07</w:t>
            </w:r>
          </w:p>
        </w:tc>
        <w:tc>
          <w:tcPr>
            <w:tcW w:w="2410" w:type="dxa"/>
          </w:tcPr>
          <w:p w14:paraId="7A0A6FEB" w14:textId="571E5321" w:rsidR="009171D1" w:rsidRPr="005D2588" w:rsidRDefault="000C43AA" w:rsidP="008077B7">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C43AA">
              <w:rPr>
                <w:rFonts w:ascii="Calibri" w:hAnsi="Calibri" w:cs="Calibri"/>
                <w:sz w:val="24"/>
                <w:szCs w:val="24"/>
              </w:rPr>
              <w:t>Self Follow</w:t>
            </w:r>
          </w:p>
        </w:tc>
        <w:tc>
          <w:tcPr>
            <w:tcW w:w="5783" w:type="dxa"/>
          </w:tcPr>
          <w:p w14:paraId="7D747704" w14:textId="67C1A1B1" w:rsidR="009171D1" w:rsidRPr="005D2588" w:rsidRDefault="000C43AA" w:rsidP="008077B7">
            <w:pPr>
              <w:keepN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C43AA">
              <w:rPr>
                <w:rFonts w:ascii="Calibri" w:hAnsi="Calibri" w:cs="Calibri"/>
                <w:sz w:val="24"/>
                <w:szCs w:val="24"/>
              </w:rPr>
              <w:t>A user is unable to follow himself.</w:t>
            </w:r>
          </w:p>
        </w:tc>
      </w:tr>
      <w:tr w:rsidR="009171D1" w:rsidRPr="000715D0" w14:paraId="4980657F" w14:textId="77777777" w:rsidTr="008077B7">
        <w:tc>
          <w:tcPr>
            <w:cnfStyle w:val="001000000000" w:firstRow="0" w:lastRow="0" w:firstColumn="1" w:lastColumn="0" w:oddVBand="0" w:evenVBand="0" w:oddHBand="0" w:evenHBand="0" w:firstRowFirstColumn="0" w:firstRowLastColumn="0" w:lastRowFirstColumn="0" w:lastRowLastColumn="0"/>
            <w:tcW w:w="1129" w:type="dxa"/>
          </w:tcPr>
          <w:p w14:paraId="358CABA5" w14:textId="18AFA7A1" w:rsidR="009171D1" w:rsidRPr="001E6B39" w:rsidRDefault="009171D1" w:rsidP="008077B7">
            <w:pPr>
              <w:jc w:val="center"/>
              <w:rPr>
                <w:rFonts w:ascii="Calibri" w:hAnsi="Calibri" w:cs="Calibri"/>
                <w:sz w:val="24"/>
                <w:szCs w:val="24"/>
              </w:rPr>
            </w:pPr>
            <w:r>
              <w:rPr>
                <w:rFonts w:ascii="Calibri" w:hAnsi="Calibri" w:cs="Calibri"/>
                <w:b w:val="0"/>
                <w:bCs w:val="0"/>
                <w:sz w:val="24"/>
                <w:szCs w:val="24"/>
              </w:rPr>
              <w:lastRenderedPageBreak/>
              <w:t>BR08</w:t>
            </w:r>
          </w:p>
        </w:tc>
        <w:tc>
          <w:tcPr>
            <w:tcW w:w="2410" w:type="dxa"/>
          </w:tcPr>
          <w:p w14:paraId="70A1B746" w14:textId="3BD720E2" w:rsidR="009171D1" w:rsidRDefault="00BC69A4" w:rsidP="008077B7">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C69A4">
              <w:rPr>
                <w:rFonts w:ascii="Calibri" w:hAnsi="Calibri" w:cs="Calibri"/>
                <w:sz w:val="24"/>
                <w:szCs w:val="24"/>
              </w:rPr>
              <w:t>Notification Date</w:t>
            </w:r>
          </w:p>
        </w:tc>
        <w:tc>
          <w:tcPr>
            <w:tcW w:w="5783" w:type="dxa"/>
          </w:tcPr>
          <w:p w14:paraId="0700EC93" w14:textId="3376D34B" w:rsidR="009171D1" w:rsidRPr="000715D0" w:rsidRDefault="00BC69A4" w:rsidP="008077B7">
            <w:pPr>
              <w:keepN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C69A4">
              <w:rPr>
                <w:rFonts w:ascii="Calibri" w:hAnsi="Calibri" w:cs="Calibri"/>
                <w:sz w:val="24"/>
                <w:szCs w:val="24"/>
              </w:rPr>
              <w:t>Every notification date must be the same as the date of the action being notified.</w:t>
            </w:r>
          </w:p>
        </w:tc>
      </w:tr>
      <w:tr w:rsidR="009171D1" w:rsidRPr="005D2588" w14:paraId="34E6B5C9" w14:textId="77777777" w:rsidTr="008077B7">
        <w:tc>
          <w:tcPr>
            <w:cnfStyle w:val="001000000000" w:firstRow="0" w:lastRow="0" w:firstColumn="1" w:lastColumn="0" w:oddVBand="0" w:evenVBand="0" w:oddHBand="0" w:evenHBand="0" w:firstRowFirstColumn="0" w:firstRowLastColumn="0" w:lastRowFirstColumn="0" w:lastRowLastColumn="0"/>
            <w:tcW w:w="1129" w:type="dxa"/>
          </w:tcPr>
          <w:p w14:paraId="5DC2856A" w14:textId="19AEE92C" w:rsidR="009171D1" w:rsidRPr="00857F8D" w:rsidRDefault="009171D1" w:rsidP="008077B7">
            <w:pPr>
              <w:jc w:val="center"/>
              <w:rPr>
                <w:rFonts w:ascii="Calibri" w:hAnsi="Calibri" w:cs="Calibri"/>
                <w:b w:val="0"/>
                <w:bCs w:val="0"/>
                <w:sz w:val="24"/>
                <w:szCs w:val="24"/>
              </w:rPr>
            </w:pPr>
            <w:r>
              <w:rPr>
                <w:rFonts w:ascii="Calibri" w:hAnsi="Calibri" w:cs="Calibri"/>
                <w:b w:val="0"/>
                <w:bCs w:val="0"/>
                <w:sz w:val="24"/>
                <w:szCs w:val="24"/>
              </w:rPr>
              <w:t>BR09</w:t>
            </w:r>
          </w:p>
        </w:tc>
        <w:tc>
          <w:tcPr>
            <w:tcW w:w="2410" w:type="dxa"/>
          </w:tcPr>
          <w:p w14:paraId="0A8509E7" w14:textId="3CFEEF2E" w:rsidR="009171D1" w:rsidRPr="005D2588" w:rsidRDefault="00BC69A4" w:rsidP="008077B7">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C69A4">
              <w:rPr>
                <w:rFonts w:ascii="Calibri" w:hAnsi="Calibri" w:cs="Calibri"/>
                <w:sz w:val="24"/>
                <w:szCs w:val="24"/>
              </w:rPr>
              <w:t>Block and Unblock</w:t>
            </w:r>
          </w:p>
        </w:tc>
        <w:tc>
          <w:tcPr>
            <w:tcW w:w="5783" w:type="dxa"/>
          </w:tcPr>
          <w:p w14:paraId="2CD9A6F4" w14:textId="494340DC" w:rsidR="009171D1" w:rsidRPr="005D2588" w:rsidRDefault="00BC69A4" w:rsidP="008077B7">
            <w:pPr>
              <w:keepN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C69A4">
              <w:rPr>
                <w:rFonts w:ascii="Calibri" w:hAnsi="Calibri" w:cs="Calibri"/>
                <w:sz w:val="24"/>
                <w:szCs w:val="24"/>
              </w:rPr>
              <w:t>Only System Managers can block or unblock users.</w:t>
            </w:r>
          </w:p>
        </w:tc>
      </w:tr>
      <w:tr w:rsidR="009171D1" w:rsidRPr="005D2588" w14:paraId="0B2C1ED6" w14:textId="77777777" w:rsidTr="008077B7">
        <w:tc>
          <w:tcPr>
            <w:cnfStyle w:val="001000000000" w:firstRow="0" w:lastRow="0" w:firstColumn="1" w:lastColumn="0" w:oddVBand="0" w:evenVBand="0" w:oddHBand="0" w:evenHBand="0" w:firstRowFirstColumn="0" w:firstRowLastColumn="0" w:lastRowFirstColumn="0" w:lastRowLastColumn="0"/>
            <w:tcW w:w="1129" w:type="dxa"/>
          </w:tcPr>
          <w:p w14:paraId="11D89D04" w14:textId="70B3DB03" w:rsidR="009171D1" w:rsidRPr="00857F8D" w:rsidRDefault="009171D1" w:rsidP="008077B7">
            <w:pPr>
              <w:jc w:val="center"/>
              <w:rPr>
                <w:rFonts w:ascii="Calibri" w:hAnsi="Calibri" w:cs="Calibri"/>
                <w:b w:val="0"/>
                <w:bCs w:val="0"/>
                <w:sz w:val="24"/>
                <w:szCs w:val="24"/>
              </w:rPr>
            </w:pPr>
            <w:r>
              <w:rPr>
                <w:rFonts w:ascii="Calibri" w:hAnsi="Calibri" w:cs="Calibri"/>
                <w:b w:val="0"/>
                <w:bCs w:val="0"/>
                <w:sz w:val="24"/>
                <w:szCs w:val="24"/>
              </w:rPr>
              <w:t>BR10</w:t>
            </w:r>
          </w:p>
        </w:tc>
        <w:tc>
          <w:tcPr>
            <w:tcW w:w="2410" w:type="dxa"/>
          </w:tcPr>
          <w:p w14:paraId="3E0C5062" w14:textId="6CCDF02E" w:rsidR="009171D1" w:rsidRPr="005D2588" w:rsidRDefault="00BC69A4" w:rsidP="008077B7">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C69A4">
              <w:rPr>
                <w:rFonts w:ascii="Calibri" w:hAnsi="Calibri" w:cs="Calibri"/>
                <w:sz w:val="24"/>
                <w:szCs w:val="24"/>
              </w:rPr>
              <w:t>Forced Deletion</w:t>
            </w:r>
          </w:p>
        </w:tc>
        <w:tc>
          <w:tcPr>
            <w:tcW w:w="5783" w:type="dxa"/>
          </w:tcPr>
          <w:p w14:paraId="7974A6B3" w14:textId="2643A20C" w:rsidR="009171D1" w:rsidRPr="005D2588" w:rsidRDefault="00BC69A4" w:rsidP="008077B7">
            <w:pPr>
              <w:keepN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C69A4">
              <w:rPr>
                <w:rFonts w:ascii="Calibri" w:hAnsi="Calibri" w:cs="Calibri"/>
                <w:sz w:val="24"/>
                <w:szCs w:val="24"/>
              </w:rPr>
              <w:t>System Managers can delete any user account or content.</w:t>
            </w:r>
          </w:p>
        </w:tc>
      </w:tr>
      <w:tr w:rsidR="009171D1" w:rsidRPr="005D2588" w14:paraId="7CCB9142" w14:textId="77777777" w:rsidTr="008077B7">
        <w:tc>
          <w:tcPr>
            <w:cnfStyle w:val="001000000000" w:firstRow="0" w:lastRow="0" w:firstColumn="1" w:lastColumn="0" w:oddVBand="0" w:evenVBand="0" w:oddHBand="0" w:evenHBand="0" w:firstRowFirstColumn="0" w:firstRowLastColumn="0" w:lastRowFirstColumn="0" w:lastRowLastColumn="0"/>
            <w:tcW w:w="1129" w:type="dxa"/>
          </w:tcPr>
          <w:p w14:paraId="36A7AA52" w14:textId="1729BD7C" w:rsidR="009171D1" w:rsidRPr="00857F8D" w:rsidRDefault="009171D1" w:rsidP="008077B7">
            <w:pPr>
              <w:jc w:val="center"/>
              <w:rPr>
                <w:rFonts w:ascii="Calibri" w:hAnsi="Calibri" w:cs="Calibri"/>
                <w:b w:val="0"/>
                <w:bCs w:val="0"/>
                <w:sz w:val="24"/>
                <w:szCs w:val="24"/>
              </w:rPr>
            </w:pPr>
            <w:r>
              <w:rPr>
                <w:rFonts w:ascii="Calibri" w:hAnsi="Calibri" w:cs="Calibri"/>
                <w:b w:val="0"/>
                <w:bCs w:val="0"/>
                <w:sz w:val="24"/>
                <w:szCs w:val="24"/>
              </w:rPr>
              <w:t>BR11</w:t>
            </w:r>
          </w:p>
        </w:tc>
        <w:tc>
          <w:tcPr>
            <w:tcW w:w="2410" w:type="dxa"/>
          </w:tcPr>
          <w:p w14:paraId="593DD691" w14:textId="0CEEFA43" w:rsidR="009171D1" w:rsidRPr="005D2588" w:rsidRDefault="00BC69A4" w:rsidP="008077B7">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C69A4">
              <w:rPr>
                <w:rFonts w:ascii="Calibri" w:hAnsi="Calibri" w:cs="Calibri"/>
                <w:sz w:val="24"/>
                <w:szCs w:val="24"/>
              </w:rPr>
              <w:t>New Categories</w:t>
            </w:r>
          </w:p>
        </w:tc>
        <w:tc>
          <w:tcPr>
            <w:tcW w:w="5783" w:type="dxa"/>
          </w:tcPr>
          <w:p w14:paraId="345D5D28" w14:textId="430D98AE" w:rsidR="009171D1" w:rsidRPr="005D2588" w:rsidRDefault="00BC69A4" w:rsidP="008077B7">
            <w:pPr>
              <w:keepN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C69A4">
              <w:rPr>
                <w:rFonts w:ascii="Calibri" w:hAnsi="Calibri" w:cs="Calibri"/>
                <w:sz w:val="24"/>
                <w:szCs w:val="24"/>
              </w:rPr>
              <w:t>Only System Managers can add new categories.</w:t>
            </w:r>
          </w:p>
        </w:tc>
      </w:tr>
      <w:tr w:rsidR="009171D1" w:rsidRPr="005D2588" w14:paraId="799578D7" w14:textId="77777777" w:rsidTr="009171D1">
        <w:tc>
          <w:tcPr>
            <w:cnfStyle w:val="001000000000" w:firstRow="0" w:lastRow="0" w:firstColumn="1" w:lastColumn="0" w:oddVBand="0" w:evenVBand="0" w:oddHBand="0" w:evenHBand="0" w:firstRowFirstColumn="0" w:firstRowLastColumn="0" w:lastRowFirstColumn="0" w:lastRowLastColumn="0"/>
            <w:tcW w:w="1129" w:type="dxa"/>
          </w:tcPr>
          <w:p w14:paraId="12AB237D" w14:textId="24719A51" w:rsidR="009171D1" w:rsidRPr="00857F8D" w:rsidRDefault="009171D1" w:rsidP="008077B7">
            <w:pPr>
              <w:jc w:val="center"/>
              <w:rPr>
                <w:rFonts w:ascii="Calibri" w:hAnsi="Calibri" w:cs="Calibri"/>
                <w:b w:val="0"/>
                <w:bCs w:val="0"/>
                <w:sz w:val="24"/>
                <w:szCs w:val="24"/>
              </w:rPr>
            </w:pPr>
            <w:r>
              <w:rPr>
                <w:rFonts w:ascii="Calibri" w:hAnsi="Calibri" w:cs="Calibri"/>
                <w:b w:val="0"/>
                <w:bCs w:val="0"/>
                <w:sz w:val="24"/>
                <w:szCs w:val="24"/>
              </w:rPr>
              <w:t>BR12</w:t>
            </w:r>
          </w:p>
        </w:tc>
        <w:tc>
          <w:tcPr>
            <w:tcW w:w="2410" w:type="dxa"/>
          </w:tcPr>
          <w:p w14:paraId="4A7D33E6" w14:textId="5BFE1BDF" w:rsidR="009171D1" w:rsidRPr="005D2588" w:rsidRDefault="00BC69A4" w:rsidP="008077B7">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C69A4">
              <w:rPr>
                <w:rFonts w:ascii="Calibri" w:hAnsi="Calibri" w:cs="Calibri"/>
                <w:sz w:val="24"/>
                <w:szCs w:val="24"/>
              </w:rPr>
              <w:t>Edition Date</w:t>
            </w:r>
          </w:p>
        </w:tc>
        <w:tc>
          <w:tcPr>
            <w:tcW w:w="5783" w:type="dxa"/>
          </w:tcPr>
          <w:p w14:paraId="403CDA74" w14:textId="711D36EF" w:rsidR="009171D1" w:rsidRPr="005D2588" w:rsidRDefault="00113AAA" w:rsidP="008077B7">
            <w:pPr>
              <w:keepN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113AAA">
              <w:rPr>
                <w:rFonts w:ascii="Calibri" w:hAnsi="Calibri" w:cs="Calibri"/>
                <w:sz w:val="24"/>
                <w:szCs w:val="24"/>
              </w:rPr>
              <w:t>If it exists, every edition date must be after the creation date.</w:t>
            </w:r>
          </w:p>
        </w:tc>
      </w:tr>
      <w:tr w:rsidR="009171D1" w:rsidRPr="005D2588" w14:paraId="61A69985" w14:textId="77777777" w:rsidTr="009171D1">
        <w:tc>
          <w:tcPr>
            <w:cnfStyle w:val="001000000000" w:firstRow="0" w:lastRow="0" w:firstColumn="1" w:lastColumn="0" w:oddVBand="0" w:evenVBand="0" w:oddHBand="0" w:evenHBand="0" w:firstRowFirstColumn="0" w:firstRowLastColumn="0" w:lastRowFirstColumn="0" w:lastRowLastColumn="0"/>
            <w:tcW w:w="1129" w:type="dxa"/>
          </w:tcPr>
          <w:p w14:paraId="279D0118" w14:textId="34BEFBB5" w:rsidR="009171D1" w:rsidRPr="00857F8D" w:rsidRDefault="009171D1" w:rsidP="008077B7">
            <w:pPr>
              <w:jc w:val="center"/>
              <w:rPr>
                <w:rFonts w:ascii="Calibri" w:hAnsi="Calibri" w:cs="Calibri"/>
                <w:b w:val="0"/>
                <w:bCs w:val="0"/>
                <w:sz w:val="24"/>
                <w:szCs w:val="24"/>
              </w:rPr>
            </w:pPr>
            <w:r>
              <w:rPr>
                <w:rFonts w:ascii="Calibri" w:hAnsi="Calibri" w:cs="Calibri"/>
                <w:b w:val="0"/>
                <w:bCs w:val="0"/>
                <w:sz w:val="24"/>
                <w:szCs w:val="24"/>
              </w:rPr>
              <w:t>BR13</w:t>
            </w:r>
          </w:p>
        </w:tc>
        <w:tc>
          <w:tcPr>
            <w:tcW w:w="2410" w:type="dxa"/>
          </w:tcPr>
          <w:p w14:paraId="4D3FC2F8" w14:textId="1C01C523" w:rsidR="009171D1" w:rsidRPr="005D2588" w:rsidRDefault="00BC69A4" w:rsidP="008077B7">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C69A4">
              <w:rPr>
                <w:rFonts w:ascii="Calibri" w:hAnsi="Calibri" w:cs="Calibri"/>
                <w:sz w:val="24"/>
                <w:szCs w:val="24"/>
              </w:rPr>
              <w:t>Content Edition</w:t>
            </w:r>
          </w:p>
        </w:tc>
        <w:tc>
          <w:tcPr>
            <w:tcW w:w="5783" w:type="dxa"/>
          </w:tcPr>
          <w:p w14:paraId="2227885A" w14:textId="07B3D2F0" w:rsidR="009171D1" w:rsidRPr="005D2588" w:rsidRDefault="00113AAA" w:rsidP="008077B7">
            <w:pPr>
              <w:keepN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113AAA">
              <w:rPr>
                <w:rFonts w:ascii="Calibri" w:hAnsi="Calibri" w:cs="Calibri"/>
                <w:sz w:val="24"/>
                <w:szCs w:val="24"/>
              </w:rPr>
              <w:t>Only the owner of a content can edit it or, apart from System Managers, delete it.</w:t>
            </w:r>
          </w:p>
        </w:tc>
      </w:tr>
      <w:tr w:rsidR="009171D1" w:rsidRPr="005D2588" w14:paraId="468D3DA7" w14:textId="77777777" w:rsidTr="009171D1">
        <w:tc>
          <w:tcPr>
            <w:cnfStyle w:val="001000000000" w:firstRow="0" w:lastRow="0" w:firstColumn="1" w:lastColumn="0" w:oddVBand="0" w:evenVBand="0" w:oddHBand="0" w:evenHBand="0" w:firstRowFirstColumn="0" w:firstRowLastColumn="0" w:lastRowFirstColumn="0" w:lastRowLastColumn="0"/>
            <w:tcW w:w="1129" w:type="dxa"/>
          </w:tcPr>
          <w:p w14:paraId="3971E1A7" w14:textId="09572BD3" w:rsidR="009171D1" w:rsidRPr="00857F8D" w:rsidRDefault="009171D1" w:rsidP="008077B7">
            <w:pPr>
              <w:jc w:val="center"/>
              <w:rPr>
                <w:rFonts w:ascii="Calibri" w:hAnsi="Calibri" w:cs="Calibri"/>
                <w:b w:val="0"/>
                <w:bCs w:val="0"/>
                <w:sz w:val="24"/>
                <w:szCs w:val="24"/>
              </w:rPr>
            </w:pPr>
            <w:r>
              <w:rPr>
                <w:rFonts w:ascii="Calibri" w:hAnsi="Calibri" w:cs="Calibri"/>
                <w:b w:val="0"/>
                <w:bCs w:val="0"/>
                <w:sz w:val="24"/>
                <w:szCs w:val="24"/>
              </w:rPr>
              <w:t>BR14</w:t>
            </w:r>
          </w:p>
        </w:tc>
        <w:tc>
          <w:tcPr>
            <w:tcW w:w="2410" w:type="dxa"/>
          </w:tcPr>
          <w:p w14:paraId="60EA87C7" w14:textId="56D65E04" w:rsidR="009171D1" w:rsidRPr="005D2588" w:rsidRDefault="00BC69A4" w:rsidP="008077B7">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C69A4">
              <w:rPr>
                <w:rFonts w:ascii="Calibri" w:hAnsi="Calibri" w:cs="Calibri"/>
                <w:sz w:val="24"/>
                <w:szCs w:val="24"/>
              </w:rPr>
              <w:t>Single Vote</w:t>
            </w:r>
          </w:p>
        </w:tc>
        <w:tc>
          <w:tcPr>
            <w:tcW w:w="5783" w:type="dxa"/>
          </w:tcPr>
          <w:p w14:paraId="2067BB68" w14:textId="7BDCE4E9" w:rsidR="009171D1" w:rsidRPr="005D2588" w:rsidRDefault="00C162D8" w:rsidP="008077B7">
            <w:pPr>
              <w:keepN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162D8">
              <w:rPr>
                <w:rFonts w:ascii="Calibri" w:hAnsi="Calibri" w:cs="Calibri"/>
                <w:sz w:val="24"/>
                <w:szCs w:val="24"/>
              </w:rPr>
              <w:t>A user can only vote once on a post or comment.</w:t>
            </w:r>
          </w:p>
        </w:tc>
      </w:tr>
      <w:tr w:rsidR="009171D1" w:rsidRPr="005D2588" w14:paraId="09EC3661" w14:textId="77777777" w:rsidTr="009171D1">
        <w:tc>
          <w:tcPr>
            <w:cnfStyle w:val="001000000000" w:firstRow="0" w:lastRow="0" w:firstColumn="1" w:lastColumn="0" w:oddVBand="0" w:evenVBand="0" w:oddHBand="0" w:evenHBand="0" w:firstRowFirstColumn="0" w:firstRowLastColumn="0" w:lastRowFirstColumn="0" w:lastRowLastColumn="0"/>
            <w:tcW w:w="1129" w:type="dxa"/>
          </w:tcPr>
          <w:p w14:paraId="4AA125E2" w14:textId="16E57CD3" w:rsidR="009171D1" w:rsidRPr="00857F8D" w:rsidRDefault="009171D1" w:rsidP="008077B7">
            <w:pPr>
              <w:jc w:val="center"/>
              <w:rPr>
                <w:rFonts w:ascii="Calibri" w:hAnsi="Calibri" w:cs="Calibri"/>
                <w:b w:val="0"/>
                <w:bCs w:val="0"/>
                <w:sz w:val="24"/>
                <w:szCs w:val="24"/>
              </w:rPr>
            </w:pPr>
            <w:r>
              <w:rPr>
                <w:rFonts w:ascii="Calibri" w:hAnsi="Calibri" w:cs="Calibri"/>
                <w:b w:val="0"/>
                <w:bCs w:val="0"/>
                <w:sz w:val="24"/>
                <w:szCs w:val="24"/>
              </w:rPr>
              <w:t>BR15</w:t>
            </w:r>
          </w:p>
        </w:tc>
        <w:tc>
          <w:tcPr>
            <w:tcW w:w="2410" w:type="dxa"/>
          </w:tcPr>
          <w:p w14:paraId="233726B2" w14:textId="26AB0AD7" w:rsidR="009171D1" w:rsidRPr="005D2588" w:rsidRDefault="009A196E" w:rsidP="008077B7">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A196E">
              <w:rPr>
                <w:rFonts w:ascii="Calibri" w:hAnsi="Calibri" w:cs="Calibri"/>
                <w:sz w:val="24"/>
                <w:szCs w:val="24"/>
              </w:rPr>
              <w:t>Automatic Notification</w:t>
            </w:r>
            <w:r>
              <w:rPr>
                <w:rFonts w:ascii="Calibri" w:hAnsi="Calibri" w:cs="Calibri"/>
                <w:sz w:val="24"/>
                <w:szCs w:val="24"/>
              </w:rPr>
              <w:t>s</w:t>
            </w:r>
          </w:p>
        </w:tc>
        <w:tc>
          <w:tcPr>
            <w:tcW w:w="5783" w:type="dxa"/>
          </w:tcPr>
          <w:p w14:paraId="15D43B1B" w14:textId="365E0A80" w:rsidR="009171D1" w:rsidRPr="005D2588" w:rsidRDefault="0096350B" w:rsidP="008077B7">
            <w:pPr>
              <w:keepN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6350B">
              <w:rPr>
                <w:rFonts w:ascii="Calibri" w:hAnsi="Calibri" w:cs="Calibri"/>
                <w:sz w:val="24"/>
                <w:szCs w:val="24"/>
              </w:rPr>
              <w:t>Notifications should be added automatically when the action to be notified is processed.</w:t>
            </w:r>
          </w:p>
        </w:tc>
      </w:tr>
      <w:tr w:rsidR="009171D1" w:rsidRPr="005D2588" w14:paraId="0BDB9325" w14:textId="77777777" w:rsidTr="009171D1">
        <w:tc>
          <w:tcPr>
            <w:cnfStyle w:val="001000000000" w:firstRow="0" w:lastRow="0" w:firstColumn="1" w:lastColumn="0" w:oddVBand="0" w:evenVBand="0" w:oddHBand="0" w:evenHBand="0" w:firstRowFirstColumn="0" w:firstRowLastColumn="0" w:lastRowFirstColumn="0" w:lastRowLastColumn="0"/>
            <w:tcW w:w="1129" w:type="dxa"/>
          </w:tcPr>
          <w:p w14:paraId="200BF222" w14:textId="078E663B" w:rsidR="009171D1" w:rsidRPr="00857F8D" w:rsidRDefault="009171D1" w:rsidP="008077B7">
            <w:pPr>
              <w:jc w:val="center"/>
              <w:rPr>
                <w:rFonts w:ascii="Calibri" w:hAnsi="Calibri" w:cs="Calibri"/>
                <w:b w:val="0"/>
                <w:bCs w:val="0"/>
                <w:sz w:val="24"/>
                <w:szCs w:val="24"/>
              </w:rPr>
            </w:pPr>
            <w:r>
              <w:rPr>
                <w:rFonts w:ascii="Calibri" w:hAnsi="Calibri" w:cs="Calibri"/>
                <w:b w:val="0"/>
                <w:bCs w:val="0"/>
                <w:sz w:val="24"/>
                <w:szCs w:val="24"/>
              </w:rPr>
              <w:t>BR16</w:t>
            </w:r>
          </w:p>
        </w:tc>
        <w:tc>
          <w:tcPr>
            <w:tcW w:w="2410" w:type="dxa"/>
          </w:tcPr>
          <w:p w14:paraId="0554BC20" w14:textId="4A7D8B76" w:rsidR="009171D1" w:rsidRPr="005D2588" w:rsidRDefault="004C5E70" w:rsidP="008077B7">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C5E70">
              <w:rPr>
                <w:rFonts w:ascii="Calibri" w:hAnsi="Calibri" w:cs="Calibri"/>
                <w:sz w:val="24"/>
                <w:szCs w:val="24"/>
              </w:rPr>
              <w:t>Reply Date</w:t>
            </w:r>
          </w:p>
        </w:tc>
        <w:tc>
          <w:tcPr>
            <w:tcW w:w="5783" w:type="dxa"/>
          </w:tcPr>
          <w:p w14:paraId="1EC1CCD4" w14:textId="06204976" w:rsidR="009171D1" w:rsidRPr="005D2588" w:rsidRDefault="0096350B" w:rsidP="008077B7">
            <w:pPr>
              <w:keepN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6350B">
              <w:rPr>
                <w:rFonts w:ascii="Calibri" w:hAnsi="Calibri" w:cs="Calibri"/>
                <w:sz w:val="24"/>
                <w:szCs w:val="24"/>
              </w:rPr>
              <w:t>Every reply date must be after the parent comment date.</w:t>
            </w:r>
          </w:p>
        </w:tc>
      </w:tr>
    </w:tbl>
    <w:p w14:paraId="02177D3F" w14:textId="5224567A" w:rsidR="009171D1" w:rsidRDefault="008233D8" w:rsidP="008233D8">
      <w:pPr>
        <w:pStyle w:val="Legenda"/>
        <w:jc w:val="center"/>
        <w:rPr>
          <w:i w:val="0"/>
          <w:iCs w:val="0"/>
          <w:sz w:val="14"/>
          <w:szCs w:val="14"/>
        </w:rPr>
      </w:pPr>
      <w:r>
        <w:rPr>
          <w:i w:val="0"/>
          <w:iCs w:val="0"/>
          <w:sz w:val="14"/>
          <w:szCs w:val="14"/>
        </w:rPr>
        <w:t xml:space="preserve">                                                                                                                                                                                                                         </w:t>
      </w:r>
      <w:r w:rsidRPr="008233D8">
        <w:rPr>
          <w:i w:val="0"/>
          <w:iCs w:val="0"/>
          <w:sz w:val="14"/>
          <w:szCs w:val="14"/>
        </w:rPr>
        <w:t>Table 1</w:t>
      </w:r>
      <w:r w:rsidR="00E05108">
        <w:rPr>
          <w:i w:val="0"/>
          <w:iCs w:val="0"/>
          <w:sz w:val="14"/>
          <w:szCs w:val="14"/>
        </w:rPr>
        <w:t>1</w:t>
      </w:r>
      <w:r w:rsidRPr="008233D8">
        <w:rPr>
          <w:i w:val="0"/>
          <w:iCs w:val="0"/>
          <w:sz w:val="14"/>
          <w:szCs w:val="14"/>
        </w:rPr>
        <w:t>: NewsNet Business Rules</w:t>
      </w:r>
    </w:p>
    <w:p w14:paraId="3341B19F" w14:textId="77777777" w:rsidR="0009614D" w:rsidRDefault="0009614D" w:rsidP="0009614D"/>
    <w:p w14:paraId="32FEBECE" w14:textId="77777777" w:rsidR="0009614D" w:rsidRDefault="0009614D" w:rsidP="0009614D"/>
    <w:p w14:paraId="3A50E7E6" w14:textId="0F22473A" w:rsidR="0009614D" w:rsidRDefault="0009614D" w:rsidP="0009614D">
      <w:pPr>
        <w:rPr>
          <w:rFonts w:ascii="Calibri" w:hAnsi="Calibri" w:cs="Calibri"/>
          <w:b/>
          <w:bCs/>
          <w:sz w:val="40"/>
          <w:szCs w:val="40"/>
        </w:rPr>
      </w:pPr>
      <w:r w:rsidRPr="00FC47DB">
        <w:rPr>
          <w:rFonts w:ascii="Calibri" w:hAnsi="Calibri" w:cs="Calibri"/>
          <w:b/>
          <w:bCs/>
          <w:sz w:val="40"/>
          <w:szCs w:val="40"/>
        </w:rPr>
        <w:t>A</w:t>
      </w:r>
      <w:r>
        <w:rPr>
          <w:rFonts w:ascii="Calibri" w:hAnsi="Calibri" w:cs="Calibri"/>
          <w:b/>
          <w:bCs/>
          <w:sz w:val="40"/>
          <w:szCs w:val="40"/>
        </w:rPr>
        <w:t>5</w:t>
      </w:r>
      <w:r w:rsidRPr="00FC47DB">
        <w:rPr>
          <w:rFonts w:ascii="Calibri" w:hAnsi="Calibri" w:cs="Calibri"/>
          <w:b/>
          <w:bCs/>
          <w:sz w:val="40"/>
          <w:szCs w:val="40"/>
        </w:rPr>
        <w:t xml:space="preserve">: </w:t>
      </w:r>
      <w:r>
        <w:rPr>
          <w:rFonts w:ascii="Calibri" w:hAnsi="Calibri" w:cs="Calibri"/>
          <w:b/>
          <w:bCs/>
          <w:sz w:val="40"/>
          <w:szCs w:val="40"/>
        </w:rPr>
        <w:t>Relational Schema, validation and schema refinement</w:t>
      </w:r>
    </w:p>
    <w:p w14:paraId="032053FE" w14:textId="68D985BE" w:rsidR="00532964" w:rsidRDefault="00532964" w:rsidP="00532964">
      <w:pPr>
        <w:rPr>
          <w:rFonts w:ascii="Calibri" w:hAnsi="Calibri" w:cs="Calibri"/>
          <w:b/>
          <w:bCs/>
          <w:sz w:val="32"/>
          <w:szCs w:val="32"/>
        </w:rPr>
      </w:pPr>
      <w:r>
        <w:rPr>
          <w:rFonts w:ascii="Calibri" w:hAnsi="Calibri" w:cs="Calibri"/>
          <w:b/>
          <w:bCs/>
          <w:sz w:val="32"/>
          <w:szCs w:val="32"/>
        </w:rPr>
        <w:t>5.1. Relational Schema</w:t>
      </w:r>
    </w:p>
    <w:tbl>
      <w:tblPr>
        <w:tblStyle w:val="TabeladeGrelha1Clara"/>
        <w:tblW w:w="0" w:type="auto"/>
        <w:tblLayout w:type="fixed"/>
        <w:tblLook w:val="04A0" w:firstRow="1" w:lastRow="0" w:firstColumn="1" w:lastColumn="0" w:noHBand="0" w:noVBand="1"/>
      </w:tblPr>
      <w:tblGrid>
        <w:gridCol w:w="1413"/>
        <w:gridCol w:w="7796"/>
      </w:tblGrid>
      <w:tr w:rsidR="00290489" w:rsidRPr="00857F8D" w14:paraId="78DB85DB" w14:textId="77777777" w:rsidTr="00290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7CB59C" w14:textId="783A7A14" w:rsidR="00290489" w:rsidRPr="00857F8D" w:rsidRDefault="00085A3F" w:rsidP="008077B7">
            <w:pPr>
              <w:rPr>
                <w:rFonts w:ascii="Calibri" w:hAnsi="Calibri" w:cs="Calibri"/>
                <w:b w:val="0"/>
                <w:bCs w:val="0"/>
                <w:sz w:val="24"/>
                <w:szCs w:val="24"/>
              </w:rPr>
            </w:pPr>
            <w:r>
              <w:rPr>
                <w:rFonts w:ascii="Calibri" w:hAnsi="Calibri" w:cs="Calibri"/>
                <w:b w:val="0"/>
                <w:bCs w:val="0"/>
                <w:sz w:val="24"/>
                <w:szCs w:val="24"/>
              </w:rPr>
              <w:t>Domain reference</w:t>
            </w:r>
          </w:p>
        </w:tc>
        <w:tc>
          <w:tcPr>
            <w:tcW w:w="7796" w:type="dxa"/>
          </w:tcPr>
          <w:p w14:paraId="4E3F98F3" w14:textId="0A2443AF" w:rsidR="00290489" w:rsidRPr="00857F8D" w:rsidRDefault="00085A3F" w:rsidP="008077B7">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4"/>
                <w:szCs w:val="24"/>
              </w:rPr>
            </w:pPr>
            <w:r>
              <w:rPr>
                <w:rFonts w:ascii="Calibri" w:hAnsi="Calibri" w:cs="Calibri"/>
                <w:b w:val="0"/>
                <w:bCs w:val="0"/>
                <w:sz w:val="24"/>
                <w:szCs w:val="24"/>
              </w:rPr>
              <w:t>Relation Compact Notation</w:t>
            </w:r>
          </w:p>
        </w:tc>
      </w:tr>
      <w:tr w:rsidR="00290489" w:rsidRPr="005D2588" w14:paraId="5AE2134F" w14:textId="77777777" w:rsidTr="00290489">
        <w:tc>
          <w:tcPr>
            <w:cnfStyle w:val="001000000000" w:firstRow="0" w:lastRow="0" w:firstColumn="1" w:lastColumn="0" w:oddVBand="0" w:evenVBand="0" w:oddHBand="0" w:evenHBand="0" w:firstRowFirstColumn="0" w:firstRowLastColumn="0" w:lastRowFirstColumn="0" w:lastRowLastColumn="0"/>
            <w:tcW w:w="1413" w:type="dxa"/>
          </w:tcPr>
          <w:p w14:paraId="18AB0BC3" w14:textId="3C518838" w:rsidR="00290489" w:rsidRPr="00857F8D" w:rsidRDefault="00290489" w:rsidP="008077B7">
            <w:pPr>
              <w:jc w:val="center"/>
              <w:rPr>
                <w:rFonts w:ascii="Calibri" w:hAnsi="Calibri" w:cs="Calibri"/>
                <w:b w:val="0"/>
                <w:bCs w:val="0"/>
                <w:sz w:val="24"/>
                <w:szCs w:val="24"/>
              </w:rPr>
            </w:pPr>
            <w:r>
              <w:rPr>
                <w:rFonts w:ascii="Calibri" w:hAnsi="Calibri" w:cs="Calibri"/>
                <w:b w:val="0"/>
                <w:bCs w:val="0"/>
                <w:sz w:val="24"/>
                <w:szCs w:val="24"/>
              </w:rPr>
              <w:t>R01</w:t>
            </w:r>
          </w:p>
        </w:tc>
        <w:tc>
          <w:tcPr>
            <w:tcW w:w="7796" w:type="dxa"/>
          </w:tcPr>
          <w:p w14:paraId="0CE8D28D" w14:textId="79C56279" w:rsidR="00290489" w:rsidRPr="005D2588" w:rsidRDefault="00736B6E" w:rsidP="008077B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36B6E">
              <w:rPr>
                <w:rFonts w:ascii="Calibri" w:hAnsi="Calibri" w:cs="Calibri"/>
                <w:sz w:val="24"/>
                <w:szCs w:val="24"/>
              </w:rPr>
              <w:t>users(</w:t>
            </w:r>
            <w:ins w:id="1" w:author="Unknown">
              <w:r w:rsidRPr="00736B6E">
                <w:rPr>
                  <w:rFonts w:ascii="Calibri" w:hAnsi="Calibri" w:cs="Calibri"/>
                  <w:sz w:val="24"/>
                  <w:szCs w:val="24"/>
                </w:rPr>
                <w:t>user_id</w:t>
              </w:r>
            </w:ins>
            <w:r w:rsidRPr="00736B6E">
              <w:rPr>
                <w:rFonts w:ascii="Calibri" w:hAnsi="Calibri" w:cs="Calibri"/>
                <w:sz w:val="24"/>
                <w:szCs w:val="24"/>
              </w:rPr>
              <w:t xml:space="preserve">, username </w:t>
            </w:r>
            <w:r w:rsidRPr="00736B6E">
              <w:rPr>
                <w:rFonts w:ascii="Calibri" w:hAnsi="Calibri" w:cs="Calibri"/>
                <w:b/>
                <w:bCs/>
                <w:sz w:val="24"/>
                <w:szCs w:val="24"/>
              </w:rPr>
              <w:t>UK NN</w:t>
            </w:r>
            <w:r w:rsidRPr="00736B6E">
              <w:rPr>
                <w:rFonts w:ascii="Calibri" w:hAnsi="Calibri" w:cs="Calibri"/>
                <w:sz w:val="24"/>
                <w:szCs w:val="24"/>
              </w:rPr>
              <w:t xml:space="preserve">, email </w:t>
            </w:r>
            <w:r w:rsidRPr="00736B6E">
              <w:rPr>
                <w:rFonts w:ascii="Calibri" w:hAnsi="Calibri" w:cs="Calibri"/>
                <w:b/>
                <w:bCs/>
                <w:sz w:val="24"/>
                <w:szCs w:val="24"/>
              </w:rPr>
              <w:t>UK NN</w:t>
            </w:r>
            <w:r w:rsidRPr="00736B6E">
              <w:rPr>
                <w:rFonts w:ascii="Calibri" w:hAnsi="Calibri" w:cs="Calibri"/>
                <w:sz w:val="24"/>
                <w:szCs w:val="24"/>
              </w:rPr>
              <w:t xml:space="preserve">, password </w:t>
            </w:r>
            <w:r w:rsidRPr="00736B6E">
              <w:rPr>
                <w:rFonts w:ascii="Calibri" w:hAnsi="Calibri" w:cs="Calibri"/>
                <w:b/>
                <w:bCs/>
                <w:sz w:val="24"/>
                <w:szCs w:val="24"/>
              </w:rPr>
              <w:t>NN</w:t>
            </w:r>
            <w:r w:rsidRPr="00736B6E">
              <w:rPr>
                <w:rFonts w:ascii="Calibri" w:hAnsi="Calibri" w:cs="Calibri"/>
                <w:sz w:val="24"/>
                <w:szCs w:val="24"/>
              </w:rPr>
              <w:t xml:space="preserve">, reputation </w:t>
            </w:r>
            <w:r w:rsidRPr="00736B6E">
              <w:rPr>
                <w:rFonts w:ascii="Calibri" w:hAnsi="Calibri" w:cs="Calibri"/>
                <w:b/>
                <w:bCs/>
                <w:sz w:val="24"/>
                <w:szCs w:val="24"/>
              </w:rPr>
              <w:t>DF</w:t>
            </w:r>
            <w:r w:rsidRPr="00736B6E">
              <w:rPr>
                <w:rFonts w:ascii="Calibri" w:hAnsi="Calibri" w:cs="Calibri"/>
                <w:sz w:val="24"/>
                <w:szCs w:val="24"/>
              </w:rPr>
              <w:t xml:space="preserve"> 0, created_time </w:t>
            </w:r>
            <w:r w:rsidRPr="00736B6E">
              <w:rPr>
                <w:rFonts w:ascii="Calibri" w:hAnsi="Calibri" w:cs="Calibri"/>
                <w:b/>
                <w:bCs/>
                <w:sz w:val="24"/>
                <w:szCs w:val="24"/>
              </w:rPr>
              <w:t>DF</w:t>
            </w:r>
            <w:r w:rsidRPr="00736B6E">
              <w:rPr>
                <w:rFonts w:ascii="Calibri" w:hAnsi="Calibri" w:cs="Calibri"/>
                <w:sz w:val="24"/>
                <w:szCs w:val="24"/>
              </w:rPr>
              <w:t xml:space="preserve"> today)</w:t>
            </w:r>
          </w:p>
        </w:tc>
      </w:tr>
      <w:tr w:rsidR="00290489" w:rsidRPr="005D2588" w14:paraId="55A983BF" w14:textId="77777777" w:rsidTr="00290489">
        <w:tc>
          <w:tcPr>
            <w:cnfStyle w:val="001000000000" w:firstRow="0" w:lastRow="0" w:firstColumn="1" w:lastColumn="0" w:oddVBand="0" w:evenVBand="0" w:oddHBand="0" w:evenHBand="0" w:firstRowFirstColumn="0" w:firstRowLastColumn="0" w:lastRowFirstColumn="0" w:lastRowLastColumn="0"/>
            <w:tcW w:w="1413" w:type="dxa"/>
          </w:tcPr>
          <w:p w14:paraId="2E0B9E5C" w14:textId="1EE39926" w:rsidR="00290489" w:rsidRPr="00857F8D" w:rsidRDefault="00290489" w:rsidP="008077B7">
            <w:pPr>
              <w:jc w:val="center"/>
              <w:rPr>
                <w:rFonts w:ascii="Calibri" w:hAnsi="Calibri" w:cs="Calibri"/>
                <w:b w:val="0"/>
                <w:bCs w:val="0"/>
                <w:sz w:val="24"/>
                <w:szCs w:val="24"/>
              </w:rPr>
            </w:pPr>
            <w:r>
              <w:rPr>
                <w:rFonts w:ascii="Calibri" w:hAnsi="Calibri" w:cs="Calibri"/>
                <w:b w:val="0"/>
                <w:bCs w:val="0"/>
                <w:sz w:val="24"/>
                <w:szCs w:val="24"/>
              </w:rPr>
              <w:t>R02</w:t>
            </w:r>
          </w:p>
        </w:tc>
        <w:tc>
          <w:tcPr>
            <w:tcW w:w="7796" w:type="dxa"/>
          </w:tcPr>
          <w:p w14:paraId="00CD0E48" w14:textId="4E88EBA0" w:rsidR="00290489" w:rsidRPr="005D2588" w:rsidRDefault="00466BBD" w:rsidP="008077B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66BBD">
              <w:rPr>
                <w:rFonts w:ascii="Calibri" w:hAnsi="Calibri" w:cs="Calibri"/>
                <w:sz w:val="24"/>
                <w:szCs w:val="24"/>
              </w:rPr>
              <w:t>system_managers(</w:t>
            </w:r>
            <w:ins w:id="2" w:author="Unknown">
              <w:r w:rsidRPr="00466BBD">
                <w:rPr>
                  <w:rFonts w:ascii="Calibri" w:hAnsi="Calibri" w:cs="Calibri"/>
                  <w:sz w:val="24"/>
                  <w:szCs w:val="24"/>
                </w:rPr>
                <w:t>sm_id</w:t>
              </w:r>
            </w:ins>
            <w:r w:rsidRPr="00466BBD">
              <w:rPr>
                <w:rFonts w:ascii="Calibri" w:hAnsi="Calibri" w:cs="Calibri"/>
                <w:sz w:val="24"/>
                <w:szCs w:val="24"/>
              </w:rPr>
              <w:t xml:space="preserve"> → users)</w:t>
            </w:r>
          </w:p>
        </w:tc>
      </w:tr>
      <w:tr w:rsidR="00290489" w:rsidRPr="005D2588" w14:paraId="2A4EF300" w14:textId="77777777" w:rsidTr="00290489">
        <w:tc>
          <w:tcPr>
            <w:cnfStyle w:val="001000000000" w:firstRow="0" w:lastRow="0" w:firstColumn="1" w:lastColumn="0" w:oddVBand="0" w:evenVBand="0" w:oddHBand="0" w:evenHBand="0" w:firstRowFirstColumn="0" w:firstRowLastColumn="0" w:lastRowFirstColumn="0" w:lastRowLastColumn="0"/>
            <w:tcW w:w="1413" w:type="dxa"/>
          </w:tcPr>
          <w:p w14:paraId="63301AF1" w14:textId="1C770140" w:rsidR="00290489" w:rsidRPr="00857F8D" w:rsidRDefault="00290489" w:rsidP="008077B7">
            <w:pPr>
              <w:jc w:val="center"/>
              <w:rPr>
                <w:rFonts w:ascii="Calibri" w:hAnsi="Calibri" w:cs="Calibri"/>
                <w:b w:val="0"/>
                <w:bCs w:val="0"/>
                <w:sz w:val="24"/>
                <w:szCs w:val="24"/>
              </w:rPr>
            </w:pPr>
            <w:r>
              <w:rPr>
                <w:rFonts w:ascii="Calibri" w:hAnsi="Calibri" w:cs="Calibri"/>
                <w:b w:val="0"/>
                <w:bCs w:val="0"/>
                <w:sz w:val="24"/>
                <w:szCs w:val="24"/>
              </w:rPr>
              <w:t>R03</w:t>
            </w:r>
          </w:p>
        </w:tc>
        <w:tc>
          <w:tcPr>
            <w:tcW w:w="7796" w:type="dxa"/>
          </w:tcPr>
          <w:p w14:paraId="0ADF0EFF" w14:textId="6448106C" w:rsidR="00290489" w:rsidRPr="005D2588" w:rsidRDefault="006F4394" w:rsidP="008077B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F4394">
              <w:rPr>
                <w:rFonts w:ascii="Calibri" w:hAnsi="Calibri" w:cs="Calibri"/>
                <w:sz w:val="24"/>
                <w:szCs w:val="24"/>
              </w:rPr>
              <w:t>follows(</w:t>
            </w:r>
            <w:ins w:id="3" w:author="Unknown">
              <w:r w:rsidRPr="006F4394">
                <w:rPr>
                  <w:rFonts w:ascii="Calibri" w:hAnsi="Calibri" w:cs="Calibri"/>
                  <w:sz w:val="24"/>
                  <w:szCs w:val="24"/>
                </w:rPr>
                <w:t>follower_id</w:t>
              </w:r>
            </w:ins>
            <w:r w:rsidRPr="006F4394">
              <w:rPr>
                <w:rFonts w:ascii="Calibri" w:hAnsi="Calibri" w:cs="Calibri"/>
                <w:sz w:val="24"/>
                <w:szCs w:val="24"/>
              </w:rPr>
              <w:t xml:space="preserve"> → users, </w:t>
            </w:r>
            <w:ins w:id="4" w:author="Unknown">
              <w:r w:rsidRPr="006F4394">
                <w:rPr>
                  <w:rFonts w:ascii="Calibri" w:hAnsi="Calibri" w:cs="Calibri"/>
                  <w:sz w:val="24"/>
                  <w:szCs w:val="24"/>
                </w:rPr>
                <w:t>followed_id</w:t>
              </w:r>
            </w:ins>
            <w:r w:rsidRPr="006F4394">
              <w:rPr>
                <w:rFonts w:ascii="Calibri" w:hAnsi="Calibri" w:cs="Calibri"/>
                <w:sz w:val="24"/>
                <w:szCs w:val="24"/>
              </w:rPr>
              <w:t xml:space="preserve"> → users, </w:t>
            </w:r>
            <w:r w:rsidRPr="006F4394">
              <w:rPr>
                <w:rFonts w:ascii="Calibri" w:hAnsi="Calibri" w:cs="Calibri"/>
                <w:b/>
                <w:bCs/>
                <w:sz w:val="24"/>
                <w:szCs w:val="24"/>
              </w:rPr>
              <w:t>CK</w:t>
            </w:r>
            <w:r w:rsidRPr="006F4394">
              <w:rPr>
                <w:rFonts w:ascii="Calibri" w:hAnsi="Calibri" w:cs="Calibri"/>
                <w:sz w:val="24"/>
                <w:szCs w:val="24"/>
              </w:rPr>
              <w:t xml:space="preserve"> follower_id &lt;&gt; followed_id)</w:t>
            </w:r>
          </w:p>
        </w:tc>
      </w:tr>
      <w:tr w:rsidR="00290489" w:rsidRPr="005D2588" w14:paraId="360BD7CD" w14:textId="77777777" w:rsidTr="00290489">
        <w:tc>
          <w:tcPr>
            <w:cnfStyle w:val="001000000000" w:firstRow="0" w:lastRow="0" w:firstColumn="1" w:lastColumn="0" w:oddVBand="0" w:evenVBand="0" w:oddHBand="0" w:evenHBand="0" w:firstRowFirstColumn="0" w:firstRowLastColumn="0" w:lastRowFirstColumn="0" w:lastRowLastColumn="0"/>
            <w:tcW w:w="1413" w:type="dxa"/>
          </w:tcPr>
          <w:p w14:paraId="31CD20D7" w14:textId="1C77C1CE" w:rsidR="00290489" w:rsidRPr="00857F8D" w:rsidRDefault="00290489" w:rsidP="008077B7">
            <w:pPr>
              <w:jc w:val="center"/>
              <w:rPr>
                <w:rFonts w:ascii="Calibri" w:hAnsi="Calibri" w:cs="Calibri"/>
                <w:b w:val="0"/>
                <w:bCs w:val="0"/>
                <w:sz w:val="24"/>
                <w:szCs w:val="24"/>
              </w:rPr>
            </w:pPr>
            <w:r>
              <w:rPr>
                <w:rFonts w:ascii="Calibri" w:hAnsi="Calibri" w:cs="Calibri"/>
                <w:b w:val="0"/>
                <w:bCs w:val="0"/>
                <w:sz w:val="24"/>
                <w:szCs w:val="24"/>
              </w:rPr>
              <w:t>R04</w:t>
            </w:r>
          </w:p>
        </w:tc>
        <w:tc>
          <w:tcPr>
            <w:tcW w:w="7796" w:type="dxa"/>
          </w:tcPr>
          <w:p w14:paraId="148B10AF" w14:textId="556B42F1" w:rsidR="00290489" w:rsidRPr="005D2588" w:rsidRDefault="006F4394" w:rsidP="008077B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c</w:t>
            </w:r>
            <w:r w:rsidRPr="006F4394">
              <w:rPr>
                <w:rFonts w:ascii="Calibri" w:hAnsi="Calibri" w:cs="Calibri"/>
                <w:sz w:val="24"/>
                <w:szCs w:val="24"/>
              </w:rPr>
              <w:t>ategories(</w:t>
            </w:r>
            <w:ins w:id="5" w:author="Unknown">
              <w:r w:rsidRPr="006F4394">
                <w:rPr>
                  <w:rFonts w:ascii="Calibri" w:hAnsi="Calibri" w:cs="Calibri"/>
                  <w:sz w:val="24"/>
                  <w:szCs w:val="24"/>
                </w:rPr>
                <w:t>category_id</w:t>
              </w:r>
            </w:ins>
            <w:r w:rsidRPr="006F4394">
              <w:rPr>
                <w:rFonts w:ascii="Calibri" w:hAnsi="Calibri" w:cs="Calibri"/>
                <w:sz w:val="24"/>
                <w:szCs w:val="24"/>
              </w:rPr>
              <w:t xml:space="preserve">, name </w:t>
            </w:r>
            <w:r w:rsidRPr="006F4394">
              <w:rPr>
                <w:rFonts w:ascii="Calibri" w:hAnsi="Calibri" w:cs="Calibri"/>
                <w:b/>
                <w:bCs/>
                <w:sz w:val="24"/>
                <w:szCs w:val="24"/>
              </w:rPr>
              <w:t>UK NN</w:t>
            </w:r>
            <w:r w:rsidR="00B671BD">
              <w:rPr>
                <w:rFonts w:ascii="Calibri" w:hAnsi="Calibri" w:cs="Calibri"/>
                <w:sz w:val="24"/>
                <w:szCs w:val="24"/>
              </w:rPr>
              <w:t>)</w:t>
            </w:r>
          </w:p>
        </w:tc>
      </w:tr>
      <w:tr w:rsidR="00290489" w:rsidRPr="005D2588" w14:paraId="176BF7C9" w14:textId="77777777" w:rsidTr="00290489">
        <w:tc>
          <w:tcPr>
            <w:cnfStyle w:val="001000000000" w:firstRow="0" w:lastRow="0" w:firstColumn="1" w:lastColumn="0" w:oddVBand="0" w:evenVBand="0" w:oddHBand="0" w:evenHBand="0" w:firstRowFirstColumn="0" w:firstRowLastColumn="0" w:lastRowFirstColumn="0" w:lastRowLastColumn="0"/>
            <w:tcW w:w="1413" w:type="dxa"/>
          </w:tcPr>
          <w:p w14:paraId="7F629F39" w14:textId="3952AF3D" w:rsidR="00290489" w:rsidRPr="00857F8D" w:rsidRDefault="00290489" w:rsidP="008077B7">
            <w:pPr>
              <w:jc w:val="center"/>
              <w:rPr>
                <w:rFonts w:ascii="Calibri" w:hAnsi="Calibri" w:cs="Calibri"/>
                <w:b w:val="0"/>
                <w:bCs w:val="0"/>
                <w:sz w:val="24"/>
                <w:szCs w:val="24"/>
              </w:rPr>
            </w:pPr>
            <w:r>
              <w:rPr>
                <w:rFonts w:ascii="Calibri" w:hAnsi="Calibri" w:cs="Calibri"/>
                <w:b w:val="0"/>
                <w:bCs w:val="0"/>
                <w:sz w:val="24"/>
                <w:szCs w:val="24"/>
              </w:rPr>
              <w:t>R05</w:t>
            </w:r>
          </w:p>
        </w:tc>
        <w:tc>
          <w:tcPr>
            <w:tcW w:w="7796" w:type="dxa"/>
          </w:tcPr>
          <w:p w14:paraId="173CED65" w14:textId="101FCCA6" w:rsidR="00290489" w:rsidRPr="005D2588" w:rsidRDefault="00B671BD" w:rsidP="008077B7">
            <w:pPr>
              <w:tabs>
                <w:tab w:val="left" w:pos="1723"/>
              </w:tabs>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671BD">
              <w:rPr>
                <w:rFonts w:ascii="Calibri" w:hAnsi="Calibri" w:cs="Calibri"/>
                <w:sz w:val="24"/>
                <w:szCs w:val="24"/>
              </w:rPr>
              <w:t>user_category(</w:t>
            </w:r>
            <w:ins w:id="6" w:author="Unknown">
              <w:r w:rsidRPr="00B671BD">
                <w:rPr>
                  <w:rFonts w:ascii="Calibri" w:hAnsi="Calibri" w:cs="Calibri"/>
                  <w:sz w:val="24"/>
                  <w:szCs w:val="24"/>
                </w:rPr>
                <w:t>user_id</w:t>
              </w:r>
            </w:ins>
            <w:r w:rsidRPr="00B671BD">
              <w:rPr>
                <w:rFonts w:ascii="Calibri" w:hAnsi="Calibri" w:cs="Calibri"/>
                <w:sz w:val="24"/>
                <w:szCs w:val="24"/>
              </w:rPr>
              <w:t xml:space="preserve"> → users, </w:t>
            </w:r>
            <w:ins w:id="7" w:author="Unknown">
              <w:r w:rsidRPr="00B671BD">
                <w:rPr>
                  <w:rFonts w:ascii="Calibri" w:hAnsi="Calibri" w:cs="Calibri"/>
                  <w:sz w:val="24"/>
                  <w:szCs w:val="24"/>
                </w:rPr>
                <w:t>category_id</w:t>
              </w:r>
            </w:ins>
            <w:r w:rsidRPr="00B671BD">
              <w:rPr>
                <w:rFonts w:ascii="Calibri" w:hAnsi="Calibri" w:cs="Calibri"/>
                <w:sz w:val="24"/>
                <w:szCs w:val="24"/>
              </w:rPr>
              <w:t xml:space="preserve"> → categories)</w:t>
            </w:r>
          </w:p>
        </w:tc>
      </w:tr>
      <w:tr w:rsidR="00290489" w:rsidRPr="005D2588" w14:paraId="29CD9D3D" w14:textId="77777777" w:rsidTr="00290489">
        <w:tc>
          <w:tcPr>
            <w:cnfStyle w:val="001000000000" w:firstRow="0" w:lastRow="0" w:firstColumn="1" w:lastColumn="0" w:oddVBand="0" w:evenVBand="0" w:oddHBand="0" w:evenHBand="0" w:firstRowFirstColumn="0" w:firstRowLastColumn="0" w:lastRowFirstColumn="0" w:lastRowLastColumn="0"/>
            <w:tcW w:w="1413" w:type="dxa"/>
          </w:tcPr>
          <w:p w14:paraId="240DA76C" w14:textId="341981DD" w:rsidR="00290489" w:rsidRPr="00857F8D" w:rsidRDefault="00290489" w:rsidP="008077B7">
            <w:pPr>
              <w:jc w:val="center"/>
              <w:rPr>
                <w:rFonts w:ascii="Calibri" w:hAnsi="Calibri" w:cs="Calibri"/>
                <w:b w:val="0"/>
                <w:bCs w:val="0"/>
                <w:sz w:val="24"/>
                <w:szCs w:val="24"/>
              </w:rPr>
            </w:pPr>
            <w:r>
              <w:rPr>
                <w:rFonts w:ascii="Calibri" w:hAnsi="Calibri" w:cs="Calibri"/>
                <w:b w:val="0"/>
                <w:bCs w:val="0"/>
                <w:sz w:val="24"/>
                <w:szCs w:val="24"/>
              </w:rPr>
              <w:t>R06</w:t>
            </w:r>
          </w:p>
        </w:tc>
        <w:tc>
          <w:tcPr>
            <w:tcW w:w="7796" w:type="dxa"/>
          </w:tcPr>
          <w:p w14:paraId="3DDB86C2" w14:textId="3C576E07" w:rsidR="00290489" w:rsidRPr="005D2588" w:rsidRDefault="00B82710" w:rsidP="008077B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82710">
              <w:rPr>
                <w:rFonts w:ascii="Calibri" w:hAnsi="Calibri" w:cs="Calibri"/>
                <w:sz w:val="24"/>
                <w:szCs w:val="24"/>
              </w:rPr>
              <w:t>posts(</w:t>
            </w:r>
            <w:ins w:id="8" w:author="Unknown">
              <w:r w:rsidRPr="00B82710">
                <w:rPr>
                  <w:rFonts w:ascii="Calibri" w:hAnsi="Calibri" w:cs="Calibri"/>
                  <w:sz w:val="24"/>
                  <w:szCs w:val="24"/>
                </w:rPr>
                <w:t>post_id</w:t>
              </w:r>
            </w:ins>
            <w:r w:rsidRPr="00B82710">
              <w:rPr>
                <w:rFonts w:ascii="Calibri" w:hAnsi="Calibri" w:cs="Calibri"/>
                <w:sz w:val="24"/>
                <w:szCs w:val="24"/>
              </w:rPr>
              <w:t xml:space="preserve">, user_id → users, title </w:t>
            </w:r>
            <w:r w:rsidRPr="00B82710">
              <w:rPr>
                <w:rFonts w:ascii="Calibri" w:hAnsi="Calibri" w:cs="Calibri"/>
                <w:b/>
                <w:bCs/>
                <w:sz w:val="24"/>
                <w:szCs w:val="24"/>
              </w:rPr>
              <w:t>NN</w:t>
            </w:r>
            <w:r w:rsidRPr="00B82710">
              <w:rPr>
                <w:rFonts w:ascii="Calibri" w:hAnsi="Calibri" w:cs="Calibri"/>
                <w:sz w:val="24"/>
                <w:szCs w:val="24"/>
              </w:rPr>
              <w:t xml:space="preserve">, body </w:t>
            </w:r>
            <w:r w:rsidRPr="00B82710">
              <w:rPr>
                <w:rFonts w:ascii="Calibri" w:hAnsi="Calibri" w:cs="Calibri"/>
                <w:b/>
                <w:bCs/>
                <w:sz w:val="24"/>
                <w:szCs w:val="24"/>
              </w:rPr>
              <w:t>NN</w:t>
            </w:r>
            <w:r w:rsidRPr="00B82710">
              <w:rPr>
                <w:rFonts w:ascii="Calibri" w:hAnsi="Calibri" w:cs="Calibri"/>
                <w:sz w:val="24"/>
                <w:szCs w:val="24"/>
              </w:rPr>
              <w:t xml:space="preserve">, created_time </w:t>
            </w:r>
            <w:r w:rsidRPr="00B82710">
              <w:rPr>
                <w:rFonts w:ascii="Calibri" w:hAnsi="Calibri" w:cs="Calibri"/>
                <w:b/>
                <w:bCs/>
                <w:sz w:val="24"/>
                <w:szCs w:val="24"/>
              </w:rPr>
              <w:t>DF</w:t>
            </w:r>
            <w:r w:rsidRPr="00B82710">
              <w:rPr>
                <w:rFonts w:ascii="Calibri" w:hAnsi="Calibri" w:cs="Calibri"/>
                <w:sz w:val="24"/>
                <w:szCs w:val="24"/>
              </w:rPr>
              <w:t xml:space="preserve"> today, updated_time, </w:t>
            </w:r>
            <w:r w:rsidRPr="00B82710">
              <w:rPr>
                <w:rFonts w:ascii="Calibri" w:hAnsi="Calibri" w:cs="Calibri"/>
                <w:b/>
                <w:bCs/>
                <w:sz w:val="24"/>
                <w:szCs w:val="24"/>
              </w:rPr>
              <w:t>CK</w:t>
            </w:r>
            <w:r w:rsidRPr="00B82710">
              <w:rPr>
                <w:rFonts w:ascii="Calibri" w:hAnsi="Calibri" w:cs="Calibri"/>
                <w:sz w:val="24"/>
                <w:szCs w:val="24"/>
              </w:rPr>
              <w:t xml:space="preserve"> (updated_time IS NULL OR updated_time &gt; created_time))</w:t>
            </w:r>
          </w:p>
        </w:tc>
      </w:tr>
      <w:tr w:rsidR="00290489" w:rsidRPr="005D2588" w14:paraId="0766B14C" w14:textId="77777777" w:rsidTr="00290489">
        <w:tc>
          <w:tcPr>
            <w:cnfStyle w:val="001000000000" w:firstRow="0" w:lastRow="0" w:firstColumn="1" w:lastColumn="0" w:oddVBand="0" w:evenVBand="0" w:oddHBand="0" w:evenHBand="0" w:firstRowFirstColumn="0" w:firstRowLastColumn="0" w:lastRowFirstColumn="0" w:lastRowLastColumn="0"/>
            <w:tcW w:w="1413" w:type="dxa"/>
          </w:tcPr>
          <w:p w14:paraId="5016020E" w14:textId="5197D8CB" w:rsidR="00290489" w:rsidRPr="00857F8D" w:rsidRDefault="00290489" w:rsidP="008077B7">
            <w:pPr>
              <w:jc w:val="center"/>
              <w:rPr>
                <w:rFonts w:ascii="Calibri" w:hAnsi="Calibri" w:cs="Calibri"/>
                <w:b w:val="0"/>
                <w:bCs w:val="0"/>
                <w:sz w:val="24"/>
                <w:szCs w:val="24"/>
              </w:rPr>
            </w:pPr>
            <w:r>
              <w:rPr>
                <w:rFonts w:ascii="Calibri" w:hAnsi="Calibri" w:cs="Calibri"/>
                <w:b w:val="0"/>
                <w:bCs w:val="0"/>
                <w:sz w:val="24"/>
                <w:szCs w:val="24"/>
              </w:rPr>
              <w:t>R07</w:t>
            </w:r>
          </w:p>
        </w:tc>
        <w:tc>
          <w:tcPr>
            <w:tcW w:w="7796" w:type="dxa"/>
          </w:tcPr>
          <w:p w14:paraId="4523BF17" w14:textId="6FAD4632" w:rsidR="00290489" w:rsidRPr="005D2588" w:rsidRDefault="00B82710" w:rsidP="008077B7">
            <w:pPr>
              <w:keepN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82710">
              <w:rPr>
                <w:rFonts w:ascii="Calibri" w:hAnsi="Calibri" w:cs="Calibri"/>
                <w:sz w:val="24"/>
                <w:szCs w:val="24"/>
              </w:rPr>
              <w:t>post_categories(</w:t>
            </w:r>
            <w:ins w:id="9" w:author="Unknown">
              <w:r w:rsidRPr="00B82710">
                <w:rPr>
                  <w:rFonts w:ascii="Calibri" w:hAnsi="Calibri" w:cs="Calibri"/>
                  <w:sz w:val="24"/>
                  <w:szCs w:val="24"/>
                </w:rPr>
                <w:t>post_id</w:t>
              </w:r>
            </w:ins>
            <w:r w:rsidRPr="00B82710">
              <w:rPr>
                <w:rFonts w:ascii="Calibri" w:hAnsi="Calibri" w:cs="Calibri"/>
                <w:sz w:val="24"/>
                <w:szCs w:val="24"/>
              </w:rPr>
              <w:t xml:space="preserve"> → posts, </w:t>
            </w:r>
            <w:ins w:id="10" w:author="Unknown">
              <w:r w:rsidRPr="00B82710">
                <w:rPr>
                  <w:rFonts w:ascii="Calibri" w:hAnsi="Calibri" w:cs="Calibri"/>
                  <w:sz w:val="24"/>
                  <w:szCs w:val="24"/>
                </w:rPr>
                <w:t>category_id</w:t>
              </w:r>
            </w:ins>
            <w:r w:rsidRPr="00B82710">
              <w:rPr>
                <w:rFonts w:ascii="Calibri" w:hAnsi="Calibri" w:cs="Calibri"/>
                <w:sz w:val="24"/>
                <w:szCs w:val="24"/>
              </w:rPr>
              <w:t xml:space="preserve"> → categories)</w:t>
            </w:r>
          </w:p>
        </w:tc>
      </w:tr>
      <w:tr w:rsidR="00290489" w:rsidRPr="000715D0" w14:paraId="647E02D9" w14:textId="77777777" w:rsidTr="00290489">
        <w:tc>
          <w:tcPr>
            <w:cnfStyle w:val="001000000000" w:firstRow="0" w:lastRow="0" w:firstColumn="1" w:lastColumn="0" w:oddVBand="0" w:evenVBand="0" w:oddHBand="0" w:evenHBand="0" w:firstRowFirstColumn="0" w:firstRowLastColumn="0" w:lastRowFirstColumn="0" w:lastRowLastColumn="0"/>
            <w:tcW w:w="1413" w:type="dxa"/>
          </w:tcPr>
          <w:p w14:paraId="09AC5F38" w14:textId="4964D7F6" w:rsidR="00290489" w:rsidRPr="001E6B39" w:rsidRDefault="00290489" w:rsidP="008077B7">
            <w:pPr>
              <w:jc w:val="center"/>
              <w:rPr>
                <w:rFonts w:ascii="Calibri" w:hAnsi="Calibri" w:cs="Calibri"/>
                <w:sz w:val="24"/>
                <w:szCs w:val="24"/>
              </w:rPr>
            </w:pPr>
            <w:r>
              <w:rPr>
                <w:rFonts w:ascii="Calibri" w:hAnsi="Calibri" w:cs="Calibri"/>
                <w:b w:val="0"/>
                <w:bCs w:val="0"/>
                <w:sz w:val="24"/>
                <w:szCs w:val="24"/>
              </w:rPr>
              <w:t>R08</w:t>
            </w:r>
          </w:p>
        </w:tc>
        <w:tc>
          <w:tcPr>
            <w:tcW w:w="7796" w:type="dxa"/>
          </w:tcPr>
          <w:p w14:paraId="4E9C7D41" w14:textId="50F018BA" w:rsidR="00290489" w:rsidRPr="000715D0" w:rsidRDefault="00B82710" w:rsidP="008077B7">
            <w:pPr>
              <w:keepN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82710">
              <w:rPr>
                <w:rFonts w:ascii="Calibri" w:hAnsi="Calibri" w:cs="Calibri"/>
                <w:sz w:val="24"/>
                <w:szCs w:val="24"/>
              </w:rPr>
              <w:t>comments(</w:t>
            </w:r>
            <w:ins w:id="11" w:author="Unknown">
              <w:r w:rsidRPr="00B82710">
                <w:rPr>
                  <w:rFonts w:ascii="Calibri" w:hAnsi="Calibri" w:cs="Calibri"/>
                  <w:sz w:val="24"/>
                  <w:szCs w:val="24"/>
                </w:rPr>
                <w:t>comment_id</w:t>
              </w:r>
            </w:ins>
            <w:r w:rsidRPr="00B82710">
              <w:rPr>
                <w:rFonts w:ascii="Calibri" w:hAnsi="Calibri" w:cs="Calibri"/>
                <w:sz w:val="24"/>
                <w:szCs w:val="24"/>
              </w:rPr>
              <w:t xml:space="preserve">, post_id → posts, user_id → users, body </w:t>
            </w:r>
            <w:r w:rsidRPr="00B82710">
              <w:rPr>
                <w:rFonts w:ascii="Calibri" w:hAnsi="Calibri" w:cs="Calibri"/>
                <w:b/>
                <w:bCs/>
                <w:sz w:val="24"/>
                <w:szCs w:val="24"/>
              </w:rPr>
              <w:t>NN</w:t>
            </w:r>
            <w:r w:rsidRPr="00B82710">
              <w:rPr>
                <w:rFonts w:ascii="Calibri" w:hAnsi="Calibri" w:cs="Calibri"/>
                <w:sz w:val="24"/>
                <w:szCs w:val="24"/>
              </w:rPr>
              <w:t xml:space="preserve">, created_time </w:t>
            </w:r>
            <w:r w:rsidRPr="00B82710">
              <w:rPr>
                <w:rFonts w:ascii="Calibri" w:hAnsi="Calibri" w:cs="Calibri"/>
                <w:b/>
                <w:bCs/>
                <w:sz w:val="24"/>
                <w:szCs w:val="24"/>
              </w:rPr>
              <w:t>DF</w:t>
            </w:r>
            <w:r w:rsidRPr="00B82710">
              <w:rPr>
                <w:rFonts w:ascii="Calibri" w:hAnsi="Calibri" w:cs="Calibri"/>
                <w:sz w:val="24"/>
                <w:szCs w:val="24"/>
              </w:rPr>
              <w:t xml:space="preserve"> today, updated_time, </w:t>
            </w:r>
            <w:r w:rsidRPr="00B82710">
              <w:rPr>
                <w:rFonts w:ascii="Calibri" w:hAnsi="Calibri" w:cs="Calibri"/>
                <w:b/>
                <w:bCs/>
                <w:sz w:val="24"/>
                <w:szCs w:val="24"/>
              </w:rPr>
              <w:t>CK</w:t>
            </w:r>
            <w:r w:rsidRPr="00B82710">
              <w:rPr>
                <w:rFonts w:ascii="Calibri" w:hAnsi="Calibri" w:cs="Calibri"/>
                <w:sz w:val="24"/>
                <w:szCs w:val="24"/>
              </w:rPr>
              <w:t xml:space="preserve"> (updated_time IS NULL OR updated_time &gt; created_time))</w:t>
            </w:r>
          </w:p>
        </w:tc>
      </w:tr>
      <w:tr w:rsidR="00290489" w:rsidRPr="005D2588" w14:paraId="59FC4535" w14:textId="77777777" w:rsidTr="00290489">
        <w:tc>
          <w:tcPr>
            <w:cnfStyle w:val="001000000000" w:firstRow="0" w:lastRow="0" w:firstColumn="1" w:lastColumn="0" w:oddVBand="0" w:evenVBand="0" w:oddHBand="0" w:evenHBand="0" w:firstRowFirstColumn="0" w:firstRowLastColumn="0" w:lastRowFirstColumn="0" w:lastRowLastColumn="0"/>
            <w:tcW w:w="1413" w:type="dxa"/>
          </w:tcPr>
          <w:p w14:paraId="51402FAC" w14:textId="3CBDC7A4" w:rsidR="00290489" w:rsidRPr="00857F8D" w:rsidRDefault="00290489" w:rsidP="008077B7">
            <w:pPr>
              <w:jc w:val="center"/>
              <w:rPr>
                <w:rFonts w:ascii="Calibri" w:hAnsi="Calibri" w:cs="Calibri"/>
                <w:b w:val="0"/>
                <w:bCs w:val="0"/>
                <w:sz w:val="24"/>
                <w:szCs w:val="24"/>
              </w:rPr>
            </w:pPr>
            <w:r>
              <w:rPr>
                <w:rFonts w:ascii="Calibri" w:hAnsi="Calibri" w:cs="Calibri"/>
                <w:b w:val="0"/>
                <w:bCs w:val="0"/>
                <w:sz w:val="24"/>
                <w:szCs w:val="24"/>
              </w:rPr>
              <w:t>R09</w:t>
            </w:r>
          </w:p>
        </w:tc>
        <w:tc>
          <w:tcPr>
            <w:tcW w:w="7796" w:type="dxa"/>
          </w:tcPr>
          <w:p w14:paraId="7623E45A" w14:textId="18961F7F" w:rsidR="00290489" w:rsidRPr="005D2588" w:rsidRDefault="00B82710" w:rsidP="008077B7">
            <w:pPr>
              <w:keepN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82710">
              <w:rPr>
                <w:rFonts w:ascii="Calibri" w:hAnsi="Calibri" w:cs="Calibri"/>
                <w:sz w:val="24"/>
                <w:szCs w:val="24"/>
              </w:rPr>
              <w:t>replies(</w:t>
            </w:r>
            <w:ins w:id="12" w:author="Unknown">
              <w:r w:rsidRPr="00B82710">
                <w:rPr>
                  <w:rFonts w:ascii="Calibri" w:hAnsi="Calibri" w:cs="Calibri"/>
                  <w:sz w:val="24"/>
                  <w:szCs w:val="24"/>
                </w:rPr>
                <w:t>parent_comment_id</w:t>
              </w:r>
            </w:ins>
            <w:r w:rsidRPr="00B82710">
              <w:rPr>
                <w:rFonts w:ascii="Calibri" w:hAnsi="Calibri" w:cs="Calibri"/>
                <w:sz w:val="24"/>
                <w:szCs w:val="24"/>
              </w:rPr>
              <w:t xml:space="preserve"> → comments, </w:t>
            </w:r>
            <w:ins w:id="13" w:author="Unknown">
              <w:r w:rsidRPr="00B82710">
                <w:rPr>
                  <w:rFonts w:ascii="Calibri" w:hAnsi="Calibri" w:cs="Calibri"/>
                  <w:sz w:val="24"/>
                  <w:szCs w:val="24"/>
                </w:rPr>
                <w:t>comment_id</w:t>
              </w:r>
            </w:ins>
            <w:r w:rsidRPr="00B82710">
              <w:rPr>
                <w:rFonts w:ascii="Calibri" w:hAnsi="Calibri" w:cs="Calibri"/>
                <w:sz w:val="24"/>
                <w:szCs w:val="24"/>
              </w:rPr>
              <w:t xml:space="preserve"> → comments, </w:t>
            </w:r>
            <w:r w:rsidRPr="00B82710">
              <w:rPr>
                <w:rFonts w:ascii="Calibri" w:hAnsi="Calibri" w:cs="Calibri"/>
                <w:b/>
                <w:bCs/>
                <w:sz w:val="24"/>
                <w:szCs w:val="24"/>
              </w:rPr>
              <w:t>CK</w:t>
            </w:r>
            <w:r w:rsidRPr="00B82710">
              <w:rPr>
                <w:rFonts w:ascii="Calibri" w:hAnsi="Calibri" w:cs="Calibri"/>
                <w:sz w:val="24"/>
                <w:szCs w:val="24"/>
              </w:rPr>
              <w:t xml:space="preserve"> parent_comment_id &lt;&gt; comment_id)</w:t>
            </w:r>
          </w:p>
        </w:tc>
      </w:tr>
      <w:tr w:rsidR="00290489" w:rsidRPr="005D2588" w14:paraId="34E7F730" w14:textId="77777777" w:rsidTr="00290489">
        <w:tc>
          <w:tcPr>
            <w:cnfStyle w:val="001000000000" w:firstRow="0" w:lastRow="0" w:firstColumn="1" w:lastColumn="0" w:oddVBand="0" w:evenVBand="0" w:oddHBand="0" w:evenHBand="0" w:firstRowFirstColumn="0" w:firstRowLastColumn="0" w:lastRowFirstColumn="0" w:lastRowLastColumn="0"/>
            <w:tcW w:w="1413" w:type="dxa"/>
          </w:tcPr>
          <w:p w14:paraId="3DF7ED7A" w14:textId="57A0BF29" w:rsidR="00290489" w:rsidRPr="00857F8D" w:rsidRDefault="00290489" w:rsidP="008077B7">
            <w:pPr>
              <w:jc w:val="center"/>
              <w:rPr>
                <w:rFonts w:ascii="Calibri" w:hAnsi="Calibri" w:cs="Calibri"/>
                <w:b w:val="0"/>
                <w:bCs w:val="0"/>
                <w:sz w:val="24"/>
                <w:szCs w:val="24"/>
              </w:rPr>
            </w:pPr>
            <w:r>
              <w:rPr>
                <w:rFonts w:ascii="Calibri" w:hAnsi="Calibri" w:cs="Calibri"/>
                <w:b w:val="0"/>
                <w:bCs w:val="0"/>
                <w:sz w:val="24"/>
                <w:szCs w:val="24"/>
              </w:rPr>
              <w:t>R10</w:t>
            </w:r>
          </w:p>
        </w:tc>
        <w:tc>
          <w:tcPr>
            <w:tcW w:w="7796" w:type="dxa"/>
          </w:tcPr>
          <w:p w14:paraId="18A60A5B" w14:textId="7D8268C3" w:rsidR="00290489" w:rsidRPr="005D2588" w:rsidRDefault="00B82710" w:rsidP="008077B7">
            <w:pPr>
              <w:keepN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82710">
              <w:rPr>
                <w:rFonts w:ascii="Calibri" w:hAnsi="Calibri" w:cs="Calibri"/>
                <w:sz w:val="24"/>
                <w:szCs w:val="24"/>
              </w:rPr>
              <w:t>post_votes(</w:t>
            </w:r>
            <w:ins w:id="14" w:author="Unknown">
              <w:r w:rsidRPr="00B82710">
                <w:rPr>
                  <w:rFonts w:ascii="Calibri" w:hAnsi="Calibri" w:cs="Calibri"/>
                  <w:sz w:val="24"/>
                  <w:szCs w:val="24"/>
                </w:rPr>
                <w:t>vote_id</w:t>
              </w:r>
            </w:ins>
            <w:r w:rsidRPr="00B82710">
              <w:rPr>
                <w:rFonts w:ascii="Calibri" w:hAnsi="Calibri" w:cs="Calibri"/>
                <w:sz w:val="24"/>
                <w:szCs w:val="24"/>
              </w:rPr>
              <w:t xml:space="preserve">, user_id → users, post_id → posts, is_like </w:t>
            </w:r>
            <w:r w:rsidRPr="00B82710">
              <w:rPr>
                <w:rFonts w:ascii="Calibri" w:hAnsi="Calibri" w:cs="Calibri"/>
                <w:b/>
                <w:bCs/>
                <w:sz w:val="24"/>
                <w:szCs w:val="24"/>
              </w:rPr>
              <w:t>NN</w:t>
            </w:r>
            <w:r w:rsidRPr="00B82710">
              <w:rPr>
                <w:rFonts w:ascii="Calibri" w:hAnsi="Calibri" w:cs="Calibri"/>
                <w:sz w:val="24"/>
                <w:szCs w:val="24"/>
              </w:rPr>
              <w:t xml:space="preserve">, time </w:t>
            </w:r>
            <w:r w:rsidRPr="00B82710">
              <w:rPr>
                <w:rFonts w:ascii="Calibri" w:hAnsi="Calibri" w:cs="Calibri"/>
                <w:b/>
                <w:bCs/>
                <w:sz w:val="24"/>
                <w:szCs w:val="24"/>
              </w:rPr>
              <w:t>DF</w:t>
            </w:r>
            <w:r w:rsidRPr="00B82710">
              <w:rPr>
                <w:rFonts w:ascii="Calibri" w:hAnsi="Calibri" w:cs="Calibri"/>
                <w:sz w:val="24"/>
                <w:szCs w:val="24"/>
              </w:rPr>
              <w:t xml:space="preserve"> today)</w:t>
            </w:r>
          </w:p>
        </w:tc>
      </w:tr>
      <w:tr w:rsidR="00290489" w:rsidRPr="005D2588" w14:paraId="5D06310D" w14:textId="77777777" w:rsidTr="00290489">
        <w:tc>
          <w:tcPr>
            <w:cnfStyle w:val="001000000000" w:firstRow="0" w:lastRow="0" w:firstColumn="1" w:lastColumn="0" w:oddVBand="0" w:evenVBand="0" w:oddHBand="0" w:evenHBand="0" w:firstRowFirstColumn="0" w:firstRowLastColumn="0" w:lastRowFirstColumn="0" w:lastRowLastColumn="0"/>
            <w:tcW w:w="1413" w:type="dxa"/>
          </w:tcPr>
          <w:p w14:paraId="4202B3C5" w14:textId="4CD266E7" w:rsidR="00290489" w:rsidRPr="00857F8D" w:rsidRDefault="00290489" w:rsidP="008077B7">
            <w:pPr>
              <w:jc w:val="center"/>
              <w:rPr>
                <w:rFonts w:ascii="Calibri" w:hAnsi="Calibri" w:cs="Calibri"/>
                <w:b w:val="0"/>
                <w:bCs w:val="0"/>
                <w:sz w:val="24"/>
                <w:szCs w:val="24"/>
              </w:rPr>
            </w:pPr>
            <w:r>
              <w:rPr>
                <w:rFonts w:ascii="Calibri" w:hAnsi="Calibri" w:cs="Calibri"/>
                <w:b w:val="0"/>
                <w:bCs w:val="0"/>
                <w:sz w:val="24"/>
                <w:szCs w:val="24"/>
              </w:rPr>
              <w:t>R11</w:t>
            </w:r>
          </w:p>
        </w:tc>
        <w:tc>
          <w:tcPr>
            <w:tcW w:w="7796" w:type="dxa"/>
          </w:tcPr>
          <w:p w14:paraId="226D7AA1" w14:textId="66A1D540" w:rsidR="00290489" w:rsidRPr="005D2588" w:rsidRDefault="00B82710" w:rsidP="008077B7">
            <w:pPr>
              <w:keepN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82710">
              <w:rPr>
                <w:rFonts w:ascii="Calibri" w:hAnsi="Calibri" w:cs="Calibri"/>
                <w:sz w:val="24"/>
                <w:szCs w:val="24"/>
              </w:rPr>
              <w:t>comment_votes(</w:t>
            </w:r>
            <w:ins w:id="15" w:author="Unknown">
              <w:r w:rsidRPr="00B82710">
                <w:rPr>
                  <w:rFonts w:ascii="Calibri" w:hAnsi="Calibri" w:cs="Calibri"/>
                  <w:sz w:val="24"/>
                  <w:szCs w:val="24"/>
                </w:rPr>
                <w:t>vote_id</w:t>
              </w:r>
            </w:ins>
            <w:r w:rsidRPr="00B82710">
              <w:rPr>
                <w:rFonts w:ascii="Calibri" w:hAnsi="Calibri" w:cs="Calibri"/>
                <w:sz w:val="24"/>
                <w:szCs w:val="24"/>
              </w:rPr>
              <w:t xml:space="preserve">, user_id → users, comment_id → comments, is_like </w:t>
            </w:r>
            <w:r w:rsidRPr="00B82710">
              <w:rPr>
                <w:rFonts w:ascii="Calibri" w:hAnsi="Calibri" w:cs="Calibri"/>
                <w:b/>
                <w:bCs/>
                <w:sz w:val="24"/>
                <w:szCs w:val="24"/>
              </w:rPr>
              <w:t>NN</w:t>
            </w:r>
            <w:r w:rsidRPr="00B82710">
              <w:rPr>
                <w:rFonts w:ascii="Calibri" w:hAnsi="Calibri" w:cs="Calibri"/>
                <w:sz w:val="24"/>
                <w:szCs w:val="24"/>
              </w:rPr>
              <w:t xml:space="preserve">, time </w:t>
            </w:r>
            <w:r w:rsidRPr="00B82710">
              <w:rPr>
                <w:rFonts w:ascii="Calibri" w:hAnsi="Calibri" w:cs="Calibri"/>
                <w:b/>
                <w:bCs/>
                <w:sz w:val="24"/>
                <w:szCs w:val="24"/>
              </w:rPr>
              <w:t>DF</w:t>
            </w:r>
            <w:r w:rsidRPr="00B82710">
              <w:rPr>
                <w:rFonts w:ascii="Calibri" w:hAnsi="Calibri" w:cs="Calibri"/>
                <w:sz w:val="24"/>
                <w:szCs w:val="24"/>
              </w:rPr>
              <w:t xml:space="preserve"> today)</w:t>
            </w:r>
          </w:p>
        </w:tc>
      </w:tr>
      <w:tr w:rsidR="00290489" w:rsidRPr="005D2588" w14:paraId="42FC30F6" w14:textId="77777777" w:rsidTr="00290489">
        <w:tc>
          <w:tcPr>
            <w:cnfStyle w:val="001000000000" w:firstRow="0" w:lastRow="0" w:firstColumn="1" w:lastColumn="0" w:oddVBand="0" w:evenVBand="0" w:oddHBand="0" w:evenHBand="0" w:firstRowFirstColumn="0" w:firstRowLastColumn="0" w:lastRowFirstColumn="0" w:lastRowLastColumn="0"/>
            <w:tcW w:w="1413" w:type="dxa"/>
          </w:tcPr>
          <w:p w14:paraId="5194B343" w14:textId="3EC2920C" w:rsidR="00290489" w:rsidRPr="00857F8D" w:rsidRDefault="00290489" w:rsidP="008077B7">
            <w:pPr>
              <w:jc w:val="center"/>
              <w:rPr>
                <w:rFonts w:ascii="Calibri" w:hAnsi="Calibri" w:cs="Calibri"/>
                <w:b w:val="0"/>
                <w:bCs w:val="0"/>
                <w:sz w:val="24"/>
                <w:szCs w:val="24"/>
              </w:rPr>
            </w:pPr>
            <w:r>
              <w:rPr>
                <w:rFonts w:ascii="Calibri" w:hAnsi="Calibri" w:cs="Calibri"/>
                <w:b w:val="0"/>
                <w:bCs w:val="0"/>
                <w:sz w:val="24"/>
                <w:szCs w:val="24"/>
              </w:rPr>
              <w:t>R12</w:t>
            </w:r>
          </w:p>
        </w:tc>
        <w:tc>
          <w:tcPr>
            <w:tcW w:w="7796" w:type="dxa"/>
          </w:tcPr>
          <w:p w14:paraId="3BA84F6F" w14:textId="73CAFD8F" w:rsidR="00290489" w:rsidRPr="005D2588" w:rsidRDefault="004121BF" w:rsidP="008077B7">
            <w:pPr>
              <w:keepN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121BF">
              <w:rPr>
                <w:rFonts w:ascii="Calibri" w:hAnsi="Calibri" w:cs="Calibri"/>
                <w:sz w:val="24"/>
                <w:szCs w:val="24"/>
              </w:rPr>
              <w:t>user_favorites(</w:t>
            </w:r>
            <w:ins w:id="16" w:author="Unknown">
              <w:r w:rsidRPr="004121BF">
                <w:rPr>
                  <w:rFonts w:ascii="Calibri" w:hAnsi="Calibri" w:cs="Calibri"/>
                  <w:sz w:val="24"/>
                  <w:szCs w:val="24"/>
                </w:rPr>
                <w:t>user_id</w:t>
              </w:r>
            </w:ins>
            <w:r w:rsidRPr="004121BF">
              <w:rPr>
                <w:rFonts w:ascii="Calibri" w:hAnsi="Calibri" w:cs="Calibri"/>
                <w:sz w:val="24"/>
                <w:szCs w:val="24"/>
              </w:rPr>
              <w:t xml:space="preserve"> → users, </w:t>
            </w:r>
            <w:ins w:id="17" w:author="Unknown">
              <w:r w:rsidRPr="004121BF">
                <w:rPr>
                  <w:rFonts w:ascii="Calibri" w:hAnsi="Calibri" w:cs="Calibri"/>
                  <w:sz w:val="24"/>
                  <w:szCs w:val="24"/>
                </w:rPr>
                <w:t>post_id</w:t>
              </w:r>
            </w:ins>
            <w:r w:rsidRPr="004121BF">
              <w:rPr>
                <w:rFonts w:ascii="Calibri" w:hAnsi="Calibri" w:cs="Calibri"/>
                <w:sz w:val="24"/>
                <w:szCs w:val="24"/>
              </w:rPr>
              <w:t xml:space="preserve"> → posts)</w:t>
            </w:r>
          </w:p>
        </w:tc>
      </w:tr>
      <w:tr w:rsidR="00290489" w:rsidRPr="005D2588" w14:paraId="5084E6D8" w14:textId="77777777" w:rsidTr="00290489">
        <w:tc>
          <w:tcPr>
            <w:cnfStyle w:val="001000000000" w:firstRow="0" w:lastRow="0" w:firstColumn="1" w:lastColumn="0" w:oddVBand="0" w:evenVBand="0" w:oddHBand="0" w:evenHBand="0" w:firstRowFirstColumn="0" w:firstRowLastColumn="0" w:lastRowFirstColumn="0" w:lastRowLastColumn="0"/>
            <w:tcW w:w="1413" w:type="dxa"/>
          </w:tcPr>
          <w:p w14:paraId="5FEF2CD3" w14:textId="49699FF0" w:rsidR="00290489" w:rsidRPr="00857F8D" w:rsidRDefault="00290489" w:rsidP="008077B7">
            <w:pPr>
              <w:jc w:val="center"/>
              <w:rPr>
                <w:rFonts w:ascii="Calibri" w:hAnsi="Calibri" w:cs="Calibri"/>
                <w:b w:val="0"/>
                <w:bCs w:val="0"/>
                <w:sz w:val="24"/>
                <w:szCs w:val="24"/>
              </w:rPr>
            </w:pPr>
            <w:r>
              <w:rPr>
                <w:rFonts w:ascii="Calibri" w:hAnsi="Calibri" w:cs="Calibri"/>
                <w:b w:val="0"/>
                <w:bCs w:val="0"/>
                <w:sz w:val="24"/>
                <w:szCs w:val="24"/>
              </w:rPr>
              <w:t>R13</w:t>
            </w:r>
          </w:p>
        </w:tc>
        <w:tc>
          <w:tcPr>
            <w:tcW w:w="7796" w:type="dxa"/>
          </w:tcPr>
          <w:p w14:paraId="50B87C49" w14:textId="342F5ED7" w:rsidR="00290489" w:rsidRPr="005D2588" w:rsidRDefault="004121BF" w:rsidP="008077B7">
            <w:pPr>
              <w:keepN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f</w:t>
            </w:r>
            <w:r w:rsidRPr="004121BF">
              <w:rPr>
                <w:rFonts w:ascii="Calibri" w:hAnsi="Calibri" w:cs="Calibri"/>
                <w:sz w:val="24"/>
                <w:szCs w:val="24"/>
              </w:rPr>
              <w:t>ollow_notification(</w:t>
            </w:r>
            <w:ins w:id="18" w:author="Unknown">
              <w:r w:rsidRPr="004121BF">
                <w:rPr>
                  <w:rFonts w:ascii="Calibri" w:hAnsi="Calibri" w:cs="Calibri"/>
                  <w:sz w:val="24"/>
                  <w:szCs w:val="24"/>
                </w:rPr>
                <w:t>notification_id</w:t>
              </w:r>
            </w:ins>
            <w:r w:rsidRPr="004121BF">
              <w:rPr>
                <w:rFonts w:ascii="Calibri" w:hAnsi="Calibri" w:cs="Calibri"/>
                <w:sz w:val="24"/>
                <w:szCs w:val="24"/>
              </w:rPr>
              <w:t xml:space="preserve">, user_id → users, follower_id → users, viewed </w:t>
            </w:r>
            <w:r w:rsidRPr="004121BF">
              <w:rPr>
                <w:rFonts w:ascii="Calibri" w:hAnsi="Calibri" w:cs="Calibri"/>
                <w:b/>
                <w:bCs/>
                <w:sz w:val="24"/>
                <w:szCs w:val="24"/>
              </w:rPr>
              <w:t>DF</w:t>
            </w:r>
            <w:r w:rsidRPr="004121BF">
              <w:rPr>
                <w:rFonts w:ascii="Calibri" w:hAnsi="Calibri" w:cs="Calibri"/>
                <w:sz w:val="24"/>
                <w:szCs w:val="24"/>
              </w:rPr>
              <w:t xml:space="preserve"> FALSE, time </w:t>
            </w:r>
            <w:r w:rsidRPr="004121BF">
              <w:rPr>
                <w:rFonts w:ascii="Calibri" w:hAnsi="Calibri" w:cs="Calibri"/>
                <w:b/>
                <w:bCs/>
                <w:sz w:val="24"/>
                <w:szCs w:val="24"/>
              </w:rPr>
              <w:t>DF</w:t>
            </w:r>
            <w:r w:rsidRPr="004121BF">
              <w:rPr>
                <w:rFonts w:ascii="Calibri" w:hAnsi="Calibri" w:cs="Calibri"/>
                <w:sz w:val="24"/>
                <w:szCs w:val="24"/>
              </w:rPr>
              <w:t xml:space="preserve"> today)</w:t>
            </w:r>
          </w:p>
        </w:tc>
      </w:tr>
      <w:tr w:rsidR="00290489" w:rsidRPr="005D2588" w14:paraId="1ABF68FD" w14:textId="77777777" w:rsidTr="00290489">
        <w:tc>
          <w:tcPr>
            <w:cnfStyle w:val="001000000000" w:firstRow="0" w:lastRow="0" w:firstColumn="1" w:lastColumn="0" w:oddVBand="0" w:evenVBand="0" w:oddHBand="0" w:evenHBand="0" w:firstRowFirstColumn="0" w:firstRowLastColumn="0" w:lastRowFirstColumn="0" w:lastRowLastColumn="0"/>
            <w:tcW w:w="1413" w:type="dxa"/>
          </w:tcPr>
          <w:p w14:paraId="1598BCA5" w14:textId="7429A243" w:rsidR="00290489" w:rsidRPr="00857F8D" w:rsidRDefault="00290489" w:rsidP="008077B7">
            <w:pPr>
              <w:jc w:val="center"/>
              <w:rPr>
                <w:rFonts w:ascii="Calibri" w:hAnsi="Calibri" w:cs="Calibri"/>
                <w:b w:val="0"/>
                <w:bCs w:val="0"/>
                <w:sz w:val="24"/>
                <w:szCs w:val="24"/>
              </w:rPr>
            </w:pPr>
            <w:r>
              <w:rPr>
                <w:rFonts w:ascii="Calibri" w:hAnsi="Calibri" w:cs="Calibri"/>
                <w:b w:val="0"/>
                <w:bCs w:val="0"/>
                <w:sz w:val="24"/>
                <w:szCs w:val="24"/>
              </w:rPr>
              <w:t>R14</w:t>
            </w:r>
          </w:p>
        </w:tc>
        <w:tc>
          <w:tcPr>
            <w:tcW w:w="7796" w:type="dxa"/>
          </w:tcPr>
          <w:p w14:paraId="03A63802" w14:textId="22CC10FA" w:rsidR="00290489" w:rsidRPr="005D2588" w:rsidRDefault="0037537C" w:rsidP="008077B7">
            <w:pPr>
              <w:keepN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37537C">
              <w:rPr>
                <w:rFonts w:ascii="Calibri" w:hAnsi="Calibri" w:cs="Calibri"/>
                <w:sz w:val="24"/>
                <w:szCs w:val="24"/>
              </w:rPr>
              <w:t>vote_notification(</w:t>
            </w:r>
            <w:ins w:id="19" w:author="Unknown">
              <w:r w:rsidRPr="0037537C">
                <w:rPr>
                  <w:rFonts w:ascii="Calibri" w:hAnsi="Calibri" w:cs="Calibri"/>
                  <w:sz w:val="24"/>
                  <w:szCs w:val="24"/>
                </w:rPr>
                <w:t>notification_id</w:t>
              </w:r>
            </w:ins>
            <w:r w:rsidRPr="0037537C">
              <w:rPr>
                <w:rFonts w:ascii="Calibri" w:hAnsi="Calibri" w:cs="Calibri"/>
                <w:sz w:val="24"/>
                <w:szCs w:val="24"/>
              </w:rPr>
              <w:t xml:space="preserve">, user_id → users, post_id → posts, comment_id → comments, viewed </w:t>
            </w:r>
            <w:r w:rsidRPr="0037537C">
              <w:rPr>
                <w:rFonts w:ascii="Calibri" w:hAnsi="Calibri" w:cs="Calibri"/>
                <w:b/>
                <w:bCs/>
                <w:sz w:val="24"/>
                <w:szCs w:val="24"/>
              </w:rPr>
              <w:t>DF</w:t>
            </w:r>
            <w:r w:rsidRPr="0037537C">
              <w:rPr>
                <w:rFonts w:ascii="Calibri" w:hAnsi="Calibri" w:cs="Calibri"/>
                <w:sz w:val="24"/>
                <w:szCs w:val="24"/>
              </w:rPr>
              <w:t xml:space="preserve"> FALSE, time </w:t>
            </w:r>
            <w:r w:rsidRPr="0037537C">
              <w:rPr>
                <w:rFonts w:ascii="Calibri" w:hAnsi="Calibri" w:cs="Calibri"/>
                <w:b/>
                <w:bCs/>
                <w:sz w:val="24"/>
                <w:szCs w:val="24"/>
              </w:rPr>
              <w:t>DF</w:t>
            </w:r>
            <w:r w:rsidRPr="0037537C">
              <w:rPr>
                <w:rFonts w:ascii="Calibri" w:hAnsi="Calibri" w:cs="Calibri"/>
                <w:sz w:val="24"/>
                <w:szCs w:val="24"/>
              </w:rPr>
              <w:t xml:space="preserve"> today)</w:t>
            </w:r>
          </w:p>
        </w:tc>
      </w:tr>
      <w:tr w:rsidR="00290489" w:rsidRPr="005D2588" w14:paraId="4044AFCE" w14:textId="77777777" w:rsidTr="00290489">
        <w:tc>
          <w:tcPr>
            <w:cnfStyle w:val="001000000000" w:firstRow="0" w:lastRow="0" w:firstColumn="1" w:lastColumn="0" w:oddVBand="0" w:evenVBand="0" w:oddHBand="0" w:evenHBand="0" w:firstRowFirstColumn="0" w:firstRowLastColumn="0" w:lastRowFirstColumn="0" w:lastRowLastColumn="0"/>
            <w:tcW w:w="1413" w:type="dxa"/>
          </w:tcPr>
          <w:p w14:paraId="3C2B7798" w14:textId="7C42C9A4" w:rsidR="00290489" w:rsidRPr="00857F8D" w:rsidRDefault="00290489" w:rsidP="008077B7">
            <w:pPr>
              <w:jc w:val="center"/>
              <w:rPr>
                <w:rFonts w:ascii="Calibri" w:hAnsi="Calibri" w:cs="Calibri"/>
                <w:b w:val="0"/>
                <w:bCs w:val="0"/>
                <w:sz w:val="24"/>
                <w:szCs w:val="24"/>
              </w:rPr>
            </w:pPr>
            <w:r>
              <w:rPr>
                <w:rFonts w:ascii="Calibri" w:hAnsi="Calibri" w:cs="Calibri"/>
                <w:b w:val="0"/>
                <w:bCs w:val="0"/>
                <w:sz w:val="24"/>
                <w:szCs w:val="24"/>
              </w:rPr>
              <w:lastRenderedPageBreak/>
              <w:t>R15</w:t>
            </w:r>
          </w:p>
        </w:tc>
        <w:tc>
          <w:tcPr>
            <w:tcW w:w="7796" w:type="dxa"/>
          </w:tcPr>
          <w:p w14:paraId="5E74C209" w14:textId="2B7BE898" w:rsidR="00290489" w:rsidRPr="005D2588" w:rsidRDefault="0037537C" w:rsidP="008077B7">
            <w:pPr>
              <w:keepN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37537C">
              <w:rPr>
                <w:rFonts w:ascii="Calibri" w:hAnsi="Calibri" w:cs="Calibri"/>
                <w:sz w:val="24"/>
                <w:szCs w:val="24"/>
              </w:rPr>
              <w:t>comment_notification(</w:t>
            </w:r>
            <w:ins w:id="20" w:author="Unknown">
              <w:r w:rsidRPr="0037537C">
                <w:rPr>
                  <w:rFonts w:ascii="Calibri" w:hAnsi="Calibri" w:cs="Calibri"/>
                  <w:sz w:val="24"/>
                  <w:szCs w:val="24"/>
                </w:rPr>
                <w:t>notification_id</w:t>
              </w:r>
            </w:ins>
            <w:r w:rsidRPr="0037537C">
              <w:rPr>
                <w:rFonts w:ascii="Calibri" w:hAnsi="Calibri" w:cs="Calibri"/>
                <w:sz w:val="24"/>
                <w:szCs w:val="24"/>
              </w:rPr>
              <w:t xml:space="preserve">, user_id → users, post_id → posts, parent_comment_id → comments, viewed </w:t>
            </w:r>
            <w:r w:rsidRPr="0037537C">
              <w:rPr>
                <w:rFonts w:ascii="Calibri" w:hAnsi="Calibri" w:cs="Calibri"/>
                <w:b/>
                <w:bCs/>
                <w:sz w:val="24"/>
                <w:szCs w:val="24"/>
              </w:rPr>
              <w:t>DF</w:t>
            </w:r>
            <w:r w:rsidRPr="0037537C">
              <w:rPr>
                <w:rFonts w:ascii="Calibri" w:hAnsi="Calibri" w:cs="Calibri"/>
                <w:sz w:val="24"/>
                <w:szCs w:val="24"/>
              </w:rPr>
              <w:t xml:space="preserve"> FALSE, time </w:t>
            </w:r>
            <w:r w:rsidRPr="0037537C">
              <w:rPr>
                <w:rFonts w:ascii="Calibri" w:hAnsi="Calibri" w:cs="Calibri"/>
                <w:b/>
                <w:bCs/>
                <w:sz w:val="24"/>
                <w:szCs w:val="24"/>
              </w:rPr>
              <w:t>DF</w:t>
            </w:r>
            <w:r w:rsidRPr="0037537C">
              <w:rPr>
                <w:rFonts w:ascii="Calibri" w:hAnsi="Calibri" w:cs="Calibri"/>
                <w:sz w:val="24"/>
                <w:szCs w:val="24"/>
              </w:rPr>
              <w:t xml:space="preserve"> today)</w:t>
            </w:r>
          </w:p>
        </w:tc>
      </w:tr>
      <w:tr w:rsidR="00290489" w:rsidRPr="005D2588" w14:paraId="7A2A2FD6" w14:textId="77777777" w:rsidTr="00290489">
        <w:tc>
          <w:tcPr>
            <w:cnfStyle w:val="001000000000" w:firstRow="0" w:lastRow="0" w:firstColumn="1" w:lastColumn="0" w:oddVBand="0" w:evenVBand="0" w:oddHBand="0" w:evenHBand="0" w:firstRowFirstColumn="0" w:firstRowLastColumn="0" w:lastRowFirstColumn="0" w:lastRowLastColumn="0"/>
            <w:tcW w:w="1413" w:type="dxa"/>
          </w:tcPr>
          <w:p w14:paraId="26195831" w14:textId="293E8899" w:rsidR="00290489" w:rsidRPr="00857F8D" w:rsidRDefault="00290489" w:rsidP="008077B7">
            <w:pPr>
              <w:jc w:val="center"/>
              <w:rPr>
                <w:rFonts w:ascii="Calibri" w:hAnsi="Calibri" w:cs="Calibri"/>
                <w:b w:val="0"/>
                <w:bCs w:val="0"/>
                <w:sz w:val="24"/>
                <w:szCs w:val="24"/>
              </w:rPr>
            </w:pPr>
            <w:r>
              <w:rPr>
                <w:rFonts w:ascii="Calibri" w:hAnsi="Calibri" w:cs="Calibri"/>
                <w:b w:val="0"/>
                <w:bCs w:val="0"/>
                <w:sz w:val="24"/>
                <w:szCs w:val="24"/>
              </w:rPr>
              <w:t>R16</w:t>
            </w:r>
          </w:p>
        </w:tc>
        <w:tc>
          <w:tcPr>
            <w:tcW w:w="7796" w:type="dxa"/>
          </w:tcPr>
          <w:p w14:paraId="3391C473" w14:textId="2D8DA28F" w:rsidR="00290489" w:rsidRPr="005D2588" w:rsidRDefault="0037537C" w:rsidP="008077B7">
            <w:pPr>
              <w:keepN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37537C">
              <w:rPr>
                <w:rFonts w:ascii="Calibri" w:hAnsi="Calibri" w:cs="Calibri"/>
                <w:sz w:val="24"/>
                <w:szCs w:val="24"/>
              </w:rPr>
              <w:t>post_notification(</w:t>
            </w:r>
            <w:ins w:id="21" w:author="Unknown">
              <w:r w:rsidRPr="0037537C">
                <w:rPr>
                  <w:rFonts w:ascii="Calibri" w:hAnsi="Calibri" w:cs="Calibri"/>
                  <w:sz w:val="24"/>
                  <w:szCs w:val="24"/>
                </w:rPr>
                <w:t>notification_id</w:t>
              </w:r>
            </w:ins>
            <w:r w:rsidRPr="0037537C">
              <w:rPr>
                <w:rFonts w:ascii="Calibri" w:hAnsi="Calibri" w:cs="Calibri"/>
                <w:sz w:val="24"/>
                <w:szCs w:val="24"/>
              </w:rPr>
              <w:t xml:space="preserve">, user_id → users, author_id → users, post_id → posts, viewed </w:t>
            </w:r>
            <w:r w:rsidRPr="0037537C">
              <w:rPr>
                <w:rFonts w:ascii="Calibri" w:hAnsi="Calibri" w:cs="Calibri"/>
                <w:b/>
                <w:bCs/>
                <w:sz w:val="24"/>
                <w:szCs w:val="24"/>
              </w:rPr>
              <w:t>DF</w:t>
            </w:r>
            <w:r w:rsidRPr="0037537C">
              <w:rPr>
                <w:rFonts w:ascii="Calibri" w:hAnsi="Calibri" w:cs="Calibri"/>
                <w:sz w:val="24"/>
                <w:szCs w:val="24"/>
              </w:rPr>
              <w:t xml:space="preserve"> FALSE, time </w:t>
            </w:r>
            <w:r w:rsidRPr="0037537C">
              <w:rPr>
                <w:rFonts w:ascii="Calibri" w:hAnsi="Calibri" w:cs="Calibri"/>
                <w:b/>
                <w:bCs/>
                <w:sz w:val="24"/>
                <w:szCs w:val="24"/>
              </w:rPr>
              <w:t>DF</w:t>
            </w:r>
            <w:r w:rsidRPr="0037537C">
              <w:rPr>
                <w:rFonts w:ascii="Calibri" w:hAnsi="Calibri" w:cs="Calibri"/>
                <w:sz w:val="24"/>
                <w:szCs w:val="24"/>
              </w:rPr>
              <w:t xml:space="preserve"> today)</w:t>
            </w:r>
          </w:p>
        </w:tc>
      </w:tr>
      <w:tr w:rsidR="00290489" w:rsidRPr="005D2588" w14:paraId="38AA4122" w14:textId="77777777" w:rsidTr="00290489">
        <w:tc>
          <w:tcPr>
            <w:cnfStyle w:val="001000000000" w:firstRow="0" w:lastRow="0" w:firstColumn="1" w:lastColumn="0" w:oddVBand="0" w:evenVBand="0" w:oddHBand="0" w:evenHBand="0" w:firstRowFirstColumn="0" w:firstRowLastColumn="0" w:lastRowFirstColumn="0" w:lastRowLastColumn="0"/>
            <w:tcW w:w="1413" w:type="dxa"/>
          </w:tcPr>
          <w:p w14:paraId="6FC608F2" w14:textId="3DDE9552" w:rsidR="00290489" w:rsidRPr="00857F8D" w:rsidRDefault="00290489" w:rsidP="008077B7">
            <w:pPr>
              <w:jc w:val="center"/>
              <w:rPr>
                <w:rFonts w:ascii="Calibri" w:hAnsi="Calibri" w:cs="Calibri"/>
                <w:b w:val="0"/>
                <w:bCs w:val="0"/>
                <w:sz w:val="24"/>
                <w:szCs w:val="24"/>
              </w:rPr>
            </w:pPr>
            <w:r>
              <w:rPr>
                <w:rFonts w:ascii="Calibri" w:hAnsi="Calibri" w:cs="Calibri"/>
                <w:b w:val="0"/>
                <w:bCs w:val="0"/>
                <w:sz w:val="24"/>
                <w:szCs w:val="24"/>
              </w:rPr>
              <w:t>R1</w:t>
            </w:r>
            <w:r w:rsidR="005369DE">
              <w:rPr>
                <w:rFonts w:ascii="Calibri" w:hAnsi="Calibri" w:cs="Calibri"/>
                <w:b w:val="0"/>
                <w:bCs w:val="0"/>
                <w:sz w:val="24"/>
                <w:szCs w:val="24"/>
              </w:rPr>
              <w:t>7</w:t>
            </w:r>
          </w:p>
        </w:tc>
        <w:tc>
          <w:tcPr>
            <w:tcW w:w="7796" w:type="dxa"/>
          </w:tcPr>
          <w:p w14:paraId="1B522035" w14:textId="0569859F" w:rsidR="00290489" w:rsidRPr="005D2588" w:rsidRDefault="0037537C" w:rsidP="008077B7">
            <w:pPr>
              <w:keepN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37537C">
              <w:rPr>
                <w:rFonts w:ascii="Calibri" w:hAnsi="Calibri" w:cs="Calibri"/>
                <w:sz w:val="24"/>
                <w:szCs w:val="24"/>
              </w:rPr>
              <w:t>user_report(</w:t>
            </w:r>
            <w:ins w:id="22" w:author="Unknown">
              <w:r w:rsidRPr="0037537C">
                <w:rPr>
                  <w:rFonts w:ascii="Calibri" w:hAnsi="Calibri" w:cs="Calibri"/>
                  <w:sz w:val="24"/>
                  <w:szCs w:val="24"/>
                </w:rPr>
                <w:t>report_id</w:t>
              </w:r>
            </w:ins>
            <w:r w:rsidRPr="0037537C">
              <w:rPr>
                <w:rFonts w:ascii="Calibri" w:hAnsi="Calibri" w:cs="Calibri"/>
                <w:sz w:val="24"/>
                <w:szCs w:val="24"/>
              </w:rPr>
              <w:t xml:space="preserve">, reporter_id → users, reported_id → users, reason </w:t>
            </w:r>
            <w:r w:rsidRPr="0037537C">
              <w:rPr>
                <w:rFonts w:ascii="Calibri" w:hAnsi="Calibri" w:cs="Calibri"/>
                <w:b/>
                <w:bCs/>
                <w:sz w:val="24"/>
                <w:szCs w:val="24"/>
              </w:rPr>
              <w:t>NN</w:t>
            </w:r>
            <w:r w:rsidRPr="0037537C">
              <w:rPr>
                <w:rFonts w:ascii="Calibri" w:hAnsi="Calibri" w:cs="Calibri"/>
                <w:sz w:val="24"/>
                <w:szCs w:val="24"/>
              </w:rPr>
              <w:t xml:space="preserve">, time </w:t>
            </w:r>
            <w:r w:rsidRPr="0037537C">
              <w:rPr>
                <w:rFonts w:ascii="Calibri" w:hAnsi="Calibri" w:cs="Calibri"/>
                <w:b/>
                <w:bCs/>
                <w:sz w:val="24"/>
                <w:szCs w:val="24"/>
              </w:rPr>
              <w:t>DF</w:t>
            </w:r>
            <w:r w:rsidRPr="0037537C">
              <w:rPr>
                <w:rFonts w:ascii="Calibri" w:hAnsi="Calibri" w:cs="Calibri"/>
                <w:sz w:val="24"/>
                <w:szCs w:val="24"/>
              </w:rPr>
              <w:t xml:space="preserve"> today, </w:t>
            </w:r>
            <w:r w:rsidRPr="0037537C">
              <w:rPr>
                <w:rFonts w:ascii="Calibri" w:hAnsi="Calibri" w:cs="Calibri"/>
                <w:b/>
                <w:bCs/>
                <w:sz w:val="24"/>
                <w:szCs w:val="24"/>
              </w:rPr>
              <w:t>CK</w:t>
            </w:r>
            <w:r w:rsidRPr="0037537C">
              <w:rPr>
                <w:rFonts w:ascii="Calibri" w:hAnsi="Calibri" w:cs="Calibri"/>
                <w:sz w:val="24"/>
                <w:szCs w:val="24"/>
              </w:rPr>
              <w:t xml:space="preserve"> reporter_id &lt;&gt; reported_id)</w:t>
            </w:r>
          </w:p>
        </w:tc>
      </w:tr>
      <w:tr w:rsidR="00290489" w:rsidRPr="005D2588" w14:paraId="717E5523" w14:textId="77777777" w:rsidTr="00290489">
        <w:tc>
          <w:tcPr>
            <w:cnfStyle w:val="001000000000" w:firstRow="0" w:lastRow="0" w:firstColumn="1" w:lastColumn="0" w:oddVBand="0" w:evenVBand="0" w:oddHBand="0" w:evenHBand="0" w:firstRowFirstColumn="0" w:firstRowLastColumn="0" w:lastRowFirstColumn="0" w:lastRowLastColumn="0"/>
            <w:tcW w:w="1413" w:type="dxa"/>
          </w:tcPr>
          <w:p w14:paraId="21624F80" w14:textId="418762CC" w:rsidR="00290489" w:rsidRPr="00857F8D" w:rsidRDefault="00290489" w:rsidP="008077B7">
            <w:pPr>
              <w:jc w:val="center"/>
              <w:rPr>
                <w:rFonts w:ascii="Calibri" w:hAnsi="Calibri" w:cs="Calibri"/>
                <w:b w:val="0"/>
                <w:bCs w:val="0"/>
                <w:sz w:val="24"/>
                <w:szCs w:val="24"/>
              </w:rPr>
            </w:pPr>
            <w:r>
              <w:rPr>
                <w:rFonts w:ascii="Calibri" w:hAnsi="Calibri" w:cs="Calibri"/>
                <w:b w:val="0"/>
                <w:bCs w:val="0"/>
                <w:sz w:val="24"/>
                <w:szCs w:val="24"/>
              </w:rPr>
              <w:t>R1</w:t>
            </w:r>
            <w:r w:rsidR="005369DE">
              <w:rPr>
                <w:rFonts w:ascii="Calibri" w:hAnsi="Calibri" w:cs="Calibri"/>
                <w:b w:val="0"/>
                <w:bCs w:val="0"/>
                <w:sz w:val="24"/>
                <w:szCs w:val="24"/>
              </w:rPr>
              <w:t>8</w:t>
            </w:r>
          </w:p>
        </w:tc>
        <w:tc>
          <w:tcPr>
            <w:tcW w:w="7796" w:type="dxa"/>
          </w:tcPr>
          <w:p w14:paraId="5390B50B" w14:textId="4FE49F5D" w:rsidR="00290489" w:rsidRPr="005D2588" w:rsidRDefault="0037537C" w:rsidP="008077B7">
            <w:pPr>
              <w:keepN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37537C">
              <w:rPr>
                <w:rFonts w:ascii="Calibri" w:hAnsi="Calibri" w:cs="Calibri"/>
                <w:sz w:val="24"/>
                <w:szCs w:val="24"/>
              </w:rPr>
              <w:t>post_report(</w:t>
            </w:r>
            <w:ins w:id="23" w:author="Unknown">
              <w:r w:rsidRPr="0037537C">
                <w:rPr>
                  <w:rFonts w:ascii="Calibri" w:hAnsi="Calibri" w:cs="Calibri"/>
                  <w:sz w:val="24"/>
                  <w:szCs w:val="24"/>
                </w:rPr>
                <w:t>report_id</w:t>
              </w:r>
            </w:ins>
            <w:r w:rsidRPr="0037537C">
              <w:rPr>
                <w:rFonts w:ascii="Calibri" w:hAnsi="Calibri" w:cs="Calibri"/>
                <w:sz w:val="24"/>
                <w:szCs w:val="24"/>
              </w:rPr>
              <w:t xml:space="preserve">, reporter_id → users, reported_id → users, post_id → posts, reason </w:t>
            </w:r>
            <w:r w:rsidRPr="0037537C">
              <w:rPr>
                <w:rFonts w:ascii="Calibri" w:hAnsi="Calibri" w:cs="Calibri"/>
                <w:b/>
                <w:bCs/>
                <w:sz w:val="24"/>
                <w:szCs w:val="24"/>
              </w:rPr>
              <w:t>NN</w:t>
            </w:r>
            <w:r w:rsidRPr="0037537C">
              <w:rPr>
                <w:rFonts w:ascii="Calibri" w:hAnsi="Calibri" w:cs="Calibri"/>
                <w:sz w:val="24"/>
                <w:szCs w:val="24"/>
              </w:rPr>
              <w:t xml:space="preserve">, time </w:t>
            </w:r>
            <w:r w:rsidRPr="0037537C">
              <w:rPr>
                <w:rFonts w:ascii="Calibri" w:hAnsi="Calibri" w:cs="Calibri"/>
                <w:b/>
                <w:bCs/>
                <w:sz w:val="24"/>
                <w:szCs w:val="24"/>
              </w:rPr>
              <w:t>DF</w:t>
            </w:r>
            <w:r w:rsidRPr="0037537C">
              <w:rPr>
                <w:rFonts w:ascii="Calibri" w:hAnsi="Calibri" w:cs="Calibri"/>
                <w:sz w:val="24"/>
                <w:szCs w:val="24"/>
              </w:rPr>
              <w:t xml:space="preserve"> today)</w:t>
            </w:r>
          </w:p>
        </w:tc>
      </w:tr>
      <w:tr w:rsidR="00290489" w:rsidRPr="005D2588" w14:paraId="7E4345C2" w14:textId="77777777" w:rsidTr="00290489">
        <w:tc>
          <w:tcPr>
            <w:cnfStyle w:val="001000000000" w:firstRow="0" w:lastRow="0" w:firstColumn="1" w:lastColumn="0" w:oddVBand="0" w:evenVBand="0" w:oddHBand="0" w:evenHBand="0" w:firstRowFirstColumn="0" w:firstRowLastColumn="0" w:lastRowFirstColumn="0" w:lastRowLastColumn="0"/>
            <w:tcW w:w="1413" w:type="dxa"/>
          </w:tcPr>
          <w:p w14:paraId="677015C9" w14:textId="719E8004" w:rsidR="00290489" w:rsidRPr="00857F8D" w:rsidRDefault="00290489" w:rsidP="008077B7">
            <w:pPr>
              <w:jc w:val="center"/>
              <w:rPr>
                <w:rFonts w:ascii="Calibri" w:hAnsi="Calibri" w:cs="Calibri"/>
                <w:b w:val="0"/>
                <w:bCs w:val="0"/>
                <w:sz w:val="24"/>
                <w:szCs w:val="24"/>
              </w:rPr>
            </w:pPr>
            <w:r>
              <w:rPr>
                <w:rFonts w:ascii="Calibri" w:hAnsi="Calibri" w:cs="Calibri"/>
                <w:b w:val="0"/>
                <w:bCs w:val="0"/>
                <w:sz w:val="24"/>
                <w:szCs w:val="24"/>
              </w:rPr>
              <w:t>R1</w:t>
            </w:r>
            <w:r w:rsidR="005369DE">
              <w:rPr>
                <w:rFonts w:ascii="Calibri" w:hAnsi="Calibri" w:cs="Calibri"/>
                <w:b w:val="0"/>
                <w:bCs w:val="0"/>
                <w:sz w:val="24"/>
                <w:szCs w:val="24"/>
              </w:rPr>
              <w:t>9</w:t>
            </w:r>
          </w:p>
        </w:tc>
        <w:tc>
          <w:tcPr>
            <w:tcW w:w="7796" w:type="dxa"/>
          </w:tcPr>
          <w:p w14:paraId="5200A83E" w14:textId="705A3EED" w:rsidR="00290489" w:rsidRPr="005D2588" w:rsidRDefault="0037537C" w:rsidP="008077B7">
            <w:pPr>
              <w:keepN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37537C">
              <w:rPr>
                <w:rFonts w:ascii="Calibri" w:hAnsi="Calibri" w:cs="Calibri"/>
                <w:sz w:val="24"/>
                <w:szCs w:val="24"/>
              </w:rPr>
              <w:t>comment_report(</w:t>
            </w:r>
            <w:ins w:id="24" w:author="Unknown">
              <w:r w:rsidRPr="0037537C">
                <w:rPr>
                  <w:rFonts w:ascii="Calibri" w:hAnsi="Calibri" w:cs="Calibri"/>
                  <w:sz w:val="24"/>
                  <w:szCs w:val="24"/>
                </w:rPr>
                <w:t>report_id</w:t>
              </w:r>
            </w:ins>
            <w:r w:rsidRPr="0037537C">
              <w:rPr>
                <w:rFonts w:ascii="Calibri" w:hAnsi="Calibri" w:cs="Calibri"/>
                <w:sz w:val="24"/>
                <w:szCs w:val="24"/>
              </w:rPr>
              <w:t xml:space="preserve">, reporter_id → users, reported_id → users, comment_id → comments, reason </w:t>
            </w:r>
            <w:r w:rsidRPr="0037537C">
              <w:rPr>
                <w:rFonts w:ascii="Calibri" w:hAnsi="Calibri" w:cs="Calibri"/>
                <w:b/>
                <w:bCs/>
                <w:sz w:val="24"/>
                <w:szCs w:val="24"/>
              </w:rPr>
              <w:t>NN</w:t>
            </w:r>
            <w:r w:rsidRPr="0037537C">
              <w:rPr>
                <w:rFonts w:ascii="Calibri" w:hAnsi="Calibri" w:cs="Calibri"/>
                <w:sz w:val="24"/>
                <w:szCs w:val="24"/>
              </w:rPr>
              <w:t xml:space="preserve">, time </w:t>
            </w:r>
            <w:r w:rsidRPr="0037537C">
              <w:rPr>
                <w:rFonts w:ascii="Calibri" w:hAnsi="Calibri" w:cs="Calibri"/>
                <w:b/>
                <w:bCs/>
                <w:sz w:val="24"/>
                <w:szCs w:val="24"/>
              </w:rPr>
              <w:t>DF</w:t>
            </w:r>
            <w:r w:rsidRPr="0037537C">
              <w:rPr>
                <w:rFonts w:ascii="Calibri" w:hAnsi="Calibri" w:cs="Calibri"/>
                <w:sz w:val="24"/>
                <w:szCs w:val="24"/>
              </w:rPr>
              <w:t xml:space="preserve"> today)</w:t>
            </w:r>
          </w:p>
        </w:tc>
      </w:tr>
      <w:tr w:rsidR="00290489" w:rsidRPr="005D2588" w14:paraId="414CA7CE" w14:textId="77777777" w:rsidTr="00290489">
        <w:tc>
          <w:tcPr>
            <w:cnfStyle w:val="001000000000" w:firstRow="0" w:lastRow="0" w:firstColumn="1" w:lastColumn="0" w:oddVBand="0" w:evenVBand="0" w:oddHBand="0" w:evenHBand="0" w:firstRowFirstColumn="0" w:firstRowLastColumn="0" w:lastRowFirstColumn="0" w:lastRowLastColumn="0"/>
            <w:tcW w:w="1413" w:type="dxa"/>
          </w:tcPr>
          <w:p w14:paraId="2B60353A" w14:textId="503B0A0C" w:rsidR="00290489" w:rsidRPr="00857F8D" w:rsidRDefault="00290489" w:rsidP="008077B7">
            <w:pPr>
              <w:jc w:val="center"/>
              <w:rPr>
                <w:rFonts w:ascii="Calibri" w:hAnsi="Calibri" w:cs="Calibri"/>
                <w:b w:val="0"/>
                <w:bCs w:val="0"/>
                <w:sz w:val="24"/>
                <w:szCs w:val="24"/>
              </w:rPr>
            </w:pPr>
            <w:r>
              <w:rPr>
                <w:rFonts w:ascii="Calibri" w:hAnsi="Calibri" w:cs="Calibri"/>
                <w:b w:val="0"/>
                <w:bCs w:val="0"/>
                <w:sz w:val="24"/>
                <w:szCs w:val="24"/>
              </w:rPr>
              <w:t>R</w:t>
            </w:r>
            <w:r w:rsidR="005369DE">
              <w:rPr>
                <w:rFonts w:ascii="Calibri" w:hAnsi="Calibri" w:cs="Calibri"/>
                <w:b w:val="0"/>
                <w:bCs w:val="0"/>
                <w:sz w:val="24"/>
                <w:szCs w:val="24"/>
              </w:rPr>
              <w:t>20</w:t>
            </w:r>
          </w:p>
        </w:tc>
        <w:tc>
          <w:tcPr>
            <w:tcW w:w="7796" w:type="dxa"/>
          </w:tcPr>
          <w:p w14:paraId="24E6B223" w14:textId="6D130110" w:rsidR="00290489" w:rsidRPr="005D2588" w:rsidRDefault="0037537C" w:rsidP="008077B7">
            <w:pPr>
              <w:keepN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37537C">
              <w:rPr>
                <w:rFonts w:ascii="Calibri" w:hAnsi="Calibri" w:cs="Calibri"/>
                <w:sz w:val="24"/>
                <w:szCs w:val="24"/>
              </w:rPr>
              <w:t>blocked_user(</w:t>
            </w:r>
            <w:ins w:id="25" w:author="Unknown">
              <w:r w:rsidRPr="0037537C">
                <w:rPr>
                  <w:rFonts w:ascii="Calibri" w:hAnsi="Calibri" w:cs="Calibri"/>
                  <w:sz w:val="24"/>
                  <w:szCs w:val="24"/>
                </w:rPr>
                <w:t>blocked_id</w:t>
              </w:r>
            </w:ins>
            <w:r w:rsidRPr="0037537C">
              <w:rPr>
                <w:rFonts w:ascii="Calibri" w:hAnsi="Calibri" w:cs="Calibri"/>
                <w:sz w:val="24"/>
                <w:szCs w:val="24"/>
              </w:rPr>
              <w:t xml:space="preserve"> → users, blocked_at </w:t>
            </w:r>
            <w:r w:rsidRPr="0037537C">
              <w:rPr>
                <w:rFonts w:ascii="Calibri" w:hAnsi="Calibri" w:cs="Calibri"/>
                <w:b/>
                <w:bCs/>
                <w:sz w:val="24"/>
                <w:szCs w:val="24"/>
              </w:rPr>
              <w:t>DF</w:t>
            </w:r>
            <w:r w:rsidRPr="0037537C">
              <w:rPr>
                <w:rFonts w:ascii="Calibri" w:hAnsi="Calibri" w:cs="Calibri"/>
                <w:sz w:val="24"/>
                <w:szCs w:val="24"/>
              </w:rPr>
              <w:t xml:space="preserve"> today, reason, report_id → user_report)</w:t>
            </w:r>
          </w:p>
        </w:tc>
      </w:tr>
    </w:tbl>
    <w:p w14:paraId="4A795B02" w14:textId="4740792E" w:rsidR="007633FB" w:rsidRPr="00E05108" w:rsidRDefault="00E05108" w:rsidP="00E05108">
      <w:pPr>
        <w:pStyle w:val="Legenda"/>
        <w:jc w:val="center"/>
        <w:rPr>
          <w:rFonts w:ascii="Calibri" w:hAnsi="Calibri" w:cs="Calibri"/>
          <w:i w:val="0"/>
          <w:iCs w:val="0"/>
          <w:sz w:val="20"/>
          <w:szCs w:val="20"/>
        </w:rPr>
      </w:pPr>
      <w:r>
        <w:rPr>
          <w:i w:val="0"/>
          <w:iCs w:val="0"/>
          <w:sz w:val="14"/>
          <w:szCs w:val="14"/>
        </w:rPr>
        <w:t xml:space="preserve">                                                                                                                                                                                                      </w:t>
      </w:r>
      <w:r w:rsidR="007E4308">
        <w:rPr>
          <w:i w:val="0"/>
          <w:iCs w:val="0"/>
          <w:sz w:val="14"/>
          <w:szCs w:val="14"/>
        </w:rPr>
        <w:t xml:space="preserve"> </w:t>
      </w:r>
      <w:r w:rsidRPr="00E05108">
        <w:rPr>
          <w:i w:val="0"/>
          <w:iCs w:val="0"/>
          <w:sz w:val="14"/>
          <w:szCs w:val="14"/>
        </w:rPr>
        <w:t>Table 12: NewsNet Relational Schema</w:t>
      </w:r>
    </w:p>
    <w:p w14:paraId="6F5CB1F7" w14:textId="77777777" w:rsidR="00E05108" w:rsidRPr="00C72E11" w:rsidRDefault="00E05108" w:rsidP="00532964">
      <w:pPr>
        <w:rPr>
          <w:rFonts w:ascii="Calibri" w:hAnsi="Calibri" w:cs="Calibri"/>
          <w:sz w:val="24"/>
          <w:szCs w:val="24"/>
        </w:rPr>
      </w:pPr>
    </w:p>
    <w:p w14:paraId="53AB420D" w14:textId="0296617F" w:rsidR="005844F2" w:rsidRDefault="007E4308" w:rsidP="007E4308">
      <w:pPr>
        <w:rPr>
          <w:rFonts w:ascii="Calibri" w:hAnsi="Calibri" w:cs="Calibri"/>
          <w:b/>
          <w:bCs/>
          <w:sz w:val="32"/>
          <w:szCs w:val="32"/>
        </w:rPr>
      </w:pPr>
      <w:r>
        <w:rPr>
          <w:rFonts w:ascii="Calibri" w:hAnsi="Calibri" w:cs="Calibri"/>
          <w:b/>
          <w:bCs/>
          <w:sz w:val="32"/>
          <w:szCs w:val="32"/>
        </w:rPr>
        <w:t>5.2. Domains</w:t>
      </w:r>
    </w:p>
    <w:tbl>
      <w:tblPr>
        <w:tblStyle w:val="TabeladeGrelha1Clara"/>
        <w:tblW w:w="0" w:type="auto"/>
        <w:tblLayout w:type="fixed"/>
        <w:tblLook w:val="04A0" w:firstRow="1" w:lastRow="0" w:firstColumn="1" w:lastColumn="0" w:noHBand="0" w:noVBand="1"/>
      </w:tblPr>
      <w:tblGrid>
        <w:gridCol w:w="1413"/>
        <w:gridCol w:w="7796"/>
      </w:tblGrid>
      <w:tr w:rsidR="00816092" w:rsidRPr="00857F8D" w14:paraId="1C83343A"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03171CB" w14:textId="159E69D3" w:rsidR="00816092" w:rsidRPr="00857F8D" w:rsidRDefault="00816092" w:rsidP="00985EC0">
            <w:pPr>
              <w:rPr>
                <w:rFonts w:ascii="Calibri" w:hAnsi="Calibri" w:cs="Calibri"/>
                <w:b w:val="0"/>
                <w:bCs w:val="0"/>
                <w:sz w:val="24"/>
                <w:szCs w:val="24"/>
              </w:rPr>
            </w:pPr>
            <w:r>
              <w:rPr>
                <w:rFonts w:ascii="Calibri" w:hAnsi="Calibri" w:cs="Calibri"/>
                <w:b w:val="0"/>
                <w:bCs w:val="0"/>
                <w:sz w:val="24"/>
                <w:szCs w:val="24"/>
              </w:rPr>
              <w:t>Domain Name</w:t>
            </w:r>
          </w:p>
        </w:tc>
        <w:tc>
          <w:tcPr>
            <w:tcW w:w="7796" w:type="dxa"/>
          </w:tcPr>
          <w:p w14:paraId="43E753B6" w14:textId="67DA3CB0" w:rsidR="00816092" w:rsidRPr="00857F8D" w:rsidRDefault="00816092" w:rsidP="00985EC0">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4"/>
                <w:szCs w:val="24"/>
              </w:rPr>
            </w:pPr>
            <w:r>
              <w:rPr>
                <w:rFonts w:ascii="Calibri" w:hAnsi="Calibri" w:cs="Calibri"/>
                <w:b w:val="0"/>
                <w:bCs w:val="0"/>
                <w:sz w:val="24"/>
                <w:szCs w:val="24"/>
              </w:rPr>
              <w:t>Domain Specification</w:t>
            </w:r>
          </w:p>
        </w:tc>
      </w:tr>
      <w:tr w:rsidR="00816092" w:rsidRPr="005D2588" w14:paraId="3395B3C5"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70775701" w14:textId="29CF6B60" w:rsidR="00816092" w:rsidRPr="00857F8D" w:rsidRDefault="00816092" w:rsidP="00985EC0">
            <w:pPr>
              <w:jc w:val="center"/>
              <w:rPr>
                <w:rFonts w:ascii="Calibri" w:hAnsi="Calibri" w:cs="Calibri"/>
                <w:b w:val="0"/>
                <w:bCs w:val="0"/>
                <w:sz w:val="24"/>
                <w:szCs w:val="24"/>
              </w:rPr>
            </w:pPr>
            <w:r>
              <w:rPr>
                <w:rFonts w:ascii="Calibri" w:hAnsi="Calibri" w:cs="Calibri"/>
                <w:b w:val="0"/>
                <w:bCs w:val="0"/>
                <w:sz w:val="24"/>
                <w:szCs w:val="24"/>
              </w:rPr>
              <w:t>Today</w:t>
            </w:r>
          </w:p>
        </w:tc>
        <w:tc>
          <w:tcPr>
            <w:tcW w:w="7796" w:type="dxa"/>
          </w:tcPr>
          <w:p w14:paraId="2D51BB93" w14:textId="427F7FF9" w:rsidR="00816092" w:rsidRPr="005D2588" w:rsidRDefault="00816092"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DATE DEFAULT CURRENT_DATE</w:t>
            </w:r>
          </w:p>
        </w:tc>
      </w:tr>
    </w:tbl>
    <w:p w14:paraId="15FA4949" w14:textId="4AB80DF3" w:rsidR="005844F2" w:rsidRPr="006728BF" w:rsidRDefault="006728BF" w:rsidP="006728BF">
      <w:pPr>
        <w:pStyle w:val="Legenda"/>
        <w:jc w:val="center"/>
        <w:rPr>
          <w:rFonts w:ascii="Calibri" w:hAnsi="Calibri" w:cs="Calibri"/>
          <w:b/>
          <w:bCs/>
          <w:i w:val="0"/>
          <w:iCs w:val="0"/>
          <w:sz w:val="24"/>
          <w:szCs w:val="24"/>
        </w:rPr>
      </w:pPr>
      <w:r>
        <w:rPr>
          <w:i w:val="0"/>
          <w:iCs w:val="0"/>
          <w:sz w:val="14"/>
          <w:szCs w:val="14"/>
        </w:rPr>
        <w:t xml:space="preserve">                                                                                                                                                                                                                            </w:t>
      </w:r>
      <w:r w:rsidRPr="006728BF">
        <w:rPr>
          <w:i w:val="0"/>
          <w:iCs w:val="0"/>
          <w:sz w:val="14"/>
          <w:szCs w:val="14"/>
        </w:rPr>
        <w:t>Table 13: NewsNet Domains</w:t>
      </w:r>
    </w:p>
    <w:p w14:paraId="4026D084" w14:textId="77777777" w:rsidR="00532964" w:rsidRDefault="00532964" w:rsidP="0009614D">
      <w:pPr>
        <w:rPr>
          <w:rFonts w:ascii="Calibri" w:hAnsi="Calibri" w:cs="Calibri"/>
          <w:b/>
          <w:bCs/>
          <w:sz w:val="40"/>
          <w:szCs w:val="40"/>
        </w:rPr>
      </w:pPr>
    </w:p>
    <w:p w14:paraId="1FEEA7AB" w14:textId="41FF8EB9" w:rsidR="00316C3C" w:rsidRDefault="00316C3C" w:rsidP="00316C3C">
      <w:pPr>
        <w:rPr>
          <w:rFonts w:ascii="Calibri" w:hAnsi="Calibri" w:cs="Calibri"/>
          <w:b/>
          <w:bCs/>
          <w:sz w:val="32"/>
          <w:szCs w:val="32"/>
        </w:rPr>
      </w:pPr>
      <w:r>
        <w:rPr>
          <w:rFonts w:ascii="Calibri" w:hAnsi="Calibri" w:cs="Calibri"/>
          <w:b/>
          <w:bCs/>
          <w:sz w:val="32"/>
          <w:szCs w:val="32"/>
        </w:rPr>
        <w:t>5.3. Schema validation</w:t>
      </w:r>
    </w:p>
    <w:tbl>
      <w:tblPr>
        <w:tblStyle w:val="TabeladeGrelha1Clara"/>
        <w:tblW w:w="0" w:type="auto"/>
        <w:tblLayout w:type="fixed"/>
        <w:tblLook w:val="04A0" w:firstRow="1" w:lastRow="0" w:firstColumn="1" w:lastColumn="0" w:noHBand="0" w:noVBand="1"/>
      </w:tblPr>
      <w:tblGrid>
        <w:gridCol w:w="1838"/>
        <w:gridCol w:w="7371"/>
      </w:tblGrid>
      <w:tr w:rsidR="00E34B7B" w:rsidRPr="00857F8D" w14:paraId="5E6C6450" w14:textId="77777777" w:rsidTr="00E34B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DB2979" w14:textId="53932344" w:rsidR="00E34B7B" w:rsidRPr="00E34B7B" w:rsidRDefault="00E34B7B" w:rsidP="00985EC0">
            <w:pPr>
              <w:rPr>
                <w:rFonts w:ascii="Calibri" w:hAnsi="Calibri" w:cs="Calibri"/>
                <w:sz w:val="24"/>
                <w:szCs w:val="24"/>
              </w:rPr>
            </w:pPr>
            <w:r w:rsidRPr="00E34B7B">
              <w:rPr>
                <w:rFonts w:ascii="Calibri" w:hAnsi="Calibri" w:cs="Calibri"/>
                <w:sz w:val="24"/>
                <w:szCs w:val="24"/>
              </w:rPr>
              <w:t>TABLE R01</w:t>
            </w:r>
          </w:p>
        </w:tc>
        <w:tc>
          <w:tcPr>
            <w:tcW w:w="7371" w:type="dxa"/>
          </w:tcPr>
          <w:p w14:paraId="7BD2BB67" w14:textId="2676909D" w:rsidR="00E34B7B" w:rsidRPr="00E34B7B" w:rsidRDefault="00E34B7B"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E34B7B">
              <w:rPr>
                <w:rFonts w:ascii="Calibri" w:hAnsi="Calibri" w:cs="Calibri"/>
                <w:sz w:val="24"/>
                <w:szCs w:val="24"/>
              </w:rPr>
              <w:t>users</w:t>
            </w:r>
          </w:p>
        </w:tc>
      </w:tr>
      <w:tr w:rsidR="00E34B7B" w:rsidRPr="005D2588" w14:paraId="32328628" w14:textId="77777777" w:rsidTr="00E34B7B">
        <w:tc>
          <w:tcPr>
            <w:cnfStyle w:val="001000000000" w:firstRow="0" w:lastRow="0" w:firstColumn="1" w:lastColumn="0" w:oddVBand="0" w:evenVBand="0" w:oddHBand="0" w:evenHBand="0" w:firstRowFirstColumn="0" w:firstRowLastColumn="0" w:lastRowFirstColumn="0" w:lastRowLastColumn="0"/>
            <w:tcW w:w="1838" w:type="dxa"/>
          </w:tcPr>
          <w:p w14:paraId="7F5141AD" w14:textId="75C25771" w:rsidR="00E34B7B" w:rsidRPr="00E34B7B" w:rsidRDefault="00E34B7B" w:rsidP="00B71F26">
            <w:pPr>
              <w:rPr>
                <w:rFonts w:ascii="Calibri" w:hAnsi="Calibri" w:cs="Calibri"/>
                <w:sz w:val="24"/>
                <w:szCs w:val="24"/>
              </w:rPr>
            </w:pPr>
            <w:r w:rsidRPr="00E34B7B">
              <w:rPr>
                <w:rFonts w:ascii="Calibri" w:hAnsi="Calibri" w:cs="Calibri"/>
                <w:sz w:val="24"/>
                <w:szCs w:val="24"/>
              </w:rPr>
              <w:t>Keys</w:t>
            </w:r>
          </w:p>
        </w:tc>
        <w:tc>
          <w:tcPr>
            <w:tcW w:w="7371" w:type="dxa"/>
          </w:tcPr>
          <w:p w14:paraId="6B518A46" w14:textId="6D0EDEB7" w:rsidR="00E34B7B" w:rsidRPr="005D2588" w:rsidRDefault="005158C5"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158C5">
              <w:rPr>
                <w:rFonts w:ascii="Calibri" w:hAnsi="Calibri" w:cs="Calibri"/>
                <w:sz w:val="24"/>
                <w:szCs w:val="24"/>
              </w:rPr>
              <w:t>{ user_id }, { username }, { email }</w:t>
            </w:r>
          </w:p>
        </w:tc>
      </w:tr>
      <w:tr w:rsidR="00E34B7B" w:rsidRPr="005D2588" w14:paraId="1552CEB8" w14:textId="77777777" w:rsidTr="00E34B7B">
        <w:tc>
          <w:tcPr>
            <w:cnfStyle w:val="001000000000" w:firstRow="0" w:lastRow="0" w:firstColumn="1" w:lastColumn="0" w:oddVBand="0" w:evenVBand="0" w:oddHBand="0" w:evenHBand="0" w:firstRowFirstColumn="0" w:firstRowLastColumn="0" w:lastRowFirstColumn="0" w:lastRowLastColumn="0"/>
            <w:tcW w:w="1838" w:type="dxa"/>
          </w:tcPr>
          <w:p w14:paraId="57518791" w14:textId="12F6F357" w:rsidR="00E34B7B" w:rsidRPr="00E34B7B" w:rsidRDefault="00E34B7B" w:rsidP="00B71F26">
            <w:pPr>
              <w:rPr>
                <w:rFonts w:ascii="Calibri" w:hAnsi="Calibri" w:cs="Calibri"/>
                <w:sz w:val="24"/>
                <w:szCs w:val="24"/>
              </w:rPr>
            </w:pPr>
            <w:r w:rsidRPr="00E34B7B">
              <w:rPr>
                <w:rFonts w:ascii="Calibri" w:hAnsi="Calibri" w:cs="Calibri"/>
                <w:sz w:val="24"/>
                <w:szCs w:val="24"/>
              </w:rPr>
              <w:t>Functional Dependencies:</w:t>
            </w:r>
          </w:p>
        </w:tc>
        <w:tc>
          <w:tcPr>
            <w:tcW w:w="7371" w:type="dxa"/>
          </w:tcPr>
          <w:p w14:paraId="6DCABA1D" w14:textId="65B0F49C" w:rsidR="00E34B7B" w:rsidRPr="005D2588" w:rsidRDefault="00E34B7B"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r>
      <w:tr w:rsidR="00E34B7B" w:rsidRPr="005D2588" w14:paraId="7ABFB758" w14:textId="77777777" w:rsidTr="00E34B7B">
        <w:tc>
          <w:tcPr>
            <w:cnfStyle w:val="001000000000" w:firstRow="0" w:lastRow="0" w:firstColumn="1" w:lastColumn="0" w:oddVBand="0" w:evenVBand="0" w:oddHBand="0" w:evenHBand="0" w:firstRowFirstColumn="0" w:firstRowLastColumn="0" w:lastRowFirstColumn="0" w:lastRowLastColumn="0"/>
            <w:tcW w:w="1838" w:type="dxa"/>
          </w:tcPr>
          <w:p w14:paraId="24D116C7" w14:textId="143ED799" w:rsidR="00E34B7B" w:rsidRPr="00857F8D" w:rsidRDefault="00E34B7B" w:rsidP="00B71F26">
            <w:pPr>
              <w:rPr>
                <w:rFonts w:ascii="Calibri" w:hAnsi="Calibri" w:cs="Calibri"/>
                <w:b w:val="0"/>
                <w:bCs w:val="0"/>
                <w:sz w:val="24"/>
                <w:szCs w:val="24"/>
              </w:rPr>
            </w:pPr>
            <w:r>
              <w:rPr>
                <w:rFonts w:ascii="Calibri" w:hAnsi="Calibri" w:cs="Calibri"/>
                <w:b w:val="0"/>
                <w:bCs w:val="0"/>
                <w:sz w:val="24"/>
                <w:szCs w:val="24"/>
              </w:rPr>
              <w:t>FD010</w:t>
            </w:r>
            <w:r w:rsidR="007A4E9B">
              <w:rPr>
                <w:rFonts w:ascii="Calibri" w:hAnsi="Calibri" w:cs="Calibri"/>
                <w:b w:val="0"/>
                <w:bCs w:val="0"/>
                <w:sz w:val="24"/>
                <w:szCs w:val="24"/>
              </w:rPr>
              <w:t>1</w:t>
            </w:r>
          </w:p>
        </w:tc>
        <w:tc>
          <w:tcPr>
            <w:tcW w:w="7371" w:type="dxa"/>
          </w:tcPr>
          <w:p w14:paraId="04639109" w14:textId="64E2B4F1" w:rsidR="00E34B7B" w:rsidRPr="005D2588" w:rsidRDefault="005158C5"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158C5">
              <w:rPr>
                <w:rFonts w:ascii="Calibri" w:hAnsi="Calibri" w:cs="Calibri"/>
                <w:sz w:val="24"/>
                <w:szCs w:val="24"/>
              </w:rPr>
              <w:t>{user_id} → {username, email, password, reputation, created_time}</w:t>
            </w:r>
          </w:p>
        </w:tc>
      </w:tr>
      <w:tr w:rsidR="00E34B7B" w:rsidRPr="005D2588" w14:paraId="27F1CD96" w14:textId="77777777" w:rsidTr="00E34B7B">
        <w:tc>
          <w:tcPr>
            <w:cnfStyle w:val="001000000000" w:firstRow="0" w:lastRow="0" w:firstColumn="1" w:lastColumn="0" w:oddVBand="0" w:evenVBand="0" w:oddHBand="0" w:evenHBand="0" w:firstRowFirstColumn="0" w:firstRowLastColumn="0" w:lastRowFirstColumn="0" w:lastRowLastColumn="0"/>
            <w:tcW w:w="1838" w:type="dxa"/>
          </w:tcPr>
          <w:p w14:paraId="27E9AA33" w14:textId="1A23CB37" w:rsidR="00E34B7B" w:rsidRPr="00857F8D" w:rsidRDefault="00E34B7B" w:rsidP="00B71F26">
            <w:pPr>
              <w:rPr>
                <w:rFonts w:ascii="Calibri" w:hAnsi="Calibri" w:cs="Calibri"/>
                <w:b w:val="0"/>
                <w:bCs w:val="0"/>
                <w:sz w:val="24"/>
                <w:szCs w:val="24"/>
              </w:rPr>
            </w:pPr>
            <w:r>
              <w:rPr>
                <w:rFonts w:ascii="Calibri" w:hAnsi="Calibri" w:cs="Calibri"/>
                <w:b w:val="0"/>
                <w:bCs w:val="0"/>
                <w:sz w:val="24"/>
                <w:szCs w:val="24"/>
              </w:rPr>
              <w:t>FD0102</w:t>
            </w:r>
          </w:p>
        </w:tc>
        <w:tc>
          <w:tcPr>
            <w:tcW w:w="7371" w:type="dxa"/>
          </w:tcPr>
          <w:p w14:paraId="4A332A7D" w14:textId="476F0FE1" w:rsidR="00E34B7B" w:rsidRPr="005D2588" w:rsidRDefault="005158C5"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158C5">
              <w:rPr>
                <w:rFonts w:ascii="Calibri" w:hAnsi="Calibri" w:cs="Calibri"/>
                <w:sz w:val="24"/>
                <w:szCs w:val="24"/>
              </w:rPr>
              <w:t>{username} → {user_id, email, password, reputation, created_time}</w:t>
            </w:r>
          </w:p>
        </w:tc>
      </w:tr>
      <w:tr w:rsidR="00E34B7B" w:rsidRPr="005D2588" w14:paraId="4E5C05B2" w14:textId="77777777" w:rsidTr="00E34B7B">
        <w:tc>
          <w:tcPr>
            <w:cnfStyle w:val="001000000000" w:firstRow="0" w:lastRow="0" w:firstColumn="1" w:lastColumn="0" w:oddVBand="0" w:evenVBand="0" w:oddHBand="0" w:evenHBand="0" w:firstRowFirstColumn="0" w:firstRowLastColumn="0" w:lastRowFirstColumn="0" w:lastRowLastColumn="0"/>
            <w:tcW w:w="1838" w:type="dxa"/>
          </w:tcPr>
          <w:p w14:paraId="0268B49C" w14:textId="646983CC" w:rsidR="00E34B7B" w:rsidRPr="00857F8D" w:rsidRDefault="00E34B7B" w:rsidP="00B71F26">
            <w:pPr>
              <w:rPr>
                <w:rFonts w:ascii="Calibri" w:hAnsi="Calibri" w:cs="Calibri"/>
                <w:b w:val="0"/>
                <w:bCs w:val="0"/>
                <w:sz w:val="24"/>
                <w:szCs w:val="24"/>
              </w:rPr>
            </w:pPr>
            <w:r>
              <w:rPr>
                <w:rFonts w:ascii="Calibri" w:hAnsi="Calibri" w:cs="Calibri"/>
                <w:b w:val="0"/>
                <w:bCs w:val="0"/>
                <w:sz w:val="24"/>
                <w:szCs w:val="24"/>
              </w:rPr>
              <w:t>FD0103</w:t>
            </w:r>
          </w:p>
        </w:tc>
        <w:tc>
          <w:tcPr>
            <w:tcW w:w="7371" w:type="dxa"/>
          </w:tcPr>
          <w:p w14:paraId="05E5723B" w14:textId="10DB1DAF" w:rsidR="00E34B7B" w:rsidRPr="005D2588" w:rsidRDefault="005158C5" w:rsidP="00985EC0">
            <w:pPr>
              <w:tabs>
                <w:tab w:val="left" w:pos="1723"/>
              </w:tabs>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158C5">
              <w:rPr>
                <w:rFonts w:ascii="Calibri" w:hAnsi="Calibri" w:cs="Calibri"/>
                <w:sz w:val="24"/>
                <w:szCs w:val="24"/>
              </w:rPr>
              <w:t>{email} → {user_id, username, password, reputation, created_time}</w:t>
            </w:r>
          </w:p>
        </w:tc>
      </w:tr>
      <w:tr w:rsidR="00E34B7B" w:rsidRPr="005D2588" w14:paraId="10C754D2" w14:textId="77777777" w:rsidTr="00E34B7B">
        <w:tc>
          <w:tcPr>
            <w:cnfStyle w:val="001000000000" w:firstRow="0" w:lastRow="0" w:firstColumn="1" w:lastColumn="0" w:oddVBand="0" w:evenVBand="0" w:oddHBand="0" w:evenHBand="0" w:firstRowFirstColumn="0" w:firstRowLastColumn="0" w:lastRowFirstColumn="0" w:lastRowLastColumn="0"/>
            <w:tcW w:w="1838" w:type="dxa"/>
          </w:tcPr>
          <w:p w14:paraId="3B535A57" w14:textId="74150988" w:rsidR="00E34B7B" w:rsidRPr="00E34B7B" w:rsidRDefault="00E34B7B" w:rsidP="00B71F26">
            <w:pPr>
              <w:rPr>
                <w:rFonts w:ascii="Calibri" w:hAnsi="Calibri" w:cs="Calibri"/>
                <w:sz w:val="24"/>
                <w:szCs w:val="24"/>
              </w:rPr>
            </w:pPr>
            <w:r w:rsidRPr="00E34B7B">
              <w:rPr>
                <w:rFonts w:ascii="Calibri" w:hAnsi="Calibri" w:cs="Calibri"/>
                <w:sz w:val="24"/>
                <w:szCs w:val="24"/>
              </w:rPr>
              <w:t>NORMAL FORM</w:t>
            </w:r>
          </w:p>
        </w:tc>
        <w:tc>
          <w:tcPr>
            <w:tcW w:w="7371" w:type="dxa"/>
          </w:tcPr>
          <w:p w14:paraId="07BDA09D" w14:textId="18242510" w:rsidR="00E34B7B" w:rsidRPr="005D2588" w:rsidRDefault="005158C5"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158C5">
              <w:rPr>
                <w:rFonts w:ascii="Calibri" w:hAnsi="Calibri" w:cs="Calibri"/>
                <w:sz w:val="24"/>
                <w:szCs w:val="24"/>
              </w:rPr>
              <w:t>BCNF</w:t>
            </w:r>
          </w:p>
        </w:tc>
      </w:tr>
    </w:tbl>
    <w:p w14:paraId="71031FFA" w14:textId="7A72D8A7" w:rsidR="00316C3C" w:rsidRPr="006C6AA6" w:rsidRDefault="006C6AA6" w:rsidP="006C6AA6">
      <w:pPr>
        <w:pStyle w:val="Legenda"/>
        <w:jc w:val="center"/>
        <w:rPr>
          <w:rFonts w:ascii="Calibri" w:hAnsi="Calibri" w:cs="Calibri"/>
          <w:b/>
          <w:bCs/>
          <w:i w:val="0"/>
          <w:iCs w:val="0"/>
          <w:sz w:val="32"/>
          <w:szCs w:val="32"/>
        </w:rPr>
      </w:pPr>
      <w:r>
        <w:rPr>
          <w:i w:val="0"/>
          <w:iCs w:val="0"/>
          <w:sz w:val="14"/>
          <w:szCs w:val="14"/>
        </w:rPr>
        <w:t xml:space="preserve">                                                                                                                                                                                            </w:t>
      </w:r>
      <w:r w:rsidR="00FD68BA" w:rsidRPr="006C6AA6">
        <w:rPr>
          <w:i w:val="0"/>
          <w:iCs w:val="0"/>
          <w:sz w:val="14"/>
          <w:szCs w:val="14"/>
        </w:rPr>
        <w:t>Table 14: NewsNet User Schema Validation</w:t>
      </w:r>
    </w:p>
    <w:p w14:paraId="52FB630A" w14:textId="77777777" w:rsidR="0009614D" w:rsidRDefault="0009614D" w:rsidP="0009614D"/>
    <w:tbl>
      <w:tblPr>
        <w:tblStyle w:val="TabeladeGrelha1Clara"/>
        <w:tblW w:w="0" w:type="auto"/>
        <w:tblLayout w:type="fixed"/>
        <w:tblLook w:val="04A0" w:firstRow="1" w:lastRow="0" w:firstColumn="1" w:lastColumn="0" w:noHBand="0" w:noVBand="1"/>
      </w:tblPr>
      <w:tblGrid>
        <w:gridCol w:w="1838"/>
        <w:gridCol w:w="7371"/>
      </w:tblGrid>
      <w:tr w:rsidR="00F371A4" w:rsidRPr="00857F8D" w14:paraId="71671009"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4B32EC2" w14:textId="356B7012" w:rsidR="00F371A4" w:rsidRPr="00E34B7B" w:rsidRDefault="00F371A4" w:rsidP="00985EC0">
            <w:pPr>
              <w:rPr>
                <w:rFonts w:ascii="Calibri" w:hAnsi="Calibri" w:cs="Calibri"/>
                <w:sz w:val="24"/>
                <w:szCs w:val="24"/>
              </w:rPr>
            </w:pPr>
            <w:r w:rsidRPr="00E34B7B">
              <w:rPr>
                <w:rFonts w:ascii="Calibri" w:hAnsi="Calibri" w:cs="Calibri"/>
                <w:sz w:val="24"/>
                <w:szCs w:val="24"/>
              </w:rPr>
              <w:t>TABLE R0</w:t>
            </w:r>
            <w:r w:rsidR="00366A9D">
              <w:rPr>
                <w:rFonts w:ascii="Calibri" w:hAnsi="Calibri" w:cs="Calibri"/>
                <w:sz w:val="24"/>
                <w:szCs w:val="24"/>
              </w:rPr>
              <w:t>2</w:t>
            </w:r>
          </w:p>
        </w:tc>
        <w:tc>
          <w:tcPr>
            <w:tcW w:w="7371" w:type="dxa"/>
          </w:tcPr>
          <w:p w14:paraId="1915B901" w14:textId="3BF6839B" w:rsidR="00F371A4" w:rsidRPr="00E34B7B" w:rsidRDefault="00140083"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s</w:t>
            </w:r>
            <w:r w:rsidR="00366A9D">
              <w:rPr>
                <w:rFonts w:ascii="Calibri" w:hAnsi="Calibri" w:cs="Calibri"/>
                <w:sz w:val="24"/>
                <w:szCs w:val="24"/>
              </w:rPr>
              <w:t>ystem_managers</w:t>
            </w:r>
          </w:p>
        </w:tc>
      </w:tr>
      <w:tr w:rsidR="00F371A4" w:rsidRPr="005D2588" w14:paraId="14C840CA"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19DF1DB6" w14:textId="77777777" w:rsidR="00F371A4" w:rsidRPr="00E34B7B" w:rsidRDefault="00F371A4" w:rsidP="00B71F26">
            <w:pPr>
              <w:rPr>
                <w:rFonts w:ascii="Calibri" w:hAnsi="Calibri" w:cs="Calibri"/>
                <w:sz w:val="24"/>
                <w:szCs w:val="24"/>
              </w:rPr>
            </w:pPr>
            <w:r w:rsidRPr="00E34B7B">
              <w:rPr>
                <w:rFonts w:ascii="Calibri" w:hAnsi="Calibri" w:cs="Calibri"/>
                <w:sz w:val="24"/>
                <w:szCs w:val="24"/>
              </w:rPr>
              <w:t>Keys</w:t>
            </w:r>
          </w:p>
        </w:tc>
        <w:tc>
          <w:tcPr>
            <w:tcW w:w="7371" w:type="dxa"/>
          </w:tcPr>
          <w:p w14:paraId="1F838D16" w14:textId="6B8F07B4" w:rsidR="00F371A4" w:rsidRPr="005D2588" w:rsidRDefault="00B33F2A"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33F2A">
              <w:rPr>
                <w:rFonts w:ascii="Calibri" w:hAnsi="Calibri" w:cs="Calibri"/>
                <w:sz w:val="24"/>
                <w:szCs w:val="24"/>
              </w:rPr>
              <w:t>{ sm_id }</w:t>
            </w:r>
          </w:p>
        </w:tc>
      </w:tr>
      <w:tr w:rsidR="00F371A4" w:rsidRPr="005D2588" w14:paraId="4332DC73"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616A36E9" w14:textId="77777777" w:rsidR="00F371A4" w:rsidRPr="00E34B7B" w:rsidRDefault="00F371A4" w:rsidP="00B71F26">
            <w:pPr>
              <w:rPr>
                <w:rFonts w:ascii="Calibri" w:hAnsi="Calibri" w:cs="Calibri"/>
                <w:sz w:val="24"/>
                <w:szCs w:val="24"/>
              </w:rPr>
            </w:pPr>
            <w:r w:rsidRPr="00E34B7B">
              <w:rPr>
                <w:rFonts w:ascii="Calibri" w:hAnsi="Calibri" w:cs="Calibri"/>
                <w:sz w:val="24"/>
                <w:szCs w:val="24"/>
              </w:rPr>
              <w:t>Functional Dependencies:</w:t>
            </w:r>
          </w:p>
        </w:tc>
        <w:tc>
          <w:tcPr>
            <w:tcW w:w="7371" w:type="dxa"/>
          </w:tcPr>
          <w:p w14:paraId="42C964F5" w14:textId="2D79876A" w:rsidR="00F371A4" w:rsidRPr="005D2588" w:rsidRDefault="00B33F2A" w:rsidP="008A351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None</w:t>
            </w:r>
          </w:p>
        </w:tc>
      </w:tr>
      <w:tr w:rsidR="00F371A4" w:rsidRPr="005D2588" w14:paraId="2A13C435"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5D853EBE" w14:textId="77777777" w:rsidR="00F371A4" w:rsidRPr="00E34B7B" w:rsidRDefault="00F371A4" w:rsidP="00B71F26">
            <w:pPr>
              <w:rPr>
                <w:rFonts w:ascii="Calibri" w:hAnsi="Calibri" w:cs="Calibri"/>
                <w:sz w:val="24"/>
                <w:szCs w:val="24"/>
              </w:rPr>
            </w:pPr>
            <w:r w:rsidRPr="00E34B7B">
              <w:rPr>
                <w:rFonts w:ascii="Calibri" w:hAnsi="Calibri" w:cs="Calibri"/>
                <w:sz w:val="24"/>
                <w:szCs w:val="24"/>
              </w:rPr>
              <w:t>NORMAL FORM</w:t>
            </w:r>
          </w:p>
        </w:tc>
        <w:tc>
          <w:tcPr>
            <w:tcW w:w="7371" w:type="dxa"/>
          </w:tcPr>
          <w:p w14:paraId="5BC4DB09" w14:textId="77777777" w:rsidR="00F371A4" w:rsidRPr="005D2588" w:rsidRDefault="00F371A4"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158C5">
              <w:rPr>
                <w:rFonts w:ascii="Calibri" w:hAnsi="Calibri" w:cs="Calibri"/>
                <w:sz w:val="24"/>
                <w:szCs w:val="24"/>
              </w:rPr>
              <w:t>BCNF</w:t>
            </w:r>
          </w:p>
        </w:tc>
      </w:tr>
    </w:tbl>
    <w:p w14:paraId="535AFA39" w14:textId="6DEC53EB" w:rsidR="00F371A4" w:rsidRPr="006C6AA6" w:rsidRDefault="00F371A4" w:rsidP="00F371A4">
      <w:pPr>
        <w:pStyle w:val="Legenda"/>
        <w:jc w:val="center"/>
        <w:rPr>
          <w:rFonts w:ascii="Calibri" w:hAnsi="Calibri" w:cs="Calibri"/>
          <w:b/>
          <w:bCs/>
          <w:i w:val="0"/>
          <w:iCs w:val="0"/>
          <w:sz w:val="32"/>
          <w:szCs w:val="32"/>
        </w:rPr>
      </w:pPr>
      <w:r>
        <w:rPr>
          <w:i w:val="0"/>
          <w:iCs w:val="0"/>
          <w:sz w:val="14"/>
          <w:szCs w:val="14"/>
        </w:rPr>
        <w:t xml:space="preserve">                                                                                                                                                                         </w:t>
      </w:r>
      <w:r w:rsidRPr="006C6AA6">
        <w:rPr>
          <w:i w:val="0"/>
          <w:iCs w:val="0"/>
          <w:sz w:val="14"/>
          <w:szCs w:val="14"/>
        </w:rPr>
        <w:t>Table 1</w:t>
      </w:r>
      <w:r w:rsidR="00B71F26">
        <w:rPr>
          <w:i w:val="0"/>
          <w:iCs w:val="0"/>
          <w:sz w:val="14"/>
          <w:szCs w:val="14"/>
        </w:rPr>
        <w:t>5</w:t>
      </w:r>
      <w:r w:rsidRPr="006C6AA6">
        <w:rPr>
          <w:i w:val="0"/>
          <w:iCs w:val="0"/>
          <w:sz w:val="14"/>
          <w:szCs w:val="14"/>
        </w:rPr>
        <w:t xml:space="preserve">: NewsNet </w:t>
      </w:r>
      <w:r w:rsidR="00B71F26">
        <w:rPr>
          <w:i w:val="0"/>
          <w:iCs w:val="0"/>
          <w:sz w:val="14"/>
          <w:szCs w:val="14"/>
        </w:rPr>
        <w:t>Sytem Manager</w:t>
      </w:r>
      <w:r w:rsidRPr="006C6AA6">
        <w:rPr>
          <w:i w:val="0"/>
          <w:iCs w:val="0"/>
          <w:sz w:val="14"/>
          <w:szCs w:val="14"/>
        </w:rPr>
        <w:t xml:space="preserve"> Schema Validation</w:t>
      </w:r>
    </w:p>
    <w:p w14:paraId="7B1ED19F" w14:textId="77777777" w:rsidR="005D1B8B" w:rsidRPr="0009614D" w:rsidRDefault="005D1B8B" w:rsidP="00F371A4"/>
    <w:tbl>
      <w:tblPr>
        <w:tblStyle w:val="TabeladeGrelha1Clara"/>
        <w:tblW w:w="0" w:type="auto"/>
        <w:tblLayout w:type="fixed"/>
        <w:tblLook w:val="04A0" w:firstRow="1" w:lastRow="0" w:firstColumn="1" w:lastColumn="0" w:noHBand="0" w:noVBand="1"/>
      </w:tblPr>
      <w:tblGrid>
        <w:gridCol w:w="1838"/>
        <w:gridCol w:w="7371"/>
      </w:tblGrid>
      <w:tr w:rsidR="005D1B8B" w:rsidRPr="00857F8D" w14:paraId="5DBD9AAC"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1CEDFE7" w14:textId="4A29EC7B" w:rsidR="005D1B8B" w:rsidRPr="00E34B7B" w:rsidRDefault="005D1B8B" w:rsidP="00985EC0">
            <w:pPr>
              <w:rPr>
                <w:rFonts w:ascii="Calibri" w:hAnsi="Calibri" w:cs="Calibri"/>
                <w:sz w:val="24"/>
                <w:szCs w:val="24"/>
              </w:rPr>
            </w:pPr>
            <w:r w:rsidRPr="00E34B7B">
              <w:rPr>
                <w:rFonts w:ascii="Calibri" w:hAnsi="Calibri" w:cs="Calibri"/>
                <w:sz w:val="24"/>
                <w:szCs w:val="24"/>
              </w:rPr>
              <w:t>TABLE R0</w:t>
            </w:r>
            <w:r>
              <w:rPr>
                <w:rFonts w:ascii="Calibri" w:hAnsi="Calibri" w:cs="Calibri"/>
                <w:sz w:val="24"/>
                <w:szCs w:val="24"/>
              </w:rPr>
              <w:t>3</w:t>
            </w:r>
          </w:p>
        </w:tc>
        <w:tc>
          <w:tcPr>
            <w:tcW w:w="7371" w:type="dxa"/>
          </w:tcPr>
          <w:p w14:paraId="08707823" w14:textId="3674EACF" w:rsidR="005D1B8B" w:rsidRPr="00E34B7B" w:rsidRDefault="005D1B8B"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follows</w:t>
            </w:r>
          </w:p>
        </w:tc>
      </w:tr>
      <w:tr w:rsidR="005D1B8B" w:rsidRPr="005D2588" w14:paraId="46CF232A"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4DE3AF05" w14:textId="77777777" w:rsidR="005D1B8B" w:rsidRPr="00E34B7B" w:rsidRDefault="005D1B8B" w:rsidP="00985EC0">
            <w:pPr>
              <w:rPr>
                <w:rFonts w:ascii="Calibri" w:hAnsi="Calibri" w:cs="Calibri"/>
                <w:sz w:val="24"/>
                <w:szCs w:val="24"/>
              </w:rPr>
            </w:pPr>
            <w:r w:rsidRPr="00E34B7B">
              <w:rPr>
                <w:rFonts w:ascii="Calibri" w:hAnsi="Calibri" w:cs="Calibri"/>
                <w:sz w:val="24"/>
                <w:szCs w:val="24"/>
              </w:rPr>
              <w:t>Keys</w:t>
            </w:r>
          </w:p>
        </w:tc>
        <w:tc>
          <w:tcPr>
            <w:tcW w:w="7371" w:type="dxa"/>
          </w:tcPr>
          <w:p w14:paraId="32BE3A4B" w14:textId="0E66DD50" w:rsidR="005D1B8B" w:rsidRPr="005D2588" w:rsidRDefault="003A6F45"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3A6F45">
              <w:rPr>
                <w:rFonts w:ascii="Calibri" w:hAnsi="Calibri" w:cs="Calibri"/>
                <w:sz w:val="24"/>
                <w:szCs w:val="24"/>
              </w:rPr>
              <w:t>{ follower_id }, { followed_id }</w:t>
            </w:r>
          </w:p>
        </w:tc>
      </w:tr>
      <w:tr w:rsidR="005D1B8B" w:rsidRPr="005D2588" w14:paraId="70E77902"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1384ECE2" w14:textId="77777777" w:rsidR="005D1B8B" w:rsidRPr="00E34B7B" w:rsidRDefault="005D1B8B" w:rsidP="00985EC0">
            <w:pPr>
              <w:rPr>
                <w:rFonts w:ascii="Calibri" w:hAnsi="Calibri" w:cs="Calibri"/>
                <w:sz w:val="24"/>
                <w:szCs w:val="24"/>
              </w:rPr>
            </w:pPr>
            <w:r w:rsidRPr="00E34B7B">
              <w:rPr>
                <w:rFonts w:ascii="Calibri" w:hAnsi="Calibri" w:cs="Calibri"/>
                <w:sz w:val="24"/>
                <w:szCs w:val="24"/>
              </w:rPr>
              <w:t>Functional Dependencies:</w:t>
            </w:r>
          </w:p>
        </w:tc>
        <w:tc>
          <w:tcPr>
            <w:tcW w:w="7371" w:type="dxa"/>
          </w:tcPr>
          <w:p w14:paraId="6D805FC8" w14:textId="71B416C9" w:rsidR="005D1B8B" w:rsidRPr="005D2588" w:rsidRDefault="00D203A0"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None</w:t>
            </w:r>
          </w:p>
        </w:tc>
      </w:tr>
      <w:tr w:rsidR="005D1B8B" w:rsidRPr="005D2588" w14:paraId="0DBACCBA"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4D9DC02F" w14:textId="77777777" w:rsidR="005D1B8B" w:rsidRPr="00E34B7B" w:rsidRDefault="005D1B8B" w:rsidP="00985EC0">
            <w:pPr>
              <w:rPr>
                <w:rFonts w:ascii="Calibri" w:hAnsi="Calibri" w:cs="Calibri"/>
                <w:sz w:val="24"/>
                <w:szCs w:val="24"/>
              </w:rPr>
            </w:pPr>
            <w:r w:rsidRPr="00E34B7B">
              <w:rPr>
                <w:rFonts w:ascii="Calibri" w:hAnsi="Calibri" w:cs="Calibri"/>
                <w:sz w:val="24"/>
                <w:szCs w:val="24"/>
              </w:rPr>
              <w:t>NORMAL FORM</w:t>
            </w:r>
          </w:p>
        </w:tc>
        <w:tc>
          <w:tcPr>
            <w:tcW w:w="7371" w:type="dxa"/>
          </w:tcPr>
          <w:p w14:paraId="37E2AAAF" w14:textId="77777777" w:rsidR="005D1B8B" w:rsidRPr="005D2588" w:rsidRDefault="005D1B8B"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158C5">
              <w:rPr>
                <w:rFonts w:ascii="Calibri" w:hAnsi="Calibri" w:cs="Calibri"/>
                <w:sz w:val="24"/>
                <w:szCs w:val="24"/>
              </w:rPr>
              <w:t>BCNF</w:t>
            </w:r>
          </w:p>
        </w:tc>
      </w:tr>
    </w:tbl>
    <w:p w14:paraId="524CA42E" w14:textId="3968E19C" w:rsidR="005D1B8B" w:rsidRPr="006C6AA6" w:rsidRDefault="005D1B8B" w:rsidP="005D1B8B">
      <w:pPr>
        <w:pStyle w:val="Legenda"/>
        <w:jc w:val="center"/>
        <w:rPr>
          <w:rFonts w:ascii="Calibri" w:hAnsi="Calibri" w:cs="Calibri"/>
          <w:b/>
          <w:bCs/>
          <w:i w:val="0"/>
          <w:iCs w:val="0"/>
          <w:sz w:val="32"/>
          <w:szCs w:val="32"/>
        </w:rPr>
      </w:pPr>
      <w:r>
        <w:rPr>
          <w:i w:val="0"/>
          <w:iCs w:val="0"/>
          <w:sz w:val="14"/>
          <w:szCs w:val="14"/>
        </w:rPr>
        <w:t xml:space="preserve">                                                                                                                                                                                           </w:t>
      </w:r>
      <w:r w:rsidRPr="006C6AA6">
        <w:rPr>
          <w:i w:val="0"/>
          <w:iCs w:val="0"/>
          <w:sz w:val="14"/>
          <w:szCs w:val="14"/>
        </w:rPr>
        <w:t>Table 1</w:t>
      </w:r>
      <w:r w:rsidR="002C1AE0">
        <w:rPr>
          <w:i w:val="0"/>
          <w:iCs w:val="0"/>
          <w:sz w:val="14"/>
          <w:szCs w:val="14"/>
        </w:rPr>
        <w:t>6</w:t>
      </w:r>
      <w:r w:rsidRPr="006C6AA6">
        <w:rPr>
          <w:i w:val="0"/>
          <w:iCs w:val="0"/>
          <w:sz w:val="14"/>
          <w:szCs w:val="14"/>
        </w:rPr>
        <w:t xml:space="preserve">: NewsNet </w:t>
      </w:r>
      <w:r w:rsidR="002C1AE0">
        <w:rPr>
          <w:i w:val="0"/>
          <w:iCs w:val="0"/>
          <w:sz w:val="14"/>
          <w:szCs w:val="14"/>
        </w:rPr>
        <w:t xml:space="preserve">Follow </w:t>
      </w:r>
      <w:r w:rsidRPr="006C6AA6">
        <w:rPr>
          <w:i w:val="0"/>
          <w:iCs w:val="0"/>
          <w:sz w:val="14"/>
          <w:szCs w:val="14"/>
        </w:rPr>
        <w:t>Schema Validation</w:t>
      </w:r>
    </w:p>
    <w:tbl>
      <w:tblPr>
        <w:tblStyle w:val="TabeladeGrelha1Clara"/>
        <w:tblW w:w="0" w:type="auto"/>
        <w:tblLayout w:type="fixed"/>
        <w:tblLook w:val="04A0" w:firstRow="1" w:lastRow="0" w:firstColumn="1" w:lastColumn="0" w:noHBand="0" w:noVBand="1"/>
      </w:tblPr>
      <w:tblGrid>
        <w:gridCol w:w="1838"/>
        <w:gridCol w:w="7371"/>
      </w:tblGrid>
      <w:tr w:rsidR="007A4E9B" w:rsidRPr="00857F8D" w14:paraId="3C884EE7"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4198837" w14:textId="44232B3F" w:rsidR="007A4E9B" w:rsidRPr="00E34B7B" w:rsidRDefault="007A4E9B" w:rsidP="00985EC0">
            <w:pPr>
              <w:rPr>
                <w:rFonts w:ascii="Calibri" w:hAnsi="Calibri" w:cs="Calibri"/>
                <w:sz w:val="24"/>
                <w:szCs w:val="24"/>
              </w:rPr>
            </w:pPr>
            <w:r w:rsidRPr="00E34B7B">
              <w:rPr>
                <w:rFonts w:ascii="Calibri" w:hAnsi="Calibri" w:cs="Calibri"/>
                <w:sz w:val="24"/>
                <w:szCs w:val="24"/>
              </w:rPr>
              <w:lastRenderedPageBreak/>
              <w:t>TABLE R0</w:t>
            </w:r>
            <w:r>
              <w:rPr>
                <w:rFonts w:ascii="Calibri" w:hAnsi="Calibri" w:cs="Calibri"/>
                <w:sz w:val="24"/>
                <w:szCs w:val="24"/>
              </w:rPr>
              <w:t>4</w:t>
            </w:r>
          </w:p>
        </w:tc>
        <w:tc>
          <w:tcPr>
            <w:tcW w:w="7371" w:type="dxa"/>
          </w:tcPr>
          <w:p w14:paraId="028B7EB3" w14:textId="7266C287" w:rsidR="007A4E9B" w:rsidRPr="00E34B7B" w:rsidRDefault="005813A0"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categories</w:t>
            </w:r>
          </w:p>
        </w:tc>
      </w:tr>
      <w:tr w:rsidR="007A4E9B" w:rsidRPr="005D2588" w14:paraId="07EB00E9"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5447BE66" w14:textId="77777777" w:rsidR="007A4E9B" w:rsidRPr="00E34B7B" w:rsidRDefault="007A4E9B" w:rsidP="00985EC0">
            <w:pPr>
              <w:rPr>
                <w:rFonts w:ascii="Calibri" w:hAnsi="Calibri" w:cs="Calibri"/>
                <w:sz w:val="24"/>
                <w:szCs w:val="24"/>
              </w:rPr>
            </w:pPr>
            <w:r w:rsidRPr="00E34B7B">
              <w:rPr>
                <w:rFonts w:ascii="Calibri" w:hAnsi="Calibri" w:cs="Calibri"/>
                <w:sz w:val="24"/>
                <w:szCs w:val="24"/>
              </w:rPr>
              <w:t>Keys</w:t>
            </w:r>
          </w:p>
        </w:tc>
        <w:tc>
          <w:tcPr>
            <w:tcW w:w="7371" w:type="dxa"/>
          </w:tcPr>
          <w:p w14:paraId="5F602EA9" w14:textId="43B3AC4C" w:rsidR="007A4E9B" w:rsidRPr="005D2588" w:rsidRDefault="007A4E9B"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A4E9B">
              <w:rPr>
                <w:rFonts w:ascii="Calibri" w:hAnsi="Calibri" w:cs="Calibri"/>
                <w:sz w:val="24"/>
                <w:szCs w:val="24"/>
              </w:rPr>
              <w:t>{ category_id }</w:t>
            </w:r>
          </w:p>
        </w:tc>
      </w:tr>
      <w:tr w:rsidR="007A4E9B" w:rsidRPr="005D2588" w14:paraId="33CA9C12"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5D8E9341" w14:textId="77777777" w:rsidR="007A4E9B" w:rsidRPr="00E34B7B" w:rsidRDefault="007A4E9B" w:rsidP="00985EC0">
            <w:pPr>
              <w:rPr>
                <w:rFonts w:ascii="Calibri" w:hAnsi="Calibri" w:cs="Calibri"/>
                <w:sz w:val="24"/>
                <w:szCs w:val="24"/>
              </w:rPr>
            </w:pPr>
            <w:r w:rsidRPr="00E34B7B">
              <w:rPr>
                <w:rFonts w:ascii="Calibri" w:hAnsi="Calibri" w:cs="Calibri"/>
                <w:sz w:val="24"/>
                <w:szCs w:val="24"/>
              </w:rPr>
              <w:t>Functional Dependencies:</w:t>
            </w:r>
          </w:p>
        </w:tc>
        <w:tc>
          <w:tcPr>
            <w:tcW w:w="7371" w:type="dxa"/>
          </w:tcPr>
          <w:p w14:paraId="41B40FB0" w14:textId="77777777" w:rsidR="007A4E9B" w:rsidRPr="005D2588" w:rsidRDefault="007A4E9B"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r>
      <w:tr w:rsidR="007A4E9B" w:rsidRPr="005D2588" w14:paraId="0CA9366C"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7ED21CCD" w14:textId="75056E94" w:rsidR="007A4E9B" w:rsidRPr="00857F8D" w:rsidRDefault="007A4E9B" w:rsidP="00985EC0">
            <w:pPr>
              <w:rPr>
                <w:rFonts w:ascii="Calibri" w:hAnsi="Calibri" w:cs="Calibri"/>
                <w:b w:val="0"/>
                <w:bCs w:val="0"/>
                <w:sz w:val="24"/>
                <w:szCs w:val="24"/>
              </w:rPr>
            </w:pPr>
            <w:r>
              <w:rPr>
                <w:rFonts w:ascii="Calibri" w:hAnsi="Calibri" w:cs="Calibri"/>
                <w:b w:val="0"/>
                <w:bCs w:val="0"/>
                <w:sz w:val="24"/>
                <w:szCs w:val="24"/>
              </w:rPr>
              <w:t>FD0401</w:t>
            </w:r>
          </w:p>
        </w:tc>
        <w:tc>
          <w:tcPr>
            <w:tcW w:w="7371" w:type="dxa"/>
          </w:tcPr>
          <w:p w14:paraId="5DA7E280" w14:textId="1BD8384F" w:rsidR="007A4E9B" w:rsidRPr="005D2588" w:rsidRDefault="007A4E9B"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A4E9B">
              <w:rPr>
                <w:rFonts w:ascii="Calibri" w:hAnsi="Calibri" w:cs="Calibri"/>
                <w:sz w:val="24"/>
                <w:szCs w:val="24"/>
              </w:rPr>
              <w:t>{category_id} → {name}</w:t>
            </w:r>
          </w:p>
        </w:tc>
      </w:tr>
      <w:tr w:rsidR="007A4E9B" w:rsidRPr="005D2588" w14:paraId="6D2ED090"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4451DEEF" w14:textId="77777777" w:rsidR="007A4E9B" w:rsidRPr="00E34B7B" w:rsidRDefault="007A4E9B" w:rsidP="00985EC0">
            <w:pPr>
              <w:rPr>
                <w:rFonts w:ascii="Calibri" w:hAnsi="Calibri" w:cs="Calibri"/>
                <w:sz w:val="24"/>
                <w:szCs w:val="24"/>
              </w:rPr>
            </w:pPr>
            <w:r w:rsidRPr="00E34B7B">
              <w:rPr>
                <w:rFonts w:ascii="Calibri" w:hAnsi="Calibri" w:cs="Calibri"/>
                <w:sz w:val="24"/>
                <w:szCs w:val="24"/>
              </w:rPr>
              <w:t>NORMAL FORM</w:t>
            </w:r>
          </w:p>
        </w:tc>
        <w:tc>
          <w:tcPr>
            <w:tcW w:w="7371" w:type="dxa"/>
          </w:tcPr>
          <w:p w14:paraId="13E256F6" w14:textId="77777777" w:rsidR="007A4E9B" w:rsidRPr="005D2588" w:rsidRDefault="007A4E9B"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158C5">
              <w:rPr>
                <w:rFonts w:ascii="Calibri" w:hAnsi="Calibri" w:cs="Calibri"/>
                <w:sz w:val="24"/>
                <w:szCs w:val="24"/>
              </w:rPr>
              <w:t>BCNF</w:t>
            </w:r>
          </w:p>
        </w:tc>
      </w:tr>
    </w:tbl>
    <w:p w14:paraId="3804232B" w14:textId="67458E4B" w:rsidR="007A4E9B" w:rsidRPr="006C6AA6" w:rsidRDefault="007A4E9B" w:rsidP="007A4E9B">
      <w:pPr>
        <w:pStyle w:val="Legenda"/>
        <w:jc w:val="center"/>
        <w:rPr>
          <w:rFonts w:ascii="Calibri" w:hAnsi="Calibri" w:cs="Calibri"/>
          <w:b/>
          <w:bCs/>
          <w:i w:val="0"/>
          <w:iCs w:val="0"/>
          <w:sz w:val="32"/>
          <w:szCs w:val="32"/>
        </w:rPr>
      </w:pPr>
      <w:r>
        <w:rPr>
          <w:i w:val="0"/>
          <w:iCs w:val="0"/>
          <w:sz w:val="14"/>
          <w:szCs w:val="14"/>
        </w:rPr>
        <w:t xml:space="preserve">                                                                                                                                                                                     </w:t>
      </w:r>
      <w:r w:rsidRPr="006C6AA6">
        <w:rPr>
          <w:i w:val="0"/>
          <w:iCs w:val="0"/>
          <w:sz w:val="14"/>
          <w:szCs w:val="14"/>
        </w:rPr>
        <w:t>Table 1</w:t>
      </w:r>
      <w:r w:rsidR="005813A0">
        <w:rPr>
          <w:i w:val="0"/>
          <w:iCs w:val="0"/>
          <w:sz w:val="14"/>
          <w:szCs w:val="14"/>
        </w:rPr>
        <w:t>7</w:t>
      </w:r>
      <w:r w:rsidRPr="006C6AA6">
        <w:rPr>
          <w:i w:val="0"/>
          <w:iCs w:val="0"/>
          <w:sz w:val="14"/>
          <w:szCs w:val="14"/>
        </w:rPr>
        <w:t>: NewsNet</w:t>
      </w:r>
      <w:r w:rsidR="005813A0">
        <w:rPr>
          <w:i w:val="0"/>
          <w:iCs w:val="0"/>
          <w:sz w:val="14"/>
          <w:szCs w:val="14"/>
        </w:rPr>
        <w:t xml:space="preserve"> Category</w:t>
      </w:r>
      <w:r w:rsidRPr="006C6AA6">
        <w:rPr>
          <w:i w:val="0"/>
          <w:iCs w:val="0"/>
          <w:sz w:val="14"/>
          <w:szCs w:val="14"/>
        </w:rPr>
        <w:t xml:space="preserve"> Schema Validation</w:t>
      </w:r>
    </w:p>
    <w:p w14:paraId="336CB2F1" w14:textId="77777777" w:rsidR="00140083" w:rsidRPr="0009614D" w:rsidRDefault="00140083" w:rsidP="00140083"/>
    <w:tbl>
      <w:tblPr>
        <w:tblStyle w:val="TabeladeGrelha1Clara"/>
        <w:tblW w:w="0" w:type="auto"/>
        <w:tblLayout w:type="fixed"/>
        <w:tblLook w:val="04A0" w:firstRow="1" w:lastRow="0" w:firstColumn="1" w:lastColumn="0" w:noHBand="0" w:noVBand="1"/>
      </w:tblPr>
      <w:tblGrid>
        <w:gridCol w:w="1838"/>
        <w:gridCol w:w="7371"/>
      </w:tblGrid>
      <w:tr w:rsidR="00140083" w:rsidRPr="00857F8D" w14:paraId="6C9312B7"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C198B49" w14:textId="3A605246" w:rsidR="00140083" w:rsidRPr="00E34B7B" w:rsidRDefault="00140083" w:rsidP="00985EC0">
            <w:pPr>
              <w:rPr>
                <w:rFonts w:ascii="Calibri" w:hAnsi="Calibri" w:cs="Calibri"/>
                <w:sz w:val="24"/>
                <w:szCs w:val="24"/>
              </w:rPr>
            </w:pPr>
            <w:r w:rsidRPr="00E34B7B">
              <w:rPr>
                <w:rFonts w:ascii="Calibri" w:hAnsi="Calibri" w:cs="Calibri"/>
                <w:sz w:val="24"/>
                <w:szCs w:val="24"/>
              </w:rPr>
              <w:t>TABLE R0</w:t>
            </w:r>
            <w:r>
              <w:rPr>
                <w:rFonts w:ascii="Calibri" w:hAnsi="Calibri" w:cs="Calibri"/>
                <w:sz w:val="24"/>
                <w:szCs w:val="24"/>
              </w:rPr>
              <w:t>5</w:t>
            </w:r>
          </w:p>
        </w:tc>
        <w:tc>
          <w:tcPr>
            <w:tcW w:w="7371" w:type="dxa"/>
          </w:tcPr>
          <w:p w14:paraId="2B015127" w14:textId="00D59798" w:rsidR="00140083" w:rsidRPr="00E34B7B" w:rsidRDefault="00140083"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user_category</w:t>
            </w:r>
          </w:p>
        </w:tc>
      </w:tr>
      <w:tr w:rsidR="00140083" w:rsidRPr="005D2588" w14:paraId="6F0EC520"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6141F69B" w14:textId="77777777" w:rsidR="00140083" w:rsidRPr="00E34B7B" w:rsidRDefault="00140083" w:rsidP="00985EC0">
            <w:pPr>
              <w:rPr>
                <w:rFonts w:ascii="Calibri" w:hAnsi="Calibri" w:cs="Calibri"/>
                <w:sz w:val="24"/>
                <w:szCs w:val="24"/>
              </w:rPr>
            </w:pPr>
            <w:r w:rsidRPr="00E34B7B">
              <w:rPr>
                <w:rFonts w:ascii="Calibri" w:hAnsi="Calibri" w:cs="Calibri"/>
                <w:sz w:val="24"/>
                <w:szCs w:val="24"/>
              </w:rPr>
              <w:t>Keys</w:t>
            </w:r>
          </w:p>
        </w:tc>
        <w:tc>
          <w:tcPr>
            <w:tcW w:w="7371" w:type="dxa"/>
          </w:tcPr>
          <w:p w14:paraId="3A9E8987" w14:textId="16FC7402" w:rsidR="00140083" w:rsidRPr="005D2588" w:rsidRDefault="00D02A79"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D02A79">
              <w:rPr>
                <w:rFonts w:ascii="Calibri" w:hAnsi="Calibri" w:cs="Calibri"/>
                <w:sz w:val="24"/>
                <w:szCs w:val="24"/>
              </w:rPr>
              <w:t>{ user_id }, { category_id }</w:t>
            </w:r>
          </w:p>
        </w:tc>
      </w:tr>
      <w:tr w:rsidR="00140083" w:rsidRPr="005D2588" w14:paraId="376624B8"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24AD4899" w14:textId="77777777" w:rsidR="00140083" w:rsidRPr="00E34B7B" w:rsidRDefault="00140083" w:rsidP="00985EC0">
            <w:pPr>
              <w:rPr>
                <w:rFonts w:ascii="Calibri" w:hAnsi="Calibri" w:cs="Calibri"/>
                <w:sz w:val="24"/>
                <w:szCs w:val="24"/>
              </w:rPr>
            </w:pPr>
            <w:r w:rsidRPr="00E34B7B">
              <w:rPr>
                <w:rFonts w:ascii="Calibri" w:hAnsi="Calibri" w:cs="Calibri"/>
                <w:sz w:val="24"/>
                <w:szCs w:val="24"/>
              </w:rPr>
              <w:t>Functional Dependencies:</w:t>
            </w:r>
          </w:p>
        </w:tc>
        <w:tc>
          <w:tcPr>
            <w:tcW w:w="7371" w:type="dxa"/>
          </w:tcPr>
          <w:p w14:paraId="26C6E5AF" w14:textId="77777777" w:rsidR="00140083" w:rsidRPr="005D2588" w:rsidRDefault="00140083"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None</w:t>
            </w:r>
          </w:p>
        </w:tc>
      </w:tr>
      <w:tr w:rsidR="00140083" w:rsidRPr="005D2588" w14:paraId="38E4DBE7"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649B7EE2" w14:textId="77777777" w:rsidR="00140083" w:rsidRPr="00E34B7B" w:rsidRDefault="00140083" w:rsidP="00985EC0">
            <w:pPr>
              <w:rPr>
                <w:rFonts w:ascii="Calibri" w:hAnsi="Calibri" w:cs="Calibri"/>
                <w:sz w:val="24"/>
                <w:szCs w:val="24"/>
              </w:rPr>
            </w:pPr>
            <w:r w:rsidRPr="00E34B7B">
              <w:rPr>
                <w:rFonts w:ascii="Calibri" w:hAnsi="Calibri" w:cs="Calibri"/>
                <w:sz w:val="24"/>
                <w:szCs w:val="24"/>
              </w:rPr>
              <w:t>NORMAL FORM</w:t>
            </w:r>
          </w:p>
        </w:tc>
        <w:tc>
          <w:tcPr>
            <w:tcW w:w="7371" w:type="dxa"/>
          </w:tcPr>
          <w:p w14:paraId="3C5F8E5A" w14:textId="77777777" w:rsidR="00140083" w:rsidRPr="005D2588" w:rsidRDefault="00140083"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158C5">
              <w:rPr>
                <w:rFonts w:ascii="Calibri" w:hAnsi="Calibri" w:cs="Calibri"/>
                <w:sz w:val="24"/>
                <w:szCs w:val="24"/>
              </w:rPr>
              <w:t>BCNF</w:t>
            </w:r>
          </w:p>
        </w:tc>
      </w:tr>
    </w:tbl>
    <w:p w14:paraId="3ED4F227" w14:textId="09E4FDED" w:rsidR="00140083" w:rsidRPr="006C6AA6" w:rsidRDefault="00140083" w:rsidP="00140083">
      <w:pPr>
        <w:pStyle w:val="Legenda"/>
        <w:jc w:val="center"/>
        <w:rPr>
          <w:rFonts w:ascii="Calibri" w:hAnsi="Calibri" w:cs="Calibri"/>
          <w:b/>
          <w:bCs/>
          <w:i w:val="0"/>
          <w:iCs w:val="0"/>
          <w:sz w:val="32"/>
          <w:szCs w:val="32"/>
        </w:rPr>
      </w:pPr>
      <w:r>
        <w:rPr>
          <w:i w:val="0"/>
          <w:iCs w:val="0"/>
          <w:sz w:val="14"/>
          <w:szCs w:val="14"/>
        </w:rPr>
        <w:t xml:space="preserve">                                                                                                                                                                          </w:t>
      </w:r>
      <w:r w:rsidR="00D02A79">
        <w:rPr>
          <w:i w:val="0"/>
          <w:iCs w:val="0"/>
          <w:sz w:val="14"/>
          <w:szCs w:val="14"/>
        </w:rPr>
        <w:t xml:space="preserve"> </w:t>
      </w:r>
      <w:r w:rsidRPr="006C6AA6">
        <w:rPr>
          <w:i w:val="0"/>
          <w:iCs w:val="0"/>
          <w:sz w:val="14"/>
          <w:szCs w:val="14"/>
        </w:rPr>
        <w:t>Table 1</w:t>
      </w:r>
      <w:r w:rsidR="00D02A79">
        <w:rPr>
          <w:i w:val="0"/>
          <w:iCs w:val="0"/>
          <w:sz w:val="14"/>
          <w:szCs w:val="14"/>
        </w:rPr>
        <w:t>8</w:t>
      </w:r>
      <w:r w:rsidRPr="006C6AA6">
        <w:rPr>
          <w:i w:val="0"/>
          <w:iCs w:val="0"/>
          <w:sz w:val="14"/>
          <w:szCs w:val="14"/>
        </w:rPr>
        <w:t xml:space="preserve">: NewsNet </w:t>
      </w:r>
      <w:r w:rsidR="00D02A79">
        <w:rPr>
          <w:i w:val="0"/>
          <w:iCs w:val="0"/>
          <w:sz w:val="14"/>
          <w:szCs w:val="14"/>
        </w:rPr>
        <w:t>User Category</w:t>
      </w:r>
      <w:r>
        <w:rPr>
          <w:i w:val="0"/>
          <w:iCs w:val="0"/>
          <w:sz w:val="14"/>
          <w:szCs w:val="14"/>
        </w:rPr>
        <w:t xml:space="preserve"> </w:t>
      </w:r>
      <w:r w:rsidRPr="006C6AA6">
        <w:rPr>
          <w:i w:val="0"/>
          <w:iCs w:val="0"/>
          <w:sz w:val="14"/>
          <w:szCs w:val="14"/>
        </w:rPr>
        <w:t>Schema Validation</w:t>
      </w:r>
    </w:p>
    <w:p w14:paraId="43872A40" w14:textId="77777777" w:rsidR="00140083" w:rsidRDefault="00140083" w:rsidP="0009614D"/>
    <w:tbl>
      <w:tblPr>
        <w:tblStyle w:val="TabeladeGrelha1Clara"/>
        <w:tblW w:w="0" w:type="auto"/>
        <w:tblLayout w:type="fixed"/>
        <w:tblLook w:val="04A0" w:firstRow="1" w:lastRow="0" w:firstColumn="1" w:lastColumn="0" w:noHBand="0" w:noVBand="1"/>
      </w:tblPr>
      <w:tblGrid>
        <w:gridCol w:w="1838"/>
        <w:gridCol w:w="7371"/>
      </w:tblGrid>
      <w:tr w:rsidR="004A6F41" w:rsidRPr="00857F8D" w14:paraId="7AE13672"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FA0E5D3" w14:textId="3CCD98D4" w:rsidR="004A6F41" w:rsidRPr="00E34B7B" w:rsidRDefault="004A6F41" w:rsidP="00985EC0">
            <w:pPr>
              <w:rPr>
                <w:rFonts w:ascii="Calibri" w:hAnsi="Calibri" w:cs="Calibri"/>
                <w:sz w:val="24"/>
                <w:szCs w:val="24"/>
              </w:rPr>
            </w:pPr>
            <w:r w:rsidRPr="00E34B7B">
              <w:rPr>
                <w:rFonts w:ascii="Calibri" w:hAnsi="Calibri" w:cs="Calibri"/>
                <w:sz w:val="24"/>
                <w:szCs w:val="24"/>
              </w:rPr>
              <w:t>TABLE R0</w:t>
            </w:r>
            <w:r>
              <w:rPr>
                <w:rFonts w:ascii="Calibri" w:hAnsi="Calibri" w:cs="Calibri"/>
                <w:sz w:val="24"/>
                <w:szCs w:val="24"/>
              </w:rPr>
              <w:t>6</w:t>
            </w:r>
          </w:p>
        </w:tc>
        <w:tc>
          <w:tcPr>
            <w:tcW w:w="7371" w:type="dxa"/>
          </w:tcPr>
          <w:p w14:paraId="2A9D981C" w14:textId="708C3BCB" w:rsidR="004A6F41" w:rsidRPr="00E34B7B" w:rsidRDefault="00E25391"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posts</w:t>
            </w:r>
          </w:p>
        </w:tc>
      </w:tr>
      <w:tr w:rsidR="004A6F41" w:rsidRPr="005D2588" w14:paraId="173D12D5"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2CF2B02C" w14:textId="77777777" w:rsidR="004A6F41" w:rsidRPr="00E34B7B" w:rsidRDefault="004A6F41" w:rsidP="00985EC0">
            <w:pPr>
              <w:rPr>
                <w:rFonts w:ascii="Calibri" w:hAnsi="Calibri" w:cs="Calibri"/>
                <w:sz w:val="24"/>
                <w:szCs w:val="24"/>
              </w:rPr>
            </w:pPr>
            <w:r w:rsidRPr="00E34B7B">
              <w:rPr>
                <w:rFonts w:ascii="Calibri" w:hAnsi="Calibri" w:cs="Calibri"/>
                <w:sz w:val="24"/>
                <w:szCs w:val="24"/>
              </w:rPr>
              <w:t>Keys</w:t>
            </w:r>
          </w:p>
        </w:tc>
        <w:tc>
          <w:tcPr>
            <w:tcW w:w="7371" w:type="dxa"/>
          </w:tcPr>
          <w:p w14:paraId="755D4C17" w14:textId="7E908ABA" w:rsidR="004A6F41" w:rsidRPr="005D2588" w:rsidRDefault="00E25391"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25391">
              <w:rPr>
                <w:rFonts w:ascii="Calibri" w:hAnsi="Calibri" w:cs="Calibri"/>
                <w:sz w:val="24"/>
                <w:szCs w:val="24"/>
              </w:rPr>
              <w:t>{ post_id }</w:t>
            </w:r>
          </w:p>
        </w:tc>
      </w:tr>
      <w:tr w:rsidR="004A6F41" w:rsidRPr="005D2588" w14:paraId="6D9917F3"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1D082E40" w14:textId="77777777" w:rsidR="004A6F41" w:rsidRPr="00E34B7B" w:rsidRDefault="004A6F41" w:rsidP="00985EC0">
            <w:pPr>
              <w:rPr>
                <w:rFonts w:ascii="Calibri" w:hAnsi="Calibri" w:cs="Calibri"/>
                <w:sz w:val="24"/>
                <w:szCs w:val="24"/>
              </w:rPr>
            </w:pPr>
            <w:r w:rsidRPr="00E34B7B">
              <w:rPr>
                <w:rFonts w:ascii="Calibri" w:hAnsi="Calibri" w:cs="Calibri"/>
                <w:sz w:val="24"/>
                <w:szCs w:val="24"/>
              </w:rPr>
              <w:t>Functional Dependencies:</w:t>
            </w:r>
          </w:p>
        </w:tc>
        <w:tc>
          <w:tcPr>
            <w:tcW w:w="7371" w:type="dxa"/>
          </w:tcPr>
          <w:p w14:paraId="5DE321EB" w14:textId="77777777" w:rsidR="004A6F41" w:rsidRPr="005D2588" w:rsidRDefault="004A6F41"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r>
      <w:tr w:rsidR="004A6F41" w:rsidRPr="005D2588" w14:paraId="78876D03"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2538AE7B" w14:textId="68A43890" w:rsidR="004A6F41" w:rsidRPr="00857F8D" w:rsidRDefault="004A6F41" w:rsidP="00985EC0">
            <w:pPr>
              <w:rPr>
                <w:rFonts w:ascii="Calibri" w:hAnsi="Calibri" w:cs="Calibri"/>
                <w:b w:val="0"/>
                <w:bCs w:val="0"/>
                <w:sz w:val="24"/>
                <w:szCs w:val="24"/>
              </w:rPr>
            </w:pPr>
            <w:r>
              <w:rPr>
                <w:rFonts w:ascii="Calibri" w:hAnsi="Calibri" w:cs="Calibri"/>
                <w:b w:val="0"/>
                <w:bCs w:val="0"/>
                <w:sz w:val="24"/>
                <w:szCs w:val="24"/>
              </w:rPr>
              <w:t>FD0</w:t>
            </w:r>
            <w:r w:rsidR="00E25391">
              <w:rPr>
                <w:rFonts w:ascii="Calibri" w:hAnsi="Calibri" w:cs="Calibri"/>
                <w:b w:val="0"/>
                <w:bCs w:val="0"/>
                <w:sz w:val="24"/>
                <w:szCs w:val="24"/>
              </w:rPr>
              <w:t>6</w:t>
            </w:r>
            <w:r>
              <w:rPr>
                <w:rFonts w:ascii="Calibri" w:hAnsi="Calibri" w:cs="Calibri"/>
                <w:b w:val="0"/>
                <w:bCs w:val="0"/>
                <w:sz w:val="24"/>
                <w:szCs w:val="24"/>
              </w:rPr>
              <w:t>01</w:t>
            </w:r>
          </w:p>
        </w:tc>
        <w:tc>
          <w:tcPr>
            <w:tcW w:w="7371" w:type="dxa"/>
          </w:tcPr>
          <w:p w14:paraId="0A8A5910" w14:textId="16045871" w:rsidR="004A6F41" w:rsidRPr="005D2588" w:rsidRDefault="00957379"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57379">
              <w:rPr>
                <w:rFonts w:ascii="Calibri" w:hAnsi="Calibri" w:cs="Calibri"/>
                <w:sz w:val="24"/>
                <w:szCs w:val="24"/>
              </w:rPr>
              <w:t>{post_id} → {user_id, title, body, created_time, updated_time}</w:t>
            </w:r>
          </w:p>
        </w:tc>
      </w:tr>
      <w:tr w:rsidR="004A6F41" w:rsidRPr="005D2588" w14:paraId="25EBBF8C"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7E6E00C0" w14:textId="77777777" w:rsidR="004A6F41" w:rsidRPr="00E34B7B" w:rsidRDefault="004A6F41" w:rsidP="00985EC0">
            <w:pPr>
              <w:rPr>
                <w:rFonts w:ascii="Calibri" w:hAnsi="Calibri" w:cs="Calibri"/>
                <w:sz w:val="24"/>
                <w:szCs w:val="24"/>
              </w:rPr>
            </w:pPr>
            <w:r w:rsidRPr="00E34B7B">
              <w:rPr>
                <w:rFonts w:ascii="Calibri" w:hAnsi="Calibri" w:cs="Calibri"/>
                <w:sz w:val="24"/>
                <w:szCs w:val="24"/>
              </w:rPr>
              <w:t>NORMAL FORM</w:t>
            </w:r>
          </w:p>
        </w:tc>
        <w:tc>
          <w:tcPr>
            <w:tcW w:w="7371" w:type="dxa"/>
          </w:tcPr>
          <w:p w14:paraId="5D1FBEE8" w14:textId="77777777" w:rsidR="004A6F41" w:rsidRPr="005D2588" w:rsidRDefault="004A6F41"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158C5">
              <w:rPr>
                <w:rFonts w:ascii="Calibri" w:hAnsi="Calibri" w:cs="Calibri"/>
                <w:sz w:val="24"/>
                <w:szCs w:val="24"/>
              </w:rPr>
              <w:t>BCNF</w:t>
            </w:r>
          </w:p>
        </w:tc>
      </w:tr>
    </w:tbl>
    <w:p w14:paraId="60201B99" w14:textId="5A59620E" w:rsidR="004A6F41" w:rsidRPr="006C6AA6" w:rsidRDefault="004A6F41" w:rsidP="004A6F41">
      <w:pPr>
        <w:pStyle w:val="Legenda"/>
        <w:jc w:val="center"/>
        <w:rPr>
          <w:rFonts w:ascii="Calibri" w:hAnsi="Calibri" w:cs="Calibri"/>
          <w:b/>
          <w:bCs/>
          <w:i w:val="0"/>
          <w:iCs w:val="0"/>
          <w:sz w:val="32"/>
          <w:szCs w:val="32"/>
        </w:rPr>
      </w:pPr>
      <w:r>
        <w:rPr>
          <w:i w:val="0"/>
          <w:iCs w:val="0"/>
          <w:sz w:val="14"/>
          <w:szCs w:val="14"/>
        </w:rPr>
        <w:t xml:space="preserve">                                                                                                                                                                                     </w:t>
      </w:r>
      <w:r w:rsidR="00957379">
        <w:rPr>
          <w:i w:val="0"/>
          <w:iCs w:val="0"/>
          <w:sz w:val="14"/>
          <w:szCs w:val="14"/>
        </w:rPr>
        <w:t xml:space="preserve">        </w:t>
      </w:r>
      <w:r w:rsidRPr="006C6AA6">
        <w:rPr>
          <w:i w:val="0"/>
          <w:iCs w:val="0"/>
          <w:sz w:val="14"/>
          <w:szCs w:val="14"/>
        </w:rPr>
        <w:t>Table 1</w:t>
      </w:r>
      <w:r w:rsidR="00957379">
        <w:rPr>
          <w:i w:val="0"/>
          <w:iCs w:val="0"/>
          <w:sz w:val="14"/>
          <w:szCs w:val="14"/>
        </w:rPr>
        <w:t>9</w:t>
      </w:r>
      <w:r w:rsidRPr="006C6AA6">
        <w:rPr>
          <w:i w:val="0"/>
          <w:iCs w:val="0"/>
          <w:sz w:val="14"/>
          <w:szCs w:val="14"/>
        </w:rPr>
        <w:t>: NewsNet</w:t>
      </w:r>
      <w:r>
        <w:rPr>
          <w:i w:val="0"/>
          <w:iCs w:val="0"/>
          <w:sz w:val="14"/>
          <w:szCs w:val="14"/>
        </w:rPr>
        <w:t xml:space="preserve"> </w:t>
      </w:r>
      <w:r w:rsidR="00957379">
        <w:rPr>
          <w:i w:val="0"/>
          <w:iCs w:val="0"/>
          <w:sz w:val="14"/>
          <w:szCs w:val="14"/>
        </w:rPr>
        <w:t>Post</w:t>
      </w:r>
      <w:r w:rsidRPr="006C6AA6">
        <w:rPr>
          <w:i w:val="0"/>
          <w:iCs w:val="0"/>
          <w:sz w:val="14"/>
          <w:szCs w:val="14"/>
        </w:rPr>
        <w:t xml:space="preserve"> Schema Validation</w:t>
      </w:r>
    </w:p>
    <w:p w14:paraId="5742A08F" w14:textId="77777777" w:rsidR="00B33313" w:rsidRPr="0009614D" w:rsidRDefault="00B33313" w:rsidP="00B33313"/>
    <w:tbl>
      <w:tblPr>
        <w:tblStyle w:val="TabeladeGrelha1Clara"/>
        <w:tblW w:w="0" w:type="auto"/>
        <w:tblLayout w:type="fixed"/>
        <w:tblLook w:val="04A0" w:firstRow="1" w:lastRow="0" w:firstColumn="1" w:lastColumn="0" w:noHBand="0" w:noVBand="1"/>
      </w:tblPr>
      <w:tblGrid>
        <w:gridCol w:w="1838"/>
        <w:gridCol w:w="7371"/>
      </w:tblGrid>
      <w:tr w:rsidR="00B33313" w:rsidRPr="00857F8D" w14:paraId="7B741D41"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16840A" w14:textId="2FD25E72" w:rsidR="00B33313" w:rsidRPr="00E34B7B" w:rsidRDefault="00B33313" w:rsidP="00985EC0">
            <w:pPr>
              <w:rPr>
                <w:rFonts w:ascii="Calibri" w:hAnsi="Calibri" w:cs="Calibri"/>
                <w:sz w:val="24"/>
                <w:szCs w:val="24"/>
              </w:rPr>
            </w:pPr>
            <w:r w:rsidRPr="00E34B7B">
              <w:rPr>
                <w:rFonts w:ascii="Calibri" w:hAnsi="Calibri" w:cs="Calibri"/>
                <w:sz w:val="24"/>
                <w:szCs w:val="24"/>
              </w:rPr>
              <w:t>TABLE R0</w:t>
            </w:r>
            <w:r>
              <w:rPr>
                <w:rFonts w:ascii="Calibri" w:hAnsi="Calibri" w:cs="Calibri"/>
                <w:sz w:val="24"/>
                <w:szCs w:val="24"/>
              </w:rPr>
              <w:t>7</w:t>
            </w:r>
          </w:p>
        </w:tc>
        <w:tc>
          <w:tcPr>
            <w:tcW w:w="7371" w:type="dxa"/>
          </w:tcPr>
          <w:p w14:paraId="24D4314D" w14:textId="0404DB6C" w:rsidR="00B33313" w:rsidRPr="00E34B7B" w:rsidRDefault="00372E22"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post_categories</w:t>
            </w:r>
          </w:p>
        </w:tc>
      </w:tr>
      <w:tr w:rsidR="00B33313" w:rsidRPr="005D2588" w14:paraId="2439CA9D"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30932EFD" w14:textId="77777777" w:rsidR="00B33313" w:rsidRPr="00E34B7B" w:rsidRDefault="00B33313" w:rsidP="00985EC0">
            <w:pPr>
              <w:rPr>
                <w:rFonts w:ascii="Calibri" w:hAnsi="Calibri" w:cs="Calibri"/>
                <w:sz w:val="24"/>
                <w:szCs w:val="24"/>
              </w:rPr>
            </w:pPr>
            <w:r w:rsidRPr="00E34B7B">
              <w:rPr>
                <w:rFonts w:ascii="Calibri" w:hAnsi="Calibri" w:cs="Calibri"/>
                <w:sz w:val="24"/>
                <w:szCs w:val="24"/>
              </w:rPr>
              <w:t>Keys</w:t>
            </w:r>
          </w:p>
        </w:tc>
        <w:tc>
          <w:tcPr>
            <w:tcW w:w="7371" w:type="dxa"/>
          </w:tcPr>
          <w:p w14:paraId="197E7ACD" w14:textId="0A281622" w:rsidR="00B33313" w:rsidRPr="005D2588" w:rsidRDefault="008962D1"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8962D1">
              <w:rPr>
                <w:rFonts w:ascii="Calibri" w:hAnsi="Calibri" w:cs="Calibri"/>
                <w:sz w:val="24"/>
                <w:szCs w:val="24"/>
              </w:rPr>
              <w:t>{ post_id }, { category_id }</w:t>
            </w:r>
          </w:p>
        </w:tc>
      </w:tr>
      <w:tr w:rsidR="00B33313" w:rsidRPr="005D2588" w14:paraId="485DBB9D"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581EAF18" w14:textId="77777777" w:rsidR="00B33313" w:rsidRPr="00E34B7B" w:rsidRDefault="00B33313" w:rsidP="00985EC0">
            <w:pPr>
              <w:rPr>
                <w:rFonts w:ascii="Calibri" w:hAnsi="Calibri" w:cs="Calibri"/>
                <w:sz w:val="24"/>
                <w:szCs w:val="24"/>
              </w:rPr>
            </w:pPr>
            <w:r w:rsidRPr="00E34B7B">
              <w:rPr>
                <w:rFonts w:ascii="Calibri" w:hAnsi="Calibri" w:cs="Calibri"/>
                <w:sz w:val="24"/>
                <w:szCs w:val="24"/>
              </w:rPr>
              <w:t>Functional Dependencies:</w:t>
            </w:r>
          </w:p>
        </w:tc>
        <w:tc>
          <w:tcPr>
            <w:tcW w:w="7371" w:type="dxa"/>
          </w:tcPr>
          <w:p w14:paraId="2C2FFF31" w14:textId="77777777" w:rsidR="00B33313" w:rsidRPr="005D2588" w:rsidRDefault="00B33313"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None</w:t>
            </w:r>
          </w:p>
        </w:tc>
      </w:tr>
      <w:tr w:rsidR="00B33313" w:rsidRPr="005D2588" w14:paraId="33BDDF15"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4EF35472" w14:textId="77777777" w:rsidR="00B33313" w:rsidRPr="00E34B7B" w:rsidRDefault="00B33313" w:rsidP="00985EC0">
            <w:pPr>
              <w:rPr>
                <w:rFonts w:ascii="Calibri" w:hAnsi="Calibri" w:cs="Calibri"/>
                <w:sz w:val="24"/>
                <w:szCs w:val="24"/>
              </w:rPr>
            </w:pPr>
            <w:r w:rsidRPr="00E34B7B">
              <w:rPr>
                <w:rFonts w:ascii="Calibri" w:hAnsi="Calibri" w:cs="Calibri"/>
                <w:sz w:val="24"/>
                <w:szCs w:val="24"/>
              </w:rPr>
              <w:t>NORMAL FORM</w:t>
            </w:r>
          </w:p>
        </w:tc>
        <w:tc>
          <w:tcPr>
            <w:tcW w:w="7371" w:type="dxa"/>
          </w:tcPr>
          <w:p w14:paraId="67FB6E28" w14:textId="77777777" w:rsidR="00B33313" w:rsidRPr="005D2588" w:rsidRDefault="00B33313"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158C5">
              <w:rPr>
                <w:rFonts w:ascii="Calibri" w:hAnsi="Calibri" w:cs="Calibri"/>
                <w:sz w:val="24"/>
                <w:szCs w:val="24"/>
              </w:rPr>
              <w:t>BCNF</w:t>
            </w:r>
          </w:p>
        </w:tc>
      </w:tr>
    </w:tbl>
    <w:p w14:paraId="1623E759" w14:textId="4959338D" w:rsidR="00B33313" w:rsidRPr="006C6AA6" w:rsidRDefault="00B33313" w:rsidP="00B33313">
      <w:pPr>
        <w:pStyle w:val="Legenda"/>
        <w:jc w:val="center"/>
        <w:rPr>
          <w:rFonts w:ascii="Calibri" w:hAnsi="Calibri" w:cs="Calibri"/>
          <w:b/>
          <w:bCs/>
          <w:i w:val="0"/>
          <w:iCs w:val="0"/>
          <w:sz w:val="32"/>
          <w:szCs w:val="32"/>
        </w:rPr>
      </w:pPr>
      <w:r>
        <w:rPr>
          <w:i w:val="0"/>
          <w:iCs w:val="0"/>
          <w:sz w:val="14"/>
          <w:szCs w:val="14"/>
        </w:rPr>
        <w:t xml:space="preserve">                                                                                                                                                                           </w:t>
      </w:r>
      <w:r w:rsidRPr="006C6AA6">
        <w:rPr>
          <w:i w:val="0"/>
          <w:iCs w:val="0"/>
          <w:sz w:val="14"/>
          <w:szCs w:val="14"/>
        </w:rPr>
        <w:t xml:space="preserve">Table </w:t>
      </w:r>
      <w:r w:rsidR="00EB1FCC">
        <w:rPr>
          <w:i w:val="0"/>
          <w:iCs w:val="0"/>
          <w:sz w:val="14"/>
          <w:szCs w:val="14"/>
        </w:rPr>
        <w:t>20</w:t>
      </w:r>
      <w:r w:rsidRPr="006C6AA6">
        <w:rPr>
          <w:i w:val="0"/>
          <w:iCs w:val="0"/>
          <w:sz w:val="14"/>
          <w:szCs w:val="14"/>
        </w:rPr>
        <w:t xml:space="preserve">: NewsNet </w:t>
      </w:r>
      <w:r w:rsidR="00757CBB">
        <w:rPr>
          <w:i w:val="0"/>
          <w:iCs w:val="0"/>
          <w:sz w:val="14"/>
          <w:szCs w:val="14"/>
        </w:rPr>
        <w:t>Post</w:t>
      </w:r>
      <w:r>
        <w:rPr>
          <w:i w:val="0"/>
          <w:iCs w:val="0"/>
          <w:sz w:val="14"/>
          <w:szCs w:val="14"/>
        </w:rPr>
        <w:t xml:space="preserve"> Category </w:t>
      </w:r>
      <w:r w:rsidRPr="006C6AA6">
        <w:rPr>
          <w:i w:val="0"/>
          <w:iCs w:val="0"/>
          <w:sz w:val="14"/>
          <w:szCs w:val="14"/>
        </w:rPr>
        <w:t>Schema Validation</w:t>
      </w:r>
    </w:p>
    <w:p w14:paraId="4C6AF218" w14:textId="77777777" w:rsidR="00DB2C7B" w:rsidRDefault="00DB2C7B" w:rsidP="00DB2C7B"/>
    <w:tbl>
      <w:tblPr>
        <w:tblStyle w:val="TabeladeGrelha1Clara"/>
        <w:tblW w:w="0" w:type="auto"/>
        <w:tblLayout w:type="fixed"/>
        <w:tblLook w:val="04A0" w:firstRow="1" w:lastRow="0" w:firstColumn="1" w:lastColumn="0" w:noHBand="0" w:noVBand="1"/>
      </w:tblPr>
      <w:tblGrid>
        <w:gridCol w:w="1838"/>
        <w:gridCol w:w="7371"/>
      </w:tblGrid>
      <w:tr w:rsidR="00DB2C7B" w:rsidRPr="00857F8D" w14:paraId="7936E5BE"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D65E35" w14:textId="5DD20DB3" w:rsidR="00DB2C7B" w:rsidRPr="00E34B7B" w:rsidRDefault="00DB2C7B" w:rsidP="00985EC0">
            <w:pPr>
              <w:rPr>
                <w:rFonts w:ascii="Calibri" w:hAnsi="Calibri" w:cs="Calibri"/>
                <w:sz w:val="24"/>
                <w:szCs w:val="24"/>
              </w:rPr>
            </w:pPr>
            <w:r w:rsidRPr="00E34B7B">
              <w:rPr>
                <w:rFonts w:ascii="Calibri" w:hAnsi="Calibri" w:cs="Calibri"/>
                <w:sz w:val="24"/>
                <w:szCs w:val="24"/>
              </w:rPr>
              <w:t>TABLE R0</w:t>
            </w:r>
            <w:r>
              <w:rPr>
                <w:rFonts w:ascii="Calibri" w:hAnsi="Calibri" w:cs="Calibri"/>
                <w:sz w:val="24"/>
                <w:szCs w:val="24"/>
              </w:rPr>
              <w:t>8</w:t>
            </w:r>
          </w:p>
        </w:tc>
        <w:tc>
          <w:tcPr>
            <w:tcW w:w="7371" w:type="dxa"/>
          </w:tcPr>
          <w:p w14:paraId="63E8E8C6" w14:textId="7B00BEAB" w:rsidR="00DB2C7B" w:rsidRPr="00E34B7B" w:rsidRDefault="00DB2C7B"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comments</w:t>
            </w:r>
          </w:p>
        </w:tc>
      </w:tr>
      <w:tr w:rsidR="00DB2C7B" w:rsidRPr="005D2588" w14:paraId="79CA2912"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4A18A6DB" w14:textId="77777777" w:rsidR="00DB2C7B" w:rsidRPr="00E34B7B" w:rsidRDefault="00DB2C7B" w:rsidP="00985EC0">
            <w:pPr>
              <w:rPr>
                <w:rFonts w:ascii="Calibri" w:hAnsi="Calibri" w:cs="Calibri"/>
                <w:sz w:val="24"/>
                <w:szCs w:val="24"/>
              </w:rPr>
            </w:pPr>
            <w:r w:rsidRPr="00E34B7B">
              <w:rPr>
                <w:rFonts w:ascii="Calibri" w:hAnsi="Calibri" w:cs="Calibri"/>
                <w:sz w:val="24"/>
                <w:szCs w:val="24"/>
              </w:rPr>
              <w:t>Keys</w:t>
            </w:r>
          </w:p>
        </w:tc>
        <w:tc>
          <w:tcPr>
            <w:tcW w:w="7371" w:type="dxa"/>
          </w:tcPr>
          <w:p w14:paraId="2EC5EAB7" w14:textId="735CFB84" w:rsidR="00DB2C7B" w:rsidRPr="005D2588" w:rsidRDefault="00DB2C7B"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DB2C7B">
              <w:rPr>
                <w:rFonts w:ascii="Calibri" w:hAnsi="Calibri" w:cs="Calibri"/>
                <w:sz w:val="24"/>
                <w:szCs w:val="24"/>
              </w:rPr>
              <w:t>{ comment_id }</w:t>
            </w:r>
          </w:p>
        </w:tc>
      </w:tr>
      <w:tr w:rsidR="00DB2C7B" w:rsidRPr="005D2588" w14:paraId="53EAF085"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5B969963" w14:textId="77777777" w:rsidR="00DB2C7B" w:rsidRPr="00E34B7B" w:rsidRDefault="00DB2C7B" w:rsidP="00985EC0">
            <w:pPr>
              <w:rPr>
                <w:rFonts w:ascii="Calibri" w:hAnsi="Calibri" w:cs="Calibri"/>
                <w:sz w:val="24"/>
                <w:szCs w:val="24"/>
              </w:rPr>
            </w:pPr>
            <w:r w:rsidRPr="00E34B7B">
              <w:rPr>
                <w:rFonts w:ascii="Calibri" w:hAnsi="Calibri" w:cs="Calibri"/>
                <w:sz w:val="24"/>
                <w:szCs w:val="24"/>
              </w:rPr>
              <w:t>Functional Dependencies:</w:t>
            </w:r>
          </w:p>
        </w:tc>
        <w:tc>
          <w:tcPr>
            <w:tcW w:w="7371" w:type="dxa"/>
          </w:tcPr>
          <w:p w14:paraId="3B8762ED" w14:textId="77777777" w:rsidR="00DB2C7B" w:rsidRPr="005D2588" w:rsidRDefault="00DB2C7B"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r>
      <w:tr w:rsidR="00DB2C7B" w:rsidRPr="005D2588" w14:paraId="5FC48F5D"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7719F0A9" w14:textId="41969941" w:rsidR="00DB2C7B" w:rsidRPr="00857F8D" w:rsidRDefault="00DB2C7B" w:rsidP="00985EC0">
            <w:pPr>
              <w:rPr>
                <w:rFonts w:ascii="Calibri" w:hAnsi="Calibri" w:cs="Calibri"/>
                <w:b w:val="0"/>
                <w:bCs w:val="0"/>
                <w:sz w:val="24"/>
                <w:szCs w:val="24"/>
              </w:rPr>
            </w:pPr>
            <w:r>
              <w:rPr>
                <w:rFonts w:ascii="Calibri" w:hAnsi="Calibri" w:cs="Calibri"/>
                <w:b w:val="0"/>
                <w:bCs w:val="0"/>
                <w:sz w:val="24"/>
                <w:szCs w:val="24"/>
              </w:rPr>
              <w:t>FD0</w:t>
            </w:r>
            <w:r w:rsidR="00783908">
              <w:rPr>
                <w:rFonts w:ascii="Calibri" w:hAnsi="Calibri" w:cs="Calibri"/>
                <w:b w:val="0"/>
                <w:bCs w:val="0"/>
                <w:sz w:val="24"/>
                <w:szCs w:val="24"/>
              </w:rPr>
              <w:t>8</w:t>
            </w:r>
            <w:r>
              <w:rPr>
                <w:rFonts w:ascii="Calibri" w:hAnsi="Calibri" w:cs="Calibri"/>
                <w:b w:val="0"/>
                <w:bCs w:val="0"/>
                <w:sz w:val="24"/>
                <w:szCs w:val="24"/>
              </w:rPr>
              <w:t>01</w:t>
            </w:r>
          </w:p>
        </w:tc>
        <w:tc>
          <w:tcPr>
            <w:tcW w:w="7371" w:type="dxa"/>
          </w:tcPr>
          <w:p w14:paraId="39327523" w14:textId="2937DBFB" w:rsidR="00DB2C7B" w:rsidRPr="005D2588" w:rsidRDefault="00DB2C7B"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DB2C7B">
              <w:rPr>
                <w:rFonts w:ascii="Calibri" w:hAnsi="Calibri" w:cs="Calibri"/>
                <w:sz w:val="24"/>
                <w:szCs w:val="24"/>
              </w:rPr>
              <w:t>{comment_id} → {post_id, user_id, body, created_time, updated_time}</w:t>
            </w:r>
          </w:p>
        </w:tc>
      </w:tr>
      <w:tr w:rsidR="00DB2C7B" w:rsidRPr="005D2588" w14:paraId="447A8FCC"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12BCBFD9" w14:textId="77777777" w:rsidR="00DB2C7B" w:rsidRPr="00E34B7B" w:rsidRDefault="00DB2C7B" w:rsidP="00985EC0">
            <w:pPr>
              <w:rPr>
                <w:rFonts w:ascii="Calibri" w:hAnsi="Calibri" w:cs="Calibri"/>
                <w:sz w:val="24"/>
                <w:szCs w:val="24"/>
              </w:rPr>
            </w:pPr>
            <w:r w:rsidRPr="00E34B7B">
              <w:rPr>
                <w:rFonts w:ascii="Calibri" w:hAnsi="Calibri" w:cs="Calibri"/>
                <w:sz w:val="24"/>
                <w:szCs w:val="24"/>
              </w:rPr>
              <w:t>NORMAL FORM</w:t>
            </w:r>
          </w:p>
        </w:tc>
        <w:tc>
          <w:tcPr>
            <w:tcW w:w="7371" w:type="dxa"/>
          </w:tcPr>
          <w:p w14:paraId="6E18B23C" w14:textId="77777777" w:rsidR="00DB2C7B" w:rsidRPr="005D2588" w:rsidRDefault="00DB2C7B"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158C5">
              <w:rPr>
                <w:rFonts w:ascii="Calibri" w:hAnsi="Calibri" w:cs="Calibri"/>
                <w:sz w:val="24"/>
                <w:szCs w:val="24"/>
              </w:rPr>
              <w:t>BCNF</w:t>
            </w:r>
          </w:p>
        </w:tc>
      </w:tr>
    </w:tbl>
    <w:p w14:paraId="2CEB6372" w14:textId="5B5F0121" w:rsidR="00DB2C7B" w:rsidRPr="006C6AA6" w:rsidRDefault="00DB2C7B" w:rsidP="00DB2C7B">
      <w:pPr>
        <w:pStyle w:val="Legenda"/>
        <w:jc w:val="center"/>
        <w:rPr>
          <w:rFonts w:ascii="Calibri" w:hAnsi="Calibri" w:cs="Calibri"/>
          <w:b/>
          <w:bCs/>
          <w:i w:val="0"/>
          <w:iCs w:val="0"/>
          <w:sz w:val="32"/>
          <w:szCs w:val="32"/>
        </w:rPr>
      </w:pPr>
      <w:r>
        <w:rPr>
          <w:i w:val="0"/>
          <w:iCs w:val="0"/>
          <w:sz w:val="14"/>
          <w:szCs w:val="14"/>
        </w:rPr>
        <w:t xml:space="preserve">                                                                                                                                                                                   </w:t>
      </w:r>
      <w:r w:rsidRPr="006C6AA6">
        <w:rPr>
          <w:i w:val="0"/>
          <w:iCs w:val="0"/>
          <w:sz w:val="14"/>
          <w:szCs w:val="14"/>
        </w:rPr>
        <w:t xml:space="preserve">Table </w:t>
      </w:r>
      <w:r w:rsidR="00EB1FCC">
        <w:rPr>
          <w:i w:val="0"/>
          <w:iCs w:val="0"/>
          <w:sz w:val="14"/>
          <w:szCs w:val="14"/>
        </w:rPr>
        <w:t>21</w:t>
      </w:r>
      <w:r w:rsidRPr="006C6AA6">
        <w:rPr>
          <w:i w:val="0"/>
          <w:iCs w:val="0"/>
          <w:sz w:val="14"/>
          <w:szCs w:val="14"/>
        </w:rPr>
        <w:t>: NewsNet</w:t>
      </w:r>
      <w:r>
        <w:rPr>
          <w:i w:val="0"/>
          <w:iCs w:val="0"/>
          <w:sz w:val="14"/>
          <w:szCs w:val="14"/>
        </w:rPr>
        <w:t xml:space="preserve"> </w:t>
      </w:r>
      <w:r w:rsidR="00DF037F">
        <w:rPr>
          <w:i w:val="0"/>
          <w:iCs w:val="0"/>
          <w:sz w:val="14"/>
          <w:szCs w:val="14"/>
        </w:rPr>
        <w:t>Comment</w:t>
      </w:r>
      <w:r w:rsidRPr="006C6AA6">
        <w:rPr>
          <w:i w:val="0"/>
          <w:iCs w:val="0"/>
          <w:sz w:val="14"/>
          <w:szCs w:val="14"/>
        </w:rPr>
        <w:t xml:space="preserve"> Schema Validation</w:t>
      </w:r>
    </w:p>
    <w:p w14:paraId="148255E8" w14:textId="77777777" w:rsidR="0012238F" w:rsidRPr="0009614D" w:rsidRDefault="0012238F" w:rsidP="0012238F"/>
    <w:tbl>
      <w:tblPr>
        <w:tblStyle w:val="TabeladeGrelha1Clara"/>
        <w:tblW w:w="0" w:type="auto"/>
        <w:tblLayout w:type="fixed"/>
        <w:tblLook w:val="04A0" w:firstRow="1" w:lastRow="0" w:firstColumn="1" w:lastColumn="0" w:noHBand="0" w:noVBand="1"/>
      </w:tblPr>
      <w:tblGrid>
        <w:gridCol w:w="1838"/>
        <w:gridCol w:w="7371"/>
      </w:tblGrid>
      <w:tr w:rsidR="0012238F" w:rsidRPr="00857F8D" w14:paraId="38F50E7A"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7265682" w14:textId="62FF96C4" w:rsidR="0012238F" w:rsidRPr="00E34B7B" w:rsidRDefault="0012238F" w:rsidP="00985EC0">
            <w:pPr>
              <w:rPr>
                <w:rFonts w:ascii="Calibri" w:hAnsi="Calibri" w:cs="Calibri"/>
                <w:sz w:val="24"/>
                <w:szCs w:val="24"/>
              </w:rPr>
            </w:pPr>
            <w:r w:rsidRPr="00E34B7B">
              <w:rPr>
                <w:rFonts w:ascii="Calibri" w:hAnsi="Calibri" w:cs="Calibri"/>
                <w:sz w:val="24"/>
                <w:szCs w:val="24"/>
              </w:rPr>
              <w:t>TABLE R0</w:t>
            </w:r>
            <w:r>
              <w:rPr>
                <w:rFonts w:ascii="Calibri" w:hAnsi="Calibri" w:cs="Calibri"/>
                <w:sz w:val="24"/>
                <w:szCs w:val="24"/>
              </w:rPr>
              <w:t>9</w:t>
            </w:r>
          </w:p>
        </w:tc>
        <w:tc>
          <w:tcPr>
            <w:tcW w:w="7371" w:type="dxa"/>
          </w:tcPr>
          <w:p w14:paraId="44D1A007" w14:textId="3E3FB131" w:rsidR="0012238F" w:rsidRPr="00E34B7B" w:rsidRDefault="00774475"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replies</w:t>
            </w:r>
          </w:p>
        </w:tc>
      </w:tr>
      <w:tr w:rsidR="0012238F" w:rsidRPr="005D2588" w14:paraId="1EEAC16A"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2C39214F" w14:textId="77777777" w:rsidR="0012238F" w:rsidRPr="00E34B7B" w:rsidRDefault="0012238F" w:rsidP="00985EC0">
            <w:pPr>
              <w:rPr>
                <w:rFonts w:ascii="Calibri" w:hAnsi="Calibri" w:cs="Calibri"/>
                <w:sz w:val="24"/>
                <w:szCs w:val="24"/>
              </w:rPr>
            </w:pPr>
            <w:r w:rsidRPr="00E34B7B">
              <w:rPr>
                <w:rFonts w:ascii="Calibri" w:hAnsi="Calibri" w:cs="Calibri"/>
                <w:sz w:val="24"/>
                <w:szCs w:val="24"/>
              </w:rPr>
              <w:t>Keys</w:t>
            </w:r>
          </w:p>
        </w:tc>
        <w:tc>
          <w:tcPr>
            <w:tcW w:w="7371" w:type="dxa"/>
          </w:tcPr>
          <w:p w14:paraId="26BF9603" w14:textId="09C07622" w:rsidR="0012238F" w:rsidRPr="005D2588" w:rsidRDefault="00774475"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74475">
              <w:rPr>
                <w:rFonts w:ascii="Calibri" w:hAnsi="Calibri" w:cs="Calibri"/>
                <w:sz w:val="24"/>
                <w:szCs w:val="24"/>
              </w:rPr>
              <w:t>{ parent_comment_id }, { comment_id }</w:t>
            </w:r>
          </w:p>
        </w:tc>
      </w:tr>
      <w:tr w:rsidR="0012238F" w:rsidRPr="005D2588" w14:paraId="269B5880"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2F0ACE8F" w14:textId="77777777" w:rsidR="0012238F" w:rsidRPr="00E34B7B" w:rsidRDefault="0012238F" w:rsidP="00985EC0">
            <w:pPr>
              <w:rPr>
                <w:rFonts w:ascii="Calibri" w:hAnsi="Calibri" w:cs="Calibri"/>
                <w:sz w:val="24"/>
                <w:szCs w:val="24"/>
              </w:rPr>
            </w:pPr>
            <w:r w:rsidRPr="00E34B7B">
              <w:rPr>
                <w:rFonts w:ascii="Calibri" w:hAnsi="Calibri" w:cs="Calibri"/>
                <w:sz w:val="24"/>
                <w:szCs w:val="24"/>
              </w:rPr>
              <w:t>Functional Dependencies:</w:t>
            </w:r>
          </w:p>
        </w:tc>
        <w:tc>
          <w:tcPr>
            <w:tcW w:w="7371" w:type="dxa"/>
          </w:tcPr>
          <w:p w14:paraId="4CA30FA0" w14:textId="77777777" w:rsidR="0012238F" w:rsidRPr="005D2588" w:rsidRDefault="0012238F"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None</w:t>
            </w:r>
          </w:p>
        </w:tc>
      </w:tr>
      <w:tr w:rsidR="0012238F" w:rsidRPr="005D2588" w14:paraId="7BFCE5DE"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309EE524" w14:textId="77777777" w:rsidR="0012238F" w:rsidRPr="00E34B7B" w:rsidRDefault="0012238F" w:rsidP="00985EC0">
            <w:pPr>
              <w:rPr>
                <w:rFonts w:ascii="Calibri" w:hAnsi="Calibri" w:cs="Calibri"/>
                <w:sz w:val="24"/>
                <w:szCs w:val="24"/>
              </w:rPr>
            </w:pPr>
            <w:r w:rsidRPr="00E34B7B">
              <w:rPr>
                <w:rFonts w:ascii="Calibri" w:hAnsi="Calibri" w:cs="Calibri"/>
                <w:sz w:val="24"/>
                <w:szCs w:val="24"/>
              </w:rPr>
              <w:t>NORMAL FORM</w:t>
            </w:r>
          </w:p>
        </w:tc>
        <w:tc>
          <w:tcPr>
            <w:tcW w:w="7371" w:type="dxa"/>
          </w:tcPr>
          <w:p w14:paraId="5AC96A39" w14:textId="77777777" w:rsidR="0012238F" w:rsidRPr="005D2588" w:rsidRDefault="0012238F"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158C5">
              <w:rPr>
                <w:rFonts w:ascii="Calibri" w:hAnsi="Calibri" w:cs="Calibri"/>
                <w:sz w:val="24"/>
                <w:szCs w:val="24"/>
              </w:rPr>
              <w:t>BCNF</w:t>
            </w:r>
          </w:p>
        </w:tc>
      </w:tr>
    </w:tbl>
    <w:p w14:paraId="300B7BB2" w14:textId="71FF035B" w:rsidR="0012238F" w:rsidRPr="006C6AA6" w:rsidRDefault="0012238F" w:rsidP="0012238F">
      <w:pPr>
        <w:pStyle w:val="Legenda"/>
        <w:jc w:val="center"/>
        <w:rPr>
          <w:rFonts w:ascii="Calibri" w:hAnsi="Calibri" w:cs="Calibri"/>
          <w:b/>
          <w:bCs/>
          <w:i w:val="0"/>
          <w:iCs w:val="0"/>
          <w:sz w:val="32"/>
          <w:szCs w:val="32"/>
        </w:rPr>
      </w:pPr>
      <w:r>
        <w:rPr>
          <w:i w:val="0"/>
          <w:iCs w:val="0"/>
          <w:sz w:val="14"/>
          <w:szCs w:val="14"/>
        </w:rPr>
        <w:t xml:space="preserve">                                                                                                                                                                           </w:t>
      </w:r>
      <w:r w:rsidR="00774475">
        <w:rPr>
          <w:i w:val="0"/>
          <w:iCs w:val="0"/>
          <w:sz w:val="14"/>
          <w:szCs w:val="14"/>
        </w:rPr>
        <w:t xml:space="preserve">                </w:t>
      </w:r>
      <w:r w:rsidRPr="006C6AA6">
        <w:rPr>
          <w:i w:val="0"/>
          <w:iCs w:val="0"/>
          <w:sz w:val="14"/>
          <w:szCs w:val="14"/>
        </w:rPr>
        <w:t xml:space="preserve">Table </w:t>
      </w:r>
      <w:r>
        <w:rPr>
          <w:i w:val="0"/>
          <w:iCs w:val="0"/>
          <w:sz w:val="14"/>
          <w:szCs w:val="14"/>
        </w:rPr>
        <w:t>2</w:t>
      </w:r>
      <w:r w:rsidR="00774475">
        <w:rPr>
          <w:i w:val="0"/>
          <w:iCs w:val="0"/>
          <w:sz w:val="14"/>
          <w:szCs w:val="14"/>
        </w:rPr>
        <w:t>2</w:t>
      </w:r>
      <w:r w:rsidRPr="006C6AA6">
        <w:rPr>
          <w:i w:val="0"/>
          <w:iCs w:val="0"/>
          <w:sz w:val="14"/>
          <w:szCs w:val="14"/>
        </w:rPr>
        <w:t xml:space="preserve">: NewsNet </w:t>
      </w:r>
      <w:r w:rsidR="00774475">
        <w:rPr>
          <w:i w:val="0"/>
          <w:iCs w:val="0"/>
          <w:sz w:val="14"/>
          <w:szCs w:val="14"/>
        </w:rPr>
        <w:t>Reply</w:t>
      </w:r>
      <w:r>
        <w:rPr>
          <w:i w:val="0"/>
          <w:iCs w:val="0"/>
          <w:sz w:val="14"/>
          <w:szCs w:val="14"/>
        </w:rPr>
        <w:t xml:space="preserve"> </w:t>
      </w:r>
      <w:r w:rsidRPr="006C6AA6">
        <w:rPr>
          <w:i w:val="0"/>
          <w:iCs w:val="0"/>
          <w:sz w:val="14"/>
          <w:szCs w:val="14"/>
        </w:rPr>
        <w:t>Schema Validation</w:t>
      </w:r>
    </w:p>
    <w:p w14:paraId="5E70699A" w14:textId="77777777" w:rsidR="00DB2C7B" w:rsidRDefault="00DB2C7B" w:rsidP="0009614D"/>
    <w:tbl>
      <w:tblPr>
        <w:tblStyle w:val="TabeladeGrelha1Clara"/>
        <w:tblW w:w="0" w:type="auto"/>
        <w:tblLayout w:type="fixed"/>
        <w:tblLook w:val="04A0" w:firstRow="1" w:lastRow="0" w:firstColumn="1" w:lastColumn="0" w:noHBand="0" w:noVBand="1"/>
      </w:tblPr>
      <w:tblGrid>
        <w:gridCol w:w="1838"/>
        <w:gridCol w:w="7371"/>
      </w:tblGrid>
      <w:tr w:rsidR="00865C8B" w:rsidRPr="00857F8D" w14:paraId="74B98EF8"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9B34AC" w14:textId="2C08B273" w:rsidR="00865C8B" w:rsidRPr="00E34B7B" w:rsidRDefault="00865C8B" w:rsidP="00985EC0">
            <w:pPr>
              <w:rPr>
                <w:rFonts w:ascii="Calibri" w:hAnsi="Calibri" w:cs="Calibri"/>
                <w:sz w:val="24"/>
                <w:szCs w:val="24"/>
              </w:rPr>
            </w:pPr>
            <w:r w:rsidRPr="00E34B7B">
              <w:rPr>
                <w:rFonts w:ascii="Calibri" w:hAnsi="Calibri" w:cs="Calibri"/>
                <w:sz w:val="24"/>
                <w:szCs w:val="24"/>
              </w:rPr>
              <w:lastRenderedPageBreak/>
              <w:t>TABLE R</w:t>
            </w:r>
            <w:r>
              <w:rPr>
                <w:rFonts w:ascii="Calibri" w:hAnsi="Calibri" w:cs="Calibri"/>
                <w:sz w:val="24"/>
                <w:szCs w:val="24"/>
              </w:rPr>
              <w:t>10</w:t>
            </w:r>
          </w:p>
        </w:tc>
        <w:tc>
          <w:tcPr>
            <w:tcW w:w="7371" w:type="dxa"/>
          </w:tcPr>
          <w:p w14:paraId="0640884C" w14:textId="2FBB08C7" w:rsidR="00865C8B" w:rsidRPr="00E34B7B" w:rsidRDefault="00865C8B"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post_votes</w:t>
            </w:r>
          </w:p>
        </w:tc>
      </w:tr>
      <w:tr w:rsidR="00865C8B" w:rsidRPr="005D2588" w14:paraId="0B7011C3"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0DAEA540" w14:textId="77777777" w:rsidR="00865C8B" w:rsidRPr="00E34B7B" w:rsidRDefault="00865C8B" w:rsidP="00985EC0">
            <w:pPr>
              <w:rPr>
                <w:rFonts w:ascii="Calibri" w:hAnsi="Calibri" w:cs="Calibri"/>
                <w:sz w:val="24"/>
                <w:szCs w:val="24"/>
              </w:rPr>
            </w:pPr>
            <w:r w:rsidRPr="00E34B7B">
              <w:rPr>
                <w:rFonts w:ascii="Calibri" w:hAnsi="Calibri" w:cs="Calibri"/>
                <w:sz w:val="24"/>
                <w:szCs w:val="24"/>
              </w:rPr>
              <w:t>Keys</w:t>
            </w:r>
          </w:p>
        </w:tc>
        <w:tc>
          <w:tcPr>
            <w:tcW w:w="7371" w:type="dxa"/>
          </w:tcPr>
          <w:p w14:paraId="0006441F" w14:textId="6E70BC44" w:rsidR="00865C8B" w:rsidRPr="005D2588" w:rsidRDefault="00CE13F4"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E13F4">
              <w:rPr>
                <w:rFonts w:ascii="Calibri" w:hAnsi="Calibri" w:cs="Calibri"/>
                <w:sz w:val="24"/>
                <w:szCs w:val="24"/>
              </w:rPr>
              <w:t>{ vote_id }</w:t>
            </w:r>
          </w:p>
        </w:tc>
      </w:tr>
      <w:tr w:rsidR="00865C8B" w:rsidRPr="005D2588" w14:paraId="541D014A"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656617AB" w14:textId="77777777" w:rsidR="00865C8B" w:rsidRPr="00E34B7B" w:rsidRDefault="00865C8B" w:rsidP="00985EC0">
            <w:pPr>
              <w:rPr>
                <w:rFonts w:ascii="Calibri" w:hAnsi="Calibri" w:cs="Calibri"/>
                <w:sz w:val="24"/>
                <w:szCs w:val="24"/>
              </w:rPr>
            </w:pPr>
            <w:r w:rsidRPr="00E34B7B">
              <w:rPr>
                <w:rFonts w:ascii="Calibri" w:hAnsi="Calibri" w:cs="Calibri"/>
                <w:sz w:val="24"/>
                <w:szCs w:val="24"/>
              </w:rPr>
              <w:t>Functional Dependencies:</w:t>
            </w:r>
          </w:p>
        </w:tc>
        <w:tc>
          <w:tcPr>
            <w:tcW w:w="7371" w:type="dxa"/>
          </w:tcPr>
          <w:p w14:paraId="18A6DA9A" w14:textId="77777777" w:rsidR="00865C8B" w:rsidRPr="005D2588" w:rsidRDefault="00865C8B"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r>
      <w:tr w:rsidR="00865C8B" w:rsidRPr="005D2588" w14:paraId="1BEB6027"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77C74853" w14:textId="5E6B5933" w:rsidR="00865C8B" w:rsidRPr="00857F8D" w:rsidRDefault="00865C8B" w:rsidP="00985EC0">
            <w:pPr>
              <w:rPr>
                <w:rFonts w:ascii="Calibri" w:hAnsi="Calibri" w:cs="Calibri"/>
                <w:b w:val="0"/>
                <w:bCs w:val="0"/>
                <w:sz w:val="24"/>
                <w:szCs w:val="24"/>
              </w:rPr>
            </w:pPr>
            <w:r>
              <w:rPr>
                <w:rFonts w:ascii="Calibri" w:hAnsi="Calibri" w:cs="Calibri"/>
                <w:b w:val="0"/>
                <w:bCs w:val="0"/>
                <w:sz w:val="24"/>
                <w:szCs w:val="24"/>
              </w:rPr>
              <w:t>FD</w:t>
            </w:r>
            <w:r w:rsidR="008A6A51">
              <w:rPr>
                <w:rFonts w:ascii="Calibri" w:hAnsi="Calibri" w:cs="Calibri"/>
                <w:b w:val="0"/>
                <w:bCs w:val="0"/>
                <w:sz w:val="24"/>
                <w:szCs w:val="24"/>
              </w:rPr>
              <w:t>1001</w:t>
            </w:r>
          </w:p>
        </w:tc>
        <w:tc>
          <w:tcPr>
            <w:tcW w:w="7371" w:type="dxa"/>
          </w:tcPr>
          <w:p w14:paraId="332E8D31" w14:textId="5EC3C7EB" w:rsidR="00865C8B" w:rsidRPr="005D2588" w:rsidRDefault="000D1DCD"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D1DCD">
              <w:rPr>
                <w:rFonts w:ascii="Calibri" w:hAnsi="Calibri" w:cs="Calibri"/>
                <w:sz w:val="24"/>
                <w:szCs w:val="24"/>
              </w:rPr>
              <w:t>{vote_id} → {user_id, post_id, is_like, time}</w:t>
            </w:r>
          </w:p>
        </w:tc>
      </w:tr>
      <w:tr w:rsidR="00865C8B" w:rsidRPr="005D2588" w14:paraId="1486946B"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2FD4795B" w14:textId="77777777" w:rsidR="00865C8B" w:rsidRPr="00E34B7B" w:rsidRDefault="00865C8B" w:rsidP="00985EC0">
            <w:pPr>
              <w:rPr>
                <w:rFonts w:ascii="Calibri" w:hAnsi="Calibri" w:cs="Calibri"/>
                <w:sz w:val="24"/>
                <w:szCs w:val="24"/>
              </w:rPr>
            </w:pPr>
            <w:r w:rsidRPr="00E34B7B">
              <w:rPr>
                <w:rFonts w:ascii="Calibri" w:hAnsi="Calibri" w:cs="Calibri"/>
                <w:sz w:val="24"/>
                <w:szCs w:val="24"/>
              </w:rPr>
              <w:t>NORMAL FORM</w:t>
            </w:r>
          </w:p>
        </w:tc>
        <w:tc>
          <w:tcPr>
            <w:tcW w:w="7371" w:type="dxa"/>
          </w:tcPr>
          <w:p w14:paraId="054072F3" w14:textId="77777777" w:rsidR="00865C8B" w:rsidRPr="005D2588" w:rsidRDefault="00865C8B"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158C5">
              <w:rPr>
                <w:rFonts w:ascii="Calibri" w:hAnsi="Calibri" w:cs="Calibri"/>
                <w:sz w:val="24"/>
                <w:szCs w:val="24"/>
              </w:rPr>
              <w:t>BCNF</w:t>
            </w:r>
          </w:p>
        </w:tc>
      </w:tr>
    </w:tbl>
    <w:p w14:paraId="09F892EF" w14:textId="2E739C0D" w:rsidR="00865C8B" w:rsidRDefault="00865C8B" w:rsidP="00865C8B">
      <w:pPr>
        <w:pStyle w:val="Legenda"/>
        <w:jc w:val="center"/>
        <w:rPr>
          <w:i w:val="0"/>
          <w:iCs w:val="0"/>
          <w:sz w:val="14"/>
          <w:szCs w:val="14"/>
        </w:rPr>
      </w:pPr>
      <w:r>
        <w:rPr>
          <w:i w:val="0"/>
          <w:iCs w:val="0"/>
          <w:sz w:val="14"/>
          <w:szCs w:val="14"/>
        </w:rPr>
        <w:t xml:space="preserve">                                                                                                                                                                                   </w:t>
      </w:r>
      <w:r w:rsidRPr="006C6AA6">
        <w:rPr>
          <w:i w:val="0"/>
          <w:iCs w:val="0"/>
          <w:sz w:val="14"/>
          <w:szCs w:val="14"/>
        </w:rPr>
        <w:t xml:space="preserve">Table </w:t>
      </w:r>
      <w:r>
        <w:rPr>
          <w:i w:val="0"/>
          <w:iCs w:val="0"/>
          <w:sz w:val="14"/>
          <w:szCs w:val="14"/>
        </w:rPr>
        <w:t>2</w:t>
      </w:r>
      <w:r w:rsidR="00963028">
        <w:rPr>
          <w:i w:val="0"/>
          <w:iCs w:val="0"/>
          <w:sz w:val="14"/>
          <w:szCs w:val="14"/>
        </w:rPr>
        <w:t>3</w:t>
      </w:r>
      <w:r w:rsidRPr="006C6AA6">
        <w:rPr>
          <w:i w:val="0"/>
          <w:iCs w:val="0"/>
          <w:sz w:val="14"/>
          <w:szCs w:val="14"/>
        </w:rPr>
        <w:t>: NewsNet</w:t>
      </w:r>
      <w:r>
        <w:rPr>
          <w:i w:val="0"/>
          <w:iCs w:val="0"/>
          <w:sz w:val="14"/>
          <w:szCs w:val="14"/>
        </w:rPr>
        <w:t xml:space="preserve"> </w:t>
      </w:r>
      <w:r w:rsidR="00963028">
        <w:rPr>
          <w:i w:val="0"/>
          <w:iCs w:val="0"/>
          <w:sz w:val="14"/>
          <w:szCs w:val="14"/>
        </w:rPr>
        <w:t xml:space="preserve">Post Vote </w:t>
      </w:r>
      <w:r w:rsidRPr="006C6AA6">
        <w:rPr>
          <w:i w:val="0"/>
          <w:iCs w:val="0"/>
          <w:sz w:val="14"/>
          <w:szCs w:val="14"/>
        </w:rPr>
        <w:t xml:space="preserve"> Schema Validation</w:t>
      </w:r>
    </w:p>
    <w:p w14:paraId="2F5ADD16" w14:textId="77777777" w:rsidR="00374E6D" w:rsidRPr="00374E6D" w:rsidRDefault="00374E6D" w:rsidP="00374E6D"/>
    <w:tbl>
      <w:tblPr>
        <w:tblStyle w:val="TabeladeGrelha1Clara"/>
        <w:tblW w:w="0" w:type="auto"/>
        <w:tblLayout w:type="fixed"/>
        <w:tblLook w:val="04A0" w:firstRow="1" w:lastRow="0" w:firstColumn="1" w:lastColumn="0" w:noHBand="0" w:noVBand="1"/>
      </w:tblPr>
      <w:tblGrid>
        <w:gridCol w:w="1838"/>
        <w:gridCol w:w="7371"/>
      </w:tblGrid>
      <w:tr w:rsidR="00374E6D" w:rsidRPr="00857F8D" w14:paraId="39077FCC"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9445923" w14:textId="6B83F127" w:rsidR="00374E6D" w:rsidRPr="00E34B7B" w:rsidRDefault="00374E6D" w:rsidP="00985EC0">
            <w:pPr>
              <w:rPr>
                <w:rFonts w:ascii="Calibri" w:hAnsi="Calibri" w:cs="Calibri"/>
                <w:sz w:val="24"/>
                <w:szCs w:val="24"/>
              </w:rPr>
            </w:pPr>
            <w:r w:rsidRPr="00E34B7B">
              <w:rPr>
                <w:rFonts w:ascii="Calibri" w:hAnsi="Calibri" w:cs="Calibri"/>
                <w:sz w:val="24"/>
                <w:szCs w:val="24"/>
              </w:rPr>
              <w:t>TABLE R</w:t>
            </w:r>
            <w:r>
              <w:rPr>
                <w:rFonts w:ascii="Calibri" w:hAnsi="Calibri" w:cs="Calibri"/>
                <w:sz w:val="24"/>
                <w:szCs w:val="24"/>
              </w:rPr>
              <w:t>1</w:t>
            </w:r>
            <w:r w:rsidR="00C6485C">
              <w:rPr>
                <w:rFonts w:ascii="Calibri" w:hAnsi="Calibri" w:cs="Calibri"/>
                <w:sz w:val="24"/>
                <w:szCs w:val="24"/>
              </w:rPr>
              <w:t>1</w:t>
            </w:r>
          </w:p>
        </w:tc>
        <w:tc>
          <w:tcPr>
            <w:tcW w:w="7371" w:type="dxa"/>
          </w:tcPr>
          <w:p w14:paraId="4E1C9185" w14:textId="41644434" w:rsidR="00374E6D" w:rsidRPr="00E34B7B" w:rsidRDefault="00687CD0"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comment</w:t>
            </w:r>
            <w:r w:rsidR="00374E6D">
              <w:rPr>
                <w:rFonts w:ascii="Calibri" w:hAnsi="Calibri" w:cs="Calibri"/>
                <w:sz w:val="24"/>
                <w:szCs w:val="24"/>
              </w:rPr>
              <w:t>_votes</w:t>
            </w:r>
          </w:p>
        </w:tc>
      </w:tr>
      <w:tr w:rsidR="00374E6D" w:rsidRPr="005D2588" w14:paraId="0B264241"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6FBE7ED6" w14:textId="77777777" w:rsidR="00374E6D" w:rsidRPr="00E34B7B" w:rsidRDefault="00374E6D" w:rsidP="00985EC0">
            <w:pPr>
              <w:rPr>
                <w:rFonts w:ascii="Calibri" w:hAnsi="Calibri" w:cs="Calibri"/>
                <w:sz w:val="24"/>
                <w:szCs w:val="24"/>
              </w:rPr>
            </w:pPr>
            <w:r w:rsidRPr="00E34B7B">
              <w:rPr>
                <w:rFonts w:ascii="Calibri" w:hAnsi="Calibri" w:cs="Calibri"/>
                <w:sz w:val="24"/>
                <w:szCs w:val="24"/>
              </w:rPr>
              <w:t>Keys</w:t>
            </w:r>
          </w:p>
        </w:tc>
        <w:tc>
          <w:tcPr>
            <w:tcW w:w="7371" w:type="dxa"/>
          </w:tcPr>
          <w:p w14:paraId="7A14CDC0" w14:textId="77777777" w:rsidR="00374E6D" w:rsidRPr="005D2588" w:rsidRDefault="00374E6D"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E13F4">
              <w:rPr>
                <w:rFonts w:ascii="Calibri" w:hAnsi="Calibri" w:cs="Calibri"/>
                <w:sz w:val="24"/>
                <w:szCs w:val="24"/>
              </w:rPr>
              <w:t>{ vote_id }</w:t>
            </w:r>
          </w:p>
        </w:tc>
      </w:tr>
      <w:tr w:rsidR="00374E6D" w:rsidRPr="005D2588" w14:paraId="419B492E"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55C862B2" w14:textId="77777777" w:rsidR="00374E6D" w:rsidRPr="00E34B7B" w:rsidRDefault="00374E6D" w:rsidP="00985EC0">
            <w:pPr>
              <w:rPr>
                <w:rFonts w:ascii="Calibri" w:hAnsi="Calibri" w:cs="Calibri"/>
                <w:sz w:val="24"/>
                <w:szCs w:val="24"/>
              </w:rPr>
            </w:pPr>
            <w:r w:rsidRPr="00E34B7B">
              <w:rPr>
                <w:rFonts w:ascii="Calibri" w:hAnsi="Calibri" w:cs="Calibri"/>
                <w:sz w:val="24"/>
                <w:szCs w:val="24"/>
              </w:rPr>
              <w:t>Functional Dependencies:</w:t>
            </w:r>
          </w:p>
        </w:tc>
        <w:tc>
          <w:tcPr>
            <w:tcW w:w="7371" w:type="dxa"/>
          </w:tcPr>
          <w:p w14:paraId="037F3184" w14:textId="77777777" w:rsidR="00374E6D" w:rsidRPr="005D2588" w:rsidRDefault="00374E6D"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r>
      <w:tr w:rsidR="00374E6D" w:rsidRPr="005D2588" w14:paraId="6A70B7D9"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7D533456" w14:textId="77777777" w:rsidR="00374E6D" w:rsidRPr="00857F8D" w:rsidRDefault="00374E6D" w:rsidP="00985EC0">
            <w:pPr>
              <w:rPr>
                <w:rFonts w:ascii="Calibri" w:hAnsi="Calibri" w:cs="Calibri"/>
                <w:b w:val="0"/>
                <w:bCs w:val="0"/>
                <w:sz w:val="24"/>
                <w:szCs w:val="24"/>
              </w:rPr>
            </w:pPr>
            <w:r>
              <w:rPr>
                <w:rFonts w:ascii="Calibri" w:hAnsi="Calibri" w:cs="Calibri"/>
                <w:b w:val="0"/>
                <w:bCs w:val="0"/>
                <w:sz w:val="24"/>
                <w:szCs w:val="24"/>
              </w:rPr>
              <w:t>FD1001</w:t>
            </w:r>
          </w:p>
        </w:tc>
        <w:tc>
          <w:tcPr>
            <w:tcW w:w="7371" w:type="dxa"/>
          </w:tcPr>
          <w:p w14:paraId="7C0BC425" w14:textId="6CFDDFEF" w:rsidR="00374E6D" w:rsidRPr="005D2588" w:rsidRDefault="007A532E"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A532E">
              <w:rPr>
                <w:rFonts w:ascii="Calibri" w:hAnsi="Calibri" w:cs="Calibri"/>
                <w:sz w:val="24"/>
                <w:szCs w:val="24"/>
              </w:rPr>
              <w:t>{vote_id} → {user_id, comment_id, is_like, time}</w:t>
            </w:r>
          </w:p>
        </w:tc>
      </w:tr>
      <w:tr w:rsidR="00374E6D" w:rsidRPr="005D2588" w14:paraId="485EB6A0"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0149FC24" w14:textId="77777777" w:rsidR="00374E6D" w:rsidRPr="00E34B7B" w:rsidRDefault="00374E6D" w:rsidP="00985EC0">
            <w:pPr>
              <w:rPr>
                <w:rFonts w:ascii="Calibri" w:hAnsi="Calibri" w:cs="Calibri"/>
                <w:sz w:val="24"/>
                <w:szCs w:val="24"/>
              </w:rPr>
            </w:pPr>
            <w:r w:rsidRPr="00E34B7B">
              <w:rPr>
                <w:rFonts w:ascii="Calibri" w:hAnsi="Calibri" w:cs="Calibri"/>
                <w:sz w:val="24"/>
                <w:szCs w:val="24"/>
              </w:rPr>
              <w:t>NORMAL FORM</w:t>
            </w:r>
          </w:p>
        </w:tc>
        <w:tc>
          <w:tcPr>
            <w:tcW w:w="7371" w:type="dxa"/>
          </w:tcPr>
          <w:p w14:paraId="0E5AB1AB" w14:textId="77777777" w:rsidR="00374E6D" w:rsidRPr="005D2588" w:rsidRDefault="00374E6D"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158C5">
              <w:rPr>
                <w:rFonts w:ascii="Calibri" w:hAnsi="Calibri" w:cs="Calibri"/>
                <w:sz w:val="24"/>
                <w:szCs w:val="24"/>
              </w:rPr>
              <w:t>BCNF</w:t>
            </w:r>
          </w:p>
        </w:tc>
      </w:tr>
    </w:tbl>
    <w:p w14:paraId="749104BB" w14:textId="56E071B7" w:rsidR="00374E6D" w:rsidRPr="006C6AA6" w:rsidRDefault="00374E6D" w:rsidP="00374E6D">
      <w:pPr>
        <w:pStyle w:val="Legenda"/>
        <w:jc w:val="center"/>
        <w:rPr>
          <w:rFonts w:ascii="Calibri" w:hAnsi="Calibri" w:cs="Calibri"/>
          <w:b/>
          <w:bCs/>
          <w:i w:val="0"/>
          <w:iCs w:val="0"/>
          <w:sz w:val="32"/>
          <w:szCs w:val="32"/>
        </w:rPr>
      </w:pPr>
      <w:r>
        <w:rPr>
          <w:i w:val="0"/>
          <w:iCs w:val="0"/>
          <w:sz w:val="14"/>
          <w:szCs w:val="14"/>
        </w:rPr>
        <w:t xml:space="preserve">                                                                                                                                                                        </w:t>
      </w:r>
      <w:r w:rsidRPr="006C6AA6">
        <w:rPr>
          <w:i w:val="0"/>
          <w:iCs w:val="0"/>
          <w:sz w:val="14"/>
          <w:szCs w:val="14"/>
        </w:rPr>
        <w:t xml:space="preserve">Table </w:t>
      </w:r>
      <w:r>
        <w:rPr>
          <w:i w:val="0"/>
          <w:iCs w:val="0"/>
          <w:sz w:val="14"/>
          <w:szCs w:val="14"/>
        </w:rPr>
        <w:t>2</w:t>
      </w:r>
      <w:r w:rsidR="00601E9E">
        <w:rPr>
          <w:i w:val="0"/>
          <w:iCs w:val="0"/>
          <w:sz w:val="14"/>
          <w:szCs w:val="14"/>
        </w:rPr>
        <w:t>4</w:t>
      </w:r>
      <w:r w:rsidRPr="006C6AA6">
        <w:rPr>
          <w:i w:val="0"/>
          <w:iCs w:val="0"/>
          <w:sz w:val="14"/>
          <w:szCs w:val="14"/>
        </w:rPr>
        <w:t>: NewsNet</w:t>
      </w:r>
      <w:r>
        <w:rPr>
          <w:i w:val="0"/>
          <w:iCs w:val="0"/>
          <w:sz w:val="14"/>
          <w:szCs w:val="14"/>
        </w:rPr>
        <w:t xml:space="preserve"> </w:t>
      </w:r>
      <w:r w:rsidR="00601E9E">
        <w:rPr>
          <w:i w:val="0"/>
          <w:iCs w:val="0"/>
          <w:sz w:val="14"/>
          <w:szCs w:val="14"/>
        </w:rPr>
        <w:t>Comment</w:t>
      </w:r>
      <w:r>
        <w:rPr>
          <w:i w:val="0"/>
          <w:iCs w:val="0"/>
          <w:sz w:val="14"/>
          <w:szCs w:val="14"/>
        </w:rPr>
        <w:t xml:space="preserve"> Vote</w:t>
      </w:r>
      <w:r w:rsidRPr="006C6AA6">
        <w:rPr>
          <w:i w:val="0"/>
          <w:iCs w:val="0"/>
          <w:sz w:val="14"/>
          <w:szCs w:val="14"/>
        </w:rPr>
        <w:t xml:space="preserve"> Schema Validation</w:t>
      </w:r>
    </w:p>
    <w:p w14:paraId="47C3E195" w14:textId="77777777" w:rsidR="00CC739D" w:rsidRPr="0009614D" w:rsidRDefault="00CC739D" w:rsidP="00CC739D"/>
    <w:tbl>
      <w:tblPr>
        <w:tblStyle w:val="TabeladeGrelha1Clara"/>
        <w:tblW w:w="0" w:type="auto"/>
        <w:tblLayout w:type="fixed"/>
        <w:tblLook w:val="04A0" w:firstRow="1" w:lastRow="0" w:firstColumn="1" w:lastColumn="0" w:noHBand="0" w:noVBand="1"/>
      </w:tblPr>
      <w:tblGrid>
        <w:gridCol w:w="1838"/>
        <w:gridCol w:w="7371"/>
      </w:tblGrid>
      <w:tr w:rsidR="00CC739D" w:rsidRPr="00857F8D" w14:paraId="48DDA64D"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0B1DA09" w14:textId="6F02B094" w:rsidR="00CC739D" w:rsidRPr="00E34B7B" w:rsidRDefault="00CC739D" w:rsidP="00985EC0">
            <w:pPr>
              <w:rPr>
                <w:rFonts w:ascii="Calibri" w:hAnsi="Calibri" w:cs="Calibri"/>
                <w:sz w:val="24"/>
                <w:szCs w:val="24"/>
              </w:rPr>
            </w:pPr>
            <w:r w:rsidRPr="00E34B7B">
              <w:rPr>
                <w:rFonts w:ascii="Calibri" w:hAnsi="Calibri" w:cs="Calibri"/>
                <w:sz w:val="24"/>
                <w:szCs w:val="24"/>
              </w:rPr>
              <w:t>TABLE R</w:t>
            </w:r>
            <w:r>
              <w:rPr>
                <w:rFonts w:ascii="Calibri" w:hAnsi="Calibri" w:cs="Calibri"/>
                <w:sz w:val="24"/>
                <w:szCs w:val="24"/>
              </w:rPr>
              <w:t>12</w:t>
            </w:r>
          </w:p>
        </w:tc>
        <w:tc>
          <w:tcPr>
            <w:tcW w:w="7371" w:type="dxa"/>
          </w:tcPr>
          <w:p w14:paraId="02065AFF" w14:textId="1066EB6F" w:rsidR="00CC739D" w:rsidRPr="00E34B7B" w:rsidRDefault="006D1143"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user_favorites</w:t>
            </w:r>
          </w:p>
        </w:tc>
      </w:tr>
      <w:tr w:rsidR="00CC739D" w:rsidRPr="005D2588" w14:paraId="305C040B"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7A41C49E" w14:textId="77777777" w:rsidR="00CC739D" w:rsidRPr="00E34B7B" w:rsidRDefault="00CC739D" w:rsidP="00985EC0">
            <w:pPr>
              <w:rPr>
                <w:rFonts w:ascii="Calibri" w:hAnsi="Calibri" w:cs="Calibri"/>
                <w:sz w:val="24"/>
                <w:szCs w:val="24"/>
              </w:rPr>
            </w:pPr>
            <w:r w:rsidRPr="00E34B7B">
              <w:rPr>
                <w:rFonts w:ascii="Calibri" w:hAnsi="Calibri" w:cs="Calibri"/>
                <w:sz w:val="24"/>
                <w:szCs w:val="24"/>
              </w:rPr>
              <w:t>Keys</w:t>
            </w:r>
          </w:p>
        </w:tc>
        <w:tc>
          <w:tcPr>
            <w:tcW w:w="7371" w:type="dxa"/>
          </w:tcPr>
          <w:p w14:paraId="4820E0C7" w14:textId="17C60155" w:rsidR="00CC739D" w:rsidRPr="005D2588" w:rsidRDefault="00A636BE"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636BE">
              <w:rPr>
                <w:rFonts w:ascii="Calibri" w:hAnsi="Calibri" w:cs="Calibri"/>
                <w:sz w:val="24"/>
                <w:szCs w:val="24"/>
              </w:rPr>
              <w:t>{ user_id }, { post_id }</w:t>
            </w:r>
          </w:p>
        </w:tc>
      </w:tr>
      <w:tr w:rsidR="00CC739D" w:rsidRPr="005D2588" w14:paraId="6548325D"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5513D3FD" w14:textId="77777777" w:rsidR="00CC739D" w:rsidRPr="00E34B7B" w:rsidRDefault="00CC739D" w:rsidP="00985EC0">
            <w:pPr>
              <w:rPr>
                <w:rFonts w:ascii="Calibri" w:hAnsi="Calibri" w:cs="Calibri"/>
                <w:sz w:val="24"/>
                <w:szCs w:val="24"/>
              </w:rPr>
            </w:pPr>
            <w:r w:rsidRPr="00E34B7B">
              <w:rPr>
                <w:rFonts w:ascii="Calibri" w:hAnsi="Calibri" w:cs="Calibri"/>
                <w:sz w:val="24"/>
                <w:szCs w:val="24"/>
              </w:rPr>
              <w:t>Functional Dependencies:</w:t>
            </w:r>
          </w:p>
        </w:tc>
        <w:tc>
          <w:tcPr>
            <w:tcW w:w="7371" w:type="dxa"/>
          </w:tcPr>
          <w:p w14:paraId="74B88160" w14:textId="77777777" w:rsidR="00CC739D" w:rsidRPr="005D2588" w:rsidRDefault="00CC739D"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None</w:t>
            </w:r>
          </w:p>
        </w:tc>
      </w:tr>
      <w:tr w:rsidR="00CC739D" w:rsidRPr="005D2588" w14:paraId="2794C6E3"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1DC1089B" w14:textId="77777777" w:rsidR="00CC739D" w:rsidRPr="00E34B7B" w:rsidRDefault="00CC739D" w:rsidP="00985EC0">
            <w:pPr>
              <w:rPr>
                <w:rFonts w:ascii="Calibri" w:hAnsi="Calibri" w:cs="Calibri"/>
                <w:sz w:val="24"/>
                <w:szCs w:val="24"/>
              </w:rPr>
            </w:pPr>
            <w:r w:rsidRPr="00E34B7B">
              <w:rPr>
                <w:rFonts w:ascii="Calibri" w:hAnsi="Calibri" w:cs="Calibri"/>
                <w:sz w:val="24"/>
                <w:szCs w:val="24"/>
              </w:rPr>
              <w:t>NORMAL FORM</w:t>
            </w:r>
          </w:p>
        </w:tc>
        <w:tc>
          <w:tcPr>
            <w:tcW w:w="7371" w:type="dxa"/>
          </w:tcPr>
          <w:p w14:paraId="1173EE97" w14:textId="77777777" w:rsidR="00CC739D" w:rsidRPr="005D2588" w:rsidRDefault="00CC739D"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158C5">
              <w:rPr>
                <w:rFonts w:ascii="Calibri" w:hAnsi="Calibri" w:cs="Calibri"/>
                <w:sz w:val="24"/>
                <w:szCs w:val="24"/>
              </w:rPr>
              <w:t>BCNF</w:t>
            </w:r>
          </w:p>
        </w:tc>
      </w:tr>
    </w:tbl>
    <w:p w14:paraId="119EB681" w14:textId="4F1A6104" w:rsidR="00CC739D" w:rsidRPr="006C6AA6" w:rsidRDefault="00CC739D" w:rsidP="00CC739D">
      <w:pPr>
        <w:pStyle w:val="Legenda"/>
        <w:jc w:val="center"/>
        <w:rPr>
          <w:rFonts w:ascii="Calibri" w:hAnsi="Calibri" w:cs="Calibri"/>
          <w:b/>
          <w:bCs/>
          <w:i w:val="0"/>
          <w:iCs w:val="0"/>
          <w:sz w:val="32"/>
          <w:szCs w:val="32"/>
        </w:rPr>
      </w:pPr>
      <w:r>
        <w:rPr>
          <w:i w:val="0"/>
          <w:iCs w:val="0"/>
          <w:sz w:val="14"/>
          <w:szCs w:val="14"/>
        </w:rPr>
        <w:t xml:space="preserve">                                                                                                                                                                             </w:t>
      </w:r>
      <w:r w:rsidRPr="006C6AA6">
        <w:rPr>
          <w:i w:val="0"/>
          <w:iCs w:val="0"/>
          <w:sz w:val="14"/>
          <w:szCs w:val="14"/>
        </w:rPr>
        <w:t xml:space="preserve">Table </w:t>
      </w:r>
      <w:r>
        <w:rPr>
          <w:i w:val="0"/>
          <w:iCs w:val="0"/>
          <w:sz w:val="14"/>
          <w:szCs w:val="14"/>
        </w:rPr>
        <w:t>2</w:t>
      </w:r>
      <w:r w:rsidR="00AB647F">
        <w:rPr>
          <w:i w:val="0"/>
          <w:iCs w:val="0"/>
          <w:sz w:val="14"/>
          <w:szCs w:val="14"/>
        </w:rPr>
        <w:t>5</w:t>
      </w:r>
      <w:r w:rsidRPr="006C6AA6">
        <w:rPr>
          <w:i w:val="0"/>
          <w:iCs w:val="0"/>
          <w:sz w:val="14"/>
          <w:szCs w:val="14"/>
        </w:rPr>
        <w:t xml:space="preserve">: NewsNet </w:t>
      </w:r>
      <w:r w:rsidR="00AB647F">
        <w:rPr>
          <w:i w:val="0"/>
          <w:iCs w:val="0"/>
          <w:sz w:val="14"/>
          <w:szCs w:val="14"/>
        </w:rPr>
        <w:t>User Favorite</w:t>
      </w:r>
      <w:r>
        <w:rPr>
          <w:i w:val="0"/>
          <w:iCs w:val="0"/>
          <w:sz w:val="14"/>
          <w:szCs w:val="14"/>
        </w:rPr>
        <w:t xml:space="preserve"> </w:t>
      </w:r>
      <w:r w:rsidRPr="006C6AA6">
        <w:rPr>
          <w:i w:val="0"/>
          <w:iCs w:val="0"/>
          <w:sz w:val="14"/>
          <w:szCs w:val="14"/>
        </w:rPr>
        <w:t>Schema Validation</w:t>
      </w:r>
    </w:p>
    <w:p w14:paraId="3E275F62" w14:textId="77777777" w:rsidR="004C2B11" w:rsidRPr="00374E6D" w:rsidRDefault="004C2B11" w:rsidP="004C2B11"/>
    <w:tbl>
      <w:tblPr>
        <w:tblStyle w:val="TabeladeGrelha1Clara"/>
        <w:tblW w:w="0" w:type="auto"/>
        <w:tblLayout w:type="fixed"/>
        <w:tblLook w:val="04A0" w:firstRow="1" w:lastRow="0" w:firstColumn="1" w:lastColumn="0" w:noHBand="0" w:noVBand="1"/>
      </w:tblPr>
      <w:tblGrid>
        <w:gridCol w:w="1838"/>
        <w:gridCol w:w="7371"/>
      </w:tblGrid>
      <w:tr w:rsidR="004C2B11" w:rsidRPr="00857F8D" w14:paraId="0986E513"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782F631" w14:textId="5FC469EB" w:rsidR="004C2B11" w:rsidRPr="00E34B7B" w:rsidRDefault="004C2B11" w:rsidP="00985EC0">
            <w:pPr>
              <w:rPr>
                <w:rFonts w:ascii="Calibri" w:hAnsi="Calibri" w:cs="Calibri"/>
                <w:sz w:val="24"/>
                <w:szCs w:val="24"/>
              </w:rPr>
            </w:pPr>
            <w:r w:rsidRPr="00E34B7B">
              <w:rPr>
                <w:rFonts w:ascii="Calibri" w:hAnsi="Calibri" w:cs="Calibri"/>
                <w:sz w:val="24"/>
                <w:szCs w:val="24"/>
              </w:rPr>
              <w:t>TABLE R</w:t>
            </w:r>
            <w:r>
              <w:rPr>
                <w:rFonts w:ascii="Calibri" w:hAnsi="Calibri" w:cs="Calibri"/>
                <w:sz w:val="24"/>
                <w:szCs w:val="24"/>
              </w:rPr>
              <w:t>13</w:t>
            </w:r>
          </w:p>
        </w:tc>
        <w:tc>
          <w:tcPr>
            <w:tcW w:w="7371" w:type="dxa"/>
          </w:tcPr>
          <w:p w14:paraId="462B6322" w14:textId="1D055505" w:rsidR="004C2B11" w:rsidRPr="00E34B7B" w:rsidRDefault="00202BB4"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follow_notification</w:t>
            </w:r>
          </w:p>
        </w:tc>
      </w:tr>
      <w:tr w:rsidR="004C2B11" w:rsidRPr="005D2588" w14:paraId="35FBD668"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170EB597" w14:textId="77777777" w:rsidR="004C2B11" w:rsidRPr="00E34B7B" w:rsidRDefault="004C2B11" w:rsidP="00985EC0">
            <w:pPr>
              <w:rPr>
                <w:rFonts w:ascii="Calibri" w:hAnsi="Calibri" w:cs="Calibri"/>
                <w:sz w:val="24"/>
                <w:szCs w:val="24"/>
              </w:rPr>
            </w:pPr>
            <w:r w:rsidRPr="00E34B7B">
              <w:rPr>
                <w:rFonts w:ascii="Calibri" w:hAnsi="Calibri" w:cs="Calibri"/>
                <w:sz w:val="24"/>
                <w:szCs w:val="24"/>
              </w:rPr>
              <w:t>Keys</w:t>
            </w:r>
          </w:p>
        </w:tc>
        <w:tc>
          <w:tcPr>
            <w:tcW w:w="7371" w:type="dxa"/>
          </w:tcPr>
          <w:p w14:paraId="2A59115D" w14:textId="328EA8E5" w:rsidR="004C2B11" w:rsidRPr="005D2588" w:rsidRDefault="00CB4163"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B4163">
              <w:rPr>
                <w:rFonts w:ascii="Calibri" w:hAnsi="Calibri" w:cs="Calibri"/>
                <w:sz w:val="24"/>
                <w:szCs w:val="24"/>
              </w:rPr>
              <w:t>{ notification_id }</w:t>
            </w:r>
          </w:p>
        </w:tc>
      </w:tr>
      <w:tr w:rsidR="004C2B11" w:rsidRPr="005D2588" w14:paraId="78775588"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195D2169" w14:textId="77777777" w:rsidR="004C2B11" w:rsidRPr="00E34B7B" w:rsidRDefault="004C2B11" w:rsidP="00985EC0">
            <w:pPr>
              <w:rPr>
                <w:rFonts w:ascii="Calibri" w:hAnsi="Calibri" w:cs="Calibri"/>
                <w:sz w:val="24"/>
                <w:szCs w:val="24"/>
              </w:rPr>
            </w:pPr>
            <w:r w:rsidRPr="00E34B7B">
              <w:rPr>
                <w:rFonts w:ascii="Calibri" w:hAnsi="Calibri" w:cs="Calibri"/>
                <w:sz w:val="24"/>
                <w:szCs w:val="24"/>
              </w:rPr>
              <w:t>Functional Dependencies:</w:t>
            </w:r>
          </w:p>
        </w:tc>
        <w:tc>
          <w:tcPr>
            <w:tcW w:w="7371" w:type="dxa"/>
          </w:tcPr>
          <w:p w14:paraId="24D77384" w14:textId="77777777" w:rsidR="004C2B11" w:rsidRPr="005D2588" w:rsidRDefault="004C2B11"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r>
      <w:tr w:rsidR="004C2B11" w:rsidRPr="005D2588" w14:paraId="0E183B54"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151946A8" w14:textId="77777777" w:rsidR="004C2B11" w:rsidRPr="00857F8D" w:rsidRDefault="004C2B11" w:rsidP="00985EC0">
            <w:pPr>
              <w:rPr>
                <w:rFonts w:ascii="Calibri" w:hAnsi="Calibri" w:cs="Calibri"/>
                <w:b w:val="0"/>
                <w:bCs w:val="0"/>
                <w:sz w:val="24"/>
                <w:szCs w:val="24"/>
              </w:rPr>
            </w:pPr>
            <w:r>
              <w:rPr>
                <w:rFonts w:ascii="Calibri" w:hAnsi="Calibri" w:cs="Calibri"/>
                <w:b w:val="0"/>
                <w:bCs w:val="0"/>
                <w:sz w:val="24"/>
                <w:szCs w:val="24"/>
              </w:rPr>
              <w:t>FD1001</w:t>
            </w:r>
          </w:p>
        </w:tc>
        <w:tc>
          <w:tcPr>
            <w:tcW w:w="7371" w:type="dxa"/>
          </w:tcPr>
          <w:p w14:paraId="05B86570" w14:textId="6BC33729" w:rsidR="004C2B11" w:rsidRPr="005D2588" w:rsidRDefault="002A7560"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A7560">
              <w:rPr>
                <w:rFonts w:ascii="Calibri" w:hAnsi="Calibri" w:cs="Calibri"/>
                <w:sz w:val="24"/>
                <w:szCs w:val="24"/>
              </w:rPr>
              <w:t>{notification_id} → {user_id, follower_id, viewed, time}</w:t>
            </w:r>
          </w:p>
        </w:tc>
      </w:tr>
      <w:tr w:rsidR="004C2B11" w:rsidRPr="005D2588" w14:paraId="20E423BF"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52A8BD7C" w14:textId="77777777" w:rsidR="004C2B11" w:rsidRPr="00E34B7B" w:rsidRDefault="004C2B11" w:rsidP="00985EC0">
            <w:pPr>
              <w:rPr>
                <w:rFonts w:ascii="Calibri" w:hAnsi="Calibri" w:cs="Calibri"/>
                <w:sz w:val="24"/>
                <w:szCs w:val="24"/>
              </w:rPr>
            </w:pPr>
            <w:r w:rsidRPr="00E34B7B">
              <w:rPr>
                <w:rFonts w:ascii="Calibri" w:hAnsi="Calibri" w:cs="Calibri"/>
                <w:sz w:val="24"/>
                <w:szCs w:val="24"/>
              </w:rPr>
              <w:t>NORMAL FORM</w:t>
            </w:r>
          </w:p>
        </w:tc>
        <w:tc>
          <w:tcPr>
            <w:tcW w:w="7371" w:type="dxa"/>
          </w:tcPr>
          <w:p w14:paraId="2E7A3230" w14:textId="77777777" w:rsidR="004C2B11" w:rsidRPr="005D2588" w:rsidRDefault="004C2B11"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158C5">
              <w:rPr>
                <w:rFonts w:ascii="Calibri" w:hAnsi="Calibri" w:cs="Calibri"/>
                <w:sz w:val="24"/>
                <w:szCs w:val="24"/>
              </w:rPr>
              <w:t>BCNF</w:t>
            </w:r>
          </w:p>
        </w:tc>
      </w:tr>
    </w:tbl>
    <w:p w14:paraId="6B3C14BA" w14:textId="60E9825C" w:rsidR="004C2B11" w:rsidRPr="006C6AA6" w:rsidRDefault="004C2B11" w:rsidP="004C2B11">
      <w:pPr>
        <w:pStyle w:val="Legenda"/>
        <w:jc w:val="center"/>
        <w:rPr>
          <w:rFonts w:ascii="Calibri" w:hAnsi="Calibri" w:cs="Calibri"/>
          <w:b/>
          <w:bCs/>
          <w:i w:val="0"/>
          <w:iCs w:val="0"/>
          <w:sz w:val="32"/>
          <w:szCs w:val="32"/>
        </w:rPr>
      </w:pPr>
      <w:r>
        <w:rPr>
          <w:i w:val="0"/>
          <w:iCs w:val="0"/>
          <w:sz w:val="14"/>
          <w:szCs w:val="14"/>
        </w:rPr>
        <w:t xml:space="preserve">                                                                                                                                                                </w:t>
      </w:r>
      <w:r w:rsidR="00DC4EEC">
        <w:rPr>
          <w:i w:val="0"/>
          <w:iCs w:val="0"/>
          <w:sz w:val="14"/>
          <w:szCs w:val="14"/>
        </w:rPr>
        <w:t xml:space="preserve"> </w:t>
      </w:r>
      <w:r w:rsidRPr="006C6AA6">
        <w:rPr>
          <w:i w:val="0"/>
          <w:iCs w:val="0"/>
          <w:sz w:val="14"/>
          <w:szCs w:val="14"/>
        </w:rPr>
        <w:t xml:space="preserve">Table </w:t>
      </w:r>
      <w:r>
        <w:rPr>
          <w:i w:val="0"/>
          <w:iCs w:val="0"/>
          <w:sz w:val="14"/>
          <w:szCs w:val="14"/>
        </w:rPr>
        <w:t>2</w:t>
      </w:r>
      <w:r w:rsidR="00DC4EEC">
        <w:rPr>
          <w:i w:val="0"/>
          <w:iCs w:val="0"/>
          <w:sz w:val="14"/>
          <w:szCs w:val="14"/>
        </w:rPr>
        <w:t>6</w:t>
      </w:r>
      <w:r w:rsidRPr="006C6AA6">
        <w:rPr>
          <w:i w:val="0"/>
          <w:iCs w:val="0"/>
          <w:sz w:val="14"/>
          <w:szCs w:val="14"/>
        </w:rPr>
        <w:t>: NewsNet</w:t>
      </w:r>
      <w:r>
        <w:rPr>
          <w:i w:val="0"/>
          <w:iCs w:val="0"/>
          <w:sz w:val="14"/>
          <w:szCs w:val="14"/>
        </w:rPr>
        <w:t xml:space="preserve"> </w:t>
      </w:r>
      <w:r w:rsidR="00DC4EEC">
        <w:rPr>
          <w:i w:val="0"/>
          <w:iCs w:val="0"/>
          <w:sz w:val="14"/>
          <w:szCs w:val="14"/>
        </w:rPr>
        <w:t xml:space="preserve">Follow Notification </w:t>
      </w:r>
      <w:r w:rsidRPr="006C6AA6">
        <w:rPr>
          <w:i w:val="0"/>
          <w:iCs w:val="0"/>
          <w:sz w:val="14"/>
          <w:szCs w:val="14"/>
        </w:rPr>
        <w:t>Schema Validation</w:t>
      </w:r>
    </w:p>
    <w:p w14:paraId="4993153C" w14:textId="77777777" w:rsidR="009D0853" w:rsidRPr="00374E6D" w:rsidRDefault="009D0853" w:rsidP="009D0853"/>
    <w:tbl>
      <w:tblPr>
        <w:tblStyle w:val="TabeladeGrelha1Clara"/>
        <w:tblW w:w="0" w:type="auto"/>
        <w:tblLayout w:type="fixed"/>
        <w:tblLook w:val="04A0" w:firstRow="1" w:lastRow="0" w:firstColumn="1" w:lastColumn="0" w:noHBand="0" w:noVBand="1"/>
      </w:tblPr>
      <w:tblGrid>
        <w:gridCol w:w="1838"/>
        <w:gridCol w:w="7371"/>
      </w:tblGrid>
      <w:tr w:rsidR="009D0853" w:rsidRPr="00857F8D" w14:paraId="7D30A1B4"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AA26DC6" w14:textId="55242CB2" w:rsidR="009D0853" w:rsidRPr="00E34B7B" w:rsidRDefault="009D0853" w:rsidP="00985EC0">
            <w:pPr>
              <w:rPr>
                <w:rFonts w:ascii="Calibri" w:hAnsi="Calibri" w:cs="Calibri"/>
                <w:sz w:val="24"/>
                <w:szCs w:val="24"/>
              </w:rPr>
            </w:pPr>
            <w:r w:rsidRPr="00E34B7B">
              <w:rPr>
                <w:rFonts w:ascii="Calibri" w:hAnsi="Calibri" w:cs="Calibri"/>
                <w:sz w:val="24"/>
                <w:szCs w:val="24"/>
              </w:rPr>
              <w:t>TABLE R</w:t>
            </w:r>
            <w:r>
              <w:rPr>
                <w:rFonts w:ascii="Calibri" w:hAnsi="Calibri" w:cs="Calibri"/>
                <w:sz w:val="24"/>
                <w:szCs w:val="24"/>
              </w:rPr>
              <w:t>14</w:t>
            </w:r>
          </w:p>
        </w:tc>
        <w:tc>
          <w:tcPr>
            <w:tcW w:w="7371" w:type="dxa"/>
          </w:tcPr>
          <w:p w14:paraId="345A09A4" w14:textId="347B29DC" w:rsidR="009D0853" w:rsidRPr="00E34B7B" w:rsidRDefault="009D0853"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vote_notification</w:t>
            </w:r>
          </w:p>
        </w:tc>
      </w:tr>
      <w:tr w:rsidR="009D0853" w:rsidRPr="005D2588" w14:paraId="063E5259"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4DB88162" w14:textId="77777777" w:rsidR="009D0853" w:rsidRPr="00E34B7B" w:rsidRDefault="009D0853" w:rsidP="00985EC0">
            <w:pPr>
              <w:rPr>
                <w:rFonts w:ascii="Calibri" w:hAnsi="Calibri" w:cs="Calibri"/>
                <w:sz w:val="24"/>
                <w:szCs w:val="24"/>
              </w:rPr>
            </w:pPr>
            <w:r w:rsidRPr="00E34B7B">
              <w:rPr>
                <w:rFonts w:ascii="Calibri" w:hAnsi="Calibri" w:cs="Calibri"/>
                <w:sz w:val="24"/>
                <w:szCs w:val="24"/>
              </w:rPr>
              <w:t>Keys</w:t>
            </w:r>
          </w:p>
        </w:tc>
        <w:tc>
          <w:tcPr>
            <w:tcW w:w="7371" w:type="dxa"/>
          </w:tcPr>
          <w:p w14:paraId="3A486458" w14:textId="77777777" w:rsidR="009D0853" w:rsidRPr="005D2588" w:rsidRDefault="009D0853"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B4163">
              <w:rPr>
                <w:rFonts w:ascii="Calibri" w:hAnsi="Calibri" w:cs="Calibri"/>
                <w:sz w:val="24"/>
                <w:szCs w:val="24"/>
              </w:rPr>
              <w:t>{ notification_id }</w:t>
            </w:r>
          </w:p>
        </w:tc>
      </w:tr>
      <w:tr w:rsidR="009D0853" w:rsidRPr="005D2588" w14:paraId="3BAFD99F"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1FE9D3A9" w14:textId="77777777" w:rsidR="009D0853" w:rsidRPr="00E34B7B" w:rsidRDefault="009D0853" w:rsidP="00985EC0">
            <w:pPr>
              <w:rPr>
                <w:rFonts w:ascii="Calibri" w:hAnsi="Calibri" w:cs="Calibri"/>
                <w:sz w:val="24"/>
                <w:szCs w:val="24"/>
              </w:rPr>
            </w:pPr>
            <w:r w:rsidRPr="00E34B7B">
              <w:rPr>
                <w:rFonts w:ascii="Calibri" w:hAnsi="Calibri" w:cs="Calibri"/>
                <w:sz w:val="24"/>
                <w:szCs w:val="24"/>
              </w:rPr>
              <w:t>Functional Dependencies:</w:t>
            </w:r>
          </w:p>
        </w:tc>
        <w:tc>
          <w:tcPr>
            <w:tcW w:w="7371" w:type="dxa"/>
          </w:tcPr>
          <w:p w14:paraId="6869BE21" w14:textId="77777777" w:rsidR="009D0853" w:rsidRPr="005D2588" w:rsidRDefault="009D0853"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r>
      <w:tr w:rsidR="009D0853" w:rsidRPr="005D2588" w14:paraId="154689D5"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643C763C" w14:textId="77777777" w:rsidR="009D0853" w:rsidRPr="00857F8D" w:rsidRDefault="009D0853" w:rsidP="00985EC0">
            <w:pPr>
              <w:rPr>
                <w:rFonts w:ascii="Calibri" w:hAnsi="Calibri" w:cs="Calibri"/>
                <w:b w:val="0"/>
                <w:bCs w:val="0"/>
                <w:sz w:val="24"/>
                <w:szCs w:val="24"/>
              </w:rPr>
            </w:pPr>
            <w:r>
              <w:rPr>
                <w:rFonts w:ascii="Calibri" w:hAnsi="Calibri" w:cs="Calibri"/>
                <w:b w:val="0"/>
                <w:bCs w:val="0"/>
                <w:sz w:val="24"/>
                <w:szCs w:val="24"/>
              </w:rPr>
              <w:t>FD1001</w:t>
            </w:r>
          </w:p>
        </w:tc>
        <w:tc>
          <w:tcPr>
            <w:tcW w:w="7371" w:type="dxa"/>
          </w:tcPr>
          <w:p w14:paraId="7E90D4F4" w14:textId="2CE7B4F0" w:rsidR="009D0853" w:rsidRPr="005D2588" w:rsidRDefault="00761ECF"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61ECF">
              <w:rPr>
                <w:rFonts w:ascii="Calibri" w:hAnsi="Calibri" w:cs="Calibri"/>
                <w:sz w:val="24"/>
                <w:szCs w:val="24"/>
              </w:rPr>
              <w:t>{notification_id} → {user_id, post_id, comment_id, viewed, time}</w:t>
            </w:r>
          </w:p>
        </w:tc>
      </w:tr>
      <w:tr w:rsidR="009D0853" w:rsidRPr="005D2588" w14:paraId="4E0CD603"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4E226727" w14:textId="77777777" w:rsidR="009D0853" w:rsidRPr="00E34B7B" w:rsidRDefault="009D0853" w:rsidP="00985EC0">
            <w:pPr>
              <w:rPr>
                <w:rFonts w:ascii="Calibri" w:hAnsi="Calibri" w:cs="Calibri"/>
                <w:sz w:val="24"/>
                <w:szCs w:val="24"/>
              </w:rPr>
            </w:pPr>
            <w:r w:rsidRPr="00E34B7B">
              <w:rPr>
                <w:rFonts w:ascii="Calibri" w:hAnsi="Calibri" w:cs="Calibri"/>
                <w:sz w:val="24"/>
                <w:szCs w:val="24"/>
              </w:rPr>
              <w:t>NORMAL FORM</w:t>
            </w:r>
          </w:p>
        </w:tc>
        <w:tc>
          <w:tcPr>
            <w:tcW w:w="7371" w:type="dxa"/>
          </w:tcPr>
          <w:p w14:paraId="18DC148B" w14:textId="77777777" w:rsidR="009D0853" w:rsidRPr="005D2588" w:rsidRDefault="009D0853"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158C5">
              <w:rPr>
                <w:rFonts w:ascii="Calibri" w:hAnsi="Calibri" w:cs="Calibri"/>
                <w:sz w:val="24"/>
                <w:szCs w:val="24"/>
              </w:rPr>
              <w:t>BCNF</w:t>
            </w:r>
          </w:p>
        </w:tc>
      </w:tr>
    </w:tbl>
    <w:p w14:paraId="5D7B0FCC" w14:textId="0BA72B33" w:rsidR="009D0853" w:rsidRPr="006C6AA6" w:rsidRDefault="009D0853" w:rsidP="009D0853">
      <w:pPr>
        <w:pStyle w:val="Legenda"/>
        <w:jc w:val="center"/>
        <w:rPr>
          <w:rFonts w:ascii="Calibri" w:hAnsi="Calibri" w:cs="Calibri"/>
          <w:b/>
          <w:bCs/>
          <w:i w:val="0"/>
          <w:iCs w:val="0"/>
          <w:sz w:val="32"/>
          <w:szCs w:val="32"/>
        </w:rPr>
      </w:pPr>
      <w:r>
        <w:rPr>
          <w:i w:val="0"/>
          <w:iCs w:val="0"/>
          <w:sz w:val="14"/>
          <w:szCs w:val="14"/>
        </w:rPr>
        <w:t xml:space="preserve">                                                                                                                                                                 </w:t>
      </w:r>
      <w:r w:rsidR="00E60BB0">
        <w:rPr>
          <w:i w:val="0"/>
          <w:iCs w:val="0"/>
          <w:sz w:val="14"/>
          <w:szCs w:val="14"/>
        </w:rPr>
        <w:t xml:space="preserve">  </w:t>
      </w:r>
      <w:r w:rsidRPr="006C6AA6">
        <w:rPr>
          <w:i w:val="0"/>
          <w:iCs w:val="0"/>
          <w:sz w:val="14"/>
          <w:szCs w:val="14"/>
        </w:rPr>
        <w:t xml:space="preserve">Table </w:t>
      </w:r>
      <w:r>
        <w:rPr>
          <w:i w:val="0"/>
          <w:iCs w:val="0"/>
          <w:sz w:val="14"/>
          <w:szCs w:val="14"/>
        </w:rPr>
        <w:t>2</w:t>
      </w:r>
      <w:r w:rsidR="00DA1837">
        <w:rPr>
          <w:i w:val="0"/>
          <w:iCs w:val="0"/>
          <w:sz w:val="14"/>
          <w:szCs w:val="14"/>
        </w:rPr>
        <w:t>7</w:t>
      </w:r>
      <w:r w:rsidRPr="006C6AA6">
        <w:rPr>
          <w:i w:val="0"/>
          <w:iCs w:val="0"/>
          <w:sz w:val="14"/>
          <w:szCs w:val="14"/>
        </w:rPr>
        <w:t>: NewsNet</w:t>
      </w:r>
      <w:r>
        <w:rPr>
          <w:i w:val="0"/>
          <w:iCs w:val="0"/>
          <w:sz w:val="14"/>
          <w:szCs w:val="14"/>
        </w:rPr>
        <w:t xml:space="preserve"> </w:t>
      </w:r>
      <w:r w:rsidR="00761ECF">
        <w:rPr>
          <w:i w:val="0"/>
          <w:iCs w:val="0"/>
          <w:sz w:val="14"/>
          <w:szCs w:val="14"/>
        </w:rPr>
        <w:t xml:space="preserve">Vote </w:t>
      </w:r>
      <w:r>
        <w:rPr>
          <w:i w:val="0"/>
          <w:iCs w:val="0"/>
          <w:sz w:val="14"/>
          <w:szCs w:val="14"/>
        </w:rPr>
        <w:t xml:space="preserve">Notification </w:t>
      </w:r>
      <w:r w:rsidRPr="006C6AA6">
        <w:rPr>
          <w:i w:val="0"/>
          <w:iCs w:val="0"/>
          <w:sz w:val="14"/>
          <w:szCs w:val="14"/>
        </w:rPr>
        <w:t>Schema Validation</w:t>
      </w:r>
    </w:p>
    <w:p w14:paraId="3A122D5D" w14:textId="77777777" w:rsidR="009D0853" w:rsidRPr="00374E6D" w:rsidRDefault="009D0853" w:rsidP="009D0853"/>
    <w:tbl>
      <w:tblPr>
        <w:tblStyle w:val="TabeladeGrelha1Clara"/>
        <w:tblW w:w="0" w:type="auto"/>
        <w:tblLayout w:type="fixed"/>
        <w:tblLook w:val="04A0" w:firstRow="1" w:lastRow="0" w:firstColumn="1" w:lastColumn="0" w:noHBand="0" w:noVBand="1"/>
      </w:tblPr>
      <w:tblGrid>
        <w:gridCol w:w="1838"/>
        <w:gridCol w:w="7371"/>
      </w:tblGrid>
      <w:tr w:rsidR="009D0853" w:rsidRPr="00857F8D" w14:paraId="41DC5C79"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6632ADD" w14:textId="65F4C632" w:rsidR="009D0853" w:rsidRPr="00E34B7B" w:rsidRDefault="009D0853" w:rsidP="00985EC0">
            <w:pPr>
              <w:rPr>
                <w:rFonts w:ascii="Calibri" w:hAnsi="Calibri" w:cs="Calibri"/>
                <w:sz w:val="24"/>
                <w:szCs w:val="24"/>
              </w:rPr>
            </w:pPr>
            <w:r w:rsidRPr="00E34B7B">
              <w:rPr>
                <w:rFonts w:ascii="Calibri" w:hAnsi="Calibri" w:cs="Calibri"/>
                <w:sz w:val="24"/>
                <w:szCs w:val="24"/>
              </w:rPr>
              <w:t>TABLE R</w:t>
            </w:r>
            <w:r>
              <w:rPr>
                <w:rFonts w:ascii="Calibri" w:hAnsi="Calibri" w:cs="Calibri"/>
                <w:sz w:val="24"/>
                <w:szCs w:val="24"/>
              </w:rPr>
              <w:t>1</w:t>
            </w:r>
            <w:r w:rsidR="00D45739">
              <w:rPr>
                <w:rFonts w:ascii="Calibri" w:hAnsi="Calibri" w:cs="Calibri"/>
                <w:sz w:val="24"/>
                <w:szCs w:val="24"/>
              </w:rPr>
              <w:t>5</w:t>
            </w:r>
          </w:p>
        </w:tc>
        <w:tc>
          <w:tcPr>
            <w:tcW w:w="7371" w:type="dxa"/>
          </w:tcPr>
          <w:p w14:paraId="05705793" w14:textId="0176BF9D" w:rsidR="009D0853" w:rsidRPr="00E34B7B" w:rsidRDefault="00C27ED4"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comment</w:t>
            </w:r>
            <w:r w:rsidR="009D0853">
              <w:rPr>
                <w:rFonts w:ascii="Calibri" w:hAnsi="Calibri" w:cs="Calibri"/>
                <w:sz w:val="24"/>
                <w:szCs w:val="24"/>
              </w:rPr>
              <w:t>_notification</w:t>
            </w:r>
          </w:p>
        </w:tc>
      </w:tr>
      <w:tr w:rsidR="009D0853" w:rsidRPr="005D2588" w14:paraId="394142D7"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3DD45F08" w14:textId="77777777" w:rsidR="009D0853" w:rsidRPr="00E34B7B" w:rsidRDefault="009D0853" w:rsidP="00985EC0">
            <w:pPr>
              <w:rPr>
                <w:rFonts w:ascii="Calibri" w:hAnsi="Calibri" w:cs="Calibri"/>
                <w:sz w:val="24"/>
                <w:szCs w:val="24"/>
              </w:rPr>
            </w:pPr>
            <w:r w:rsidRPr="00E34B7B">
              <w:rPr>
                <w:rFonts w:ascii="Calibri" w:hAnsi="Calibri" w:cs="Calibri"/>
                <w:sz w:val="24"/>
                <w:szCs w:val="24"/>
              </w:rPr>
              <w:t>Keys</w:t>
            </w:r>
          </w:p>
        </w:tc>
        <w:tc>
          <w:tcPr>
            <w:tcW w:w="7371" w:type="dxa"/>
          </w:tcPr>
          <w:p w14:paraId="174E7DEA" w14:textId="77777777" w:rsidR="009D0853" w:rsidRPr="005D2588" w:rsidRDefault="009D0853"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B4163">
              <w:rPr>
                <w:rFonts w:ascii="Calibri" w:hAnsi="Calibri" w:cs="Calibri"/>
                <w:sz w:val="24"/>
                <w:szCs w:val="24"/>
              </w:rPr>
              <w:t>{ notification_id }</w:t>
            </w:r>
          </w:p>
        </w:tc>
      </w:tr>
      <w:tr w:rsidR="009D0853" w:rsidRPr="005D2588" w14:paraId="592548CF"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17ADFADD" w14:textId="77777777" w:rsidR="009D0853" w:rsidRPr="00E34B7B" w:rsidRDefault="009D0853" w:rsidP="00985EC0">
            <w:pPr>
              <w:rPr>
                <w:rFonts w:ascii="Calibri" w:hAnsi="Calibri" w:cs="Calibri"/>
                <w:sz w:val="24"/>
                <w:szCs w:val="24"/>
              </w:rPr>
            </w:pPr>
            <w:r w:rsidRPr="00E34B7B">
              <w:rPr>
                <w:rFonts w:ascii="Calibri" w:hAnsi="Calibri" w:cs="Calibri"/>
                <w:sz w:val="24"/>
                <w:szCs w:val="24"/>
              </w:rPr>
              <w:t>Functional Dependencies:</w:t>
            </w:r>
          </w:p>
        </w:tc>
        <w:tc>
          <w:tcPr>
            <w:tcW w:w="7371" w:type="dxa"/>
          </w:tcPr>
          <w:p w14:paraId="087DB213" w14:textId="77777777" w:rsidR="009D0853" w:rsidRPr="005D2588" w:rsidRDefault="009D0853"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r>
      <w:tr w:rsidR="009D0853" w:rsidRPr="005D2588" w14:paraId="2FAB2560"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0667191A" w14:textId="77777777" w:rsidR="009D0853" w:rsidRPr="00857F8D" w:rsidRDefault="009D0853" w:rsidP="00985EC0">
            <w:pPr>
              <w:rPr>
                <w:rFonts w:ascii="Calibri" w:hAnsi="Calibri" w:cs="Calibri"/>
                <w:b w:val="0"/>
                <w:bCs w:val="0"/>
                <w:sz w:val="24"/>
                <w:szCs w:val="24"/>
              </w:rPr>
            </w:pPr>
            <w:r>
              <w:rPr>
                <w:rFonts w:ascii="Calibri" w:hAnsi="Calibri" w:cs="Calibri"/>
                <w:b w:val="0"/>
                <w:bCs w:val="0"/>
                <w:sz w:val="24"/>
                <w:szCs w:val="24"/>
              </w:rPr>
              <w:t>FD1001</w:t>
            </w:r>
          </w:p>
        </w:tc>
        <w:tc>
          <w:tcPr>
            <w:tcW w:w="7371" w:type="dxa"/>
          </w:tcPr>
          <w:p w14:paraId="3C3A9D23" w14:textId="2612CAA9" w:rsidR="009D0853" w:rsidRPr="005D2588" w:rsidRDefault="00D45739"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D45739">
              <w:rPr>
                <w:rFonts w:ascii="Calibri" w:hAnsi="Calibri" w:cs="Calibri"/>
                <w:sz w:val="24"/>
                <w:szCs w:val="24"/>
              </w:rPr>
              <w:t>{notification_id} → {user_id, post_id, parent_comment_id, viewed, time}</w:t>
            </w:r>
          </w:p>
        </w:tc>
      </w:tr>
      <w:tr w:rsidR="009D0853" w:rsidRPr="005D2588" w14:paraId="6EF9CDB6"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53C5AFA9" w14:textId="77777777" w:rsidR="009D0853" w:rsidRPr="00E34B7B" w:rsidRDefault="009D0853" w:rsidP="00985EC0">
            <w:pPr>
              <w:rPr>
                <w:rFonts w:ascii="Calibri" w:hAnsi="Calibri" w:cs="Calibri"/>
                <w:sz w:val="24"/>
                <w:szCs w:val="24"/>
              </w:rPr>
            </w:pPr>
            <w:r w:rsidRPr="00E34B7B">
              <w:rPr>
                <w:rFonts w:ascii="Calibri" w:hAnsi="Calibri" w:cs="Calibri"/>
                <w:sz w:val="24"/>
                <w:szCs w:val="24"/>
              </w:rPr>
              <w:t>NORMAL FORM</w:t>
            </w:r>
          </w:p>
        </w:tc>
        <w:tc>
          <w:tcPr>
            <w:tcW w:w="7371" w:type="dxa"/>
          </w:tcPr>
          <w:p w14:paraId="61F0D3CA" w14:textId="77777777" w:rsidR="009D0853" w:rsidRPr="005D2588" w:rsidRDefault="009D0853"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158C5">
              <w:rPr>
                <w:rFonts w:ascii="Calibri" w:hAnsi="Calibri" w:cs="Calibri"/>
                <w:sz w:val="24"/>
                <w:szCs w:val="24"/>
              </w:rPr>
              <w:t>BCNF</w:t>
            </w:r>
          </w:p>
        </w:tc>
      </w:tr>
    </w:tbl>
    <w:p w14:paraId="0055BD73" w14:textId="35EBEAA1" w:rsidR="009D0853" w:rsidRPr="006C6AA6" w:rsidRDefault="009D0853" w:rsidP="009D0853">
      <w:pPr>
        <w:pStyle w:val="Legenda"/>
        <w:jc w:val="center"/>
        <w:rPr>
          <w:rFonts w:ascii="Calibri" w:hAnsi="Calibri" w:cs="Calibri"/>
          <w:b/>
          <w:bCs/>
          <w:i w:val="0"/>
          <w:iCs w:val="0"/>
          <w:sz w:val="32"/>
          <w:szCs w:val="32"/>
        </w:rPr>
      </w:pPr>
      <w:r>
        <w:rPr>
          <w:i w:val="0"/>
          <w:iCs w:val="0"/>
          <w:sz w:val="14"/>
          <w:szCs w:val="14"/>
        </w:rPr>
        <w:t xml:space="preserve">                                                                                                                                                         </w:t>
      </w:r>
      <w:r w:rsidR="00C27ED4">
        <w:rPr>
          <w:i w:val="0"/>
          <w:iCs w:val="0"/>
          <w:sz w:val="14"/>
          <w:szCs w:val="14"/>
        </w:rPr>
        <w:t xml:space="preserve"> </w:t>
      </w:r>
      <w:r w:rsidRPr="006C6AA6">
        <w:rPr>
          <w:i w:val="0"/>
          <w:iCs w:val="0"/>
          <w:sz w:val="14"/>
          <w:szCs w:val="14"/>
        </w:rPr>
        <w:t xml:space="preserve">Table </w:t>
      </w:r>
      <w:r>
        <w:rPr>
          <w:i w:val="0"/>
          <w:iCs w:val="0"/>
          <w:sz w:val="14"/>
          <w:szCs w:val="14"/>
        </w:rPr>
        <w:t>2</w:t>
      </w:r>
      <w:r w:rsidR="00DA1837">
        <w:rPr>
          <w:i w:val="0"/>
          <w:iCs w:val="0"/>
          <w:sz w:val="14"/>
          <w:szCs w:val="14"/>
        </w:rPr>
        <w:t>8</w:t>
      </w:r>
      <w:r w:rsidRPr="006C6AA6">
        <w:rPr>
          <w:i w:val="0"/>
          <w:iCs w:val="0"/>
          <w:sz w:val="14"/>
          <w:szCs w:val="14"/>
        </w:rPr>
        <w:t>: NewsNet</w:t>
      </w:r>
      <w:r>
        <w:rPr>
          <w:i w:val="0"/>
          <w:iCs w:val="0"/>
          <w:sz w:val="14"/>
          <w:szCs w:val="14"/>
        </w:rPr>
        <w:t xml:space="preserve"> </w:t>
      </w:r>
      <w:r w:rsidR="00C27ED4">
        <w:rPr>
          <w:i w:val="0"/>
          <w:iCs w:val="0"/>
          <w:sz w:val="14"/>
          <w:szCs w:val="14"/>
        </w:rPr>
        <w:t>Comment</w:t>
      </w:r>
      <w:r>
        <w:rPr>
          <w:i w:val="0"/>
          <w:iCs w:val="0"/>
          <w:sz w:val="14"/>
          <w:szCs w:val="14"/>
        </w:rPr>
        <w:t xml:space="preserve"> Notification </w:t>
      </w:r>
      <w:r w:rsidRPr="006C6AA6">
        <w:rPr>
          <w:i w:val="0"/>
          <w:iCs w:val="0"/>
          <w:sz w:val="14"/>
          <w:szCs w:val="14"/>
        </w:rPr>
        <w:t>Schema Validation</w:t>
      </w:r>
    </w:p>
    <w:tbl>
      <w:tblPr>
        <w:tblStyle w:val="TabeladeGrelha1Clara"/>
        <w:tblW w:w="0" w:type="auto"/>
        <w:tblLayout w:type="fixed"/>
        <w:tblLook w:val="04A0" w:firstRow="1" w:lastRow="0" w:firstColumn="1" w:lastColumn="0" w:noHBand="0" w:noVBand="1"/>
      </w:tblPr>
      <w:tblGrid>
        <w:gridCol w:w="1838"/>
        <w:gridCol w:w="7371"/>
      </w:tblGrid>
      <w:tr w:rsidR="009D0853" w:rsidRPr="00857F8D" w14:paraId="1C3A763D"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06ABC3B" w14:textId="206E4C2C" w:rsidR="009D0853" w:rsidRPr="00E34B7B" w:rsidRDefault="009D0853" w:rsidP="00985EC0">
            <w:pPr>
              <w:rPr>
                <w:rFonts w:ascii="Calibri" w:hAnsi="Calibri" w:cs="Calibri"/>
                <w:sz w:val="24"/>
                <w:szCs w:val="24"/>
              </w:rPr>
            </w:pPr>
            <w:r w:rsidRPr="00E34B7B">
              <w:rPr>
                <w:rFonts w:ascii="Calibri" w:hAnsi="Calibri" w:cs="Calibri"/>
                <w:sz w:val="24"/>
                <w:szCs w:val="24"/>
              </w:rPr>
              <w:lastRenderedPageBreak/>
              <w:t>TABLE R</w:t>
            </w:r>
            <w:r>
              <w:rPr>
                <w:rFonts w:ascii="Calibri" w:hAnsi="Calibri" w:cs="Calibri"/>
                <w:sz w:val="24"/>
                <w:szCs w:val="24"/>
              </w:rPr>
              <w:t>1</w:t>
            </w:r>
            <w:r w:rsidR="00AE662F">
              <w:rPr>
                <w:rFonts w:ascii="Calibri" w:hAnsi="Calibri" w:cs="Calibri"/>
                <w:sz w:val="24"/>
                <w:szCs w:val="24"/>
              </w:rPr>
              <w:t>6</w:t>
            </w:r>
          </w:p>
        </w:tc>
        <w:tc>
          <w:tcPr>
            <w:tcW w:w="7371" w:type="dxa"/>
          </w:tcPr>
          <w:p w14:paraId="69C3EBD0" w14:textId="378EB4C1" w:rsidR="009D0853" w:rsidRPr="00E34B7B" w:rsidRDefault="00AE662F"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post</w:t>
            </w:r>
            <w:r w:rsidR="009D0853">
              <w:rPr>
                <w:rFonts w:ascii="Calibri" w:hAnsi="Calibri" w:cs="Calibri"/>
                <w:sz w:val="24"/>
                <w:szCs w:val="24"/>
              </w:rPr>
              <w:t>_notification</w:t>
            </w:r>
          </w:p>
        </w:tc>
      </w:tr>
      <w:tr w:rsidR="009D0853" w:rsidRPr="005D2588" w14:paraId="279939DF"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09D6B650" w14:textId="77777777" w:rsidR="009D0853" w:rsidRPr="00E34B7B" w:rsidRDefault="009D0853" w:rsidP="00985EC0">
            <w:pPr>
              <w:rPr>
                <w:rFonts w:ascii="Calibri" w:hAnsi="Calibri" w:cs="Calibri"/>
                <w:sz w:val="24"/>
                <w:szCs w:val="24"/>
              </w:rPr>
            </w:pPr>
            <w:r w:rsidRPr="00E34B7B">
              <w:rPr>
                <w:rFonts w:ascii="Calibri" w:hAnsi="Calibri" w:cs="Calibri"/>
                <w:sz w:val="24"/>
                <w:szCs w:val="24"/>
              </w:rPr>
              <w:t>Keys</w:t>
            </w:r>
          </w:p>
        </w:tc>
        <w:tc>
          <w:tcPr>
            <w:tcW w:w="7371" w:type="dxa"/>
          </w:tcPr>
          <w:p w14:paraId="0D1CDEBA" w14:textId="77777777" w:rsidR="009D0853" w:rsidRPr="005D2588" w:rsidRDefault="009D0853"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B4163">
              <w:rPr>
                <w:rFonts w:ascii="Calibri" w:hAnsi="Calibri" w:cs="Calibri"/>
                <w:sz w:val="24"/>
                <w:szCs w:val="24"/>
              </w:rPr>
              <w:t>{ notification_id }</w:t>
            </w:r>
          </w:p>
        </w:tc>
      </w:tr>
      <w:tr w:rsidR="009D0853" w:rsidRPr="005D2588" w14:paraId="09E82B12"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3C4DF19C" w14:textId="77777777" w:rsidR="009D0853" w:rsidRPr="00E34B7B" w:rsidRDefault="009D0853" w:rsidP="00985EC0">
            <w:pPr>
              <w:rPr>
                <w:rFonts w:ascii="Calibri" w:hAnsi="Calibri" w:cs="Calibri"/>
                <w:sz w:val="24"/>
                <w:szCs w:val="24"/>
              </w:rPr>
            </w:pPr>
            <w:r w:rsidRPr="00E34B7B">
              <w:rPr>
                <w:rFonts w:ascii="Calibri" w:hAnsi="Calibri" w:cs="Calibri"/>
                <w:sz w:val="24"/>
                <w:szCs w:val="24"/>
              </w:rPr>
              <w:t>Functional Dependencies:</w:t>
            </w:r>
          </w:p>
        </w:tc>
        <w:tc>
          <w:tcPr>
            <w:tcW w:w="7371" w:type="dxa"/>
          </w:tcPr>
          <w:p w14:paraId="153AC019" w14:textId="77777777" w:rsidR="009D0853" w:rsidRPr="005D2588" w:rsidRDefault="009D0853"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r>
      <w:tr w:rsidR="009D0853" w:rsidRPr="005D2588" w14:paraId="05439C1F"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2AC8F68E" w14:textId="77777777" w:rsidR="009D0853" w:rsidRPr="00857F8D" w:rsidRDefault="009D0853" w:rsidP="00985EC0">
            <w:pPr>
              <w:rPr>
                <w:rFonts w:ascii="Calibri" w:hAnsi="Calibri" w:cs="Calibri"/>
                <w:b w:val="0"/>
                <w:bCs w:val="0"/>
                <w:sz w:val="24"/>
                <w:szCs w:val="24"/>
              </w:rPr>
            </w:pPr>
            <w:r>
              <w:rPr>
                <w:rFonts w:ascii="Calibri" w:hAnsi="Calibri" w:cs="Calibri"/>
                <w:b w:val="0"/>
                <w:bCs w:val="0"/>
                <w:sz w:val="24"/>
                <w:szCs w:val="24"/>
              </w:rPr>
              <w:t>FD1001</w:t>
            </w:r>
          </w:p>
        </w:tc>
        <w:tc>
          <w:tcPr>
            <w:tcW w:w="7371" w:type="dxa"/>
          </w:tcPr>
          <w:p w14:paraId="7AA77515" w14:textId="6E85EE95" w:rsidR="009D0853" w:rsidRPr="005D2588" w:rsidRDefault="00837CA0"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837CA0">
              <w:rPr>
                <w:rFonts w:ascii="Calibri" w:hAnsi="Calibri" w:cs="Calibri"/>
                <w:sz w:val="24"/>
                <w:szCs w:val="24"/>
              </w:rPr>
              <w:t>{notification_id} → {user_id, author_id, post_id, viewed, time}</w:t>
            </w:r>
          </w:p>
        </w:tc>
      </w:tr>
      <w:tr w:rsidR="009D0853" w:rsidRPr="005D2588" w14:paraId="70C418C3"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0DC8FD8C" w14:textId="77777777" w:rsidR="009D0853" w:rsidRPr="00E34B7B" w:rsidRDefault="009D0853" w:rsidP="00985EC0">
            <w:pPr>
              <w:rPr>
                <w:rFonts w:ascii="Calibri" w:hAnsi="Calibri" w:cs="Calibri"/>
                <w:sz w:val="24"/>
                <w:szCs w:val="24"/>
              </w:rPr>
            </w:pPr>
            <w:r w:rsidRPr="00E34B7B">
              <w:rPr>
                <w:rFonts w:ascii="Calibri" w:hAnsi="Calibri" w:cs="Calibri"/>
                <w:sz w:val="24"/>
                <w:szCs w:val="24"/>
              </w:rPr>
              <w:t>NORMAL FORM</w:t>
            </w:r>
          </w:p>
        </w:tc>
        <w:tc>
          <w:tcPr>
            <w:tcW w:w="7371" w:type="dxa"/>
          </w:tcPr>
          <w:p w14:paraId="72B3A4BF" w14:textId="77777777" w:rsidR="009D0853" w:rsidRPr="005D2588" w:rsidRDefault="009D0853"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158C5">
              <w:rPr>
                <w:rFonts w:ascii="Calibri" w:hAnsi="Calibri" w:cs="Calibri"/>
                <w:sz w:val="24"/>
                <w:szCs w:val="24"/>
              </w:rPr>
              <w:t>BCNF</w:t>
            </w:r>
          </w:p>
        </w:tc>
      </w:tr>
    </w:tbl>
    <w:p w14:paraId="2DF6E7E7" w14:textId="529F830E" w:rsidR="009D0853" w:rsidRPr="006C6AA6" w:rsidRDefault="009D0853" w:rsidP="009D0853">
      <w:pPr>
        <w:pStyle w:val="Legenda"/>
        <w:jc w:val="center"/>
        <w:rPr>
          <w:rFonts w:ascii="Calibri" w:hAnsi="Calibri" w:cs="Calibri"/>
          <w:b/>
          <w:bCs/>
          <w:i w:val="0"/>
          <w:iCs w:val="0"/>
          <w:sz w:val="32"/>
          <w:szCs w:val="32"/>
        </w:rPr>
      </w:pPr>
      <w:r>
        <w:rPr>
          <w:i w:val="0"/>
          <w:iCs w:val="0"/>
          <w:sz w:val="14"/>
          <w:szCs w:val="14"/>
        </w:rPr>
        <w:t xml:space="preserve">                                                                                                                                                                 </w:t>
      </w:r>
      <w:r w:rsidR="00837CA0">
        <w:rPr>
          <w:i w:val="0"/>
          <w:iCs w:val="0"/>
          <w:sz w:val="14"/>
          <w:szCs w:val="14"/>
        </w:rPr>
        <w:t xml:space="preserve"> </w:t>
      </w:r>
      <w:r w:rsidRPr="006C6AA6">
        <w:rPr>
          <w:i w:val="0"/>
          <w:iCs w:val="0"/>
          <w:sz w:val="14"/>
          <w:szCs w:val="14"/>
        </w:rPr>
        <w:t xml:space="preserve">Table </w:t>
      </w:r>
      <w:r>
        <w:rPr>
          <w:i w:val="0"/>
          <w:iCs w:val="0"/>
          <w:sz w:val="14"/>
          <w:szCs w:val="14"/>
        </w:rPr>
        <w:t>2</w:t>
      </w:r>
      <w:r w:rsidR="00837CA0">
        <w:rPr>
          <w:i w:val="0"/>
          <w:iCs w:val="0"/>
          <w:sz w:val="14"/>
          <w:szCs w:val="14"/>
        </w:rPr>
        <w:t>9</w:t>
      </w:r>
      <w:r w:rsidRPr="006C6AA6">
        <w:rPr>
          <w:i w:val="0"/>
          <w:iCs w:val="0"/>
          <w:sz w:val="14"/>
          <w:szCs w:val="14"/>
        </w:rPr>
        <w:t>: NewsNet</w:t>
      </w:r>
      <w:r>
        <w:rPr>
          <w:i w:val="0"/>
          <w:iCs w:val="0"/>
          <w:sz w:val="14"/>
          <w:szCs w:val="14"/>
        </w:rPr>
        <w:t xml:space="preserve"> </w:t>
      </w:r>
      <w:r w:rsidR="00837CA0">
        <w:rPr>
          <w:i w:val="0"/>
          <w:iCs w:val="0"/>
          <w:sz w:val="14"/>
          <w:szCs w:val="14"/>
        </w:rPr>
        <w:t>Post</w:t>
      </w:r>
      <w:r>
        <w:rPr>
          <w:i w:val="0"/>
          <w:iCs w:val="0"/>
          <w:sz w:val="14"/>
          <w:szCs w:val="14"/>
        </w:rPr>
        <w:t xml:space="preserve"> Notification </w:t>
      </w:r>
      <w:r w:rsidRPr="006C6AA6">
        <w:rPr>
          <w:i w:val="0"/>
          <w:iCs w:val="0"/>
          <w:sz w:val="14"/>
          <w:szCs w:val="14"/>
        </w:rPr>
        <w:t>Schema Validation</w:t>
      </w:r>
    </w:p>
    <w:p w14:paraId="04BBDD25" w14:textId="77777777" w:rsidR="009D0853" w:rsidRPr="00374E6D" w:rsidRDefault="009D0853" w:rsidP="009D0853"/>
    <w:tbl>
      <w:tblPr>
        <w:tblStyle w:val="TabeladeGrelha1Clara"/>
        <w:tblW w:w="0" w:type="auto"/>
        <w:tblLayout w:type="fixed"/>
        <w:tblLook w:val="04A0" w:firstRow="1" w:lastRow="0" w:firstColumn="1" w:lastColumn="0" w:noHBand="0" w:noVBand="1"/>
      </w:tblPr>
      <w:tblGrid>
        <w:gridCol w:w="1838"/>
        <w:gridCol w:w="7371"/>
      </w:tblGrid>
      <w:tr w:rsidR="009D0853" w:rsidRPr="00857F8D" w14:paraId="687A598C"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61F775C" w14:textId="38353702" w:rsidR="009D0853" w:rsidRPr="00E34B7B" w:rsidRDefault="009D0853" w:rsidP="00985EC0">
            <w:pPr>
              <w:rPr>
                <w:rFonts w:ascii="Calibri" w:hAnsi="Calibri" w:cs="Calibri"/>
                <w:sz w:val="24"/>
                <w:szCs w:val="24"/>
              </w:rPr>
            </w:pPr>
            <w:r w:rsidRPr="00E34B7B">
              <w:rPr>
                <w:rFonts w:ascii="Calibri" w:hAnsi="Calibri" w:cs="Calibri"/>
                <w:sz w:val="24"/>
                <w:szCs w:val="24"/>
              </w:rPr>
              <w:t>TABLE R</w:t>
            </w:r>
            <w:r>
              <w:rPr>
                <w:rFonts w:ascii="Calibri" w:hAnsi="Calibri" w:cs="Calibri"/>
                <w:sz w:val="24"/>
                <w:szCs w:val="24"/>
              </w:rPr>
              <w:t>1</w:t>
            </w:r>
            <w:r w:rsidR="008B0AFA">
              <w:rPr>
                <w:rFonts w:ascii="Calibri" w:hAnsi="Calibri" w:cs="Calibri"/>
                <w:sz w:val="24"/>
                <w:szCs w:val="24"/>
              </w:rPr>
              <w:t>7</w:t>
            </w:r>
          </w:p>
        </w:tc>
        <w:tc>
          <w:tcPr>
            <w:tcW w:w="7371" w:type="dxa"/>
          </w:tcPr>
          <w:p w14:paraId="7032D09F" w14:textId="0EE76489" w:rsidR="009D0853" w:rsidRPr="00E34B7B" w:rsidRDefault="008B0AFA"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user_report</w:t>
            </w:r>
          </w:p>
        </w:tc>
      </w:tr>
      <w:tr w:rsidR="009D0853" w:rsidRPr="005D2588" w14:paraId="2CCF9B3E"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38CA3E61" w14:textId="77777777" w:rsidR="009D0853" w:rsidRPr="00E34B7B" w:rsidRDefault="009D0853" w:rsidP="00985EC0">
            <w:pPr>
              <w:rPr>
                <w:rFonts w:ascii="Calibri" w:hAnsi="Calibri" w:cs="Calibri"/>
                <w:sz w:val="24"/>
                <w:szCs w:val="24"/>
              </w:rPr>
            </w:pPr>
            <w:r w:rsidRPr="00E34B7B">
              <w:rPr>
                <w:rFonts w:ascii="Calibri" w:hAnsi="Calibri" w:cs="Calibri"/>
                <w:sz w:val="24"/>
                <w:szCs w:val="24"/>
              </w:rPr>
              <w:t>Keys</w:t>
            </w:r>
          </w:p>
        </w:tc>
        <w:tc>
          <w:tcPr>
            <w:tcW w:w="7371" w:type="dxa"/>
          </w:tcPr>
          <w:p w14:paraId="41C7E601" w14:textId="6ECCA74D" w:rsidR="009D0853" w:rsidRPr="005D2588" w:rsidRDefault="00602762"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02762">
              <w:rPr>
                <w:rFonts w:ascii="Calibri" w:hAnsi="Calibri" w:cs="Calibri"/>
                <w:sz w:val="24"/>
                <w:szCs w:val="24"/>
              </w:rPr>
              <w:t>{ report_id }</w:t>
            </w:r>
          </w:p>
        </w:tc>
      </w:tr>
      <w:tr w:rsidR="009D0853" w:rsidRPr="005D2588" w14:paraId="400E25E6"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33835C10" w14:textId="77777777" w:rsidR="009D0853" w:rsidRPr="00E34B7B" w:rsidRDefault="009D0853" w:rsidP="00985EC0">
            <w:pPr>
              <w:rPr>
                <w:rFonts w:ascii="Calibri" w:hAnsi="Calibri" w:cs="Calibri"/>
                <w:sz w:val="24"/>
                <w:szCs w:val="24"/>
              </w:rPr>
            </w:pPr>
            <w:r w:rsidRPr="00E34B7B">
              <w:rPr>
                <w:rFonts w:ascii="Calibri" w:hAnsi="Calibri" w:cs="Calibri"/>
                <w:sz w:val="24"/>
                <w:szCs w:val="24"/>
              </w:rPr>
              <w:t>Functional Dependencies:</w:t>
            </w:r>
          </w:p>
        </w:tc>
        <w:tc>
          <w:tcPr>
            <w:tcW w:w="7371" w:type="dxa"/>
          </w:tcPr>
          <w:p w14:paraId="516F90AD" w14:textId="77777777" w:rsidR="009D0853" w:rsidRPr="005D2588" w:rsidRDefault="009D0853"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r>
      <w:tr w:rsidR="009D0853" w:rsidRPr="005D2588" w14:paraId="28C0C633"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79D0B55A" w14:textId="77777777" w:rsidR="009D0853" w:rsidRPr="00857F8D" w:rsidRDefault="009D0853" w:rsidP="00985EC0">
            <w:pPr>
              <w:rPr>
                <w:rFonts w:ascii="Calibri" w:hAnsi="Calibri" w:cs="Calibri"/>
                <w:b w:val="0"/>
                <w:bCs w:val="0"/>
                <w:sz w:val="24"/>
                <w:szCs w:val="24"/>
              </w:rPr>
            </w:pPr>
            <w:r>
              <w:rPr>
                <w:rFonts w:ascii="Calibri" w:hAnsi="Calibri" w:cs="Calibri"/>
                <w:b w:val="0"/>
                <w:bCs w:val="0"/>
                <w:sz w:val="24"/>
                <w:szCs w:val="24"/>
              </w:rPr>
              <w:t>FD1001</w:t>
            </w:r>
          </w:p>
        </w:tc>
        <w:tc>
          <w:tcPr>
            <w:tcW w:w="7371" w:type="dxa"/>
          </w:tcPr>
          <w:p w14:paraId="56CA44DD" w14:textId="482FDFEC" w:rsidR="009D0853" w:rsidRPr="005D2588" w:rsidRDefault="00602762"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02762">
              <w:rPr>
                <w:rFonts w:ascii="Calibri" w:hAnsi="Calibri" w:cs="Calibri"/>
                <w:sz w:val="24"/>
                <w:szCs w:val="24"/>
              </w:rPr>
              <w:t>{report_id} → {reporter_id, reported_id, reason, time}</w:t>
            </w:r>
          </w:p>
        </w:tc>
      </w:tr>
      <w:tr w:rsidR="009D0853" w:rsidRPr="005D2588" w14:paraId="02869ECB"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06806C4C" w14:textId="77777777" w:rsidR="009D0853" w:rsidRPr="00E34B7B" w:rsidRDefault="009D0853" w:rsidP="00985EC0">
            <w:pPr>
              <w:rPr>
                <w:rFonts w:ascii="Calibri" w:hAnsi="Calibri" w:cs="Calibri"/>
                <w:sz w:val="24"/>
                <w:szCs w:val="24"/>
              </w:rPr>
            </w:pPr>
            <w:r w:rsidRPr="00E34B7B">
              <w:rPr>
                <w:rFonts w:ascii="Calibri" w:hAnsi="Calibri" w:cs="Calibri"/>
                <w:sz w:val="24"/>
                <w:szCs w:val="24"/>
              </w:rPr>
              <w:t>NORMAL FORM</w:t>
            </w:r>
          </w:p>
        </w:tc>
        <w:tc>
          <w:tcPr>
            <w:tcW w:w="7371" w:type="dxa"/>
          </w:tcPr>
          <w:p w14:paraId="07C743F4" w14:textId="77777777" w:rsidR="009D0853" w:rsidRPr="005D2588" w:rsidRDefault="009D0853"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158C5">
              <w:rPr>
                <w:rFonts w:ascii="Calibri" w:hAnsi="Calibri" w:cs="Calibri"/>
                <w:sz w:val="24"/>
                <w:szCs w:val="24"/>
              </w:rPr>
              <w:t>BCNF</w:t>
            </w:r>
          </w:p>
        </w:tc>
      </w:tr>
    </w:tbl>
    <w:p w14:paraId="0186793D" w14:textId="1031CAC7" w:rsidR="009D0853" w:rsidRPr="006C6AA6" w:rsidRDefault="009D0853" w:rsidP="009D0853">
      <w:pPr>
        <w:pStyle w:val="Legenda"/>
        <w:jc w:val="center"/>
        <w:rPr>
          <w:rFonts w:ascii="Calibri" w:hAnsi="Calibri" w:cs="Calibri"/>
          <w:b/>
          <w:bCs/>
          <w:i w:val="0"/>
          <w:iCs w:val="0"/>
          <w:sz w:val="32"/>
          <w:szCs w:val="32"/>
        </w:rPr>
      </w:pPr>
      <w:r>
        <w:rPr>
          <w:i w:val="0"/>
          <w:iCs w:val="0"/>
          <w:sz w:val="14"/>
          <w:szCs w:val="14"/>
        </w:rPr>
        <w:t xml:space="preserve">                                                                                                                                                                </w:t>
      </w:r>
      <w:r w:rsidR="000C6242">
        <w:rPr>
          <w:i w:val="0"/>
          <w:iCs w:val="0"/>
          <w:sz w:val="14"/>
          <w:szCs w:val="14"/>
        </w:rPr>
        <w:t xml:space="preserve">             </w:t>
      </w:r>
      <w:r>
        <w:rPr>
          <w:i w:val="0"/>
          <w:iCs w:val="0"/>
          <w:sz w:val="14"/>
          <w:szCs w:val="14"/>
        </w:rPr>
        <w:t xml:space="preserve"> </w:t>
      </w:r>
      <w:r w:rsidRPr="006C6AA6">
        <w:rPr>
          <w:i w:val="0"/>
          <w:iCs w:val="0"/>
          <w:sz w:val="14"/>
          <w:szCs w:val="14"/>
        </w:rPr>
        <w:t xml:space="preserve">Table </w:t>
      </w:r>
      <w:r w:rsidR="00CA4039">
        <w:rPr>
          <w:i w:val="0"/>
          <w:iCs w:val="0"/>
          <w:sz w:val="14"/>
          <w:szCs w:val="14"/>
        </w:rPr>
        <w:t>30</w:t>
      </w:r>
      <w:r w:rsidRPr="006C6AA6">
        <w:rPr>
          <w:i w:val="0"/>
          <w:iCs w:val="0"/>
          <w:sz w:val="14"/>
          <w:szCs w:val="14"/>
        </w:rPr>
        <w:t>: NewsNet</w:t>
      </w:r>
      <w:r>
        <w:rPr>
          <w:i w:val="0"/>
          <w:iCs w:val="0"/>
          <w:sz w:val="14"/>
          <w:szCs w:val="14"/>
        </w:rPr>
        <w:t xml:space="preserve"> </w:t>
      </w:r>
      <w:r w:rsidR="000C6242">
        <w:rPr>
          <w:i w:val="0"/>
          <w:iCs w:val="0"/>
          <w:sz w:val="14"/>
          <w:szCs w:val="14"/>
        </w:rPr>
        <w:t>User Report</w:t>
      </w:r>
      <w:r>
        <w:rPr>
          <w:i w:val="0"/>
          <w:iCs w:val="0"/>
          <w:sz w:val="14"/>
          <w:szCs w:val="14"/>
        </w:rPr>
        <w:t xml:space="preserve"> </w:t>
      </w:r>
      <w:r w:rsidRPr="006C6AA6">
        <w:rPr>
          <w:i w:val="0"/>
          <w:iCs w:val="0"/>
          <w:sz w:val="14"/>
          <w:szCs w:val="14"/>
        </w:rPr>
        <w:t>Schema Validation</w:t>
      </w:r>
    </w:p>
    <w:p w14:paraId="68BD6C67" w14:textId="77777777" w:rsidR="009D0853" w:rsidRPr="00374E6D" w:rsidRDefault="009D0853" w:rsidP="009D0853"/>
    <w:tbl>
      <w:tblPr>
        <w:tblStyle w:val="TabeladeGrelha1Clara"/>
        <w:tblW w:w="0" w:type="auto"/>
        <w:tblLayout w:type="fixed"/>
        <w:tblLook w:val="04A0" w:firstRow="1" w:lastRow="0" w:firstColumn="1" w:lastColumn="0" w:noHBand="0" w:noVBand="1"/>
      </w:tblPr>
      <w:tblGrid>
        <w:gridCol w:w="1838"/>
        <w:gridCol w:w="7371"/>
      </w:tblGrid>
      <w:tr w:rsidR="009D0853" w:rsidRPr="00857F8D" w14:paraId="145CB466"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5F4A2EE" w14:textId="3C8DC47C" w:rsidR="009D0853" w:rsidRPr="00E34B7B" w:rsidRDefault="009D0853" w:rsidP="00985EC0">
            <w:pPr>
              <w:rPr>
                <w:rFonts w:ascii="Calibri" w:hAnsi="Calibri" w:cs="Calibri"/>
                <w:sz w:val="24"/>
                <w:szCs w:val="24"/>
              </w:rPr>
            </w:pPr>
            <w:r w:rsidRPr="00E34B7B">
              <w:rPr>
                <w:rFonts w:ascii="Calibri" w:hAnsi="Calibri" w:cs="Calibri"/>
                <w:sz w:val="24"/>
                <w:szCs w:val="24"/>
              </w:rPr>
              <w:t>TABLE R</w:t>
            </w:r>
            <w:r>
              <w:rPr>
                <w:rFonts w:ascii="Calibri" w:hAnsi="Calibri" w:cs="Calibri"/>
                <w:sz w:val="24"/>
                <w:szCs w:val="24"/>
              </w:rPr>
              <w:t>1</w:t>
            </w:r>
            <w:r w:rsidR="00C278DF">
              <w:rPr>
                <w:rFonts w:ascii="Calibri" w:hAnsi="Calibri" w:cs="Calibri"/>
                <w:sz w:val="24"/>
                <w:szCs w:val="24"/>
              </w:rPr>
              <w:t>8</w:t>
            </w:r>
          </w:p>
        </w:tc>
        <w:tc>
          <w:tcPr>
            <w:tcW w:w="7371" w:type="dxa"/>
          </w:tcPr>
          <w:p w14:paraId="551B536F" w14:textId="6F45EDF5" w:rsidR="009D0853" w:rsidRPr="00E34B7B" w:rsidRDefault="00C278DF"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post_report</w:t>
            </w:r>
          </w:p>
        </w:tc>
      </w:tr>
      <w:tr w:rsidR="009D0853" w:rsidRPr="005D2588" w14:paraId="05A34A10"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4381762F" w14:textId="77777777" w:rsidR="009D0853" w:rsidRPr="00E34B7B" w:rsidRDefault="009D0853" w:rsidP="00985EC0">
            <w:pPr>
              <w:rPr>
                <w:rFonts w:ascii="Calibri" w:hAnsi="Calibri" w:cs="Calibri"/>
                <w:sz w:val="24"/>
                <w:szCs w:val="24"/>
              </w:rPr>
            </w:pPr>
            <w:r w:rsidRPr="00E34B7B">
              <w:rPr>
                <w:rFonts w:ascii="Calibri" w:hAnsi="Calibri" w:cs="Calibri"/>
                <w:sz w:val="24"/>
                <w:szCs w:val="24"/>
              </w:rPr>
              <w:t>Keys</w:t>
            </w:r>
          </w:p>
        </w:tc>
        <w:tc>
          <w:tcPr>
            <w:tcW w:w="7371" w:type="dxa"/>
          </w:tcPr>
          <w:p w14:paraId="589FCDB4" w14:textId="6121AF5F" w:rsidR="009D0853" w:rsidRPr="005D2588" w:rsidRDefault="00473F64"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73F64">
              <w:rPr>
                <w:rFonts w:ascii="Calibri" w:hAnsi="Calibri" w:cs="Calibri"/>
                <w:sz w:val="24"/>
                <w:szCs w:val="24"/>
              </w:rPr>
              <w:t>{ report_id }</w:t>
            </w:r>
          </w:p>
        </w:tc>
      </w:tr>
      <w:tr w:rsidR="009D0853" w:rsidRPr="005D2588" w14:paraId="3EE7BADF"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645CE8DB" w14:textId="77777777" w:rsidR="009D0853" w:rsidRPr="00E34B7B" w:rsidRDefault="009D0853" w:rsidP="00985EC0">
            <w:pPr>
              <w:rPr>
                <w:rFonts w:ascii="Calibri" w:hAnsi="Calibri" w:cs="Calibri"/>
                <w:sz w:val="24"/>
                <w:szCs w:val="24"/>
              </w:rPr>
            </w:pPr>
            <w:r w:rsidRPr="00E34B7B">
              <w:rPr>
                <w:rFonts w:ascii="Calibri" w:hAnsi="Calibri" w:cs="Calibri"/>
                <w:sz w:val="24"/>
                <w:szCs w:val="24"/>
              </w:rPr>
              <w:t>Functional Dependencies:</w:t>
            </w:r>
          </w:p>
        </w:tc>
        <w:tc>
          <w:tcPr>
            <w:tcW w:w="7371" w:type="dxa"/>
          </w:tcPr>
          <w:p w14:paraId="5B5DF75E" w14:textId="77777777" w:rsidR="009D0853" w:rsidRPr="005D2588" w:rsidRDefault="009D0853"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r>
      <w:tr w:rsidR="009D0853" w:rsidRPr="005D2588" w14:paraId="1402A588"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5AF8E22A" w14:textId="77777777" w:rsidR="009D0853" w:rsidRPr="00857F8D" w:rsidRDefault="009D0853" w:rsidP="00985EC0">
            <w:pPr>
              <w:rPr>
                <w:rFonts w:ascii="Calibri" w:hAnsi="Calibri" w:cs="Calibri"/>
                <w:b w:val="0"/>
                <w:bCs w:val="0"/>
                <w:sz w:val="24"/>
                <w:szCs w:val="24"/>
              </w:rPr>
            </w:pPr>
            <w:r>
              <w:rPr>
                <w:rFonts w:ascii="Calibri" w:hAnsi="Calibri" w:cs="Calibri"/>
                <w:b w:val="0"/>
                <w:bCs w:val="0"/>
                <w:sz w:val="24"/>
                <w:szCs w:val="24"/>
              </w:rPr>
              <w:t>FD1001</w:t>
            </w:r>
          </w:p>
        </w:tc>
        <w:tc>
          <w:tcPr>
            <w:tcW w:w="7371" w:type="dxa"/>
          </w:tcPr>
          <w:p w14:paraId="19094757" w14:textId="1D6BBA8B" w:rsidR="009D0853" w:rsidRPr="005D2588" w:rsidRDefault="00473F64"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73F64">
              <w:rPr>
                <w:rFonts w:ascii="Calibri" w:hAnsi="Calibri" w:cs="Calibri"/>
                <w:sz w:val="24"/>
                <w:szCs w:val="24"/>
              </w:rPr>
              <w:t>{report_id} → {reporter_id, reported_id, post_id, reason, time}</w:t>
            </w:r>
          </w:p>
        </w:tc>
      </w:tr>
      <w:tr w:rsidR="009D0853" w:rsidRPr="005D2588" w14:paraId="6A006BB2"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44950C7A" w14:textId="77777777" w:rsidR="009D0853" w:rsidRPr="00E34B7B" w:rsidRDefault="009D0853" w:rsidP="00985EC0">
            <w:pPr>
              <w:rPr>
                <w:rFonts w:ascii="Calibri" w:hAnsi="Calibri" w:cs="Calibri"/>
                <w:sz w:val="24"/>
                <w:szCs w:val="24"/>
              </w:rPr>
            </w:pPr>
            <w:r w:rsidRPr="00E34B7B">
              <w:rPr>
                <w:rFonts w:ascii="Calibri" w:hAnsi="Calibri" w:cs="Calibri"/>
                <w:sz w:val="24"/>
                <w:szCs w:val="24"/>
              </w:rPr>
              <w:t>NORMAL FORM</w:t>
            </w:r>
          </w:p>
        </w:tc>
        <w:tc>
          <w:tcPr>
            <w:tcW w:w="7371" w:type="dxa"/>
          </w:tcPr>
          <w:p w14:paraId="250C7565" w14:textId="77777777" w:rsidR="009D0853" w:rsidRPr="005D2588" w:rsidRDefault="009D0853"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158C5">
              <w:rPr>
                <w:rFonts w:ascii="Calibri" w:hAnsi="Calibri" w:cs="Calibri"/>
                <w:sz w:val="24"/>
                <w:szCs w:val="24"/>
              </w:rPr>
              <w:t>BCNF</w:t>
            </w:r>
          </w:p>
        </w:tc>
      </w:tr>
    </w:tbl>
    <w:p w14:paraId="2D307ADC" w14:textId="518B2FCA" w:rsidR="009D0853" w:rsidRPr="006C6AA6" w:rsidRDefault="009D0853" w:rsidP="009D0853">
      <w:pPr>
        <w:pStyle w:val="Legenda"/>
        <w:jc w:val="center"/>
        <w:rPr>
          <w:rFonts w:ascii="Calibri" w:hAnsi="Calibri" w:cs="Calibri"/>
          <w:b/>
          <w:bCs/>
          <w:i w:val="0"/>
          <w:iCs w:val="0"/>
          <w:sz w:val="32"/>
          <w:szCs w:val="32"/>
        </w:rPr>
      </w:pPr>
      <w:r>
        <w:rPr>
          <w:i w:val="0"/>
          <w:iCs w:val="0"/>
          <w:sz w:val="14"/>
          <w:szCs w:val="14"/>
        </w:rPr>
        <w:t xml:space="preserve">                                                                                                                                                            </w:t>
      </w:r>
      <w:r w:rsidR="00473F64">
        <w:rPr>
          <w:i w:val="0"/>
          <w:iCs w:val="0"/>
          <w:sz w:val="14"/>
          <w:szCs w:val="14"/>
        </w:rPr>
        <w:t xml:space="preserve">              </w:t>
      </w:r>
      <w:r>
        <w:rPr>
          <w:i w:val="0"/>
          <w:iCs w:val="0"/>
          <w:sz w:val="14"/>
          <w:szCs w:val="14"/>
        </w:rPr>
        <w:t xml:space="preserve">     </w:t>
      </w:r>
      <w:r w:rsidRPr="006C6AA6">
        <w:rPr>
          <w:i w:val="0"/>
          <w:iCs w:val="0"/>
          <w:sz w:val="14"/>
          <w:szCs w:val="14"/>
        </w:rPr>
        <w:t xml:space="preserve">Table </w:t>
      </w:r>
      <w:r w:rsidR="00473F64">
        <w:rPr>
          <w:i w:val="0"/>
          <w:iCs w:val="0"/>
          <w:sz w:val="14"/>
          <w:szCs w:val="14"/>
        </w:rPr>
        <w:t>31</w:t>
      </w:r>
      <w:r w:rsidRPr="006C6AA6">
        <w:rPr>
          <w:i w:val="0"/>
          <w:iCs w:val="0"/>
          <w:sz w:val="14"/>
          <w:szCs w:val="14"/>
        </w:rPr>
        <w:t>: NewsNet</w:t>
      </w:r>
      <w:r>
        <w:rPr>
          <w:i w:val="0"/>
          <w:iCs w:val="0"/>
          <w:sz w:val="14"/>
          <w:szCs w:val="14"/>
        </w:rPr>
        <w:t xml:space="preserve"> </w:t>
      </w:r>
      <w:r w:rsidR="00473F64">
        <w:rPr>
          <w:i w:val="0"/>
          <w:iCs w:val="0"/>
          <w:sz w:val="14"/>
          <w:szCs w:val="14"/>
        </w:rPr>
        <w:t xml:space="preserve">Post Report </w:t>
      </w:r>
      <w:r w:rsidRPr="006C6AA6">
        <w:rPr>
          <w:i w:val="0"/>
          <w:iCs w:val="0"/>
          <w:sz w:val="14"/>
          <w:szCs w:val="14"/>
        </w:rPr>
        <w:t>Schema Validation</w:t>
      </w:r>
    </w:p>
    <w:p w14:paraId="08982B2C" w14:textId="77777777" w:rsidR="009D0853" w:rsidRPr="00374E6D" w:rsidRDefault="009D0853" w:rsidP="009D0853"/>
    <w:tbl>
      <w:tblPr>
        <w:tblStyle w:val="TabeladeGrelha1Clara"/>
        <w:tblW w:w="0" w:type="auto"/>
        <w:tblLayout w:type="fixed"/>
        <w:tblLook w:val="04A0" w:firstRow="1" w:lastRow="0" w:firstColumn="1" w:lastColumn="0" w:noHBand="0" w:noVBand="1"/>
      </w:tblPr>
      <w:tblGrid>
        <w:gridCol w:w="1838"/>
        <w:gridCol w:w="7371"/>
      </w:tblGrid>
      <w:tr w:rsidR="009D0853" w:rsidRPr="00857F8D" w14:paraId="15032921"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0BCDE65" w14:textId="51B14718" w:rsidR="009D0853" w:rsidRPr="00E34B7B" w:rsidRDefault="009D0853" w:rsidP="00985EC0">
            <w:pPr>
              <w:rPr>
                <w:rFonts w:ascii="Calibri" w:hAnsi="Calibri" w:cs="Calibri"/>
                <w:sz w:val="24"/>
                <w:szCs w:val="24"/>
              </w:rPr>
            </w:pPr>
            <w:r w:rsidRPr="00E34B7B">
              <w:rPr>
                <w:rFonts w:ascii="Calibri" w:hAnsi="Calibri" w:cs="Calibri"/>
                <w:sz w:val="24"/>
                <w:szCs w:val="24"/>
              </w:rPr>
              <w:t>TABLE R</w:t>
            </w:r>
            <w:r>
              <w:rPr>
                <w:rFonts w:ascii="Calibri" w:hAnsi="Calibri" w:cs="Calibri"/>
                <w:sz w:val="24"/>
                <w:szCs w:val="24"/>
              </w:rPr>
              <w:t>1</w:t>
            </w:r>
            <w:r w:rsidR="008F4483">
              <w:rPr>
                <w:rFonts w:ascii="Calibri" w:hAnsi="Calibri" w:cs="Calibri"/>
                <w:sz w:val="24"/>
                <w:szCs w:val="24"/>
              </w:rPr>
              <w:t>9</w:t>
            </w:r>
          </w:p>
        </w:tc>
        <w:tc>
          <w:tcPr>
            <w:tcW w:w="7371" w:type="dxa"/>
          </w:tcPr>
          <w:p w14:paraId="78ACB75B" w14:textId="3175BA13" w:rsidR="009D0853" w:rsidRPr="00E34B7B" w:rsidRDefault="008F4483"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comment_report</w:t>
            </w:r>
          </w:p>
        </w:tc>
      </w:tr>
      <w:tr w:rsidR="009D0853" w:rsidRPr="005D2588" w14:paraId="22539850"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354D8F43" w14:textId="77777777" w:rsidR="009D0853" w:rsidRPr="00E34B7B" w:rsidRDefault="009D0853" w:rsidP="00985EC0">
            <w:pPr>
              <w:rPr>
                <w:rFonts w:ascii="Calibri" w:hAnsi="Calibri" w:cs="Calibri"/>
                <w:sz w:val="24"/>
                <w:szCs w:val="24"/>
              </w:rPr>
            </w:pPr>
            <w:r w:rsidRPr="00E34B7B">
              <w:rPr>
                <w:rFonts w:ascii="Calibri" w:hAnsi="Calibri" w:cs="Calibri"/>
                <w:sz w:val="24"/>
                <w:szCs w:val="24"/>
              </w:rPr>
              <w:t>Keys</w:t>
            </w:r>
          </w:p>
        </w:tc>
        <w:tc>
          <w:tcPr>
            <w:tcW w:w="7371" w:type="dxa"/>
          </w:tcPr>
          <w:p w14:paraId="7B7DC09F" w14:textId="2E3AB85E" w:rsidR="009D0853" w:rsidRPr="005D2588" w:rsidRDefault="00744A71"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44A71">
              <w:rPr>
                <w:rFonts w:ascii="Calibri" w:hAnsi="Calibri" w:cs="Calibri"/>
                <w:sz w:val="24"/>
                <w:szCs w:val="24"/>
              </w:rPr>
              <w:t>{ report_id }</w:t>
            </w:r>
          </w:p>
        </w:tc>
      </w:tr>
      <w:tr w:rsidR="009D0853" w:rsidRPr="005D2588" w14:paraId="038DAD14"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7C06F4F9" w14:textId="77777777" w:rsidR="009D0853" w:rsidRPr="00E34B7B" w:rsidRDefault="009D0853" w:rsidP="00985EC0">
            <w:pPr>
              <w:rPr>
                <w:rFonts w:ascii="Calibri" w:hAnsi="Calibri" w:cs="Calibri"/>
                <w:sz w:val="24"/>
                <w:szCs w:val="24"/>
              </w:rPr>
            </w:pPr>
            <w:r w:rsidRPr="00E34B7B">
              <w:rPr>
                <w:rFonts w:ascii="Calibri" w:hAnsi="Calibri" w:cs="Calibri"/>
                <w:sz w:val="24"/>
                <w:szCs w:val="24"/>
              </w:rPr>
              <w:t>Functional Dependencies:</w:t>
            </w:r>
          </w:p>
        </w:tc>
        <w:tc>
          <w:tcPr>
            <w:tcW w:w="7371" w:type="dxa"/>
          </w:tcPr>
          <w:p w14:paraId="31F0F256" w14:textId="77777777" w:rsidR="009D0853" w:rsidRPr="005D2588" w:rsidRDefault="009D0853"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r>
      <w:tr w:rsidR="009D0853" w:rsidRPr="005D2588" w14:paraId="4CA1F74E"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6D3597F4" w14:textId="77777777" w:rsidR="009D0853" w:rsidRPr="00857F8D" w:rsidRDefault="009D0853" w:rsidP="00985EC0">
            <w:pPr>
              <w:rPr>
                <w:rFonts w:ascii="Calibri" w:hAnsi="Calibri" w:cs="Calibri"/>
                <w:b w:val="0"/>
                <w:bCs w:val="0"/>
                <w:sz w:val="24"/>
                <w:szCs w:val="24"/>
              </w:rPr>
            </w:pPr>
            <w:r>
              <w:rPr>
                <w:rFonts w:ascii="Calibri" w:hAnsi="Calibri" w:cs="Calibri"/>
                <w:b w:val="0"/>
                <w:bCs w:val="0"/>
                <w:sz w:val="24"/>
                <w:szCs w:val="24"/>
              </w:rPr>
              <w:t>FD1001</w:t>
            </w:r>
          </w:p>
        </w:tc>
        <w:tc>
          <w:tcPr>
            <w:tcW w:w="7371" w:type="dxa"/>
          </w:tcPr>
          <w:p w14:paraId="3C13549E" w14:textId="4EEA1575" w:rsidR="009D0853" w:rsidRPr="005D2588" w:rsidRDefault="00744A71"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44A71">
              <w:rPr>
                <w:rFonts w:ascii="Calibri" w:hAnsi="Calibri" w:cs="Calibri"/>
                <w:sz w:val="24"/>
                <w:szCs w:val="24"/>
              </w:rPr>
              <w:t>{report_id} → {reporter_id, reported_id, comment_id, reason, time}</w:t>
            </w:r>
          </w:p>
        </w:tc>
      </w:tr>
      <w:tr w:rsidR="009D0853" w:rsidRPr="005D2588" w14:paraId="201AC5EF"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7C99573B" w14:textId="77777777" w:rsidR="009D0853" w:rsidRPr="00E34B7B" w:rsidRDefault="009D0853" w:rsidP="00985EC0">
            <w:pPr>
              <w:rPr>
                <w:rFonts w:ascii="Calibri" w:hAnsi="Calibri" w:cs="Calibri"/>
                <w:sz w:val="24"/>
                <w:szCs w:val="24"/>
              </w:rPr>
            </w:pPr>
            <w:r w:rsidRPr="00E34B7B">
              <w:rPr>
                <w:rFonts w:ascii="Calibri" w:hAnsi="Calibri" w:cs="Calibri"/>
                <w:sz w:val="24"/>
                <w:szCs w:val="24"/>
              </w:rPr>
              <w:t>NORMAL FORM</w:t>
            </w:r>
          </w:p>
        </w:tc>
        <w:tc>
          <w:tcPr>
            <w:tcW w:w="7371" w:type="dxa"/>
          </w:tcPr>
          <w:p w14:paraId="21B461DB" w14:textId="77777777" w:rsidR="009D0853" w:rsidRPr="005D2588" w:rsidRDefault="009D0853"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158C5">
              <w:rPr>
                <w:rFonts w:ascii="Calibri" w:hAnsi="Calibri" w:cs="Calibri"/>
                <w:sz w:val="24"/>
                <w:szCs w:val="24"/>
              </w:rPr>
              <w:t>BCNF</w:t>
            </w:r>
          </w:p>
        </w:tc>
      </w:tr>
    </w:tbl>
    <w:p w14:paraId="3E281E38" w14:textId="311B379B" w:rsidR="009D0853" w:rsidRPr="006C6AA6" w:rsidRDefault="009D0853" w:rsidP="009D0853">
      <w:pPr>
        <w:pStyle w:val="Legenda"/>
        <w:jc w:val="center"/>
        <w:rPr>
          <w:rFonts w:ascii="Calibri" w:hAnsi="Calibri" w:cs="Calibri"/>
          <w:b/>
          <w:bCs/>
          <w:i w:val="0"/>
          <w:iCs w:val="0"/>
          <w:sz w:val="32"/>
          <w:szCs w:val="32"/>
        </w:rPr>
      </w:pPr>
      <w:r>
        <w:rPr>
          <w:i w:val="0"/>
          <w:iCs w:val="0"/>
          <w:sz w:val="14"/>
          <w:szCs w:val="14"/>
        </w:rPr>
        <w:t xml:space="preserve">                                                                                                                                                                 </w:t>
      </w:r>
      <w:r w:rsidRPr="006C6AA6">
        <w:rPr>
          <w:i w:val="0"/>
          <w:iCs w:val="0"/>
          <w:sz w:val="14"/>
          <w:szCs w:val="14"/>
        </w:rPr>
        <w:t xml:space="preserve">Table </w:t>
      </w:r>
      <w:r w:rsidR="00BF10A1">
        <w:rPr>
          <w:i w:val="0"/>
          <w:iCs w:val="0"/>
          <w:sz w:val="14"/>
          <w:szCs w:val="14"/>
        </w:rPr>
        <w:t>32</w:t>
      </w:r>
      <w:r w:rsidRPr="006C6AA6">
        <w:rPr>
          <w:i w:val="0"/>
          <w:iCs w:val="0"/>
          <w:sz w:val="14"/>
          <w:szCs w:val="14"/>
        </w:rPr>
        <w:t>: NewsNet</w:t>
      </w:r>
      <w:r>
        <w:rPr>
          <w:i w:val="0"/>
          <w:iCs w:val="0"/>
          <w:sz w:val="14"/>
          <w:szCs w:val="14"/>
        </w:rPr>
        <w:t xml:space="preserve"> </w:t>
      </w:r>
      <w:r w:rsidR="00BF10A1">
        <w:rPr>
          <w:i w:val="0"/>
          <w:iCs w:val="0"/>
          <w:sz w:val="14"/>
          <w:szCs w:val="14"/>
        </w:rPr>
        <w:t xml:space="preserve">Comment Report </w:t>
      </w:r>
      <w:r w:rsidRPr="006C6AA6">
        <w:rPr>
          <w:i w:val="0"/>
          <w:iCs w:val="0"/>
          <w:sz w:val="14"/>
          <w:szCs w:val="14"/>
        </w:rPr>
        <w:t>Schema Validation</w:t>
      </w:r>
    </w:p>
    <w:p w14:paraId="701FE8BB" w14:textId="77777777" w:rsidR="009D0853" w:rsidRPr="00374E6D" w:rsidRDefault="009D0853" w:rsidP="009D0853"/>
    <w:tbl>
      <w:tblPr>
        <w:tblStyle w:val="TabeladeGrelha1Clara"/>
        <w:tblW w:w="0" w:type="auto"/>
        <w:tblLayout w:type="fixed"/>
        <w:tblLook w:val="04A0" w:firstRow="1" w:lastRow="0" w:firstColumn="1" w:lastColumn="0" w:noHBand="0" w:noVBand="1"/>
      </w:tblPr>
      <w:tblGrid>
        <w:gridCol w:w="1838"/>
        <w:gridCol w:w="7371"/>
      </w:tblGrid>
      <w:tr w:rsidR="009D0853" w:rsidRPr="00857F8D" w14:paraId="2F04C972"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3304DFD" w14:textId="750F60ED" w:rsidR="009D0853" w:rsidRPr="00E34B7B" w:rsidRDefault="009D0853" w:rsidP="00985EC0">
            <w:pPr>
              <w:rPr>
                <w:rFonts w:ascii="Calibri" w:hAnsi="Calibri" w:cs="Calibri"/>
                <w:sz w:val="24"/>
                <w:szCs w:val="24"/>
              </w:rPr>
            </w:pPr>
            <w:r w:rsidRPr="00E34B7B">
              <w:rPr>
                <w:rFonts w:ascii="Calibri" w:hAnsi="Calibri" w:cs="Calibri"/>
                <w:sz w:val="24"/>
                <w:szCs w:val="24"/>
              </w:rPr>
              <w:t>TABLE R</w:t>
            </w:r>
            <w:r w:rsidR="00BF10A1">
              <w:rPr>
                <w:rFonts w:ascii="Calibri" w:hAnsi="Calibri" w:cs="Calibri"/>
                <w:sz w:val="24"/>
                <w:szCs w:val="24"/>
              </w:rPr>
              <w:t>20</w:t>
            </w:r>
          </w:p>
        </w:tc>
        <w:tc>
          <w:tcPr>
            <w:tcW w:w="7371" w:type="dxa"/>
          </w:tcPr>
          <w:p w14:paraId="3F2CA6B8" w14:textId="40DA4BEA" w:rsidR="009D0853" w:rsidRPr="00E34B7B" w:rsidRDefault="00BF10A1"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blocked_user</w:t>
            </w:r>
          </w:p>
        </w:tc>
      </w:tr>
      <w:tr w:rsidR="009D0853" w:rsidRPr="005D2588" w14:paraId="0F1450F7"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65B0E3C4" w14:textId="77777777" w:rsidR="009D0853" w:rsidRPr="00E34B7B" w:rsidRDefault="009D0853" w:rsidP="00985EC0">
            <w:pPr>
              <w:rPr>
                <w:rFonts w:ascii="Calibri" w:hAnsi="Calibri" w:cs="Calibri"/>
                <w:sz w:val="24"/>
                <w:szCs w:val="24"/>
              </w:rPr>
            </w:pPr>
            <w:r w:rsidRPr="00E34B7B">
              <w:rPr>
                <w:rFonts w:ascii="Calibri" w:hAnsi="Calibri" w:cs="Calibri"/>
                <w:sz w:val="24"/>
                <w:szCs w:val="24"/>
              </w:rPr>
              <w:t>Keys</w:t>
            </w:r>
          </w:p>
        </w:tc>
        <w:tc>
          <w:tcPr>
            <w:tcW w:w="7371" w:type="dxa"/>
          </w:tcPr>
          <w:p w14:paraId="4E1ECFBC" w14:textId="43ABC62D" w:rsidR="009D0853" w:rsidRPr="005D2588" w:rsidRDefault="00323651"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323651">
              <w:rPr>
                <w:rFonts w:ascii="Calibri" w:hAnsi="Calibri" w:cs="Calibri"/>
                <w:sz w:val="24"/>
                <w:szCs w:val="24"/>
              </w:rPr>
              <w:t>{ blocked_id }</w:t>
            </w:r>
          </w:p>
        </w:tc>
      </w:tr>
      <w:tr w:rsidR="009D0853" w:rsidRPr="005D2588" w14:paraId="42DA51C3"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1972DC44" w14:textId="77777777" w:rsidR="009D0853" w:rsidRPr="00E34B7B" w:rsidRDefault="009D0853" w:rsidP="00985EC0">
            <w:pPr>
              <w:rPr>
                <w:rFonts w:ascii="Calibri" w:hAnsi="Calibri" w:cs="Calibri"/>
                <w:sz w:val="24"/>
                <w:szCs w:val="24"/>
              </w:rPr>
            </w:pPr>
            <w:r w:rsidRPr="00E34B7B">
              <w:rPr>
                <w:rFonts w:ascii="Calibri" w:hAnsi="Calibri" w:cs="Calibri"/>
                <w:sz w:val="24"/>
                <w:szCs w:val="24"/>
              </w:rPr>
              <w:t>Functional Dependencies:</w:t>
            </w:r>
          </w:p>
        </w:tc>
        <w:tc>
          <w:tcPr>
            <w:tcW w:w="7371" w:type="dxa"/>
          </w:tcPr>
          <w:p w14:paraId="6678C995" w14:textId="77777777" w:rsidR="009D0853" w:rsidRPr="005D2588" w:rsidRDefault="009D0853"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r>
      <w:tr w:rsidR="009D0853" w:rsidRPr="005D2588" w14:paraId="0A2EBDC9"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4C7F909D" w14:textId="77777777" w:rsidR="009D0853" w:rsidRPr="00857F8D" w:rsidRDefault="009D0853" w:rsidP="00985EC0">
            <w:pPr>
              <w:rPr>
                <w:rFonts w:ascii="Calibri" w:hAnsi="Calibri" w:cs="Calibri"/>
                <w:b w:val="0"/>
                <w:bCs w:val="0"/>
                <w:sz w:val="24"/>
                <w:szCs w:val="24"/>
              </w:rPr>
            </w:pPr>
            <w:r>
              <w:rPr>
                <w:rFonts w:ascii="Calibri" w:hAnsi="Calibri" w:cs="Calibri"/>
                <w:b w:val="0"/>
                <w:bCs w:val="0"/>
                <w:sz w:val="24"/>
                <w:szCs w:val="24"/>
              </w:rPr>
              <w:t>FD1001</w:t>
            </w:r>
          </w:p>
        </w:tc>
        <w:tc>
          <w:tcPr>
            <w:tcW w:w="7371" w:type="dxa"/>
          </w:tcPr>
          <w:p w14:paraId="54DBAAA7" w14:textId="084B84B6" w:rsidR="009D0853" w:rsidRPr="005D2588" w:rsidRDefault="003C1807"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3C1807">
              <w:rPr>
                <w:rFonts w:ascii="Calibri" w:hAnsi="Calibri" w:cs="Calibri"/>
                <w:sz w:val="24"/>
                <w:szCs w:val="24"/>
              </w:rPr>
              <w:t>{blocked_id} → {blocked_at, reason, report_id}</w:t>
            </w:r>
          </w:p>
        </w:tc>
      </w:tr>
      <w:tr w:rsidR="009D0853" w:rsidRPr="005D2588" w14:paraId="31B401F3" w14:textId="77777777" w:rsidTr="00985EC0">
        <w:tc>
          <w:tcPr>
            <w:cnfStyle w:val="001000000000" w:firstRow="0" w:lastRow="0" w:firstColumn="1" w:lastColumn="0" w:oddVBand="0" w:evenVBand="0" w:oddHBand="0" w:evenHBand="0" w:firstRowFirstColumn="0" w:firstRowLastColumn="0" w:lastRowFirstColumn="0" w:lastRowLastColumn="0"/>
            <w:tcW w:w="1838" w:type="dxa"/>
          </w:tcPr>
          <w:p w14:paraId="3E3377D3" w14:textId="77777777" w:rsidR="009D0853" w:rsidRPr="00E34B7B" w:rsidRDefault="009D0853" w:rsidP="00985EC0">
            <w:pPr>
              <w:rPr>
                <w:rFonts w:ascii="Calibri" w:hAnsi="Calibri" w:cs="Calibri"/>
                <w:sz w:val="24"/>
                <w:szCs w:val="24"/>
              </w:rPr>
            </w:pPr>
            <w:r w:rsidRPr="00E34B7B">
              <w:rPr>
                <w:rFonts w:ascii="Calibri" w:hAnsi="Calibri" w:cs="Calibri"/>
                <w:sz w:val="24"/>
                <w:szCs w:val="24"/>
              </w:rPr>
              <w:t>NORMAL FORM</w:t>
            </w:r>
          </w:p>
        </w:tc>
        <w:tc>
          <w:tcPr>
            <w:tcW w:w="7371" w:type="dxa"/>
          </w:tcPr>
          <w:p w14:paraId="5788AF25" w14:textId="77777777" w:rsidR="009D0853" w:rsidRPr="005D2588" w:rsidRDefault="009D0853"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158C5">
              <w:rPr>
                <w:rFonts w:ascii="Calibri" w:hAnsi="Calibri" w:cs="Calibri"/>
                <w:sz w:val="24"/>
                <w:szCs w:val="24"/>
              </w:rPr>
              <w:t>BCNF</w:t>
            </w:r>
          </w:p>
        </w:tc>
      </w:tr>
    </w:tbl>
    <w:p w14:paraId="61BB8325" w14:textId="30B45151" w:rsidR="009D0853" w:rsidRPr="006C6AA6" w:rsidRDefault="009D0853" w:rsidP="009D0853">
      <w:pPr>
        <w:pStyle w:val="Legenda"/>
        <w:jc w:val="center"/>
        <w:rPr>
          <w:rFonts w:ascii="Calibri" w:hAnsi="Calibri" w:cs="Calibri"/>
          <w:b/>
          <w:bCs/>
          <w:i w:val="0"/>
          <w:iCs w:val="0"/>
          <w:sz w:val="32"/>
          <w:szCs w:val="32"/>
        </w:rPr>
      </w:pPr>
      <w:r>
        <w:rPr>
          <w:i w:val="0"/>
          <w:iCs w:val="0"/>
          <w:sz w:val="14"/>
          <w:szCs w:val="14"/>
        </w:rPr>
        <w:t xml:space="preserve">                                                                                                                                                              </w:t>
      </w:r>
      <w:r w:rsidR="00CF5B46">
        <w:rPr>
          <w:i w:val="0"/>
          <w:iCs w:val="0"/>
          <w:sz w:val="14"/>
          <w:szCs w:val="14"/>
        </w:rPr>
        <w:t xml:space="preserve">          </w:t>
      </w:r>
      <w:r>
        <w:rPr>
          <w:i w:val="0"/>
          <w:iCs w:val="0"/>
          <w:sz w:val="14"/>
          <w:szCs w:val="14"/>
        </w:rPr>
        <w:t xml:space="preserve">   </w:t>
      </w:r>
      <w:r w:rsidRPr="006C6AA6">
        <w:rPr>
          <w:i w:val="0"/>
          <w:iCs w:val="0"/>
          <w:sz w:val="14"/>
          <w:szCs w:val="14"/>
        </w:rPr>
        <w:t xml:space="preserve">Table </w:t>
      </w:r>
      <w:r w:rsidR="00CF5B46">
        <w:rPr>
          <w:i w:val="0"/>
          <w:iCs w:val="0"/>
          <w:sz w:val="14"/>
          <w:szCs w:val="14"/>
        </w:rPr>
        <w:t>33</w:t>
      </w:r>
      <w:r w:rsidRPr="006C6AA6">
        <w:rPr>
          <w:i w:val="0"/>
          <w:iCs w:val="0"/>
          <w:sz w:val="14"/>
          <w:szCs w:val="14"/>
        </w:rPr>
        <w:t>: NewsNet</w:t>
      </w:r>
      <w:r>
        <w:rPr>
          <w:i w:val="0"/>
          <w:iCs w:val="0"/>
          <w:sz w:val="14"/>
          <w:szCs w:val="14"/>
        </w:rPr>
        <w:t xml:space="preserve"> </w:t>
      </w:r>
      <w:r w:rsidR="00CF5B46">
        <w:rPr>
          <w:i w:val="0"/>
          <w:iCs w:val="0"/>
          <w:sz w:val="14"/>
          <w:szCs w:val="14"/>
        </w:rPr>
        <w:t xml:space="preserve">Blocked User </w:t>
      </w:r>
      <w:r w:rsidRPr="006C6AA6">
        <w:rPr>
          <w:i w:val="0"/>
          <w:iCs w:val="0"/>
          <w:sz w:val="14"/>
          <w:szCs w:val="14"/>
        </w:rPr>
        <w:t>Schema Validation</w:t>
      </w:r>
    </w:p>
    <w:p w14:paraId="38DAB9AE" w14:textId="77777777" w:rsidR="009D0853" w:rsidRDefault="009D0853" w:rsidP="0009614D"/>
    <w:p w14:paraId="2E80300D" w14:textId="77777777" w:rsidR="00BC2500" w:rsidRDefault="00BC2500" w:rsidP="0009614D"/>
    <w:p w14:paraId="1EF3FBE4" w14:textId="77777777" w:rsidR="00BC2500" w:rsidRDefault="00BC2500" w:rsidP="0009614D"/>
    <w:p w14:paraId="26229648" w14:textId="77777777" w:rsidR="00BC2500" w:rsidRDefault="00BC2500" w:rsidP="0009614D"/>
    <w:p w14:paraId="48232E9B" w14:textId="36553990" w:rsidR="00BC2500" w:rsidRDefault="00BC2500" w:rsidP="00BC2500">
      <w:pPr>
        <w:rPr>
          <w:rFonts w:ascii="Calibri" w:hAnsi="Calibri" w:cs="Calibri"/>
          <w:b/>
          <w:bCs/>
          <w:sz w:val="40"/>
          <w:szCs w:val="40"/>
        </w:rPr>
      </w:pPr>
      <w:r w:rsidRPr="00FC47DB">
        <w:rPr>
          <w:rFonts w:ascii="Calibri" w:hAnsi="Calibri" w:cs="Calibri"/>
          <w:b/>
          <w:bCs/>
          <w:sz w:val="40"/>
          <w:szCs w:val="40"/>
        </w:rPr>
        <w:lastRenderedPageBreak/>
        <w:t>A</w:t>
      </w:r>
      <w:r>
        <w:rPr>
          <w:rFonts w:ascii="Calibri" w:hAnsi="Calibri" w:cs="Calibri"/>
          <w:b/>
          <w:bCs/>
          <w:sz w:val="40"/>
          <w:szCs w:val="40"/>
        </w:rPr>
        <w:t>6</w:t>
      </w:r>
      <w:r w:rsidRPr="00FC47DB">
        <w:rPr>
          <w:rFonts w:ascii="Calibri" w:hAnsi="Calibri" w:cs="Calibri"/>
          <w:b/>
          <w:bCs/>
          <w:sz w:val="40"/>
          <w:szCs w:val="40"/>
        </w:rPr>
        <w:t xml:space="preserve">: </w:t>
      </w:r>
      <w:r>
        <w:rPr>
          <w:rFonts w:ascii="Calibri" w:hAnsi="Calibri" w:cs="Calibri"/>
          <w:b/>
          <w:bCs/>
          <w:sz w:val="40"/>
          <w:szCs w:val="40"/>
        </w:rPr>
        <w:t>Indexes, triggers, transactions and database population</w:t>
      </w:r>
    </w:p>
    <w:p w14:paraId="3CF67C5B" w14:textId="75C872C5" w:rsidR="006704BE" w:rsidRDefault="006704BE" w:rsidP="006704BE">
      <w:pPr>
        <w:rPr>
          <w:rFonts w:ascii="Calibri" w:hAnsi="Calibri" w:cs="Calibri"/>
          <w:b/>
          <w:bCs/>
          <w:sz w:val="32"/>
          <w:szCs w:val="32"/>
        </w:rPr>
      </w:pPr>
      <w:r>
        <w:rPr>
          <w:rFonts w:ascii="Calibri" w:hAnsi="Calibri" w:cs="Calibri"/>
          <w:b/>
          <w:bCs/>
          <w:sz w:val="32"/>
          <w:szCs w:val="32"/>
        </w:rPr>
        <w:t>6.1. Database Workload</w:t>
      </w:r>
    </w:p>
    <w:tbl>
      <w:tblPr>
        <w:tblStyle w:val="TabeladeGrelha1Clara"/>
        <w:tblW w:w="0" w:type="auto"/>
        <w:tblLook w:val="04A0" w:firstRow="1" w:lastRow="0" w:firstColumn="1" w:lastColumn="0" w:noHBand="0" w:noVBand="1"/>
      </w:tblPr>
      <w:tblGrid>
        <w:gridCol w:w="2614"/>
        <w:gridCol w:w="2614"/>
        <w:gridCol w:w="2614"/>
        <w:gridCol w:w="2614"/>
      </w:tblGrid>
      <w:tr w:rsidR="000E5223" w14:paraId="6DB2BB3E" w14:textId="77777777" w:rsidTr="000E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98E6D84" w14:textId="2EE56219" w:rsidR="000E5223" w:rsidRPr="000E5223" w:rsidRDefault="000E5223" w:rsidP="006704BE">
            <w:pPr>
              <w:rPr>
                <w:rFonts w:ascii="Calibri" w:hAnsi="Calibri" w:cs="Calibri"/>
                <w:sz w:val="24"/>
                <w:szCs w:val="24"/>
              </w:rPr>
            </w:pPr>
            <w:r>
              <w:rPr>
                <w:rFonts w:ascii="Calibri" w:hAnsi="Calibri" w:cs="Calibri"/>
                <w:sz w:val="24"/>
                <w:szCs w:val="24"/>
              </w:rPr>
              <w:t>Relation reference</w:t>
            </w:r>
          </w:p>
        </w:tc>
        <w:tc>
          <w:tcPr>
            <w:tcW w:w="2614" w:type="dxa"/>
          </w:tcPr>
          <w:p w14:paraId="480C4D26" w14:textId="63B0AC42" w:rsidR="000E5223" w:rsidRPr="000E5223" w:rsidRDefault="000E5223" w:rsidP="006704BE">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Relation Name</w:t>
            </w:r>
          </w:p>
        </w:tc>
        <w:tc>
          <w:tcPr>
            <w:tcW w:w="2614" w:type="dxa"/>
          </w:tcPr>
          <w:p w14:paraId="1AF88FBC" w14:textId="266095DC" w:rsidR="000E5223" w:rsidRPr="000E5223" w:rsidRDefault="000E5223" w:rsidP="006704BE">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Order of magnitude</w:t>
            </w:r>
          </w:p>
        </w:tc>
        <w:tc>
          <w:tcPr>
            <w:tcW w:w="2614" w:type="dxa"/>
          </w:tcPr>
          <w:p w14:paraId="4CAEEC79" w14:textId="46EEF775" w:rsidR="000E5223" w:rsidRPr="000E5223" w:rsidRDefault="000E5223" w:rsidP="006704BE">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Estimated growth</w:t>
            </w:r>
          </w:p>
        </w:tc>
      </w:tr>
      <w:tr w:rsidR="000E5223" w14:paraId="54185C73" w14:textId="77777777" w:rsidTr="000E5223">
        <w:tc>
          <w:tcPr>
            <w:cnfStyle w:val="001000000000" w:firstRow="0" w:lastRow="0" w:firstColumn="1" w:lastColumn="0" w:oddVBand="0" w:evenVBand="0" w:oddHBand="0" w:evenHBand="0" w:firstRowFirstColumn="0" w:firstRowLastColumn="0" w:lastRowFirstColumn="0" w:lastRowLastColumn="0"/>
            <w:tcW w:w="2614" w:type="dxa"/>
          </w:tcPr>
          <w:p w14:paraId="7CC618D4" w14:textId="284FF402" w:rsidR="000E5223" w:rsidRPr="000E5223" w:rsidRDefault="00C44759" w:rsidP="006704BE">
            <w:pPr>
              <w:rPr>
                <w:rFonts w:ascii="Calibri" w:hAnsi="Calibri" w:cs="Calibri"/>
                <w:b w:val="0"/>
                <w:bCs w:val="0"/>
                <w:sz w:val="24"/>
                <w:szCs w:val="24"/>
              </w:rPr>
            </w:pPr>
            <w:r>
              <w:rPr>
                <w:rFonts w:ascii="Calibri" w:hAnsi="Calibri" w:cs="Calibri"/>
                <w:b w:val="0"/>
                <w:bCs w:val="0"/>
                <w:sz w:val="24"/>
                <w:szCs w:val="24"/>
              </w:rPr>
              <w:t>R01</w:t>
            </w:r>
          </w:p>
        </w:tc>
        <w:tc>
          <w:tcPr>
            <w:tcW w:w="2614" w:type="dxa"/>
          </w:tcPr>
          <w:p w14:paraId="56B37F04" w14:textId="5B18682E" w:rsidR="000E5223" w:rsidRPr="00F70C6B" w:rsidRDefault="00F70C6B" w:rsidP="006704B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70C6B">
              <w:rPr>
                <w:rFonts w:ascii="Calibri" w:hAnsi="Calibri" w:cs="Calibri"/>
                <w:sz w:val="24"/>
                <w:szCs w:val="24"/>
              </w:rPr>
              <w:t>users</w:t>
            </w:r>
          </w:p>
        </w:tc>
        <w:tc>
          <w:tcPr>
            <w:tcW w:w="2614" w:type="dxa"/>
          </w:tcPr>
          <w:p w14:paraId="3F1C9BFD" w14:textId="0D39DDB9" w:rsidR="000E5223" w:rsidRPr="00F70C6B" w:rsidRDefault="00C159E6" w:rsidP="006704B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10k</w:t>
            </w:r>
          </w:p>
        </w:tc>
        <w:tc>
          <w:tcPr>
            <w:tcW w:w="2614" w:type="dxa"/>
          </w:tcPr>
          <w:p w14:paraId="47990317" w14:textId="440E167A" w:rsidR="000E5223" w:rsidRPr="00F70C6B" w:rsidRDefault="005E202B" w:rsidP="006704B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E202B">
              <w:rPr>
                <w:rFonts w:ascii="Calibri" w:hAnsi="Calibri" w:cs="Calibri"/>
                <w:sz w:val="24"/>
                <w:szCs w:val="24"/>
              </w:rPr>
              <w:t>10 / day</w:t>
            </w:r>
          </w:p>
        </w:tc>
      </w:tr>
      <w:tr w:rsidR="00C44759" w14:paraId="4AD0FCCA" w14:textId="77777777" w:rsidTr="000E5223">
        <w:tc>
          <w:tcPr>
            <w:cnfStyle w:val="001000000000" w:firstRow="0" w:lastRow="0" w:firstColumn="1" w:lastColumn="0" w:oddVBand="0" w:evenVBand="0" w:oddHBand="0" w:evenHBand="0" w:firstRowFirstColumn="0" w:firstRowLastColumn="0" w:lastRowFirstColumn="0" w:lastRowLastColumn="0"/>
            <w:tcW w:w="2614" w:type="dxa"/>
          </w:tcPr>
          <w:p w14:paraId="459F927A" w14:textId="6662AF82" w:rsidR="00C44759" w:rsidRPr="000E5223" w:rsidRDefault="00C44759" w:rsidP="00C44759">
            <w:pPr>
              <w:rPr>
                <w:rFonts w:ascii="Calibri" w:hAnsi="Calibri" w:cs="Calibri"/>
                <w:b w:val="0"/>
                <w:bCs w:val="0"/>
                <w:sz w:val="24"/>
                <w:szCs w:val="24"/>
              </w:rPr>
            </w:pPr>
            <w:r w:rsidRPr="00B32C2F">
              <w:rPr>
                <w:rFonts w:ascii="Calibri" w:hAnsi="Calibri" w:cs="Calibri"/>
                <w:b w:val="0"/>
                <w:bCs w:val="0"/>
                <w:sz w:val="24"/>
                <w:szCs w:val="24"/>
              </w:rPr>
              <w:t>R0</w:t>
            </w:r>
            <w:r>
              <w:rPr>
                <w:rFonts w:ascii="Calibri" w:hAnsi="Calibri" w:cs="Calibri"/>
                <w:b w:val="0"/>
                <w:bCs w:val="0"/>
                <w:sz w:val="24"/>
                <w:szCs w:val="24"/>
              </w:rPr>
              <w:t>2</w:t>
            </w:r>
          </w:p>
        </w:tc>
        <w:tc>
          <w:tcPr>
            <w:tcW w:w="2614" w:type="dxa"/>
          </w:tcPr>
          <w:p w14:paraId="15C31EFA" w14:textId="5919F37D" w:rsidR="00C44759" w:rsidRPr="00F70C6B" w:rsidRDefault="00F70C6B" w:rsidP="00C44759">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70C6B">
              <w:rPr>
                <w:rFonts w:ascii="Calibri" w:hAnsi="Calibri" w:cs="Calibri"/>
                <w:sz w:val="24"/>
                <w:szCs w:val="24"/>
              </w:rPr>
              <w:t>system_managers</w:t>
            </w:r>
          </w:p>
        </w:tc>
        <w:tc>
          <w:tcPr>
            <w:tcW w:w="2614" w:type="dxa"/>
          </w:tcPr>
          <w:p w14:paraId="79880953" w14:textId="0C2B94F0" w:rsidR="00C44759" w:rsidRPr="00F70C6B" w:rsidRDefault="00C159E6" w:rsidP="00C44759">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100</w:t>
            </w:r>
          </w:p>
        </w:tc>
        <w:tc>
          <w:tcPr>
            <w:tcW w:w="2614" w:type="dxa"/>
          </w:tcPr>
          <w:p w14:paraId="72DAB14E" w14:textId="5294457F" w:rsidR="00C44759" w:rsidRPr="00F70C6B" w:rsidRDefault="005E202B" w:rsidP="00C44759">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E202B">
              <w:rPr>
                <w:rFonts w:ascii="Calibri" w:hAnsi="Calibri" w:cs="Calibri"/>
                <w:sz w:val="24"/>
                <w:szCs w:val="24"/>
              </w:rPr>
              <w:t>1 / month</w:t>
            </w:r>
          </w:p>
        </w:tc>
      </w:tr>
      <w:tr w:rsidR="00C44759" w14:paraId="2B791FF0" w14:textId="77777777" w:rsidTr="000E5223">
        <w:tc>
          <w:tcPr>
            <w:cnfStyle w:val="001000000000" w:firstRow="0" w:lastRow="0" w:firstColumn="1" w:lastColumn="0" w:oddVBand="0" w:evenVBand="0" w:oddHBand="0" w:evenHBand="0" w:firstRowFirstColumn="0" w:firstRowLastColumn="0" w:lastRowFirstColumn="0" w:lastRowLastColumn="0"/>
            <w:tcW w:w="2614" w:type="dxa"/>
          </w:tcPr>
          <w:p w14:paraId="4E7EAA2C" w14:textId="154DE0FE" w:rsidR="00C44759" w:rsidRPr="000E5223" w:rsidRDefault="00C44759" w:rsidP="00C44759">
            <w:pPr>
              <w:rPr>
                <w:rFonts w:ascii="Calibri" w:hAnsi="Calibri" w:cs="Calibri"/>
                <w:b w:val="0"/>
                <w:bCs w:val="0"/>
                <w:sz w:val="24"/>
                <w:szCs w:val="24"/>
              </w:rPr>
            </w:pPr>
            <w:r w:rsidRPr="00B32C2F">
              <w:rPr>
                <w:rFonts w:ascii="Calibri" w:hAnsi="Calibri" w:cs="Calibri"/>
                <w:b w:val="0"/>
                <w:bCs w:val="0"/>
                <w:sz w:val="24"/>
                <w:szCs w:val="24"/>
              </w:rPr>
              <w:t>R0</w:t>
            </w:r>
            <w:r>
              <w:rPr>
                <w:rFonts w:ascii="Calibri" w:hAnsi="Calibri" w:cs="Calibri"/>
                <w:b w:val="0"/>
                <w:bCs w:val="0"/>
                <w:sz w:val="24"/>
                <w:szCs w:val="24"/>
              </w:rPr>
              <w:t>3</w:t>
            </w:r>
          </w:p>
        </w:tc>
        <w:tc>
          <w:tcPr>
            <w:tcW w:w="2614" w:type="dxa"/>
          </w:tcPr>
          <w:p w14:paraId="6C533D30" w14:textId="21F226D8" w:rsidR="00C44759" w:rsidRPr="00F70C6B" w:rsidRDefault="00F70C6B" w:rsidP="00C44759">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follows</w:t>
            </w:r>
          </w:p>
        </w:tc>
        <w:tc>
          <w:tcPr>
            <w:tcW w:w="2614" w:type="dxa"/>
          </w:tcPr>
          <w:p w14:paraId="505F4728" w14:textId="047CCDBC" w:rsidR="00C44759" w:rsidRPr="00F70C6B" w:rsidRDefault="00C159E6" w:rsidP="00C44759">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100k</w:t>
            </w:r>
          </w:p>
        </w:tc>
        <w:tc>
          <w:tcPr>
            <w:tcW w:w="2614" w:type="dxa"/>
          </w:tcPr>
          <w:p w14:paraId="7239B8F2" w14:textId="54148918" w:rsidR="00C44759" w:rsidRPr="00F70C6B" w:rsidRDefault="005E202B" w:rsidP="00C44759">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E202B">
              <w:rPr>
                <w:rFonts w:ascii="Calibri" w:hAnsi="Calibri" w:cs="Calibri"/>
                <w:sz w:val="24"/>
                <w:szCs w:val="24"/>
              </w:rPr>
              <w:t>1k / day</w:t>
            </w:r>
          </w:p>
        </w:tc>
      </w:tr>
      <w:tr w:rsidR="005E202B" w14:paraId="412607BF" w14:textId="77777777" w:rsidTr="000E5223">
        <w:tc>
          <w:tcPr>
            <w:cnfStyle w:val="001000000000" w:firstRow="0" w:lastRow="0" w:firstColumn="1" w:lastColumn="0" w:oddVBand="0" w:evenVBand="0" w:oddHBand="0" w:evenHBand="0" w:firstRowFirstColumn="0" w:firstRowLastColumn="0" w:lastRowFirstColumn="0" w:lastRowLastColumn="0"/>
            <w:tcW w:w="2614" w:type="dxa"/>
          </w:tcPr>
          <w:p w14:paraId="60CB161F" w14:textId="60393597" w:rsidR="005E202B" w:rsidRPr="000E5223" w:rsidRDefault="005E202B" w:rsidP="005E202B">
            <w:pPr>
              <w:rPr>
                <w:rFonts w:ascii="Calibri" w:hAnsi="Calibri" w:cs="Calibri"/>
                <w:b w:val="0"/>
                <w:bCs w:val="0"/>
                <w:sz w:val="24"/>
                <w:szCs w:val="24"/>
              </w:rPr>
            </w:pPr>
            <w:r w:rsidRPr="00B32C2F">
              <w:rPr>
                <w:rFonts w:ascii="Calibri" w:hAnsi="Calibri" w:cs="Calibri"/>
                <w:b w:val="0"/>
                <w:bCs w:val="0"/>
                <w:sz w:val="24"/>
                <w:szCs w:val="24"/>
              </w:rPr>
              <w:t>R0</w:t>
            </w:r>
            <w:r>
              <w:rPr>
                <w:rFonts w:ascii="Calibri" w:hAnsi="Calibri" w:cs="Calibri"/>
                <w:b w:val="0"/>
                <w:bCs w:val="0"/>
                <w:sz w:val="24"/>
                <w:szCs w:val="24"/>
              </w:rPr>
              <w:t>4</w:t>
            </w:r>
          </w:p>
        </w:tc>
        <w:tc>
          <w:tcPr>
            <w:tcW w:w="2614" w:type="dxa"/>
          </w:tcPr>
          <w:p w14:paraId="6A1C9E97" w14:textId="0CD81027"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70C6B">
              <w:rPr>
                <w:rFonts w:ascii="Calibri" w:hAnsi="Calibri" w:cs="Calibri"/>
                <w:sz w:val="24"/>
                <w:szCs w:val="24"/>
              </w:rPr>
              <w:t>categories</w:t>
            </w:r>
          </w:p>
        </w:tc>
        <w:tc>
          <w:tcPr>
            <w:tcW w:w="2614" w:type="dxa"/>
          </w:tcPr>
          <w:p w14:paraId="66FD064E" w14:textId="308087EE"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100</w:t>
            </w:r>
          </w:p>
        </w:tc>
        <w:tc>
          <w:tcPr>
            <w:tcW w:w="2614" w:type="dxa"/>
          </w:tcPr>
          <w:p w14:paraId="13E7DD6B" w14:textId="7779AB70"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E202B">
              <w:rPr>
                <w:rFonts w:ascii="Calibri" w:hAnsi="Calibri" w:cs="Calibri"/>
                <w:sz w:val="24"/>
                <w:szCs w:val="24"/>
              </w:rPr>
              <w:t>1 / month</w:t>
            </w:r>
          </w:p>
        </w:tc>
      </w:tr>
      <w:tr w:rsidR="005E202B" w14:paraId="50090B4C" w14:textId="77777777" w:rsidTr="000E5223">
        <w:tc>
          <w:tcPr>
            <w:cnfStyle w:val="001000000000" w:firstRow="0" w:lastRow="0" w:firstColumn="1" w:lastColumn="0" w:oddVBand="0" w:evenVBand="0" w:oddHBand="0" w:evenHBand="0" w:firstRowFirstColumn="0" w:firstRowLastColumn="0" w:lastRowFirstColumn="0" w:lastRowLastColumn="0"/>
            <w:tcW w:w="2614" w:type="dxa"/>
          </w:tcPr>
          <w:p w14:paraId="6B03F4DD" w14:textId="11491549" w:rsidR="005E202B" w:rsidRPr="000E5223" w:rsidRDefault="005E202B" w:rsidP="005E202B">
            <w:pPr>
              <w:rPr>
                <w:rFonts w:ascii="Calibri" w:hAnsi="Calibri" w:cs="Calibri"/>
                <w:b w:val="0"/>
                <w:bCs w:val="0"/>
                <w:sz w:val="24"/>
                <w:szCs w:val="24"/>
              </w:rPr>
            </w:pPr>
            <w:r w:rsidRPr="00B32C2F">
              <w:rPr>
                <w:rFonts w:ascii="Calibri" w:hAnsi="Calibri" w:cs="Calibri"/>
                <w:b w:val="0"/>
                <w:bCs w:val="0"/>
                <w:sz w:val="24"/>
                <w:szCs w:val="24"/>
              </w:rPr>
              <w:t>R0</w:t>
            </w:r>
            <w:r>
              <w:rPr>
                <w:rFonts w:ascii="Calibri" w:hAnsi="Calibri" w:cs="Calibri"/>
                <w:b w:val="0"/>
                <w:bCs w:val="0"/>
                <w:sz w:val="24"/>
                <w:szCs w:val="24"/>
              </w:rPr>
              <w:t>5</w:t>
            </w:r>
          </w:p>
        </w:tc>
        <w:tc>
          <w:tcPr>
            <w:tcW w:w="2614" w:type="dxa"/>
          </w:tcPr>
          <w:p w14:paraId="11D5B142" w14:textId="62C41E29"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70C6B">
              <w:rPr>
                <w:rFonts w:ascii="Calibri" w:hAnsi="Calibri" w:cs="Calibri"/>
                <w:sz w:val="24"/>
                <w:szCs w:val="24"/>
              </w:rPr>
              <w:t>user_category</w:t>
            </w:r>
          </w:p>
        </w:tc>
        <w:tc>
          <w:tcPr>
            <w:tcW w:w="2614" w:type="dxa"/>
          </w:tcPr>
          <w:p w14:paraId="4DFDE4E7" w14:textId="75A64C40"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10k</w:t>
            </w:r>
          </w:p>
        </w:tc>
        <w:tc>
          <w:tcPr>
            <w:tcW w:w="2614" w:type="dxa"/>
          </w:tcPr>
          <w:p w14:paraId="2043470A" w14:textId="5B064404"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E202B">
              <w:rPr>
                <w:rFonts w:ascii="Calibri" w:hAnsi="Calibri" w:cs="Calibri"/>
                <w:sz w:val="24"/>
                <w:szCs w:val="24"/>
              </w:rPr>
              <w:t>100 / day</w:t>
            </w:r>
          </w:p>
        </w:tc>
      </w:tr>
      <w:tr w:rsidR="005E202B" w14:paraId="29A1C489" w14:textId="77777777" w:rsidTr="000E5223">
        <w:tc>
          <w:tcPr>
            <w:cnfStyle w:val="001000000000" w:firstRow="0" w:lastRow="0" w:firstColumn="1" w:lastColumn="0" w:oddVBand="0" w:evenVBand="0" w:oddHBand="0" w:evenHBand="0" w:firstRowFirstColumn="0" w:firstRowLastColumn="0" w:lastRowFirstColumn="0" w:lastRowLastColumn="0"/>
            <w:tcW w:w="2614" w:type="dxa"/>
          </w:tcPr>
          <w:p w14:paraId="06033316" w14:textId="263E0D65" w:rsidR="005E202B" w:rsidRPr="000E5223" w:rsidRDefault="005E202B" w:rsidP="005E202B">
            <w:pPr>
              <w:rPr>
                <w:rFonts w:ascii="Calibri" w:hAnsi="Calibri" w:cs="Calibri"/>
                <w:b w:val="0"/>
                <w:bCs w:val="0"/>
                <w:sz w:val="24"/>
                <w:szCs w:val="24"/>
              </w:rPr>
            </w:pPr>
            <w:r w:rsidRPr="00B32C2F">
              <w:rPr>
                <w:rFonts w:ascii="Calibri" w:hAnsi="Calibri" w:cs="Calibri"/>
                <w:b w:val="0"/>
                <w:bCs w:val="0"/>
                <w:sz w:val="24"/>
                <w:szCs w:val="24"/>
              </w:rPr>
              <w:t>R0</w:t>
            </w:r>
            <w:r>
              <w:rPr>
                <w:rFonts w:ascii="Calibri" w:hAnsi="Calibri" w:cs="Calibri"/>
                <w:b w:val="0"/>
                <w:bCs w:val="0"/>
                <w:sz w:val="24"/>
                <w:szCs w:val="24"/>
              </w:rPr>
              <w:t>6</w:t>
            </w:r>
          </w:p>
        </w:tc>
        <w:tc>
          <w:tcPr>
            <w:tcW w:w="2614" w:type="dxa"/>
          </w:tcPr>
          <w:p w14:paraId="43CB899D" w14:textId="58C503A7"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70C6B">
              <w:rPr>
                <w:rFonts w:ascii="Calibri" w:hAnsi="Calibri" w:cs="Calibri"/>
                <w:sz w:val="24"/>
                <w:szCs w:val="24"/>
              </w:rPr>
              <w:t>posts</w:t>
            </w:r>
          </w:p>
        </w:tc>
        <w:tc>
          <w:tcPr>
            <w:tcW w:w="2614" w:type="dxa"/>
          </w:tcPr>
          <w:p w14:paraId="726B35D5" w14:textId="1CB8B127"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100k</w:t>
            </w:r>
          </w:p>
        </w:tc>
        <w:tc>
          <w:tcPr>
            <w:tcW w:w="2614" w:type="dxa"/>
          </w:tcPr>
          <w:p w14:paraId="15FD1881" w14:textId="1F9D9F87"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E202B">
              <w:rPr>
                <w:rFonts w:ascii="Calibri" w:hAnsi="Calibri" w:cs="Calibri"/>
                <w:sz w:val="24"/>
                <w:szCs w:val="24"/>
              </w:rPr>
              <w:t>10k / day</w:t>
            </w:r>
          </w:p>
        </w:tc>
      </w:tr>
      <w:tr w:rsidR="005E202B" w14:paraId="59DB8C4F" w14:textId="77777777" w:rsidTr="000E5223">
        <w:tc>
          <w:tcPr>
            <w:cnfStyle w:val="001000000000" w:firstRow="0" w:lastRow="0" w:firstColumn="1" w:lastColumn="0" w:oddVBand="0" w:evenVBand="0" w:oddHBand="0" w:evenHBand="0" w:firstRowFirstColumn="0" w:firstRowLastColumn="0" w:lastRowFirstColumn="0" w:lastRowLastColumn="0"/>
            <w:tcW w:w="2614" w:type="dxa"/>
          </w:tcPr>
          <w:p w14:paraId="3DFD9409" w14:textId="20CC24B5" w:rsidR="005E202B" w:rsidRPr="000E5223" w:rsidRDefault="005E202B" w:rsidP="005E202B">
            <w:pPr>
              <w:rPr>
                <w:rFonts w:ascii="Calibri" w:hAnsi="Calibri" w:cs="Calibri"/>
                <w:b w:val="0"/>
                <w:bCs w:val="0"/>
                <w:sz w:val="24"/>
                <w:szCs w:val="24"/>
              </w:rPr>
            </w:pPr>
            <w:r w:rsidRPr="00B32C2F">
              <w:rPr>
                <w:rFonts w:ascii="Calibri" w:hAnsi="Calibri" w:cs="Calibri"/>
                <w:b w:val="0"/>
                <w:bCs w:val="0"/>
                <w:sz w:val="24"/>
                <w:szCs w:val="24"/>
              </w:rPr>
              <w:t>R0</w:t>
            </w:r>
            <w:r>
              <w:rPr>
                <w:rFonts w:ascii="Calibri" w:hAnsi="Calibri" w:cs="Calibri"/>
                <w:b w:val="0"/>
                <w:bCs w:val="0"/>
                <w:sz w:val="24"/>
                <w:szCs w:val="24"/>
              </w:rPr>
              <w:t>7</w:t>
            </w:r>
          </w:p>
        </w:tc>
        <w:tc>
          <w:tcPr>
            <w:tcW w:w="2614" w:type="dxa"/>
          </w:tcPr>
          <w:p w14:paraId="4424F60F" w14:textId="07CD3EF3"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70C6B">
              <w:rPr>
                <w:rFonts w:ascii="Calibri" w:hAnsi="Calibri" w:cs="Calibri"/>
                <w:sz w:val="24"/>
                <w:szCs w:val="24"/>
              </w:rPr>
              <w:t>post_categories</w:t>
            </w:r>
          </w:p>
        </w:tc>
        <w:tc>
          <w:tcPr>
            <w:tcW w:w="2614" w:type="dxa"/>
          </w:tcPr>
          <w:p w14:paraId="590080A7" w14:textId="27902AFD"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10k</w:t>
            </w:r>
          </w:p>
        </w:tc>
        <w:tc>
          <w:tcPr>
            <w:tcW w:w="2614" w:type="dxa"/>
          </w:tcPr>
          <w:p w14:paraId="03547365" w14:textId="61B59A89"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E202B">
              <w:rPr>
                <w:rFonts w:ascii="Calibri" w:hAnsi="Calibri" w:cs="Calibri"/>
                <w:sz w:val="24"/>
                <w:szCs w:val="24"/>
              </w:rPr>
              <w:t>1k / day</w:t>
            </w:r>
          </w:p>
        </w:tc>
      </w:tr>
      <w:tr w:rsidR="005E202B" w14:paraId="65F56A1D" w14:textId="77777777" w:rsidTr="000E5223">
        <w:tc>
          <w:tcPr>
            <w:cnfStyle w:val="001000000000" w:firstRow="0" w:lastRow="0" w:firstColumn="1" w:lastColumn="0" w:oddVBand="0" w:evenVBand="0" w:oddHBand="0" w:evenHBand="0" w:firstRowFirstColumn="0" w:firstRowLastColumn="0" w:lastRowFirstColumn="0" w:lastRowLastColumn="0"/>
            <w:tcW w:w="2614" w:type="dxa"/>
          </w:tcPr>
          <w:p w14:paraId="56A28964" w14:textId="36E93B04" w:rsidR="005E202B" w:rsidRPr="000E5223" w:rsidRDefault="005E202B" w:rsidP="005E202B">
            <w:pPr>
              <w:rPr>
                <w:rFonts w:ascii="Calibri" w:hAnsi="Calibri" w:cs="Calibri"/>
                <w:b w:val="0"/>
                <w:bCs w:val="0"/>
                <w:sz w:val="24"/>
                <w:szCs w:val="24"/>
              </w:rPr>
            </w:pPr>
            <w:r w:rsidRPr="00B32C2F">
              <w:rPr>
                <w:rFonts w:ascii="Calibri" w:hAnsi="Calibri" w:cs="Calibri"/>
                <w:b w:val="0"/>
                <w:bCs w:val="0"/>
                <w:sz w:val="24"/>
                <w:szCs w:val="24"/>
              </w:rPr>
              <w:t>R0</w:t>
            </w:r>
            <w:r>
              <w:rPr>
                <w:rFonts w:ascii="Calibri" w:hAnsi="Calibri" w:cs="Calibri"/>
                <w:b w:val="0"/>
                <w:bCs w:val="0"/>
                <w:sz w:val="24"/>
                <w:szCs w:val="24"/>
              </w:rPr>
              <w:t>8</w:t>
            </w:r>
          </w:p>
        </w:tc>
        <w:tc>
          <w:tcPr>
            <w:tcW w:w="2614" w:type="dxa"/>
          </w:tcPr>
          <w:p w14:paraId="347DB83E" w14:textId="50982656"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70C6B">
              <w:rPr>
                <w:rFonts w:ascii="Calibri" w:hAnsi="Calibri" w:cs="Calibri"/>
                <w:sz w:val="24"/>
                <w:szCs w:val="24"/>
              </w:rPr>
              <w:t>comments</w:t>
            </w:r>
          </w:p>
        </w:tc>
        <w:tc>
          <w:tcPr>
            <w:tcW w:w="2614" w:type="dxa"/>
          </w:tcPr>
          <w:p w14:paraId="5611E01D" w14:textId="129B1C4C"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100k</w:t>
            </w:r>
          </w:p>
        </w:tc>
        <w:tc>
          <w:tcPr>
            <w:tcW w:w="2614" w:type="dxa"/>
          </w:tcPr>
          <w:p w14:paraId="06CF9E37" w14:textId="731BA09F"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E202B">
              <w:rPr>
                <w:rFonts w:ascii="Calibri" w:hAnsi="Calibri" w:cs="Calibri"/>
                <w:sz w:val="24"/>
                <w:szCs w:val="24"/>
              </w:rPr>
              <w:t>10k / day</w:t>
            </w:r>
          </w:p>
        </w:tc>
      </w:tr>
      <w:tr w:rsidR="005E202B" w14:paraId="7FB4EC05" w14:textId="77777777" w:rsidTr="000E5223">
        <w:tc>
          <w:tcPr>
            <w:cnfStyle w:val="001000000000" w:firstRow="0" w:lastRow="0" w:firstColumn="1" w:lastColumn="0" w:oddVBand="0" w:evenVBand="0" w:oddHBand="0" w:evenHBand="0" w:firstRowFirstColumn="0" w:firstRowLastColumn="0" w:lastRowFirstColumn="0" w:lastRowLastColumn="0"/>
            <w:tcW w:w="2614" w:type="dxa"/>
          </w:tcPr>
          <w:p w14:paraId="12F4B4FA" w14:textId="41959F17" w:rsidR="005E202B" w:rsidRPr="000E5223" w:rsidRDefault="005E202B" w:rsidP="005E202B">
            <w:pPr>
              <w:rPr>
                <w:rFonts w:ascii="Calibri" w:hAnsi="Calibri" w:cs="Calibri"/>
                <w:b w:val="0"/>
                <w:bCs w:val="0"/>
                <w:sz w:val="24"/>
                <w:szCs w:val="24"/>
              </w:rPr>
            </w:pPr>
            <w:r w:rsidRPr="00B32C2F">
              <w:rPr>
                <w:rFonts w:ascii="Calibri" w:hAnsi="Calibri" w:cs="Calibri"/>
                <w:b w:val="0"/>
                <w:bCs w:val="0"/>
                <w:sz w:val="24"/>
                <w:szCs w:val="24"/>
              </w:rPr>
              <w:t>R0</w:t>
            </w:r>
            <w:r>
              <w:rPr>
                <w:rFonts w:ascii="Calibri" w:hAnsi="Calibri" w:cs="Calibri"/>
                <w:b w:val="0"/>
                <w:bCs w:val="0"/>
                <w:sz w:val="24"/>
                <w:szCs w:val="24"/>
              </w:rPr>
              <w:t>9</w:t>
            </w:r>
          </w:p>
        </w:tc>
        <w:tc>
          <w:tcPr>
            <w:tcW w:w="2614" w:type="dxa"/>
          </w:tcPr>
          <w:p w14:paraId="50CF9783" w14:textId="0CB95467"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70C6B">
              <w:rPr>
                <w:rFonts w:ascii="Calibri" w:hAnsi="Calibri" w:cs="Calibri"/>
                <w:sz w:val="24"/>
                <w:szCs w:val="24"/>
              </w:rPr>
              <w:t>replies</w:t>
            </w:r>
          </w:p>
        </w:tc>
        <w:tc>
          <w:tcPr>
            <w:tcW w:w="2614" w:type="dxa"/>
          </w:tcPr>
          <w:p w14:paraId="46F45B60" w14:textId="171DA5A8"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10k</w:t>
            </w:r>
          </w:p>
        </w:tc>
        <w:tc>
          <w:tcPr>
            <w:tcW w:w="2614" w:type="dxa"/>
          </w:tcPr>
          <w:p w14:paraId="27624319" w14:textId="1D5F0290"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E202B">
              <w:rPr>
                <w:rFonts w:ascii="Calibri" w:hAnsi="Calibri" w:cs="Calibri"/>
                <w:sz w:val="24"/>
                <w:szCs w:val="24"/>
              </w:rPr>
              <w:t>1k / day</w:t>
            </w:r>
          </w:p>
        </w:tc>
      </w:tr>
      <w:tr w:rsidR="005E202B" w14:paraId="484A6BC2" w14:textId="77777777" w:rsidTr="000E5223">
        <w:tc>
          <w:tcPr>
            <w:cnfStyle w:val="001000000000" w:firstRow="0" w:lastRow="0" w:firstColumn="1" w:lastColumn="0" w:oddVBand="0" w:evenVBand="0" w:oddHBand="0" w:evenHBand="0" w:firstRowFirstColumn="0" w:firstRowLastColumn="0" w:lastRowFirstColumn="0" w:lastRowLastColumn="0"/>
            <w:tcW w:w="2614" w:type="dxa"/>
          </w:tcPr>
          <w:p w14:paraId="5ACF8921" w14:textId="47A4E681" w:rsidR="005E202B" w:rsidRPr="000E5223" w:rsidRDefault="005E202B" w:rsidP="005E202B">
            <w:pPr>
              <w:rPr>
                <w:rFonts w:ascii="Calibri" w:hAnsi="Calibri" w:cs="Calibri"/>
                <w:b w:val="0"/>
                <w:bCs w:val="0"/>
                <w:sz w:val="24"/>
                <w:szCs w:val="24"/>
              </w:rPr>
            </w:pPr>
            <w:r w:rsidRPr="00B32C2F">
              <w:rPr>
                <w:rFonts w:ascii="Calibri" w:hAnsi="Calibri" w:cs="Calibri"/>
                <w:b w:val="0"/>
                <w:bCs w:val="0"/>
                <w:sz w:val="24"/>
                <w:szCs w:val="24"/>
              </w:rPr>
              <w:t>R1</w:t>
            </w:r>
            <w:r>
              <w:rPr>
                <w:rFonts w:ascii="Calibri" w:hAnsi="Calibri" w:cs="Calibri"/>
                <w:b w:val="0"/>
                <w:bCs w:val="0"/>
                <w:sz w:val="24"/>
                <w:szCs w:val="24"/>
              </w:rPr>
              <w:t>0</w:t>
            </w:r>
          </w:p>
        </w:tc>
        <w:tc>
          <w:tcPr>
            <w:tcW w:w="2614" w:type="dxa"/>
          </w:tcPr>
          <w:p w14:paraId="66CCA701" w14:textId="2FEA745D"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70C6B">
              <w:rPr>
                <w:rFonts w:ascii="Calibri" w:hAnsi="Calibri" w:cs="Calibri"/>
                <w:sz w:val="24"/>
                <w:szCs w:val="24"/>
              </w:rPr>
              <w:t>post_votes</w:t>
            </w:r>
          </w:p>
        </w:tc>
        <w:tc>
          <w:tcPr>
            <w:tcW w:w="2614" w:type="dxa"/>
          </w:tcPr>
          <w:p w14:paraId="542FC068" w14:textId="3BB28E1C"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100k</w:t>
            </w:r>
          </w:p>
        </w:tc>
        <w:tc>
          <w:tcPr>
            <w:tcW w:w="2614" w:type="dxa"/>
          </w:tcPr>
          <w:p w14:paraId="46F536F7" w14:textId="0E32941B"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E202B">
              <w:rPr>
                <w:rFonts w:ascii="Calibri" w:hAnsi="Calibri" w:cs="Calibri"/>
                <w:sz w:val="24"/>
                <w:szCs w:val="24"/>
              </w:rPr>
              <w:t>1k / day</w:t>
            </w:r>
          </w:p>
        </w:tc>
      </w:tr>
      <w:tr w:rsidR="005E202B" w14:paraId="60026DE8" w14:textId="77777777" w:rsidTr="000E5223">
        <w:tc>
          <w:tcPr>
            <w:cnfStyle w:val="001000000000" w:firstRow="0" w:lastRow="0" w:firstColumn="1" w:lastColumn="0" w:oddVBand="0" w:evenVBand="0" w:oddHBand="0" w:evenHBand="0" w:firstRowFirstColumn="0" w:firstRowLastColumn="0" w:lastRowFirstColumn="0" w:lastRowLastColumn="0"/>
            <w:tcW w:w="2614" w:type="dxa"/>
          </w:tcPr>
          <w:p w14:paraId="6A14DCFF" w14:textId="1C2BC6BF" w:rsidR="005E202B" w:rsidRPr="000E5223" w:rsidRDefault="005E202B" w:rsidP="005E202B">
            <w:pPr>
              <w:rPr>
                <w:rFonts w:ascii="Calibri" w:hAnsi="Calibri" w:cs="Calibri"/>
                <w:b w:val="0"/>
                <w:bCs w:val="0"/>
                <w:sz w:val="24"/>
                <w:szCs w:val="24"/>
              </w:rPr>
            </w:pPr>
            <w:r w:rsidRPr="00B32C2F">
              <w:rPr>
                <w:rFonts w:ascii="Calibri" w:hAnsi="Calibri" w:cs="Calibri"/>
                <w:b w:val="0"/>
                <w:bCs w:val="0"/>
                <w:sz w:val="24"/>
                <w:szCs w:val="24"/>
              </w:rPr>
              <w:t>R1</w:t>
            </w:r>
            <w:r>
              <w:rPr>
                <w:rFonts w:ascii="Calibri" w:hAnsi="Calibri" w:cs="Calibri"/>
                <w:b w:val="0"/>
                <w:bCs w:val="0"/>
                <w:sz w:val="24"/>
                <w:szCs w:val="24"/>
              </w:rPr>
              <w:t>1</w:t>
            </w:r>
          </w:p>
        </w:tc>
        <w:tc>
          <w:tcPr>
            <w:tcW w:w="2614" w:type="dxa"/>
          </w:tcPr>
          <w:p w14:paraId="3D6F1594" w14:textId="317BFD61"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70C6B">
              <w:rPr>
                <w:rFonts w:ascii="Calibri" w:hAnsi="Calibri" w:cs="Calibri"/>
                <w:sz w:val="24"/>
                <w:szCs w:val="24"/>
              </w:rPr>
              <w:t>comment_votes</w:t>
            </w:r>
          </w:p>
        </w:tc>
        <w:tc>
          <w:tcPr>
            <w:tcW w:w="2614" w:type="dxa"/>
          </w:tcPr>
          <w:p w14:paraId="699B9AAA" w14:textId="405551D8"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100k</w:t>
            </w:r>
          </w:p>
        </w:tc>
        <w:tc>
          <w:tcPr>
            <w:tcW w:w="2614" w:type="dxa"/>
          </w:tcPr>
          <w:p w14:paraId="11896C0A" w14:textId="197C7C15"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E202B">
              <w:rPr>
                <w:rFonts w:ascii="Calibri" w:hAnsi="Calibri" w:cs="Calibri"/>
                <w:sz w:val="24"/>
                <w:szCs w:val="24"/>
              </w:rPr>
              <w:t>1k / day</w:t>
            </w:r>
          </w:p>
        </w:tc>
      </w:tr>
      <w:tr w:rsidR="005E202B" w14:paraId="23D9336D" w14:textId="77777777" w:rsidTr="000E5223">
        <w:tc>
          <w:tcPr>
            <w:cnfStyle w:val="001000000000" w:firstRow="0" w:lastRow="0" w:firstColumn="1" w:lastColumn="0" w:oddVBand="0" w:evenVBand="0" w:oddHBand="0" w:evenHBand="0" w:firstRowFirstColumn="0" w:firstRowLastColumn="0" w:lastRowFirstColumn="0" w:lastRowLastColumn="0"/>
            <w:tcW w:w="2614" w:type="dxa"/>
          </w:tcPr>
          <w:p w14:paraId="583F58E9" w14:textId="45A4078D" w:rsidR="005E202B" w:rsidRPr="000E5223" w:rsidRDefault="005E202B" w:rsidP="005E202B">
            <w:pPr>
              <w:rPr>
                <w:rFonts w:ascii="Calibri" w:hAnsi="Calibri" w:cs="Calibri"/>
                <w:b w:val="0"/>
                <w:bCs w:val="0"/>
                <w:sz w:val="24"/>
                <w:szCs w:val="24"/>
              </w:rPr>
            </w:pPr>
            <w:r w:rsidRPr="00B32C2F">
              <w:rPr>
                <w:rFonts w:ascii="Calibri" w:hAnsi="Calibri" w:cs="Calibri"/>
                <w:b w:val="0"/>
                <w:bCs w:val="0"/>
                <w:sz w:val="24"/>
                <w:szCs w:val="24"/>
              </w:rPr>
              <w:t>R1</w:t>
            </w:r>
            <w:r>
              <w:rPr>
                <w:rFonts w:ascii="Calibri" w:hAnsi="Calibri" w:cs="Calibri"/>
                <w:b w:val="0"/>
                <w:bCs w:val="0"/>
                <w:sz w:val="24"/>
                <w:szCs w:val="24"/>
              </w:rPr>
              <w:t>2</w:t>
            </w:r>
          </w:p>
        </w:tc>
        <w:tc>
          <w:tcPr>
            <w:tcW w:w="2614" w:type="dxa"/>
          </w:tcPr>
          <w:p w14:paraId="1142D79C" w14:textId="19973F65"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70C6B">
              <w:rPr>
                <w:rFonts w:ascii="Calibri" w:hAnsi="Calibri" w:cs="Calibri"/>
                <w:sz w:val="24"/>
                <w:szCs w:val="24"/>
              </w:rPr>
              <w:t>user_favorites</w:t>
            </w:r>
          </w:p>
        </w:tc>
        <w:tc>
          <w:tcPr>
            <w:tcW w:w="2614" w:type="dxa"/>
          </w:tcPr>
          <w:p w14:paraId="4C5643E7" w14:textId="765CDCF8"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10k</w:t>
            </w:r>
          </w:p>
        </w:tc>
        <w:tc>
          <w:tcPr>
            <w:tcW w:w="2614" w:type="dxa"/>
          </w:tcPr>
          <w:p w14:paraId="2477D2A8" w14:textId="457059E0"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E202B">
              <w:rPr>
                <w:rFonts w:ascii="Calibri" w:hAnsi="Calibri" w:cs="Calibri"/>
                <w:sz w:val="24"/>
                <w:szCs w:val="24"/>
              </w:rPr>
              <w:t>100 / day</w:t>
            </w:r>
          </w:p>
        </w:tc>
      </w:tr>
      <w:tr w:rsidR="005E202B" w14:paraId="1684E13A" w14:textId="77777777" w:rsidTr="000E5223">
        <w:tc>
          <w:tcPr>
            <w:cnfStyle w:val="001000000000" w:firstRow="0" w:lastRow="0" w:firstColumn="1" w:lastColumn="0" w:oddVBand="0" w:evenVBand="0" w:oddHBand="0" w:evenHBand="0" w:firstRowFirstColumn="0" w:firstRowLastColumn="0" w:lastRowFirstColumn="0" w:lastRowLastColumn="0"/>
            <w:tcW w:w="2614" w:type="dxa"/>
          </w:tcPr>
          <w:p w14:paraId="5E969F82" w14:textId="5150865E" w:rsidR="005E202B" w:rsidRPr="000E5223" w:rsidRDefault="005E202B" w:rsidP="005E202B">
            <w:pPr>
              <w:rPr>
                <w:rFonts w:ascii="Calibri" w:hAnsi="Calibri" w:cs="Calibri"/>
                <w:b w:val="0"/>
                <w:bCs w:val="0"/>
                <w:sz w:val="24"/>
                <w:szCs w:val="24"/>
              </w:rPr>
            </w:pPr>
            <w:r w:rsidRPr="00B32C2F">
              <w:rPr>
                <w:rFonts w:ascii="Calibri" w:hAnsi="Calibri" w:cs="Calibri"/>
                <w:b w:val="0"/>
                <w:bCs w:val="0"/>
                <w:sz w:val="24"/>
                <w:szCs w:val="24"/>
              </w:rPr>
              <w:t>R1</w:t>
            </w:r>
            <w:r>
              <w:rPr>
                <w:rFonts w:ascii="Calibri" w:hAnsi="Calibri" w:cs="Calibri"/>
                <w:b w:val="0"/>
                <w:bCs w:val="0"/>
                <w:sz w:val="24"/>
                <w:szCs w:val="24"/>
              </w:rPr>
              <w:t>3</w:t>
            </w:r>
          </w:p>
        </w:tc>
        <w:tc>
          <w:tcPr>
            <w:tcW w:w="2614" w:type="dxa"/>
          </w:tcPr>
          <w:p w14:paraId="53721FEF" w14:textId="1439B88F"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70C6B">
              <w:rPr>
                <w:rFonts w:ascii="Calibri" w:hAnsi="Calibri" w:cs="Calibri"/>
                <w:sz w:val="24"/>
                <w:szCs w:val="24"/>
              </w:rPr>
              <w:t>follow_notification</w:t>
            </w:r>
          </w:p>
        </w:tc>
        <w:tc>
          <w:tcPr>
            <w:tcW w:w="2614" w:type="dxa"/>
          </w:tcPr>
          <w:p w14:paraId="5C3FE844" w14:textId="22637026"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100k</w:t>
            </w:r>
          </w:p>
        </w:tc>
        <w:tc>
          <w:tcPr>
            <w:tcW w:w="2614" w:type="dxa"/>
          </w:tcPr>
          <w:p w14:paraId="1ABE6DBE" w14:textId="1F276A0D"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E202B">
              <w:rPr>
                <w:rFonts w:ascii="Calibri" w:hAnsi="Calibri" w:cs="Calibri"/>
                <w:sz w:val="24"/>
                <w:szCs w:val="24"/>
              </w:rPr>
              <w:t>1k / day</w:t>
            </w:r>
          </w:p>
        </w:tc>
      </w:tr>
      <w:tr w:rsidR="005E202B" w14:paraId="1B8FF830" w14:textId="77777777" w:rsidTr="000E5223">
        <w:tc>
          <w:tcPr>
            <w:cnfStyle w:val="001000000000" w:firstRow="0" w:lastRow="0" w:firstColumn="1" w:lastColumn="0" w:oddVBand="0" w:evenVBand="0" w:oddHBand="0" w:evenHBand="0" w:firstRowFirstColumn="0" w:firstRowLastColumn="0" w:lastRowFirstColumn="0" w:lastRowLastColumn="0"/>
            <w:tcW w:w="2614" w:type="dxa"/>
          </w:tcPr>
          <w:p w14:paraId="02C12153" w14:textId="27826B06" w:rsidR="005E202B" w:rsidRPr="000E5223" w:rsidRDefault="005E202B" w:rsidP="005E202B">
            <w:pPr>
              <w:rPr>
                <w:rFonts w:ascii="Calibri" w:hAnsi="Calibri" w:cs="Calibri"/>
                <w:b w:val="0"/>
                <w:bCs w:val="0"/>
                <w:sz w:val="24"/>
                <w:szCs w:val="24"/>
              </w:rPr>
            </w:pPr>
            <w:r w:rsidRPr="00B32C2F">
              <w:rPr>
                <w:rFonts w:ascii="Calibri" w:hAnsi="Calibri" w:cs="Calibri"/>
                <w:b w:val="0"/>
                <w:bCs w:val="0"/>
                <w:sz w:val="24"/>
                <w:szCs w:val="24"/>
              </w:rPr>
              <w:t>R1</w:t>
            </w:r>
            <w:r>
              <w:rPr>
                <w:rFonts w:ascii="Calibri" w:hAnsi="Calibri" w:cs="Calibri"/>
                <w:b w:val="0"/>
                <w:bCs w:val="0"/>
                <w:sz w:val="24"/>
                <w:szCs w:val="24"/>
              </w:rPr>
              <w:t>4</w:t>
            </w:r>
          </w:p>
        </w:tc>
        <w:tc>
          <w:tcPr>
            <w:tcW w:w="2614" w:type="dxa"/>
          </w:tcPr>
          <w:p w14:paraId="462829EB" w14:textId="61CB2CD8"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v</w:t>
            </w:r>
            <w:r w:rsidRPr="00F70C6B">
              <w:rPr>
                <w:rFonts w:ascii="Calibri" w:hAnsi="Calibri" w:cs="Calibri"/>
                <w:sz w:val="24"/>
                <w:szCs w:val="24"/>
              </w:rPr>
              <w:t>ote_notification</w:t>
            </w:r>
          </w:p>
        </w:tc>
        <w:tc>
          <w:tcPr>
            <w:tcW w:w="2614" w:type="dxa"/>
          </w:tcPr>
          <w:p w14:paraId="0DDD0221" w14:textId="6D6AB97D"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100k</w:t>
            </w:r>
          </w:p>
        </w:tc>
        <w:tc>
          <w:tcPr>
            <w:tcW w:w="2614" w:type="dxa"/>
          </w:tcPr>
          <w:p w14:paraId="72A769BA" w14:textId="66E4B9A0"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E202B">
              <w:rPr>
                <w:rFonts w:ascii="Calibri" w:hAnsi="Calibri" w:cs="Calibri"/>
                <w:sz w:val="24"/>
                <w:szCs w:val="24"/>
              </w:rPr>
              <w:t>1k / day</w:t>
            </w:r>
          </w:p>
        </w:tc>
      </w:tr>
      <w:tr w:rsidR="005E202B" w14:paraId="09D78B2E" w14:textId="77777777" w:rsidTr="000E5223">
        <w:tc>
          <w:tcPr>
            <w:cnfStyle w:val="001000000000" w:firstRow="0" w:lastRow="0" w:firstColumn="1" w:lastColumn="0" w:oddVBand="0" w:evenVBand="0" w:oddHBand="0" w:evenHBand="0" w:firstRowFirstColumn="0" w:firstRowLastColumn="0" w:lastRowFirstColumn="0" w:lastRowLastColumn="0"/>
            <w:tcW w:w="2614" w:type="dxa"/>
          </w:tcPr>
          <w:p w14:paraId="7D310766" w14:textId="0A1D779D" w:rsidR="005E202B" w:rsidRPr="000E5223" w:rsidRDefault="005E202B" w:rsidP="005E202B">
            <w:pPr>
              <w:rPr>
                <w:rFonts w:ascii="Calibri" w:hAnsi="Calibri" w:cs="Calibri"/>
                <w:b w:val="0"/>
                <w:bCs w:val="0"/>
                <w:sz w:val="24"/>
                <w:szCs w:val="24"/>
              </w:rPr>
            </w:pPr>
            <w:r w:rsidRPr="00B32C2F">
              <w:rPr>
                <w:rFonts w:ascii="Calibri" w:hAnsi="Calibri" w:cs="Calibri"/>
                <w:b w:val="0"/>
                <w:bCs w:val="0"/>
                <w:sz w:val="24"/>
                <w:szCs w:val="24"/>
              </w:rPr>
              <w:t>R1</w:t>
            </w:r>
            <w:r>
              <w:rPr>
                <w:rFonts w:ascii="Calibri" w:hAnsi="Calibri" w:cs="Calibri"/>
                <w:b w:val="0"/>
                <w:bCs w:val="0"/>
                <w:sz w:val="24"/>
                <w:szCs w:val="24"/>
              </w:rPr>
              <w:t>5</w:t>
            </w:r>
          </w:p>
        </w:tc>
        <w:tc>
          <w:tcPr>
            <w:tcW w:w="2614" w:type="dxa"/>
          </w:tcPr>
          <w:p w14:paraId="5CF5DC93" w14:textId="6BEAE0F6"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159E6">
              <w:rPr>
                <w:rFonts w:ascii="Calibri" w:hAnsi="Calibri" w:cs="Calibri"/>
                <w:sz w:val="24"/>
                <w:szCs w:val="24"/>
              </w:rPr>
              <w:t>comment_notification</w:t>
            </w:r>
          </w:p>
        </w:tc>
        <w:tc>
          <w:tcPr>
            <w:tcW w:w="2614" w:type="dxa"/>
          </w:tcPr>
          <w:p w14:paraId="5F1BCB71" w14:textId="0F012DA4"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100k</w:t>
            </w:r>
          </w:p>
        </w:tc>
        <w:tc>
          <w:tcPr>
            <w:tcW w:w="2614" w:type="dxa"/>
          </w:tcPr>
          <w:p w14:paraId="4858984D" w14:textId="5AE2E6C0"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E202B">
              <w:rPr>
                <w:rFonts w:ascii="Calibri" w:hAnsi="Calibri" w:cs="Calibri"/>
                <w:sz w:val="24"/>
                <w:szCs w:val="24"/>
              </w:rPr>
              <w:t>1k / day</w:t>
            </w:r>
          </w:p>
        </w:tc>
      </w:tr>
      <w:tr w:rsidR="005E202B" w14:paraId="3F1BAF14" w14:textId="77777777" w:rsidTr="000E5223">
        <w:tc>
          <w:tcPr>
            <w:cnfStyle w:val="001000000000" w:firstRow="0" w:lastRow="0" w:firstColumn="1" w:lastColumn="0" w:oddVBand="0" w:evenVBand="0" w:oddHBand="0" w:evenHBand="0" w:firstRowFirstColumn="0" w:firstRowLastColumn="0" w:lastRowFirstColumn="0" w:lastRowLastColumn="0"/>
            <w:tcW w:w="2614" w:type="dxa"/>
          </w:tcPr>
          <w:p w14:paraId="2D0328F2" w14:textId="6A2AE198" w:rsidR="005E202B" w:rsidRPr="000E5223" w:rsidRDefault="005E202B" w:rsidP="005E202B">
            <w:pPr>
              <w:rPr>
                <w:rFonts w:ascii="Calibri" w:hAnsi="Calibri" w:cs="Calibri"/>
                <w:b w:val="0"/>
                <w:bCs w:val="0"/>
                <w:sz w:val="24"/>
                <w:szCs w:val="24"/>
              </w:rPr>
            </w:pPr>
            <w:r w:rsidRPr="00B32C2F">
              <w:rPr>
                <w:rFonts w:ascii="Calibri" w:hAnsi="Calibri" w:cs="Calibri"/>
                <w:b w:val="0"/>
                <w:bCs w:val="0"/>
                <w:sz w:val="24"/>
                <w:szCs w:val="24"/>
              </w:rPr>
              <w:t>R1</w:t>
            </w:r>
            <w:r>
              <w:rPr>
                <w:rFonts w:ascii="Calibri" w:hAnsi="Calibri" w:cs="Calibri"/>
                <w:b w:val="0"/>
                <w:bCs w:val="0"/>
                <w:sz w:val="24"/>
                <w:szCs w:val="24"/>
              </w:rPr>
              <w:t>6</w:t>
            </w:r>
          </w:p>
        </w:tc>
        <w:tc>
          <w:tcPr>
            <w:tcW w:w="2614" w:type="dxa"/>
          </w:tcPr>
          <w:p w14:paraId="6D469F75" w14:textId="156A57CC"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159E6">
              <w:rPr>
                <w:rFonts w:ascii="Calibri" w:hAnsi="Calibri" w:cs="Calibri"/>
                <w:sz w:val="24"/>
                <w:szCs w:val="24"/>
              </w:rPr>
              <w:t>post_notification</w:t>
            </w:r>
          </w:p>
        </w:tc>
        <w:tc>
          <w:tcPr>
            <w:tcW w:w="2614" w:type="dxa"/>
          </w:tcPr>
          <w:p w14:paraId="496039A6" w14:textId="67A7BB41"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10k</w:t>
            </w:r>
          </w:p>
        </w:tc>
        <w:tc>
          <w:tcPr>
            <w:tcW w:w="2614" w:type="dxa"/>
          </w:tcPr>
          <w:p w14:paraId="0B906FBF" w14:textId="5474D36C"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E202B">
              <w:rPr>
                <w:rFonts w:ascii="Calibri" w:hAnsi="Calibri" w:cs="Calibri"/>
                <w:sz w:val="24"/>
                <w:szCs w:val="24"/>
              </w:rPr>
              <w:t>100 / day</w:t>
            </w:r>
          </w:p>
        </w:tc>
      </w:tr>
      <w:tr w:rsidR="005E202B" w14:paraId="3A1AF418" w14:textId="77777777" w:rsidTr="000E5223">
        <w:tc>
          <w:tcPr>
            <w:cnfStyle w:val="001000000000" w:firstRow="0" w:lastRow="0" w:firstColumn="1" w:lastColumn="0" w:oddVBand="0" w:evenVBand="0" w:oddHBand="0" w:evenHBand="0" w:firstRowFirstColumn="0" w:firstRowLastColumn="0" w:lastRowFirstColumn="0" w:lastRowLastColumn="0"/>
            <w:tcW w:w="2614" w:type="dxa"/>
          </w:tcPr>
          <w:p w14:paraId="2418710D" w14:textId="57C98CC9" w:rsidR="005E202B" w:rsidRPr="000E5223" w:rsidRDefault="005E202B" w:rsidP="005E202B">
            <w:pPr>
              <w:rPr>
                <w:rFonts w:ascii="Calibri" w:hAnsi="Calibri" w:cs="Calibri"/>
                <w:b w:val="0"/>
                <w:bCs w:val="0"/>
                <w:sz w:val="24"/>
                <w:szCs w:val="24"/>
              </w:rPr>
            </w:pPr>
            <w:r w:rsidRPr="00B32C2F">
              <w:rPr>
                <w:rFonts w:ascii="Calibri" w:hAnsi="Calibri" w:cs="Calibri"/>
                <w:b w:val="0"/>
                <w:bCs w:val="0"/>
                <w:sz w:val="24"/>
                <w:szCs w:val="24"/>
              </w:rPr>
              <w:t>R1</w:t>
            </w:r>
            <w:r>
              <w:rPr>
                <w:rFonts w:ascii="Calibri" w:hAnsi="Calibri" w:cs="Calibri"/>
                <w:b w:val="0"/>
                <w:bCs w:val="0"/>
                <w:sz w:val="24"/>
                <w:szCs w:val="24"/>
              </w:rPr>
              <w:t>7</w:t>
            </w:r>
          </w:p>
        </w:tc>
        <w:tc>
          <w:tcPr>
            <w:tcW w:w="2614" w:type="dxa"/>
          </w:tcPr>
          <w:p w14:paraId="58B5D0F2" w14:textId="401929EA"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159E6">
              <w:rPr>
                <w:rFonts w:ascii="Calibri" w:hAnsi="Calibri" w:cs="Calibri"/>
                <w:sz w:val="24"/>
                <w:szCs w:val="24"/>
              </w:rPr>
              <w:t>user_report</w:t>
            </w:r>
          </w:p>
        </w:tc>
        <w:tc>
          <w:tcPr>
            <w:tcW w:w="2614" w:type="dxa"/>
          </w:tcPr>
          <w:p w14:paraId="521DA9DB" w14:textId="0BC287B1"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1k</w:t>
            </w:r>
          </w:p>
        </w:tc>
        <w:tc>
          <w:tcPr>
            <w:tcW w:w="2614" w:type="dxa"/>
          </w:tcPr>
          <w:p w14:paraId="570A1D82" w14:textId="34C353FC" w:rsidR="005E202B" w:rsidRPr="00F70C6B" w:rsidRDefault="00544FB5"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44FB5">
              <w:rPr>
                <w:rFonts w:ascii="Calibri" w:hAnsi="Calibri" w:cs="Calibri"/>
                <w:sz w:val="24"/>
                <w:szCs w:val="24"/>
              </w:rPr>
              <w:t>1 / day</w:t>
            </w:r>
          </w:p>
        </w:tc>
      </w:tr>
      <w:tr w:rsidR="005E202B" w14:paraId="49549CFA" w14:textId="77777777" w:rsidTr="000E5223">
        <w:tc>
          <w:tcPr>
            <w:cnfStyle w:val="001000000000" w:firstRow="0" w:lastRow="0" w:firstColumn="1" w:lastColumn="0" w:oddVBand="0" w:evenVBand="0" w:oddHBand="0" w:evenHBand="0" w:firstRowFirstColumn="0" w:firstRowLastColumn="0" w:lastRowFirstColumn="0" w:lastRowLastColumn="0"/>
            <w:tcW w:w="2614" w:type="dxa"/>
          </w:tcPr>
          <w:p w14:paraId="37131DD4" w14:textId="734FCF1D" w:rsidR="005E202B" w:rsidRPr="000E5223" w:rsidRDefault="005E202B" w:rsidP="005E202B">
            <w:pPr>
              <w:rPr>
                <w:rFonts w:ascii="Calibri" w:hAnsi="Calibri" w:cs="Calibri"/>
                <w:b w:val="0"/>
                <w:bCs w:val="0"/>
                <w:sz w:val="24"/>
                <w:szCs w:val="24"/>
              </w:rPr>
            </w:pPr>
            <w:r w:rsidRPr="00B32C2F">
              <w:rPr>
                <w:rFonts w:ascii="Calibri" w:hAnsi="Calibri" w:cs="Calibri"/>
                <w:b w:val="0"/>
                <w:bCs w:val="0"/>
                <w:sz w:val="24"/>
                <w:szCs w:val="24"/>
              </w:rPr>
              <w:t>R1</w:t>
            </w:r>
            <w:r>
              <w:rPr>
                <w:rFonts w:ascii="Calibri" w:hAnsi="Calibri" w:cs="Calibri"/>
                <w:b w:val="0"/>
                <w:bCs w:val="0"/>
                <w:sz w:val="24"/>
                <w:szCs w:val="24"/>
              </w:rPr>
              <w:t>8</w:t>
            </w:r>
          </w:p>
        </w:tc>
        <w:tc>
          <w:tcPr>
            <w:tcW w:w="2614" w:type="dxa"/>
          </w:tcPr>
          <w:p w14:paraId="736C1113" w14:textId="5EFD35E8"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159E6">
              <w:rPr>
                <w:rFonts w:ascii="Calibri" w:hAnsi="Calibri" w:cs="Calibri"/>
                <w:sz w:val="24"/>
                <w:szCs w:val="24"/>
              </w:rPr>
              <w:t>post_report</w:t>
            </w:r>
          </w:p>
        </w:tc>
        <w:tc>
          <w:tcPr>
            <w:tcW w:w="2614" w:type="dxa"/>
          </w:tcPr>
          <w:p w14:paraId="13D7F58C" w14:textId="55BBAFF0"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10k</w:t>
            </w:r>
          </w:p>
        </w:tc>
        <w:tc>
          <w:tcPr>
            <w:tcW w:w="2614" w:type="dxa"/>
          </w:tcPr>
          <w:p w14:paraId="5EF3C836" w14:textId="6858DACF" w:rsidR="005E202B" w:rsidRPr="00F70C6B" w:rsidRDefault="00544FB5"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44FB5">
              <w:rPr>
                <w:rFonts w:ascii="Calibri" w:hAnsi="Calibri" w:cs="Calibri"/>
                <w:sz w:val="24"/>
                <w:szCs w:val="24"/>
              </w:rPr>
              <w:t>1 / day</w:t>
            </w:r>
          </w:p>
        </w:tc>
      </w:tr>
      <w:tr w:rsidR="005E202B" w14:paraId="2EAC3B13" w14:textId="77777777" w:rsidTr="000E5223">
        <w:tc>
          <w:tcPr>
            <w:cnfStyle w:val="001000000000" w:firstRow="0" w:lastRow="0" w:firstColumn="1" w:lastColumn="0" w:oddVBand="0" w:evenVBand="0" w:oddHBand="0" w:evenHBand="0" w:firstRowFirstColumn="0" w:firstRowLastColumn="0" w:lastRowFirstColumn="0" w:lastRowLastColumn="0"/>
            <w:tcW w:w="2614" w:type="dxa"/>
          </w:tcPr>
          <w:p w14:paraId="4E170919" w14:textId="4360CAC5" w:rsidR="005E202B" w:rsidRPr="000E5223" w:rsidRDefault="005E202B" w:rsidP="005E202B">
            <w:pPr>
              <w:rPr>
                <w:rFonts w:ascii="Calibri" w:hAnsi="Calibri" w:cs="Calibri"/>
                <w:b w:val="0"/>
                <w:bCs w:val="0"/>
                <w:sz w:val="24"/>
                <w:szCs w:val="24"/>
              </w:rPr>
            </w:pPr>
            <w:r w:rsidRPr="00B32C2F">
              <w:rPr>
                <w:rFonts w:ascii="Calibri" w:hAnsi="Calibri" w:cs="Calibri"/>
                <w:b w:val="0"/>
                <w:bCs w:val="0"/>
                <w:sz w:val="24"/>
                <w:szCs w:val="24"/>
              </w:rPr>
              <w:t>R1</w:t>
            </w:r>
            <w:r>
              <w:rPr>
                <w:rFonts w:ascii="Calibri" w:hAnsi="Calibri" w:cs="Calibri"/>
                <w:b w:val="0"/>
                <w:bCs w:val="0"/>
                <w:sz w:val="24"/>
                <w:szCs w:val="24"/>
              </w:rPr>
              <w:t>9</w:t>
            </w:r>
          </w:p>
        </w:tc>
        <w:tc>
          <w:tcPr>
            <w:tcW w:w="2614" w:type="dxa"/>
          </w:tcPr>
          <w:p w14:paraId="64C4DB99" w14:textId="565EA281"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159E6">
              <w:rPr>
                <w:rFonts w:ascii="Calibri" w:hAnsi="Calibri" w:cs="Calibri"/>
                <w:sz w:val="24"/>
                <w:szCs w:val="24"/>
              </w:rPr>
              <w:t>comment_report</w:t>
            </w:r>
          </w:p>
        </w:tc>
        <w:tc>
          <w:tcPr>
            <w:tcW w:w="2614" w:type="dxa"/>
          </w:tcPr>
          <w:p w14:paraId="6F295C6A" w14:textId="4D2A7363"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10k</w:t>
            </w:r>
          </w:p>
        </w:tc>
        <w:tc>
          <w:tcPr>
            <w:tcW w:w="2614" w:type="dxa"/>
          </w:tcPr>
          <w:p w14:paraId="20CB3490" w14:textId="1152EFBC" w:rsidR="005E202B" w:rsidRPr="00F70C6B" w:rsidRDefault="00544FB5"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44FB5">
              <w:rPr>
                <w:rFonts w:ascii="Calibri" w:hAnsi="Calibri" w:cs="Calibri"/>
                <w:sz w:val="24"/>
                <w:szCs w:val="24"/>
              </w:rPr>
              <w:t>1</w:t>
            </w:r>
            <w:r>
              <w:rPr>
                <w:rFonts w:ascii="Calibri" w:hAnsi="Calibri" w:cs="Calibri"/>
                <w:sz w:val="24"/>
                <w:szCs w:val="24"/>
              </w:rPr>
              <w:t>0</w:t>
            </w:r>
            <w:r w:rsidRPr="00544FB5">
              <w:rPr>
                <w:rFonts w:ascii="Calibri" w:hAnsi="Calibri" w:cs="Calibri"/>
                <w:sz w:val="24"/>
                <w:szCs w:val="24"/>
              </w:rPr>
              <w:t xml:space="preserve"> / day</w:t>
            </w:r>
          </w:p>
        </w:tc>
      </w:tr>
      <w:tr w:rsidR="005E202B" w14:paraId="41B22800" w14:textId="77777777" w:rsidTr="000E5223">
        <w:tc>
          <w:tcPr>
            <w:cnfStyle w:val="001000000000" w:firstRow="0" w:lastRow="0" w:firstColumn="1" w:lastColumn="0" w:oddVBand="0" w:evenVBand="0" w:oddHBand="0" w:evenHBand="0" w:firstRowFirstColumn="0" w:firstRowLastColumn="0" w:lastRowFirstColumn="0" w:lastRowLastColumn="0"/>
            <w:tcW w:w="2614" w:type="dxa"/>
          </w:tcPr>
          <w:p w14:paraId="20631BAD" w14:textId="1657DA5C" w:rsidR="005E202B" w:rsidRPr="000E5223" w:rsidRDefault="005E202B" w:rsidP="005E202B">
            <w:pPr>
              <w:rPr>
                <w:rFonts w:ascii="Calibri" w:hAnsi="Calibri" w:cs="Calibri"/>
                <w:b w:val="0"/>
                <w:bCs w:val="0"/>
                <w:sz w:val="24"/>
                <w:szCs w:val="24"/>
              </w:rPr>
            </w:pPr>
            <w:r w:rsidRPr="00B32C2F">
              <w:rPr>
                <w:rFonts w:ascii="Calibri" w:hAnsi="Calibri" w:cs="Calibri"/>
                <w:b w:val="0"/>
                <w:bCs w:val="0"/>
                <w:sz w:val="24"/>
                <w:szCs w:val="24"/>
              </w:rPr>
              <w:t>R</w:t>
            </w:r>
            <w:r>
              <w:rPr>
                <w:rFonts w:ascii="Calibri" w:hAnsi="Calibri" w:cs="Calibri"/>
                <w:b w:val="0"/>
                <w:bCs w:val="0"/>
                <w:sz w:val="24"/>
                <w:szCs w:val="24"/>
              </w:rPr>
              <w:t>20</w:t>
            </w:r>
          </w:p>
        </w:tc>
        <w:tc>
          <w:tcPr>
            <w:tcW w:w="2614" w:type="dxa"/>
          </w:tcPr>
          <w:p w14:paraId="1529722C" w14:textId="5A0250D5"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159E6">
              <w:rPr>
                <w:rFonts w:ascii="Calibri" w:hAnsi="Calibri" w:cs="Calibri"/>
                <w:sz w:val="24"/>
                <w:szCs w:val="24"/>
              </w:rPr>
              <w:t>blocked_users</w:t>
            </w:r>
          </w:p>
        </w:tc>
        <w:tc>
          <w:tcPr>
            <w:tcW w:w="2614" w:type="dxa"/>
          </w:tcPr>
          <w:p w14:paraId="720DCFE8" w14:textId="2A7DC7A8" w:rsidR="005E202B" w:rsidRPr="00F70C6B" w:rsidRDefault="005E202B"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100</w:t>
            </w:r>
          </w:p>
        </w:tc>
        <w:tc>
          <w:tcPr>
            <w:tcW w:w="2614" w:type="dxa"/>
          </w:tcPr>
          <w:p w14:paraId="16EDF3E4" w14:textId="55A51952" w:rsidR="005E202B" w:rsidRPr="00F70C6B" w:rsidRDefault="00544FB5" w:rsidP="005E202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44FB5">
              <w:rPr>
                <w:rFonts w:ascii="Calibri" w:hAnsi="Calibri" w:cs="Calibri"/>
                <w:sz w:val="24"/>
                <w:szCs w:val="24"/>
              </w:rPr>
              <w:t>1 / day</w:t>
            </w:r>
          </w:p>
        </w:tc>
      </w:tr>
    </w:tbl>
    <w:p w14:paraId="7B90A8F2" w14:textId="20EBE367" w:rsidR="00C07EFF" w:rsidRPr="001930FC" w:rsidRDefault="00DF706A" w:rsidP="001930FC">
      <w:pPr>
        <w:pStyle w:val="Legenda"/>
        <w:jc w:val="right"/>
        <w:rPr>
          <w:rFonts w:ascii="Calibri" w:hAnsi="Calibri" w:cs="Calibri"/>
          <w:b/>
          <w:bCs/>
          <w:i w:val="0"/>
          <w:iCs w:val="0"/>
          <w:sz w:val="24"/>
          <w:szCs w:val="24"/>
        </w:rPr>
      </w:pPr>
      <w:r w:rsidRPr="001930FC">
        <w:rPr>
          <w:i w:val="0"/>
          <w:iCs w:val="0"/>
          <w:sz w:val="14"/>
          <w:szCs w:val="14"/>
        </w:rPr>
        <w:t>Table 34: NewsNet Workload</w:t>
      </w:r>
    </w:p>
    <w:p w14:paraId="1730D9E0" w14:textId="77777777" w:rsidR="00BC2500" w:rsidRDefault="00BC2500" w:rsidP="0009614D"/>
    <w:p w14:paraId="5E926427" w14:textId="77777777" w:rsidR="0079638F" w:rsidRDefault="0079638F" w:rsidP="0009614D"/>
    <w:p w14:paraId="511ACC23" w14:textId="31B1BB27" w:rsidR="00E404BA" w:rsidRDefault="00E404BA" w:rsidP="00E404BA">
      <w:pPr>
        <w:rPr>
          <w:rFonts w:ascii="Calibri" w:hAnsi="Calibri" w:cs="Calibri"/>
          <w:b/>
          <w:bCs/>
          <w:sz w:val="32"/>
          <w:szCs w:val="32"/>
        </w:rPr>
      </w:pPr>
      <w:r>
        <w:rPr>
          <w:rFonts w:ascii="Calibri" w:hAnsi="Calibri" w:cs="Calibri"/>
          <w:b/>
          <w:bCs/>
          <w:sz w:val="32"/>
          <w:szCs w:val="32"/>
        </w:rPr>
        <w:t>6.2. Performance Indices</w:t>
      </w:r>
    </w:p>
    <w:p w14:paraId="0AEB719F" w14:textId="31192028" w:rsidR="0079638F" w:rsidRPr="0079638F" w:rsidRDefault="00E404BA" w:rsidP="0079638F">
      <w:pPr>
        <w:rPr>
          <w:rFonts w:ascii="Calibri" w:hAnsi="Calibri" w:cs="Calibri"/>
          <w:b/>
          <w:bCs/>
          <w:sz w:val="28"/>
          <w:szCs w:val="28"/>
        </w:rPr>
      </w:pPr>
      <w:r>
        <w:rPr>
          <w:rFonts w:ascii="Calibri" w:hAnsi="Calibri" w:cs="Calibri"/>
          <w:b/>
          <w:bCs/>
          <w:sz w:val="28"/>
          <w:szCs w:val="28"/>
        </w:rPr>
        <w:t xml:space="preserve">6.2.1. </w:t>
      </w:r>
      <w:r w:rsidR="00514094">
        <w:rPr>
          <w:rFonts w:ascii="Calibri" w:hAnsi="Calibri" w:cs="Calibri"/>
          <w:b/>
          <w:bCs/>
          <w:sz w:val="28"/>
          <w:szCs w:val="28"/>
        </w:rPr>
        <w:t>Performance Indices</w:t>
      </w:r>
    </w:p>
    <w:tbl>
      <w:tblPr>
        <w:tblStyle w:val="TabeladeGrelha1Clara"/>
        <w:tblW w:w="0" w:type="auto"/>
        <w:tblLayout w:type="fixed"/>
        <w:tblLook w:val="04A0" w:firstRow="1" w:lastRow="0" w:firstColumn="1" w:lastColumn="0" w:noHBand="0" w:noVBand="1"/>
      </w:tblPr>
      <w:tblGrid>
        <w:gridCol w:w="1555"/>
        <w:gridCol w:w="7654"/>
      </w:tblGrid>
      <w:tr w:rsidR="0079638F" w:rsidRPr="00857F8D" w14:paraId="20897C24" w14:textId="77777777" w:rsidTr="000408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57287A7" w14:textId="37304DA3" w:rsidR="0079638F" w:rsidRPr="00E34B7B" w:rsidRDefault="008277D2" w:rsidP="00985EC0">
            <w:pPr>
              <w:rPr>
                <w:rFonts w:ascii="Calibri" w:hAnsi="Calibri" w:cs="Calibri"/>
                <w:sz w:val="24"/>
                <w:szCs w:val="24"/>
              </w:rPr>
            </w:pPr>
            <w:r>
              <w:rPr>
                <w:rFonts w:ascii="Calibri" w:hAnsi="Calibri" w:cs="Calibri"/>
                <w:sz w:val="24"/>
                <w:szCs w:val="24"/>
              </w:rPr>
              <w:t>Index</w:t>
            </w:r>
          </w:p>
        </w:tc>
        <w:tc>
          <w:tcPr>
            <w:tcW w:w="7654" w:type="dxa"/>
          </w:tcPr>
          <w:p w14:paraId="15CACF90" w14:textId="70351852" w:rsidR="0079638F" w:rsidRPr="00E34B7B" w:rsidRDefault="008277D2"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IDX01</w:t>
            </w:r>
          </w:p>
        </w:tc>
      </w:tr>
      <w:tr w:rsidR="0079638F" w:rsidRPr="005D2588" w14:paraId="48A61532" w14:textId="77777777" w:rsidTr="00040813">
        <w:tc>
          <w:tcPr>
            <w:cnfStyle w:val="001000000000" w:firstRow="0" w:lastRow="0" w:firstColumn="1" w:lastColumn="0" w:oddVBand="0" w:evenVBand="0" w:oddHBand="0" w:evenHBand="0" w:firstRowFirstColumn="0" w:firstRowLastColumn="0" w:lastRowFirstColumn="0" w:lastRowLastColumn="0"/>
            <w:tcW w:w="1555" w:type="dxa"/>
          </w:tcPr>
          <w:p w14:paraId="556C26BA" w14:textId="23DDBB91" w:rsidR="0079638F" w:rsidRPr="00E34B7B" w:rsidRDefault="001A4D1B" w:rsidP="00985EC0">
            <w:pPr>
              <w:rPr>
                <w:rFonts w:ascii="Calibri" w:hAnsi="Calibri" w:cs="Calibri"/>
                <w:sz w:val="24"/>
                <w:szCs w:val="24"/>
              </w:rPr>
            </w:pPr>
            <w:r>
              <w:rPr>
                <w:rFonts w:ascii="Calibri" w:hAnsi="Calibri" w:cs="Calibri"/>
                <w:sz w:val="24"/>
                <w:szCs w:val="24"/>
              </w:rPr>
              <w:t>Relation</w:t>
            </w:r>
          </w:p>
        </w:tc>
        <w:tc>
          <w:tcPr>
            <w:tcW w:w="7654" w:type="dxa"/>
          </w:tcPr>
          <w:p w14:paraId="31168982" w14:textId="7A89EE9D" w:rsidR="0079638F" w:rsidRPr="005D2588" w:rsidRDefault="00525026"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posts</w:t>
            </w:r>
          </w:p>
        </w:tc>
      </w:tr>
      <w:tr w:rsidR="0079638F" w:rsidRPr="005D2588" w14:paraId="776BA8C0" w14:textId="77777777" w:rsidTr="00040813">
        <w:tc>
          <w:tcPr>
            <w:cnfStyle w:val="001000000000" w:firstRow="0" w:lastRow="0" w:firstColumn="1" w:lastColumn="0" w:oddVBand="0" w:evenVBand="0" w:oddHBand="0" w:evenHBand="0" w:firstRowFirstColumn="0" w:firstRowLastColumn="0" w:lastRowFirstColumn="0" w:lastRowLastColumn="0"/>
            <w:tcW w:w="1555" w:type="dxa"/>
          </w:tcPr>
          <w:p w14:paraId="2687F841" w14:textId="4F672D8F" w:rsidR="0079638F" w:rsidRPr="00E34B7B" w:rsidRDefault="001A4D1B" w:rsidP="00985EC0">
            <w:pPr>
              <w:rPr>
                <w:rFonts w:ascii="Calibri" w:hAnsi="Calibri" w:cs="Calibri"/>
                <w:sz w:val="24"/>
                <w:szCs w:val="24"/>
              </w:rPr>
            </w:pPr>
            <w:r>
              <w:rPr>
                <w:rFonts w:ascii="Calibri" w:hAnsi="Calibri" w:cs="Calibri"/>
                <w:sz w:val="24"/>
                <w:szCs w:val="24"/>
              </w:rPr>
              <w:t>Attribute</w:t>
            </w:r>
          </w:p>
        </w:tc>
        <w:tc>
          <w:tcPr>
            <w:tcW w:w="7654" w:type="dxa"/>
          </w:tcPr>
          <w:p w14:paraId="494BAE54" w14:textId="6A8F6204" w:rsidR="0079638F" w:rsidRPr="005D2588" w:rsidRDefault="001A4D1B"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user_id</w:t>
            </w:r>
          </w:p>
        </w:tc>
      </w:tr>
      <w:tr w:rsidR="0079638F" w:rsidRPr="005D2588" w14:paraId="0FCF59B0" w14:textId="77777777" w:rsidTr="00040813">
        <w:tc>
          <w:tcPr>
            <w:cnfStyle w:val="001000000000" w:firstRow="0" w:lastRow="0" w:firstColumn="1" w:lastColumn="0" w:oddVBand="0" w:evenVBand="0" w:oddHBand="0" w:evenHBand="0" w:firstRowFirstColumn="0" w:firstRowLastColumn="0" w:lastRowFirstColumn="0" w:lastRowLastColumn="0"/>
            <w:tcW w:w="1555" w:type="dxa"/>
          </w:tcPr>
          <w:p w14:paraId="7835BE97" w14:textId="4C88F548" w:rsidR="0079638F" w:rsidRPr="00857F8D" w:rsidRDefault="00004956" w:rsidP="00985EC0">
            <w:pPr>
              <w:rPr>
                <w:rFonts w:ascii="Calibri" w:hAnsi="Calibri" w:cs="Calibri"/>
                <w:b w:val="0"/>
                <w:bCs w:val="0"/>
                <w:sz w:val="24"/>
                <w:szCs w:val="24"/>
              </w:rPr>
            </w:pPr>
            <w:r>
              <w:rPr>
                <w:rFonts w:ascii="Calibri" w:hAnsi="Calibri" w:cs="Calibri"/>
                <w:sz w:val="24"/>
                <w:szCs w:val="24"/>
              </w:rPr>
              <w:t>Type</w:t>
            </w:r>
          </w:p>
        </w:tc>
        <w:tc>
          <w:tcPr>
            <w:tcW w:w="7654" w:type="dxa"/>
          </w:tcPr>
          <w:p w14:paraId="40DD95F9" w14:textId="6C0BE2CB" w:rsidR="0079638F" w:rsidRPr="005D2588" w:rsidRDefault="0016086A"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Hash</w:t>
            </w:r>
          </w:p>
        </w:tc>
      </w:tr>
      <w:tr w:rsidR="0079638F" w:rsidRPr="005D2588" w14:paraId="30ED3B04" w14:textId="77777777" w:rsidTr="00040813">
        <w:tc>
          <w:tcPr>
            <w:cnfStyle w:val="001000000000" w:firstRow="0" w:lastRow="0" w:firstColumn="1" w:lastColumn="0" w:oddVBand="0" w:evenVBand="0" w:oddHBand="0" w:evenHBand="0" w:firstRowFirstColumn="0" w:firstRowLastColumn="0" w:lastRowFirstColumn="0" w:lastRowLastColumn="0"/>
            <w:tcW w:w="1555" w:type="dxa"/>
          </w:tcPr>
          <w:p w14:paraId="20B05B74" w14:textId="4EFBC686" w:rsidR="0079638F" w:rsidRPr="00E34B7B" w:rsidRDefault="00004956" w:rsidP="00985EC0">
            <w:pPr>
              <w:rPr>
                <w:rFonts w:ascii="Calibri" w:hAnsi="Calibri" w:cs="Calibri"/>
                <w:sz w:val="24"/>
                <w:szCs w:val="24"/>
              </w:rPr>
            </w:pPr>
            <w:r>
              <w:rPr>
                <w:rFonts w:ascii="Calibri" w:hAnsi="Calibri" w:cs="Calibri"/>
                <w:sz w:val="24"/>
                <w:szCs w:val="24"/>
              </w:rPr>
              <w:t>Cardinality</w:t>
            </w:r>
          </w:p>
        </w:tc>
        <w:tc>
          <w:tcPr>
            <w:tcW w:w="7654" w:type="dxa"/>
          </w:tcPr>
          <w:p w14:paraId="28B1328E" w14:textId="041102BD" w:rsidR="0079638F" w:rsidRPr="005D2588" w:rsidRDefault="00004956"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medium</w:t>
            </w:r>
          </w:p>
        </w:tc>
      </w:tr>
      <w:tr w:rsidR="00004956" w:rsidRPr="005D2588" w14:paraId="5E4CC048" w14:textId="77777777" w:rsidTr="00040813">
        <w:tc>
          <w:tcPr>
            <w:cnfStyle w:val="001000000000" w:firstRow="0" w:lastRow="0" w:firstColumn="1" w:lastColumn="0" w:oddVBand="0" w:evenVBand="0" w:oddHBand="0" w:evenHBand="0" w:firstRowFirstColumn="0" w:firstRowLastColumn="0" w:lastRowFirstColumn="0" w:lastRowLastColumn="0"/>
            <w:tcW w:w="1555" w:type="dxa"/>
          </w:tcPr>
          <w:p w14:paraId="7E271AE7" w14:textId="096DBC6C" w:rsidR="00004956" w:rsidRPr="00E34B7B" w:rsidRDefault="00004956" w:rsidP="00985EC0">
            <w:pPr>
              <w:rPr>
                <w:rFonts w:ascii="Calibri" w:hAnsi="Calibri" w:cs="Calibri"/>
                <w:sz w:val="24"/>
                <w:szCs w:val="24"/>
              </w:rPr>
            </w:pPr>
            <w:r>
              <w:rPr>
                <w:rFonts w:ascii="Calibri" w:hAnsi="Calibri" w:cs="Calibri"/>
                <w:sz w:val="24"/>
                <w:szCs w:val="24"/>
              </w:rPr>
              <w:t>Clustering</w:t>
            </w:r>
          </w:p>
        </w:tc>
        <w:tc>
          <w:tcPr>
            <w:tcW w:w="7654" w:type="dxa"/>
          </w:tcPr>
          <w:p w14:paraId="3D401404" w14:textId="44757D5A" w:rsidR="00004956" w:rsidRPr="005D2588" w:rsidRDefault="00004956"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No</w:t>
            </w:r>
          </w:p>
        </w:tc>
      </w:tr>
      <w:tr w:rsidR="00004956" w:rsidRPr="005D2588" w14:paraId="27EAAA62" w14:textId="77777777" w:rsidTr="00040813">
        <w:tc>
          <w:tcPr>
            <w:cnfStyle w:val="001000000000" w:firstRow="0" w:lastRow="0" w:firstColumn="1" w:lastColumn="0" w:oddVBand="0" w:evenVBand="0" w:oddHBand="0" w:evenHBand="0" w:firstRowFirstColumn="0" w:firstRowLastColumn="0" w:lastRowFirstColumn="0" w:lastRowLastColumn="0"/>
            <w:tcW w:w="1555" w:type="dxa"/>
          </w:tcPr>
          <w:p w14:paraId="0506D2A4" w14:textId="7A0EF6DF" w:rsidR="00004956" w:rsidRPr="00E34B7B" w:rsidRDefault="00004956" w:rsidP="00985EC0">
            <w:pPr>
              <w:rPr>
                <w:rFonts w:ascii="Calibri" w:hAnsi="Calibri" w:cs="Calibri"/>
                <w:sz w:val="24"/>
                <w:szCs w:val="24"/>
              </w:rPr>
            </w:pPr>
            <w:r>
              <w:rPr>
                <w:rFonts w:ascii="Calibri" w:hAnsi="Calibri" w:cs="Calibri"/>
                <w:sz w:val="24"/>
                <w:szCs w:val="24"/>
              </w:rPr>
              <w:t>Justification</w:t>
            </w:r>
          </w:p>
        </w:tc>
        <w:tc>
          <w:tcPr>
            <w:tcW w:w="7654" w:type="dxa"/>
          </w:tcPr>
          <w:p w14:paraId="71CB8643" w14:textId="71A2BE96" w:rsidR="00004956" w:rsidRPr="005D2588" w:rsidRDefault="00004956"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04956">
              <w:rPr>
                <w:rFonts w:ascii="Calibri" w:hAnsi="Calibri" w:cs="Calibri"/>
                <w:sz w:val="24"/>
                <w:szCs w:val="24"/>
              </w:rPr>
              <w:t>On a Collaborative News platform, personalized feeds and news search by author should be important, which is why this index enhances the performance of queries that fetch all posts created by a specific user.</w:t>
            </w:r>
          </w:p>
        </w:tc>
      </w:tr>
      <w:tr w:rsidR="00004956" w:rsidRPr="005D2588" w14:paraId="74A5570B" w14:textId="77777777" w:rsidTr="00040813">
        <w:tc>
          <w:tcPr>
            <w:cnfStyle w:val="001000000000" w:firstRow="0" w:lastRow="0" w:firstColumn="1" w:lastColumn="0" w:oddVBand="0" w:evenVBand="0" w:oddHBand="0" w:evenHBand="0" w:firstRowFirstColumn="0" w:firstRowLastColumn="0" w:lastRowFirstColumn="0" w:lastRowLastColumn="0"/>
            <w:tcW w:w="1555" w:type="dxa"/>
          </w:tcPr>
          <w:p w14:paraId="6D5E3B8C" w14:textId="4E777043" w:rsidR="00004956" w:rsidRPr="00E34B7B" w:rsidRDefault="00004956" w:rsidP="00985EC0">
            <w:pPr>
              <w:rPr>
                <w:rFonts w:ascii="Calibri" w:hAnsi="Calibri" w:cs="Calibri"/>
                <w:sz w:val="24"/>
                <w:szCs w:val="24"/>
              </w:rPr>
            </w:pPr>
            <w:r>
              <w:rPr>
                <w:rFonts w:ascii="Calibri" w:hAnsi="Calibri" w:cs="Calibri"/>
                <w:sz w:val="24"/>
                <w:szCs w:val="24"/>
              </w:rPr>
              <w:t>SQL code</w:t>
            </w:r>
          </w:p>
        </w:tc>
        <w:tc>
          <w:tcPr>
            <w:tcW w:w="7654" w:type="dxa"/>
          </w:tcPr>
          <w:p w14:paraId="531F58FA" w14:textId="0C39A3E4" w:rsidR="00004956" w:rsidRPr="005D2588" w:rsidRDefault="00004956"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04956">
              <w:rPr>
                <w:rFonts w:ascii="Calibri" w:hAnsi="Calibri" w:cs="Calibri"/>
                <w:sz w:val="24"/>
                <w:szCs w:val="24"/>
              </w:rPr>
              <w:t>CREATE INDEX index_posts_user_id ON posts USING hash(user_id);</w:t>
            </w:r>
          </w:p>
        </w:tc>
      </w:tr>
    </w:tbl>
    <w:p w14:paraId="17FDE298" w14:textId="529F8A7E" w:rsidR="0079638F" w:rsidRPr="006C6AA6" w:rsidRDefault="0079638F" w:rsidP="0079638F">
      <w:pPr>
        <w:pStyle w:val="Legenda"/>
        <w:jc w:val="center"/>
        <w:rPr>
          <w:rFonts w:ascii="Calibri" w:hAnsi="Calibri" w:cs="Calibri"/>
          <w:b/>
          <w:bCs/>
          <w:i w:val="0"/>
          <w:iCs w:val="0"/>
          <w:sz w:val="32"/>
          <w:szCs w:val="32"/>
        </w:rPr>
      </w:pPr>
      <w:r>
        <w:rPr>
          <w:i w:val="0"/>
          <w:iCs w:val="0"/>
          <w:sz w:val="14"/>
          <w:szCs w:val="14"/>
        </w:rPr>
        <w:t xml:space="preserve">                                                                                                                                                                           </w:t>
      </w:r>
      <w:r w:rsidR="00004956">
        <w:rPr>
          <w:i w:val="0"/>
          <w:iCs w:val="0"/>
          <w:sz w:val="14"/>
          <w:szCs w:val="14"/>
        </w:rPr>
        <w:t xml:space="preserve">                                 </w:t>
      </w:r>
      <w:r w:rsidRPr="006C6AA6">
        <w:rPr>
          <w:i w:val="0"/>
          <w:iCs w:val="0"/>
          <w:sz w:val="14"/>
          <w:szCs w:val="14"/>
        </w:rPr>
        <w:t xml:space="preserve">Table </w:t>
      </w:r>
      <w:r>
        <w:rPr>
          <w:i w:val="0"/>
          <w:iCs w:val="0"/>
          <w:sz w:val="14"/>
          <w:szCs w:val="14"/>
        </w:rPr>
        <w:t>3</w:t>
      </w:r>
      <w:r w:rsidR="00004956">
        <w:rPr>
          <w:i w:val="0"/>
          <w:iCs w:val="0"/>
          <w:sz w:val="14"/>
          <w:szCs w:val="14"/>
        </w:rPr>
        <w:t>5</w:t>
      </w:r>
      <w:r w:rsidRPr="006C6AA6">
        <w:rPr>
          <w:i w:val="0"/>
          <w:iCs w:val="0"/>
          <w:sz w:val="14"/>
          <w:szCs w:val="14"/>
        </w:rPr>
        <w:t>: NewsNet</w:t>
      </w:r>
      <w:r>
        <w:rPr>
          <w:i w:val="0"/>
          <w:iCs w:val="0"/>
          <w:sz w:val="14"/>
          <w:szCs w:val="14"/>
        </w:rPr>
        <w:t xml:space="preserve"> </w:t>
      </w:r>
      <w:r w:rsidR="00004956">
        <w:rPr>
          <w:i w:val="0"/>
          <w:iCs w:val="0"/>
          <w:sz w:val="14"/>
          <w:szCs w:val="14"/>
        </w:rPr>
        <w:t>Posts User Index</w:t>
      </w:r>
    </w:p>
    <w:p w14:paraId="01EAA868" w14:textId="77777777" w:rsidR="0079638F" w:rsidRDefault="0079638F" w:rsidP="0079638F"/>
    <w:p w14:paraId="0D0A691F" w14:textId="77777777" w:rsidR="00525026" w:rsidRDefault="00525026" w:rsidP="0079638F"/>
    <w:p w14:paraId="47FB048A" w14:textId="77777777" w:rsidR="00525026" w:rsidRDefault="00525026" w:rsidP="0079638F"/>
    <w:tbl>
      <w:tblPr>
        <w:tblStyle w:val="TabeladeGrelha1Clara"/>
        <w:tblW w:w="0" w:type="auto"/>
        <w:tblLayout w:type="fixed"/>
        <w:tblLook w:val="04A0" w:firstRow="1" w:lastRow="0" w:firstColumn="1" w:lastColumn="0" w:noHBand="0" w:noVBand="1"/>
      </w:tblPr>
      <w:tblGrid>
        <w:gridCol w:w="1555"/>
        <w:gridCol w:w="7654"/>
      </w:tblGrid>
      <w:tr w:rsidR="00525026" w:rsidRPr="00857F8D" w14:paraId="2E126BC8" w14:textId="77777777" w:rsidTr="000408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7763FCE" w14:textId="77777777" w:rsidR="00525026" w:rsidRPr="00E34B7B" w:rsidRDefault="00525026" w:rsidP="00985EC0">
            <w:pPr>
              <w:rPr>
                <w:rFonts w:ascii="Calibri" w:hAnsi="Calibri" w:cs="Calibri"/>
                <w:sz w:val="24"/>
                <w:szCs w:val="24"/>
              </w:rPr>
            </w:pPr>
            <w:r>
              <w:rPr>
                <w:rFonts w:ascii="Calibri" w:hAnsi="Calibri" w:cs="Calibri"/>
                <w:sz w:val="24"/>
                <w:szCs w:val="24"/>
              </w:rPr>
              <w:lastRenderedPageBreak/>
              <w:t>Index</w:t>
            </w:r>
          </w:p>
        </w:tc>
        <w:tc>
          <w:tcPr>
            <w:tcW w:w="7654" w:type="dxa"/>
          </w:tcPr>
          <w:p w14:paraId="2E7A8A25" w14:textId="40A2A614" w:rsidR="00525026" w:rsidRPr="00E34B7B" w:rsidRDefault="00525026"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IDX02</w:t>
            </w:r>
          </w:p>
        </w:tc>
      </w:tr>
      <w:tr w:rsidR="00525026" w:rsidRPr="005D2588" w14:paraId="5C2B2597" w14:textId="77777777" w:rsidTr="00040813">
        <w:tc>
          <w:tcPr>
            <w:cnfStyle w:val="001000000000" w:firstRow="0" w:lastRow="0" w:firstColumn="1" w:lastColumn="0" w:oddVBand="0" w:evenVBand="0" w:oddHBand="0" w:evenHBand="0" w:firstRowFirstColumn="0" w:firstRowLastColumn="0" w:lastRowFirstColumn="0" w:lastRowLastColumn="0"/>
            <w:tcW w:w="1555" w:type="dxa"/>
          </w:tcPr>
          <w:p w14:paraId="13BDB64B" w14:textId="77777777" w:rsidR="00525026" w:rsidRPr="00E34B7B" w:rsidRDefault="00525026" w:rsidP="00985EC0">
            <w:pPr>
              <w:rPr>
                <w:rFonts w:ascii="Calibri" w:hAnsi="Calibri" w:cs="Calibri"/>
                <w:sz w:val="24"/>
                <w:szCs w:val="24"/>
              </w:rPr>
            </w:pPr>
            <w:r>
              <w:rPr>
                <w:rFonts w:ascii="Calibri" w:hAnsi="Calibri" w:cs="Calibri"/>
                <w:sz w:val="24"/>
                <w:szCs w:val="24"/>
              </w:rPr>
              <w:t>Relation</w:t>
            </w:r>
          </w:p>
        </w:tc>
        <w:tc>
          <w:tcPr>
            <w:tcW w:w="7654" w:type="dxa"/>
          </w:tcPr>
          <w:p w14:paraId="70071E87" w14:textId="337D8802" w:rsidR="00525026" w:rsidRPr="005D2588" w:rsidRDefault="00525026"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25026">
              <w:rPr>
                <w:rFonts w:ascii="Calibri" w:hAnsi="Calibri" w:cs="Calibri"/>
                <w:sz w:val="24"/>
                <w:szCs w:val="24"/>
              </w:rPr>
              <w:t>comments</w:t>
            </w:r>
          </w:p>
        </w:tc>
      </w:tr>
      <w:tr w:rsidR="00525026" w:rsidRPr="005D2588" w14:paraId="5D7BAF7B" w14:textId="77777777" w:rsidTr="00040813">
        <w:tc>
          <w:tcPr>
            <w:cnfStyle w:val="001000000000" w:firstRow="0" w:lastRow="0" w:firstColumn="1" w:lastColumn="0" w:oddVBand="0" w:evenVBand="0" w:oddHBand="0" w:evenHBand="0" w:firstRowFirstColumn="0" w:firstRowLastColumn="0" w:lastRowFirstColumn="0" w:lastRowLastColumn="0"/>
            <w:tcW w:w="1555" w:type="dxa"/>
          </w:tcPr>
          <w:p w14:paraId="7E4DF821" w14:textId="77777777" w:rsidR="00525026" w:rsidRPr="00E34B7B" w:rsidRDefault="00525026" w:rsidP="00985EC0">
            <w:pPr>
              <w:rPr>
                <w:rFonts w:ascii="Calibri" w:hAnsi="Calibri" w:cs="Calibri"/>
                <w:sz w:val="24"/>
                <w:szCs w:val="24"/>
              </w:rPr>
            </w:pPr>
            <w:r>
              <w:rPr>
                <w:rFonts w:ascii="Calibri" w:hAnsi="Calibri" w:cs="Calibri"/>
                <w:sz w:val="24"/>
                <w:szCs w:val="24"/>
              </w:rPr>
              <w:t>Attribute</w:t>
            </w:r>
          </w:p>
        </w:tc>
        <w:tc>
          <w:tcPr>
            <w:tcW w:w="7654" w:type="dxa"/>
          </w:tcPr>
          <w:p w14:paraId="103507DF" w14:textId="77777777" w:rsidR="00525026" w:rsidRPr="005D2588" w:rsidRDefault="00525026"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user_id</w:t>
            </w:r>
          </w:p>
        </w:tc>
      </w:tr>
      <w:tr w:rsidR="00525026" w:rsidRPr="005D2588" w14:paraId="5BE14356" w14:textId="77777777" w:rsidTr="00040813">
        <w:tc>
          <w:tcPr>
            <w:cnfStyle w:val="001000000000" w:firstRow="0" w:lastRow="0" w:firstColumn="1" w:lastColumn="0" w:oddVBand="0" w:evenVBand="0" w:oddHBand="0" w:evenHBand="0" w:firstRowFirstColumn="0" w:firstRowLastColumn="0" w:lastRowFirstColumn="0" w:lastRowLastColumn="0"/>
            <w:tcW w:w="1555" w:type="dxa"/>
          </w:tcPr>
          <w:p w14:paraId="6D07E7BC" w14:textId="77777777" w:rsidR="00525026" w:rsidRPr="00857F8D" w:rsidRDefault="00525026" w:rsidP="00985EC0">
            <w:pPr>
              <w:rPr>
                <w:rFonts w:ascii="Calibri" w:hAnsi="Calibri" w:cs="Calibri"/>
                <w:b w:val="0"/>
                <w:bCs w:val="0"/>
                <w:sz w:val="24"/>
                <w:szCs w:val="24"/>
              </w:rPr>
            </w:pPr>
            <w:r>
              <w:rPr>
                <w:rFonts w:ascii="Calibri" w:hAnsi="Calibri" w:cs="Calibri"/>
                <w:sz w:val="24"/>
                <w:szCs w:val="24"/>
              </w:rPr>
              <w:t>Type</w:t>
            </w:r>
          </w:p>
        </w:tc>
        <w:tc>
          <w:tcPr>
            <w:tcW w:w="7654" w:type="dxa"/>
          </w:tcPr>
          <w:p w14:paraId="63520045" w14:textId="3C183371" w:rsidR="00525026" w:rsidRPr="005D2588" w:rsidRDefault="001E10F8"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Hash</w:t>
            </w:r>
          </w:p>
        </w:tc>
      </w:tr>
      <w:tr w:rsidR="00525026" w:rsidRPr="005D2588" w14:paraId="6A558216" w14:textId="77777777" w:rsidTr="00040813">
        <w:tc>
          <w:tcPr>
            <w:cnfStyle w:val="001000000000" w:firstRow="0" w:lastRow="0" w:firstColumn="1" w:lastColumn="0" w:oddVBand="0" w:evenVBand="0" w:oddHBand="0" w:evenHBand="0" w:firstRowFirstColumn="0" w:firstRowLastColumn="0" w:lastRowFirstColumn="0" w:lastRowLastColumn="0"/>
            <w:tcW w:w="1555" w:type="dxa"/>
          </w:tcPr>
          <w:p w14:paraId="6BE12623" w14:textId="77777777" w:rsidR="00525026" w:rsidRPr="00E34B7B" w:rsidRDefault="00525026" w:rsidP="00985EC0">
            <w:pPr>
              <w:rPr>
                <w:rFonts w:ascii="Calibri" w:hAnsi="Calibri" w:cs="Calibri"/>
                <w:sz w:val="24"/>
                <w:szCs w:val="24"/>
              </w:rPr>
            </w:pPr>
            <w:r>
              <w:rPr>
                <w:rFonts w:ascii="Calibri" w:hAnsi="Calibri" w:cs="Calibri"/>
                <w:sz w:val="24"/>
                <w:szCs w:val="24"/>
              </w:rPr>
              <w:t>Cardinality</w:t>
            </w:r>
          </w:p>
        </w:tc>
        <w:tc>
          <w:tcPr>
            <w:tcW w:w="7654" w:type="dxa"/>
          </w:tcPr>
          <w:p w14:paraId="3780FC22" w14:textId="029058CE" w:rsidR="00525026" w:rsidRPr="005D2588" w:rsidRDefault="001E10F8"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high</w:t>
            </w:r>
          </w:p>
        </w:tc>
      </w:tr>
      <w:tr w:rsidR="00525026" w:rsidRPr="005D2588" w14:paraId="2E52452D" w14:textId="77777777" w:rsidTr="00040813">
        <w:tc>
          <w:tcPr>
            <w:cnfStyle w:val="001000000000" w:firstRow="0" w:lastRow="0" w:firstColumn="1" w:lastColumn="0" w:oddVBand="0" w:evenVBand="0" w:oddHBand="0" w:evenHBand="0" w:firstRowFirstColumn="0" w:firstRowLastColumn="0" w:lastRowFirstColumn="0" w:lastRowLastColumn="0"/>
            <w:tcW w:w="1555" w:type="dxa"/>
          </w:tcPr>
          <w:p w14:paraId="6D6C68BF" w14:textId="77777777" w:rsidR="00525026" w:rsidRPr="00E34B7B" w:rsidRDefault="00525026" w:rsidP="00985EC0">
            <w:pPr>
              <w:rPr>
                <w:rFonts w:ascii="Calibri" w:hAnsi="Calibri" w:cs="Calibri"/>
                <w:sz w:val="24"/>
                <w:szCs w:val="24"/>
              </w:rPr>
            </w:pPr>
            <w:r>
              <w:rPr>
                <w:rFonts w:ascii="Calibri" w:hAnsi="Calibri" w:cs="Calibri"/>
                <w:sz w:val="24"/>
                <w:szCs w:val="24"/>
              </w:rPr>
              <w:t>Clustering</w:t>
            </w:r>
          </w:p>
        </w:tc>
        <w:tc>
          <w:tcPr>
            <w:tcW w:w="7654" w:type="dxa"/>
          </w:tcPr>
          <w:p w14:paraId="72FB50A8" w14:textId="77777777" w:rsidR="00525026" w:rsidRPr="005D2588" w:rsidRDefault="00525026"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No</w:t>
            </w:r>
          </w:p>
        </w:tc>
      </w:tr>
      <w:tr w:rsidR="00525026" w:rsidRPr="005D2588" w14:paraId="11F2ED29" w14:textId="77777777" w:rsidTr="00040813">
        <w:tc>
          <w:tcPr>
            <w:cnfStyle w:val="001000000000" w:firstRow="0" w:lastRow="0" w:firstColumn="1" w:lastColumn="0" w:oddVBand="0" w:evenVBand="0" w:oddHBand="0" w:evenHBand="0" w:firstRowFirstColumn="0" w:firstRowLastColumn="0" w:lastRowFirstColumn="0" w:lastRowLastColumn="0"/>
            <w:tcW w:w="1555" w:type="dxa"/>
          </w:tcPr>
          <w:p w14:paraId="2534AAD6" w14:textId="77777777" w:rsidR="00525026" w:rsidRPr="00E34B7B" w:rsidRDefault="00525026" w:rsidP="00985EC0">
            <w:pPr>
              <w:rPr>
                <w:rFonts w:ascii="Calibri" w:hAnsi="Calibri" w:cs="Calibri"/>
                <w:sz w:val="24"/>
                <w:szCs w:val="24"/>
              </w:rPr>
            </w:pPr>
            <w:r>
              <w:rPr>
                <w:rFonts w:ascii="Calibri" w:hAnsi="Calibri" w:cs="Calibri"/>
                <w:sz w:val="24"/>
                <w:szCs w:val="24"/>
              </w:rPr>
              <w:t>Justification</w:t>
            </w:r>
          </w:p>
        </w:tc>
        <w:tc>
          <w:tcPr>
            <w:tcW w:w="7654" w:type="dxa"/>
          </w:tcPr>
          <w:p w14:paraId="708AA543" w14:textId="5F09097E" w:rsidR="00525026" w:rsidRPr="005D2588" w:rsidRDefault="008008A2"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8008A2">
              <w:rPr>
                <w:rFonts w:ascii="Calibri" w:hAnsi="Calibri" w:cs="Calibri"/>
                <w:sz w:val="24"/>
                <w:szCs w:val="24"/>
              </w:rPr>
              <w:t>As a high number of comments on the platform is expected, this index optimizes the retrieval of comments for a specific post.</w:t>
            </w:r>
          </w:p>
        </w:tc>
      </w:tr>
      <w:tr w:rsidR="00525026" w:rsidRPr="005D2588" w14:paraId="510C0046" w14:textId="77777777" w:rsidTr="00040813">
        <w:tc>
          <w:tcPr>
            <w:cnfStyle w:val="001000000000" w:firstRow="0" w:lastRow="0" w:firstColumn="1" w:lastColumn="0" w:oddVBand="0" w:evenVBand="0" w:oddHBand="0" w:evenHBand="0" w:firstRowFirstColumn="0" w:firstRowLastColumn="0" w:lastRowFirstColumn="0" w:lastRowLastColumn="0"/>
            <w:tcW w:w="1555" w:type="dxa"/>
          </w:tcPr>
          <w:p w14:paraId="2F80EE13" w14:textId="77777777" w:rsidR="00525026" w:rsidRPr="00E34B7B" w:rsidRDefault="00525026" w:rsidP="00985EC0">
            <w:pPr>
              <w:rPr>
                <w:rFonts w:ascii="Calibri" w:hAnsi="Calibri" w:cs="Calibri"/>
                <w:sz w:val="24"/>
                <w:szCs w:val="24"/>
              </w:rPr>
            </w:pPr>
            <w:r>
              <w:rPr>
                <w:rFonts w:ascii="Calibri" w:hAnsi="Calibri" w:cs="Calibri"/>
                <w:sz w:val="24"/>
                <w:szCs w:val="24"/>
              </w:rPr>
              <w:t>SQL code</w:t>
            </w:r>
          </w:p>
        </w:tc>
        <w:tc>
          <w:tcPr>
            <w:tcW w:w="7654" w:type="dxa"/>
          </w:tcPr>
          <w:p w14:paraId="003A20E1" w14:textId="4A756610" w:rsidR="00525026" w:rsidRPr="005D2588" w:rsidRDefault="008008A2"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8008A2">
              <w:rPr>
                <w:rFonts w:ascii="Calibri" w:hAnsi="Calibri" w:cs="Calibri"/>
                <w:sz w:val="24"/>
                <w:szCs w:val="24"/>
              </w:rPr>
              <w:t>CREATE INDEX index_comments_post_id ON comments USING hash(post_id);</w:t>
            </w:r>
          </w:p>
        </w:tc>
      </w:tr>
    </w:tbl>
    <w:p w14:paraId="54736189" w14:textId="1BEBBD3B" w:rsidR="00525026" w:rsidRPr="006C6AA6" w:rsidRDefault="00525026" w:rsidP="00525026">
      <w:pPr>
        <w:pStyle w:val="Legenda"/>
        <w:jc w:val="center"/>
        <w:rPr>
          <w:rFonts w:ascii="Calibri" w:hAnsi="Calibri" w:cs="Calibri"/>
          <w:b/>
          <w:bCs/>
          <w:i w:val="0"/>
          <w:iCs w:val="0"/>
          <w:sz w:val="32"/>
          <w:szCs w:val="32"/>
        </w:rPr>
      </w:pPr>
      <w:r>
        <w:rPr>
          <w:i w:val="0"/>
          <w:iCs w:val="0"/>
          <w:sz w:val="14"/>
          <w:szCs w:val="14"/>
        </w:rPr>
        <w:t xml:space="preserve">                                                                                                                                                                                               </w:t>
      </w:r>
      <w:r w:rsidR="008D6B91">
        <w:rPr>
          <w:i w:val="0"/>
          <w:iCs w:val="0"/>
          <w:sz w:val="14"/>
          <w:szCs w:val="14"/>
        </w:rPr>
        <w:t xml:space="preserve"> </w:t>
      </w:r>
      <w:r w:rsidRPr="006C6AA6">
        <w:rPr>
          <w:i w:val="0"/>
          <w:iCs w:val="0"/>
          <w:sz w:val="14"/>
          <w:szCs w:val="14"/>
        </w:rPr>
        <w:t xml:space="preserve">Table </w:t>
      </w:r>
      <w:r>
        <w:rPr>
          <w:i w:val="0"/>
          <w:iCs w:val="0"/>
          <w:sz w:val="14"/>
          <w:szCs w:val="14"/>
        </w:rPr>
        <w:t>3</w:t>
      </w:r>
      <w:r w:rsidR="00ED39C8">
        <w:rPr>
          <w:i w:val="0"/>
          <w:iCs w:val="0"/>
          <w:sz w:val="14"/>
          <w:szCs w:val="14"/>
        </w:rPr>
        <w:t>6</w:t>
      </w:r>
      <w:r w:rsidRPr="006C6AA6">
        <w:rPr>
          <w:i w:val="0"/>
          <w:iCs w:val="0"/>
          <w:sz w:val="14"/>
          <w:szCs w:val="14"/>
        </w:rPr>
        <w:t>: NewsNet</w:t>
      </w:r>
      <w:r>
        <w:rPr>
          <w:i w:val="0"/>
          <w:iCs w:val="0"/>
          <w:sz w:val="14"/>
          <w:szCs w:val="14"/>
        </w:rPr>
        <w:t xml:space="preserve"> Posts </w:t>
      </w:r>
      <w:r w:rsidR="008D6B91">
        <w:rPr>
          <w:i w:val="0"/>
          <w:iCs w:val="0"/>
          <w:sz w:val="14"/>
          <w:szCs w:val="14"/>
        </w:rPr>
        <w:t>Comments</w:t>
      </w:r>
      <w:r>
        <w:rPr>
          <w:i w:val="0"/>
          <w:iCs w:val="0"/>
          <w:sz w:val="14"/>
          <w:szCs w:val="14"/>
        </w:rPr>
        <w:t xml:space="preserve"> Index</w:t>
      </w:r>
    </w:p>
    <w:p w14:paraId="6971A068" w14:textId="77777777" w:rsidR="00525026" w:rsidRDefault="00525026" w:rsidP="00525026"/>
    <w:tbl>
      <w:tblPr>
        <w:tblStyle w:val="TabeladeGrelha1Clara"/>
        <w:tblW w:w="0" w:type="auto"/>
        <w:tblLayout w:type="fixed"/>
        <w:tblLook w:val="04A0" w:firstRow="1" w:lastRow="0" w:firstColumn="1" w:lastColumn="0" w:noHBand="0" w:noVBand="1"/>
      </w:tblPr>
      <w:tblGrid>
        <w:gridCol w:w="1555"/>
        <w:gridCol w:w="7654"/>
      </w:tblGrid>
      <w:tr w:rsidR="00025803" w:rsidRPr="00857F8D" w14:paraId="19F91A19" w14:textId="77777777" w:rsidTr="000408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334EE48" w14:textId="77777777" w:rsidR="00025803" w:rsidRPr="00E34B7B" w:rsidRDefault="00025803" w:rsidP="00985EC0">
            <w:pPr>
              <w:rPr>
                <w:rFonts w:ascii="Calibri" w:hAnsi="Calibri" w:cs="Calibri"/>
                <w:sz w:val="24"/>
                <w:szCs w:val="24"/>
              </w:rPr>
            </w:pPr>
            <w:r>
              <w:rPr>
                <w:rFonts w:ascii="Calibri" w:hAnsi="Calibri" w:cs="Calibri"/>
                <w:sz w:val="24"/>
                <w:szCs w:val="24"/>
              </w:rPr>
              <w:t>Index</w:t>
            </w:r>
          </w:p>
        </w:tc>
        <w:tc>
          <w:tcPr>
            <w:tcW w:w="7654" w:type="dxa"/>
          </w:tcPr>
          <w:p w14:paraId="20A5F6C8" w14:textId="267B6C12" w:rsidR="00025803" w:rsidRPr="00E34B7B" w:rsidRDefault="00025803"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IDX03</w:t>
            </w:r>
          </w:p>
        </w:tc>
      </w:tr>
      <w:tr w:rsidR="00025803" w:rsidRPr="005D2588" w14:paraId="56EAB5E3" w14:textId="77777777" w:rsidTr="00040813">
        <w:tc>
          <w:tcPr>
            <w:cnfStyle w:val="001000000000" w:firstRow="0" w:lastRow="0" w:firstColumn="1" w:lastColumn="0" w:oddVBand="0" w:evenVBand="0" w:oddHBand="0" w:evenHBand="0" w:firstRowFirstColumn="0" w:firstRowLastColumn="0" w:lastRowFirstColumn="0" w:lastRowLastColumn="0"/>
            <w:tcW w:w="1555" w:type="dxa"/>
          </w:tcPr>
          <w:p w14:paraId="046AE77C" w14:textId="77777777" w:rsidR="00025803" w:rsidRPr="00E34B7B" w:rsidRDefault="00025803" w:rsidP="00985EC0">
            <w:pPr>
              <w:rPr>
                <w:rFonts w:ascii="Calibri" w:hAnsi="Calibri" w:cs="Calibri"/>
                <w:sz w:val="24"/>
                <w:szCs w:val="24"/>
              </w:rPr>
            </w:pPr>
            <w:r>
              <w:rPr>
                <w:rFonts w:ascii="Calibri" w:hAnsi="Calibri" w:cs="Calibri"/>
                <w:sz w:val="24"/>
                <w:szCs w:val="24"/>
              </w:rPr>
              <w:t>Relation</w:t>
            </w:r>
          </w:p>
        </w:tc>
        <w:tc>
          <w:tcPr>
            <w:tcW w:w="7654" w:type="dxa"/>
          </w:tcPr>
          <w:p w14:paraId="143F2E95" w14:textId="5F141D00" w:rsidR="00025803" w:rsidRPr="005D2588" w:rsidRDefault="00040813"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posts</w:t>
            </w:r>
          </w:p>
        </w:tc>
      </w:tr>
      <w:tr w:rsidR="00025803" w:rsidRPr="005D2588" w14:paraId="23F0C2BF" w14:textId="77777777" w:rsidTr="00040813">
        <w:tc>
          <w:tcPr>
            <w:cnfStyle w:val="001000000000" w:firstRow="0" w:lastRow="0" w:firstColumn="1" w:lastColumn="0" w:oddVBand="0" w:evenVBand="0" w:oddHBand="0" w:evenHBand="0" w:firstRowFirstColumn="0" w:firstRowLastColumn="0" w:lastRowFirstColumn="0" w:lastRowLastColumn="0"/>
            <w:tcW w:w="1555" w:type="dxa"/>
          </w:tcPr>
          <w:p w14:paraId="0550A24E" w14:textId="77777777" w:rsidR="00025803" w:rsidRPr="00E34B7B" w:rsidRDefault="00025803" w:rsidP="00985EC0">
            <w:pPr>
              <w:rPr>
                <w:rFonts w:ascii="Calibri" w:hAnsi="Calibri" w:cs="Calibri"/>
                <w:sz w:val="24"/>
                <w:szCs w:val="24"/>
              </w:rPr>
            </w:pPr>
            <w:r>
              <w:rPr>
                <w:rFonts w:ascii="Calibri" w:hAnsi="Calibri" w:cs="Calibri"/>
                <w:sz w:val="24"/>
                <w:szCs w:val="24"/>
              </w:rPr>
              <w:t>Attribute</w:t>
            </w:r>
          </w:p>
        </w:tc>
        <w:tc>
          <w:tcPr>
            <w:tcW w:w="7654" w:type="dxa"/>
          </w:tcPr>
          <w:p w14:paraId="016F3FD7" w14:textId="1ED70781" w:rsidR="00025803" w:rsidRPr="005D2588" w:rsidRDefault="00040813"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create_time</w:t>
            </w:r>
          </w:p>
        </w:tc>
      </w:tr>
      <w:tr w:rsidR="00025803" w:rsidRPr="005D2588" w14:paraId="64B468A8" w14:textId="77777777" w:rsidTr="00040813">
        <w:tc>
          <w:tcPr>
            <w:cnfStyle w:val="001000000000" w:firstRow="0" w:lastRow="0" w:firstColumn="1" w:lastColumn="0" w:oddVBand="0" w:evenVBand="0" w:oddHBand="0" w:evenHBand="0" w:firstRowFirstColumn="0" w:firstRowLastColumn="0" w:lastRowFirstColumn="0" w:lastRowLastColumn="0"/>
            <w:tcW w:w="1555" w:type="dxa"/>
          </w:tcPr>
          <w:p w14:paraId="666BD03C" w14:textId="77777777" w:rsidR="00025803" w:rsidRPr="00857F8D" w:rsidRDefault="00025803" w:rsidP="00985EC0">
            <w:pPr>
              <w:rPr>
                <w:rFonts w:ascii="Calibri" w:hAnsi="Calibri" w:cs="Calibri"/>
                <w:b w:val="0"/>
                <w:bCs w:val="0"/>
                <w:sz w:val="24"/>
                <w:szCs w:val="24"/>
              </w:rPr>
            </w:pPr>
            <w:r>
              <w:rPr>
                <w:rFonts w:ascii="Calibri" w:hAnsi="Calibri" w:cs="Calibri"/>
                <w:sz w:val="24"/>
                <w:szCs w:val="24"/>
              </w:rPr>
              <w:t>Type</w:t>
            </w:r>
          </w:p>
        </w:tc>
        <w:tc>
          <w:tcPr>
            <w:tcW w:w="7654" w:type="dxa"/>
          </w:tcPr>
          <w:p w14:paraId="512071A3" w14:textId="1BD9D888" w:rsidR="00025803" w:rsidRPr="005D2588" w:rsidRDefault="00040813"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B-tree</w:t>
            </w:r>
          </w:p>
        </w:tc>
      </w:tr>
      <w:tr w:rsidR="00025803" w:rsidRPr="005D2588" w14:paraId="29E1F7A3" w14:textId="77777777" w:rsidTr="00040813">
        <w:tc>
          <w:tcPr>
            <w:cnfStyle w:val="001000000000" w:firstRow="0" w:lastRow="0" w:firstColumn="1" w:lastColumn="0" w:oddVBand="0" w:evenVBand="0" w:oddHBand="0" w:evenHBand="0" w:firstRowFirstColumn="0" w:firstRowLastColumn="0" w:lastRowFirstColumn="0" w:lastRowLastColumn="0"/>
            <w:tcW w:w="1555" w:type="dxa"/>
          </w:tcPr>
          <w:p w14:paraId="781FEB31" w14:textId="77777777" w:rsidR="00025803" w:rsidRPr="00E34B7B" w:rsidRDefault="00025803" w:rsidP="00985EC0">
            <w:pPr>
              <w:rPr>
                <w:rFonts w:ascii="Calibri" w:hAnsi="Calibri" w:cs="Calibri"/>
                <w:sz w:val="24"/>
                <w:szCs w:val="24"/>
              </w:rPr>
            </w:pPr>
            <w:r>
              <w:rPr>
                <w:rFonts w:ascii="Calibri" w:hAnsi="Calibri" w:cs="Calibri"/>
                <w:sz w:val="24"/>
                <w:szCs w:val="24"/>
              </w:rPr>
              <w:t>Cardinality</w:t>
            </w:r>
          </w:p>
        </w:tc>
        <w:tc>
          <w:tcPr>
            <w:tcW w:w="7654" w:type="dxa"/>
          </w:tcPr>
          <w:p w14:paraId="7B8EA1CC" w14:textId="77777777" w:rsidR="00025803" w:rsidRPr="005D2588" w:rsidRDefault="00025803"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high</w:t>
            </w:r>
          </w:p>
        </w:tc>
      </w:tr>
      <w:tr w:rsidR="00025803" w:rsidRPr="005D2588" w14:paraId="7E9171FA" w14:textId="77777777" w:rsidTr="00040813">
        <w:tc>
          <w:tcPr>
            <w:cnfStyle w:val="001000000000" w:firstRow="0" w:lastRow="0" w:firstColumn="1" w:lastColumn="0" w:oddVBand="0" w:evenVBand="0" w:oddHBand="0" w:evenHBand="0" w:firstRowFirstColumn="0" w:firstRowLastColumn="0" w:lastRowFirstColumn="0" w:lastRowLastColumn="0"/>
            <w:tcW w:w="1555" w:type="dxa"/>
          </w:tcPr>
          <w:p w14:paraId="5CE5EAAD" w14:textId="77777777" w:rsidR="00025803" w:rsidRPr="00E34B7B" w:rsidRDefault="00025803" w:rsidP="00985EC0">
            <w:pPr>
              <w:rPr>
                <w:rFonts w:ascii="Calibri" w:hAnsi="Calibri" w:cs="Calibri"/>
                <w:sz w:val="24"/>
                <w:szCs w:val="24"/>
              </w:rPr>
            </w:pPr>
            <w:r>
              <w:rPr>
                <w:rFonts w:ascii="Calibri" w:hAnsi="Calibri" w:cs="Calibri"/>
                <w:sz w:val="24"/>
                <w:szCs w:val="24"/>
              </w:rPr>
              <w:t>Clustering</w:t>
            </w:r>
          </w:p>
        </w:tc>
        <w:tc>
          <w:tcPr>
            <w:tcW w:w="7654" w:type="dxa"/>
          </w:tcPr>
          <w:p w14:paraId="7B68CD1B" w14:textId="45BACCC8" w:rsidR="00025803" w:rsidRPr="005D2588" w:rsidRDefault="00040813"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Yes</w:t>
            </w:r>
          </w:p>
        </w:tc>
      </w:tr>
      <w:tr w:rsidR="00025803" w:rsidRPr="005D2588" w14:paraId="6CF9E2EA" w14:textId="77777777" w:rsidTr="00040813">
        <w:tc>
          <w:tcPr>
            <w:cnfStyle w:val="001000000000" w:firstRow="0" w:lastRow="0" w:firstColumn="1" w:lastColumn="0" w:oddVBand="0" w:evenVBand="0" w:oddHBand="0" w:evenHBand="0" w:firstRowFirstColumn="0" w:firstRowLastColumn="0" w:lastRowFirstColumn="0" w:lastRowLastColumn="0"/>
            <w:tcW w:w="1555" w:type="dxa"/>
          </w:tcPr>
          <w:p w14:paraId="2CCE76B0" w14:textId="77777777" w:rsidR="00025803" w:rsidRPr="00E34B7B" w:rsidRDefault="00025803" w:rsidP="00985EC0">
            <w:pPr>
              <w:rPr>
                <w:rFonts w:ascii="Calibri" w:hAnsi="Calibri" w:cs="Calibri"/>
                <w:sz w:val="24"/>
                <w:szCs w:val="24"/>
              </w:rPr>
            </w:pPr>
            <w:r>
              <w:rPr>
                <w:rFonts w:ascii="Calibri" w:hAnsi="Calibri" w:cs="Calibri"/>
                <w:sz w:val="24"/>
                <w:szCs w:val="24"/>
              </w:rPr>
              <w:t>Justification</w:t>
            </w:r>
          </w:p>
        </w:tc>
        <w:tc>
          <w:tcPr>
            <w:tcW w:w="7654" w:type="dxa"/>
          </w:tcPr>
          <w:p w14:paraId="07AC02F3" w14:textId="3017E620" w:rsidR="00025803" w:rsidRPr="005D2588" w:rsidRDefault="00040813"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40813">
              <w:rPr>
                <w:rFonts w:ascii="Calibri" w:hAnsi="Calibri" w:cs="Calibri"/>
                <w:sz w:val="24"/>
                <w:szCs w:val="24"/>
              </w:rPr>
              <w:t>In order to retrieve recent posts efficiently, this index proves to be crucial for speeding up queries that order posts by creation time. Clustering ensures that similar timestamps are kept together, optimizing access time for recent content.</w:t>
            </w:r>
          </w:p>
        </w:tc>
      </w:tr>
      <w:tr w:rsidR="00025803" w:rsidRPr="005D2588" w14:paraId="731DC873" w14:textId="77777777" w:rsidTr="00040813">
        <w:tc>
          <w:tcPr>
            <w:cnfStyle w:val="001000000000" w:firstRow="0" w:lastRow="0" w:firstColumn="1" w:lastColumn="0" w:oddVBand="0" w:evenVBand="0" w:oddHBand="0" w:evenHBand="0" w:firstRowFirstColumn="0" w:firstRowLastColumn="0" w:lastRowFirstColumn="0" w:lastRowLastColumn="0"/>
            <w:tcW w:w="1555" w:type="dxa"/>
          </w:tcPr>
          <w:p w14:paraId="49832584" w14:textId="77777777" w:rsidR="00025803" w:rsidRPr="00E34B7B" w:rsidRDefault="00025803" w:rsidP="00985EC0">
            <w:pPr>
              <w:rPr>
                <w:rFonts w:ascii="Calibri" w:hAnsi="Calibri" w:cs="Calibri"/>
                <w:sz w:val="24"/>
                <w:szCs w:val="24"/>
              </w:rPr>
            </w:pPr>
            <w:r>
              <w:rPr>
                <w:rFonts w:ascii="Calibri" w:hAnsi="Calibri" w:cs="Calibri"/>
                <w:sz w:val="24"/>
                <w:szCs w:val="24"/>
              </w:rPr>
              <w:t>SQL code</w:t>
            </w:r>
          </w:p>
        </w:tc>
        <w:tc>
          <w:tcPr>
            <w:tcW w:w="7654" w:type="dxa"/>
          </w:tcPr>
          <w:p w14:paraId="35288876" w14:textId="77777777" w:rsidR="00040813" w:rsidRPr="00040813" w:rsidRDefault="00040813" w:rsidP="00040813">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40813">
              <w:rPr>
                <w:rFonts w:ascii="Calibri" w:hAnsi="Calibri" w:cs="Calibri"/>
                <w:sz w:val="24"/>
                <w:szCs w:val="24"/>
              </w:rPr>
              <w:t>CREATE INDEX index_posts_created_time ON posts USING btree(created_time);</w:t>
            </w:r>
          </w:p>
          <w:p w14:paraId="47431231" w14:textId="68983095" w:rsidR="00025803" w:rsidRPr="005D2588" w:rsidRDefault="00040813"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40813">
              <w:rPr>
                <w:rFonts w:ascii="Calibri" w:hAnsi="Calibri" w:cs="Calibri"/>
                <w:sz w:val="24"/>
                <w:szCs w:val="24"/>
              </w:rPr>
              <w:t>CLUSTER posts USING index_posts_created_time;</w:t>
            </w:r>
          </w:p>
        </w:tc>
      </w:tr>
    </w:tbl>
    <w:p w14:paraId="589FDE22" w14:textId="216C5D4C" w:rsidR="00025803" w:rsidRPr="006C6AA6" w:rsidRDefault="00025803" w:rsidP="00025803">
      <w:pPr>
        <w:pStyle w:val="Legenda"/>
        <w:jc w:val="center"/>
        <w:rPr>
          <w:rFonts w:ascii="Calibri" w:hAnsi="Calibri" w:cs="Calibri"/>
          <w:b/>
          <w:bCs/>
          <w:i w:val="0"/>
          <w:iCs w:val="0"/>
          <w:sz w:val="32"/>
          <w:szCs w:val="32"/>
        </w:rPr>
      </w:pPr>
      <w:r>
        <w:rPr>
          <w:i w:val="0"/>
          <w:iCs w:val="0"/>
          <w:sz w:val="14"/>
          <w:szCs w:val="14"/>
        </w:rPr>
        <w:t xml:space="preserve">                                                                                                                                                                                              </w:t>
      </w:r>
      <w:r w:rsidR="00F81E12">
        <w:rPr>
          <w:i w:val="0"/>
          <w:iCs w:val="0"/>
          <w:sz w:val="14"/>
          <w:szCs w:val="14"/>
        </w:rPr>
        <w:t xml:space="preserve"> </w:t>
      </w:r>
      <w:r w:rsidRPr="006C6AA6">
        <w:rPr>
          <w:i w:val="0"/>
          <w:iCs w:val="0"/>
          <w:sz w:val="14"/>
          <w:szCs w:val="14"/>
        </w:rPr>
        <w:t xml:space="preserve">Table </w:t>
      </w:r>
      <w:r>
        <w:rPr>
          <w:i w:val="0"/>
          <w:iCs w:val="0"/>
          <w:sz w:val="14"/>
          <w:szCs w:val="14"/>
        </w:rPr>
        <w:t>3</w:t>
      </w:r>
      <w:r w:rsidR="00ED39C8">
        <w:rPr>
          <w:i w:val="0"/>
          <w:iCs w:val="0"/>
          <w:sz w:val="14"/>
          <w:szCs w:val="14"/>
        </w:rPr>
        <w:t>7</w:t>
      </w:r>
      <w:r w:rsidRPr="006C6AA6">
        <w:rPr>
          <w:i w:val="0"/>
          <w:iCs w:val="0"/>
          <w:sz w:val="14"/>
          <w:szCs w:val="14"/>
        </w:rPr>
        <w:t>: NewsNet</w:t>
      </w:r>
      <w:r>
        <w:rPr>
          <w:i w:val="0"/>
          <w:iCs w:val="0"/>
          <w:sz w:val="14"/>
          <w:szCs w:val="14"/>
        </w:rPr>
        <w:t xml:space="preserve"> Post</w:t>
      </w:r>
      <w:r w:rsidR="0070373B">
        <w:rPr>
          <w:i w:val="0"/>
          <w:iCs w:val="0"/>
          <w:sz w:val="14"/>
          <w:szCs w:val="14"/>
        </w:rPr>
        <w:t xml:space="preserve"> Created</w:t>
      </w:r>
      <w:r>
        <w:rPr>
          <w:i w:val="0"/>
          <w:iCs w:val="0"/>
          <w:sz w:val="14"/>
          <w:szCs w:val="14"/>
        </w:rPr>
        <w:t xml:space="preserve"> </w:t>
      </w:r>
      <w:r w:rsidR="00F81E12">
        <w:rPr>
          <w:i w:val="0"/>
          <w:iCs w:val="0"/>
          <w:sz w:val="14"/>
          <w:szCs w:val="14"/>
        </w:rPr>
        <w:t xml:space="preserve">Time </w:t>
      </w:r>
      <w:r>
        <w:rPr>
          <w:i w:val="0"/>
          <w:iCs w:val="0"/>
          <w:sz w:val="14"/>
          <w:szCs w:val="14"/>
        </w:rPr>
        <w:t>Index</w:t>
      </w:r>
    </w:p>
    <w:p w14:paraId="0819B006" w14:textId="77777777" w:rsidR="00025803" w:rsidRDefault="00025803" w:rsidP="00025803"/>
    <w:p w14:paraId="3402238E" w14:textId="77777777" w:rsidR="00E404BA" w:rsidRDefault="00E404BA" w:rsidP="0009614D"/>
    <w:p w14:paraId="475C1ADE" w14:textId="2920C25E" w:rsidR="003C789F" w:rsidRPr="003C789F" w:rsidRDefault="00E24438" w:rsidP="003C789F">
      <w:pPr>
        <w:rPr>
          <w:rFonts w:ascii="Calibri" w:hAnsi="Calibri" w:cs="Calibri"/>
          <w:b/>
          <w:bCs/>
          <w:sz w:val="28"/>
          <w:szCs w:val="28"/>
        </w:rPr>
      </w:pPr>
      <w:r>
        <w:rPr>
          <w:rFonts w:ascii="Calibri" w:hAnsi="Calibri" w:cs="Calibri"/>
          <w:b/>
          <w:bCs/>
          <w:sz w:val="28"/>
          <w:szCs w:val="28"/>
        </w:rPr>
        <w:t>6.2.2. Full-text Search Indices</w:t>
      </w:r>
    </w:p>
    <w:tbl>
      <w:tblPr>
        <w:tblStyle w:val="TabeladeGrelha1Clara"/>
        <w:tblW w:w="0" w:type="auto"/>
        <w:tblLayout w:type="fixed"/>
        <w:tblLook w:val="04A0" w:firstRow="1" w:lastRow="0" w:firstColumn="1" w:lastColumn="0" w:noHBand="0" w:noVBand="1"/>
      </w:tblPr>
      <w:tblGrid>
        <w:gridCol w:w="1555"/>
        <w:gridCol w:w="7654"/>
      </w:tblGrid>
      <w:tr w:rsidR="003C789F" w:rsidRPr="00857F8D" w14:paraId="2ABB2767"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37F9BE1" w14:textId="77777777" w:rsidR="003C789F" w:rsidRPr="00E34B7B" w:rsidRDefault="003C789F" w:rsidP="00985EC0">
            <w:pPr>
              <w:rPr>
                <w:rFonts w:ascii="Calibri" w:hAnsi="Calibri" w:cs="Calibri"/>
                <w:sz w:val="24"/>
                <w:szCs w:val="24"/>
              </w:rPr>
            </w:pPr>
            <w:r>
              <w:rPr>
                <w:rFonts w:ascii="Calibri" w:hAnsi="Calibri" w:cs="Calibri"/>
                <w:sz w:val="24"/>
                <w:szCs w:val="24"/>
              </w:rPr>
              <w:t>Index</w:t>
            </w:r>
          </w:p>
        </w:tc>
        <w:tc>
          <w:tcPr>
            <w:tcW w:w="7654" w:type="dxa"/>
          </w:tcPr>
          <w:p w14:paraId="418BC96D" w14:textId="2A59ACBE" w:rsidR="003C789F" w:rsidRPr="00E34B7B" w:rsidRDefault="003C789F"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IDX04</w:t>
            </w:r>
          </w:p>
        </w:tc>
      </w:tr>
      <w:tr w:rsidR="003C789F" w:rsidRPr="005D2588" w14:paraId="273E3E82" w14:textId="77777777" w:rsidTr="00985EC0">
        <w:tc>
          <w:tcPr>
            <w:cnfStyle w:val="001000000000" w:firstRow="0" w:lastRow="0" w:firstColumn="1" w:lastColumn="0" w:oddVBand="0" w:evenVBand="0" w:oddHBand="0" w:evenHBand="0" w:firstRowFirstColumn="0" w:firstRowLastColumn="0" w:lastRowFirstColumn="0" w:lastRowLastColumn="0"/>
            <w:tcW w:w="1555" w:type="dxa"/>
          </w:tcPr>
          <w:p w14:paraId="68E354DC" w14:textId="77777777" w:rsidR="003C789F" w:rsidRPr="00E34B7B" w:rsidRDefault="003C789F" w:rsidP="00985EC0">
            <w:pPr>
              <w:rPr>
                <w:rFonts w:ascii="Calibri" w:hAnsi="Calibri" w:cs="Calibri"/>
                <w:sz w:val="24"/>
                <w:szCs w:val="24"/>
              </w:rPr>
            </w:pPr>
            <w:r>
              <w:rPr>
                <w:rFonts w:ascii="Calibri" w:hAnsi="Calibri" w:cs="Calibri"/>
                <w:sz w:val="24"/>
                <w:szCs w:val="24"/>
              </w:rPr>
              <w:t>Relation</w:t>
            </w:r>
          </w:p>
        </w:tc>
        <w:tc>
          <w:tcPr>
            <w:tcW w:w="7654" w:type="dxa"/>
          </w:tcPr>
          <w:p w14:paraId="743B6FD5" w14:textId="77777777" w:rsidR="003C789F" w:rsidRPr="005D2588" w:rsidRDefault="003C789F"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posts</w:t>
            </w:r>
          </w:p>
        </w:tc>
      </w:tr>
      <w:tr w:rsidR="003C789F" w:rsidRPr="005D2588" w14:paraId="25586017" w14:textId="77777777" w:rsidTr="00985EC0">
        <w:tc>
          <w:tcPr>
            <w:cnfStyle w:val="001000000000" w:firstRow="0" w:lastRow="0" w:firstColumn="1" w:lastColumn="0" w:oddVBand="0" w:evenVBand="0" w:oddHBand="0" w:evenHBand="0" w:firstRowFirstColumn="0" w:firstRowLastColumn="0" w:lastRowFirstColumn="0" w:lastRowLastColumn="0"/>
            <w:tcW w:w="1555" w:type="dxa"/>
          </w:tcPr>
          <w:p w14:paraId="19F0CC15" w14:textId="77777777" w:rsidR="003C789F" w:rsidRPr="00E34B7B" w:rsidRDefault="003C789F" w:rsidP="00985EC0">
            <w:pPr>
              <w:rPr>
                <w:rFonts w:ascii="Calibri" w:hAnsi="Calibri" w:cs="Calibri"/>
                <w:sz w:val="24"/>
                <w:szCs w:val="24"/>
              </w:rPr>
            </w:pPr>
            <w:r>
              <w:rPr>
                <w:rFonts w:ascii="Calibri" w:hAnsi="Calibri" w:cs="Calibri"/>
                <w:sz w:val="24"/>
                <w:szCs w:val="24"/>
              </w:rPr>
              <w:t>Attribute</w:t>
            </w:r>
          </w:p>
        </w:tc>
        <w:tc>
          <w:tcPr>
            <w:tcW w:w="7654" w:type="dxa"/>
          </w:tcPr>
          <w:p w14:paraId="45D206B6" w14:textId="55760CCF" w:rsidR="003C789F" w:rsidRPr="005D2588" w:rsidRDefault="003C789F"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title, body</w:t>
            </w:r>
          </w:p>
        </w:tc>
      </w:tr>
      <w:tr w:rsidR="003C789F" w:rsidRPr="005D2588" w14:paraId="68E0FA74" w14:textId="77777777" w:rsidTr="00985EC0">
        <w:tc>
          <w:tcPr>
            <w:cnfStyle w:val="001000000000" w:firstRow="0" w:lastRow="0" w:firstColumn="1" w:lastColumn="0" w:oddVBand="0" w:evenVBand="0" w:oddHBand="0" w:evenHBand="0" w:firstRowFirstColumn="0" w:firstRowLastColumn="0" w:lastRowFirstColumn="0" w:lastRowLastColumn="0"/>
            <w:tcW w:w="1555" w:type="dxa"/>
          </w:tcPr>
          <w:p w14:paraId="4A6B2261" w14:textId="77777777" w:rsidR="003C789F" w:rsidRPr="00857F8D" w:rsidRDefault="003C789F" w:rsidP="00985EC0">
            <w:pPr>
              <w:rPr>
                <w:rFonts w:ascii="Calibri" w:hAnsi="Calibri" w:cs="Calibri"/>
                <w:b w:val="0"/>
                <w:bCs w:val="0"/>
                <w:sz w:val="24"/>
                <w:szCs w:val="24"/>
              </w:rPr>
            </w:pPr>
            <w:r>
              <w:rPr>
                <w:rFonts w:ascii="Calibri" w:hAnsi="Calibri" w:cs="Calibri"/>
                <w:sz w:val="24"/>
                <w:szCs w:val="24"/>
              </w:rPr>
              <w:t>Type</w:t>
            </w:r>
          </w:p>
        </w:tc>
        <w:tc>
          <w:tcPr>
            <w:tcW w:w="7654" w:type="dxa"/>
          </w:tcPr>
          <w:p w14:paraId="0B12BCC8" w14:textId="6ED9B8AF" w:rsidR="003C789F" w:rsidRPr="005D2588" w:rsidRDefault="006109D0"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GIN</w:t>
            </w:r>
          </w:p>
        </w:tc>
      </w:tr>
      <w:tr w:rsidR="003C789F" w:rsidRPr="005D2588" w14:paraId="0ADA9240" w14:textId="77777777" w:rsidTr="00985EC0">
        <w:tc>
          <w:tcPr>
            <w:cnfStyle w:val="001000000000" w:firstRow="0" w:lastRow="0" w:firstColumn="1" w:lastColumn="0" w:oddVBand="0" w:evenVBand="0" w:oddHBand="0" w:evenHBand="0" w:firstRowFirstColumn="0" w:firstRowLastColumn="0" w:lastRowFirstColumn="0" w:lastRowLastColumn="0"/>
            <w:tcW w:w="1555" w:type="dxa"/>
          </w:tcPr>
          <w:p w14:paraId="568EA4F8" w14:textId="77777777" w:rsidR="003C789F" w:rsidRPr="00E34B7B" w:rsidRDefault="003C789F" w:rsidP="00985EC0">
            <w:pPr>
              <w:rPr>
                <w:rFonts w:ascii="Calibri" w:hAnsi="Calibri" w:cs="Calibri"/>
                <w:sz w:val="24"/>
                <w:szCs w:val="24"/>
              </w:rPr>
            </w:pPr>
            <w:r>
              <w:rPr>
                <w:rFonts w:ascii="Calibri" w:hAnsi="Calibri" w:cs="Calibri"/>
                <w:sz w:val="24"/>
                <w:szCs w:val="24"/>
              </w:rPr>
              <w:t>Clustering</w:t>
            </w:r>
          </w:p>
        </w:tc>
        <w:tc>
          <w:tcPr>
            <w:tcW w:w="7654" w:type="dxa"/>
          </w:tcPr>
          <w:p w14:paraId="395B9E74" w14:textId="7C9B4B22" w:rsidR="003C789F" w:rsidRPr="005D2588" w:rsidRDefault="00EA1C93"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No</w:t>
            </w:r>
          </w:p>
        </w:tc>
      </w:tr>
      <w:tr w:rsidR="003C789F" w:rsidRPr="005D2588" w14:paraId="6C45B2FE" w14:textId="77777777" w:rsidTr="00985EC0">
        <w:tc>
          <w:tcPr>
            <w:cnfStyle w:val="001000000000" w:firstRow="0" w:lastRow="0" w:firstColumn="1" w:lastColumn="0" w:oddVBand="0" w:evenVBand="0" w:oddHBand="0" w:evenHBand="0" w:firstRowFirstColumn="0" w:firstRowLastColumn="0" w:lastRowFirstColumn="0" w:lastRowLastColumn="0"/>
            <w:tcW w:w="1555" w:type="dxa"/>
          </w:tcPr>
          <w:p w14:paraId="7E294703" w14:textId="77777777" w:rsidR="003C789F" w:rsidRPr="00E34B7B" w:rsidRDefault="003C789F" w:rsidP="00985EC0">
            <w:pPr>
              <w:rPr>
                <w:rFonts w:ascii="Calibri" w:hAnsi="Calibri" w:cs="Calibri"/>
                <w:sz w:val="24"/>
                <w:szCs w:val="24"/>
              </w:rPr>
            </w:pPr>
            <w:r>
              <w:rPr>
                <w:rFonts w:ascii="Calibri" w:hAnsi="Calibri" w:cs="Calibri"/>
                <w:sz w:val="24"/>
                <w:szCs w:val="24"/>
              </w:rPr>
              <w:t>Justification</w:t>
            </w:r>
          </w:p>
        </w:tc>
        <w:tc>
          <w:tcPr>
            <w:tcW w:w="7654" w:type="dxa"/>
          </w:tcPr>
          <w:p w14:paraId="10962CE9" w14:textId="595DA80D" w:rsidR="003C789F" w:rsidRPr="005D2588" w:rsidRDefault="00EA1C93"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A1C93">
              <w:rPr>
                <w:rFonts w:ascii="Calibri" w:hAnsi="Calibri" w:cs="Calibri"/>
                <w:sz w:val="24"/>
                <w:szCs w:val="24"/>
              </w:rPr>
              <w:t>To provide full-text search features to look for posts based on matching titles or body content. The index type is GIN because the indexed fields are not expected to change often.</w:t>
            </w:r>
          </w:p>
        </w:tc>
      </w:tr>
      <w:tr w:rsidR="003C789F" w:rsidRPr="005D2588" w14:paraId="36ADBD4C" w14:textId="77777777" w:rsidTr="00985EC0">
        <w:tc>
          <w:tcPr>
            <w:cnfStyle w:val="001000000000" w:firstRow="0" w:lastRow="0" w:firstColumn="1" w:lastColumn="0" w:oddVBand="0" w:evenVBand="0" w:oddHBand="0" w:evenHBand="0" w:firstRowFirstColumn="0" w:firstRowLastColumn="0" w:lastRowFirstColumn="0" w:lastRowLastColumn="0"/>
            <w:tcW w:w="1555" w:type="dxa"/>
          </w:tcPr>
          <w:p w14:paraId="48F0BDFF" w14:textId="77777777" w:rsidR="003C789F" w:rsidRPr="00E34B7B" w:rsidRDefault="003C789F" w:rsidP="00985EC0">
            <w:pPr>
              <w:rPr>
                <w:rFonts w:ascii="Calibri" w:hAnsi="Calibri" w:cs="Calibri"/>
                <w:sz w:val="24"/>
                <w:szCs w:val="24"/>
              </w:rPr>
            </w:pPr>
            <w:r>
              <w:rPr>
                <w:rFonts w:ascii="Calibri" w:hAnsi="Calibri" w:cs="Calibri"/>
                <w:sz w:val="24"/>
                <w:szCs w:val="24"/>
              </w:rPr>
              <w:t>SQL code</w:t>
            </w:r>
          </w:p>
        </w:tc>
        <w:tc>
          <w:tcPr>
            <w:tcW w:w="7654" w:type="dxa"/>
          </w:tcPr>
          <w:p w14:paraId="3A03857E" w14:textId="77777777" w:rsidR="00ED39C8" w:rsidRPr="00ED39C8" w:rsidRDefault="00ED39C8" w:rsidP="00ED39C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D39C8">
              <w:rPr>
                <w:rFonts w:ascii="Calibri" w:hAnsi="Calibri" w:cs="Calibri"/>
                <w:sz w:val="24"/>
                <w:szCs w:val="24"/>
              </w:rPr>
              <w:t>ALTER TABLE posts</w:t>
            </w:r>
          </w:p>
          <w:p w14:paraId="34250558" w14:textId="77777777" w:rsidR="00ED39C8" w:rsidRPr="00ED39C8" w:rsidRDefault="00ED39C8" w:rsidP="00ED39C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D39C8">
              <w:rPr>
                <w:rFonts w:ascii="Calibri" w:hAnsi="Calibri" w:cs="Calibri"/>
                <w:sz w:val="24"/>
                <w:szCs w:val="24"/>
              </w:rPr>
              <w:t>ADD COLUMN tsvectors TSVECTOR;</w:t>
            </w:r>
          </w:p>
          <w:p w14:paraId="0B4AE141" w14:textId="77777777" w:rsidR="00ED39C8" w:rsidRPr="00ED39C8" w:rsidRDefault="00ED39C8" w:rsidP="00ED39C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52B03DC0" w14:textId="77777777" w:rsidR="00ED39C8" w:rsidRPr="00ED39C8" w:rsidRDefault="00ED39C8" w:rsidP="00ED39C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D39C8">
              <w:rPr>
                <w:rFonts w:ascii="Calibri" w:hAnsi="Calibri" w:cs="Calibri"/>
                <w:sz w:val="24"/>
                <w:szCs w:val="24"/>
              </w:rPr>
              <w:t>CREATE FUNCTION posts_search_update()</w:t>
            </w:r>
          </w:p>
          <w:p w14:paraId="4E3DBEFF" w14:textId="77777777" w:rsidR="00ED39C8" w:rsidRPr="00ED39C8" w:rsidRDefault="00ED39C8" w:rsidP="00ED39C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D39C8">
              <w:rPr>
                <w:rFonts w:ascii="Calibri" w:hAnsi="Calibri" w:cs="Calibri"/>
                <w:sz w:val="24"/>
                <w:szCs w:val="24"/>
              </w:rPr>
              <w:t xml:space="preserve">RETURNS TRIGGER AS </w:t>
            </w:r>
          </w:p>
          <w:p w14:paraId="31D52B15" w14:textId="77777777" w:rsidR="00ED39C8" w:rsidRPr="00ED39C8" w:rsidRDefault="00ED39C8" w:rsidP="00ED39C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D39C8">
              <w:rPr>
                <w:rFonts w:ascii="Calibri" w:hAnsi="Calibri" w:cs="Calibri"/>
                <w:sz w:val="24"/>
                <w:szCs w:val="24"/>
              </w:rPr>
              <w:t>$BODY$</w:t>
            </w:r>
          </w:p>
          <w:p w14:paraId="59E2946D" w14:textId="77777777" w:rsidR="00ED39C8" w:rsidRPr="00ED39C8" w:rsidRDefault="00ED39C8" w:rsidP="00ED39C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D39C8">
              <w:rPr>
                <w:rFonts w:ascii="Calibri" w:hAnsi="Calibri" w:cs="Calibri"/>
                <w:sz w:val="24"/>
                <w:szCs w:val="24"/>
              </w:rPr>
              <w:t xml:space="preserve">    BEGIN</w:t>
            </w:r>
          </w:p>
          <w:p w14:paraId="64650498" w14:textId="77777777" w:rsidR="00ED39C8" w:rsidRPr="00ED39C8" w:rsidRDefault="00ED39C8" w:rsidP="00ED39C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D39C8">
              <w:rPr>
                <w:rFonts w:ascii="Calibri" w:hAnsi="Calibri" w:cs="Calibri"/>
                <w:sz w:val="24"/>
                <w:szCs w:val="24"/>
              </w:rPr>
              <w:t xml:space="preserve">    IF TG_OP = 'INSERT' THEN</w:t>
            </w:r>
          </w:p>
          <w:p w14:paraId="126E23BF" w14:textId="77777777" w:rsidR="00ED39C8" w:rsidRPr="00ED39C8" w:rsidRDefault="00ED39C8" w:rsidP="00ED39C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D39C8">
              <w:rPr>
                <w:rFonts w:ascii="Calibri" w:hAnsi="Calibri" w:cs="Calibri"/>
                <w:sz w:val="24"/>
                <w:szCs w:val="24"/>
              </w:rPr>
              <w:t xml:space="preserve">            NEW.tsvectors = (</w:t>
            </w:r>
          </w:p>
          <w:p w14:paraId="265E18C6" w14:textId="77777777" w:rsidR="00ED39C8" w:rsidRPr="00ED39C8" w:rsidRDefault="00ED39C8" w:rsidP="00ED39C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D39C8">
              <w:rPr>
                <w:rFonts w:ascii="Calibri" w:hAnsi="Calibri" w:cs="Calibri"/>
                <w:sz w:val="24"/>
                <w:szCs w:val="24"/>
              </w:rPr>
              <w:t xml:space="preserve">            setweight(to_tsvector('english', NEW.title), 'A') ||</w:t>
            </w:r>
          </w:p>
          <w:p w14:paraId="02E93B3A" w14:textId="77777777" w:rsidR="00ED39C8" w:rsidRPr="00ED39C8" w:rsidRDefault="00ED39C8" w:rsidP="00ED39C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D39C8">
              <w:rPr>
                <w:rFonts w:ascii="Calibri" w:hAnsi="Calibri" w:cs="Calibri"/>
                <w:sz w:val="24"/>
                <w:szCs w:val="24"/>
              </w:rPr>
              <w:lastRenderedPageBreak/>
              <w:t xml:space="preserve">            setweight(to_tsvector('english', NEW.body), 'B')</w:t>
            </w:r>
          </w:p>
          <w:p w14:paraId="4891C4A3" w14:textId="77777777" w:rsidR="00ED39C8" w:rsidRPr="00ED39C8" w:rsidRDefault="00ED39C8" w:rsidP="00ED39C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D39C8">
              <w:rPr>
                <w:rFonts w:ascii="Calibri" w:hAnsi="Calibri" w:cs="Calibri"/>
                <w:sz w:val="24"/>
                <w:szCs w:val="24"/>
              </w:rPr>
              <w:t xml:space="preserve">            );</w:t>
            </w:r>
          </w:p>
          <w:p w14:paraId="1B316D46" w14:textId="77777777" w:rsidR="00ED39C8" w:rsidRPr="00ED39C8" w:rsidRDefault="00ED39C8" w:rsidP="00ED39C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D39C8">
              <w:rPr>
                <w:rFonts w:ascii="Calibri" w:hAnsi="Calibri" w:cs="Calibri"/>
                <w:sz w:val="24"/>
                <w:szCs w:val="24"/>
              </w:rPr>
              <w:t xml:space="preserve">    END IF;</w:t>
            </w:r>
          </w:p>
          <w:p w14:paraId="5239C88E" w14:textId="77777777" w:rsidR="00ED39C8" w:rsidRPr="00ED39C8" w:rsidRDefault="00ED39C8" w:rsidP="00ED39C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D39C8">
              <w:rPr>
                <w:rFonts w:ascii="Calibri" w:hAnsi="Calibri" w:cs="Calibri"/>
                <w:sz w:val="24"/>
                <w:szCs w:val="24"/>
              </w:rPr>
              <w:t xml:space="preserve">    IF TG_OP = 'UPDATE' THEN</w:t>
            </w:r>
          </w:p>
          <w:p w14:paraId="0DCFDD49" w14:textId="77777777" w:rsidR="00ED39C8" w:rsidRPr="00ED39C8" w:rsidRDefault="00ED39C8" w:rsidP="00ED39C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D39C8">
              <w:rPr>
                <w:rFonts w:ascii="Calibri" w:hAnsi="Calibri" w:cs="Calibri"/>
                <w:sz w:val="24"/>
                <w:szCs w:val="24"/>
              </w:rPr>
              <w:t xml:space="preserve">            IF (NEW.title &lt;&gt; OLD.title OR NEW.body &lt;&gt; OLD.body) THEN</w:t>
            </w:r>
          </w:p>
          <w:p w14:paraId="7A68E9FF" w14:textId="77777777" w:rsidR="00ED39C8" w:rsidRPr="00ED39C8" w:rsidRDefault="00ED39C8" w:rsidP="00ED39C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D39C8">
              <w:rPr>
                <w:rFonts w:ascii="Calibri" w:hAnsi="Calibri" w:cs="Calibri"/>
                <w:sz w:val="24"/>
                <w:szCs w:val="24"/>
              </w:rPr>
              <w:t xml:space="preserve">            NEW.tsvectors = (</w:t>
            </w:r>
          </w:p>
          <w:p w14:paraId="25E5C97C" w14:textId="77777777" w:rsidR="00ED39C8" w:rsidRPr="00ED39C8" w:rsidRDefault="00ED39C8" w:rsidP="00ED39C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D39C8">
              <w:rPr>
                <w:rFonts w:ascii="Calibri" w:hAnsi="Calibri" w:cs="Calibri"/>
                <w:sz w:val="24"/>
                <w:szCs w:val="24"/>
              </w:rPr>
              <w:t xml:space="preserve">                setweight(to_tsvector('english', NEW.title), 'A') ||</w:t>
            </w:r>
          </w:p>
          <w:p w14:paraId="7B6F589C" w14:textId="77777777" w:rsidR="00ED39C8" w:rsidRPr="00ED39C8" w:rsidRDefault="00ED39C8" w:rsidP="00ED39C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D39C8">
              <w:rPr>
                <w:rFonts w:ascii="Calibri" w:hAnsi="Calibri" w:cs="Calibri"/>
                <w:sz w:val="24"/>
                <w:szCs w:val="24"/>
              </w:rPr>
              <w:t xml:space="preserve">                setweight(to_tsvector('english', NEW.body), 'B')</w:t>
            </w:r>
          </w:p>
          <w:p w14:paraId="79A74C35" w14:textId="77777777" w:rsidR="00ED39C8" w:rsidRPr="00ED39C8" w:rsidRDefault="00ED39C8" w:rsidP="00ED39C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D39C8">
              <w:rPr>
                <w:rFonts w:ascii="Calibri" w:hAnsi="Calibri" w:cs="Calibri"/>
                <w:sz w:val="24"/>
                <w:szCs w:val="24"/>
              </w:rPr>
              <w:t xml:space="preserve">            );</w:t>
            </w:r>
          </w:p>
          <w:p w14:paraId="2223910E" w14:textId="77777777" w:rsidR="00ED39C8" w:rsidRPr="00ED39C8" w:rsidRDefault="00ED39C8" w:rsidP="00ED39C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D39C8">
              <w:rPr>
                <w:rFonts w:ascii="Calibri" w:hAnsi="Calibri" w:cs="Calibri"/>
                <w:sz w:val="24"/>
                <w:szCs w:val="24"/>
              </w:rPr>
              <w:t xml:space="preserve">            END IF;</w:t>
            </w:r>
          </w:p>
          <w:p w14:paraId="49808D0B" w14:textId="77777777" w:rsidR="00ED39C8" w:rsidRPr="00ED39C8" w:rsidRDefault="00ED39C8" w:rsidP="00ED39C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D39C8">
              <w:rPr>
                <w:rFonts w:ascii="Calibri" w:hAnsi="Calibri" w:cs="Calibri"/>
                <w:sz w:val="24"/>
                <w:szCs w:val="24"/>
              </w:rPr>
              <w:t xml:space="preserve">    END IF;</w:t>
            </w:r>
          </w:p>
          <w:p w14:paraId="63AFB95C" w14:textId="77777777" w:rsidR="00ED39C8" w:rsidRPr="00ED39C8" w:rsidRDefault="00ED39C8" w:rsidP="00ED39C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D39C8">
              <w:rPr>
                <w:rFonts w:ascii="Calibri" w:hAnsi="Calibri" w:cs="Calibri"/>
                <w:sz w:val="24"/>
                <w:szCs w:val="24"/>
              </w:rPr>
              <w:t xml:space="preserve">    RETURN NEW;</w:t>
            </w:r>
          </w:p>
          <w:p w14:paraId="6766DA82" w14:textId="77777777" w:rsidR="00ED39C8" w:rsidRPr="00ED39C8" w:rsidRDefault="00ED39C8" w:rsidP="00ED39C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D39C8">
              <w:rPr>
                <w:rFonts w:ascii="Calibri" w:hAnsi="Calibri" w:cs="Calibri"/>
                <w:sz w:val="24"/>
                <w:szCs w:val="24"/>
              </w:rPr>
              <w:t xml:space="preserve">    END </w:t>
            </w:r>
          </w:p>
          <w:p w14:paraId="6FD99021" w14:textId="77777777" w:rsidR="00ED39C8" w:rsidRPr="00ED39C8" w:rsidRDefault="00ED39C8" w:rsidP="00ED39C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D39C8">
              <w:rPr>
                <w:rFonts w:ascii="Calibri" w:hAnsi="Calibri" w:cs="Calibri"/>
                <w:sz w:val="24"/>
                <w:szCs w:val="24"/>
              </w:rPr>
              <w:t>$BODY$</w:t>
            </w:r>
          </w:p>
          <w:p w14:paraId="087B3934" w14:textId="77777777" w:rsidR="00ED39C8" w:rsidRPr="00ED39C8" w:rsidRDefault="00ED39C8" w:rsidP="00ED39C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D39C8">
              <w:rPr>
                <w:rFonts w:ascii="Calibri" w:hAnsi="Calibri" w:cs="Calibri"/>
                <w:sz w:val="24"/>
                <w:szCs w:val="24"/>
              </w:rPr>
              <w:t>LANGUAGE plpgsql;</w:t>
            </w:r>
          </w:p>
          <w:p w14:paraId="7A4E3310" w14:textId="77777777" w:rsidR="00ED39C8" w:rsidRPr="00ED39C8" w:rsidRDefault="00ED39C8" w:rsidP="00ED39C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2509EF57" w14:textId="77777777" w:rsidR="00ED39C8" w:rsidRPr="00ED39C8" w:rsidRDefault="00ED39C8" w:rsidP="00ED39C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D39C8">
              <w:rPr>
                <w:rFonts w:ascii="Calibri" w:hAnsi="Calibri" w:cs="Calibri"/>
                <w:sz w:val="24"/>
                <w:szCs w:val="24"/>
              </w:rPr>
              <w:t>CREATE TRIGGER posts_search_update</w:t>
            </w:r>
          </w:p>
          <w:p w14:paraId="092FA045" w14:textId="77777777" w:rsidR="00ED39C8" w:rsidRPr="00ED39C8" w:rsidRDefault="00ED39C8" w:rsidP="00ED39C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D39C8">
              <w:rPr>
                <w:rFonts w:ascii="Calibri" w:hAnsi="Calibri" w:cs="Calibri"/>
                <w:sz w:val="24"/>
                <w:szCs w:val="24"/>
              </w:rPr>
              <w:t>BEFORE INSERT OR UPDATE ON posts</w:t>
            </w:r>
          </w:p>
          <w:p w14:paraId="03242B5F" w14:textId="77777777" w:rsidR="00ED39C8" w:rsidRPr="00ED39C8" w:rsidRDefault="00ED39C8" w:rsidP="00ED39C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D39C8">
              <w:rPr>
                <w:rFonts w:ascii="Calibri" w:hAnsi="Calibri" w:cs="Calibri"/>
                <w:sz w:val="24"/>
                <w:szCs w:val="24"/>
              </w:rPr>
              <w:t>FOR EACH ROW</w:t>
            </w:r>
          </w:p>
          <w:p w14:paraId="1DA086BF" w14:textId="77777777" w:rsidR="00ED39C8" w:rsidRPr="00ED39C8" w:rsidRDefault="00ED39C8" w:rsidP="00ED39C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D39C8">
              <w:rPr>
                <w:rFonts w:ascii="Calibri" w:hAnsi="Calibri" w:cs="Calibri"/>
                <w:sz w:val="24"/>
                <w:szCs w:val="24"/>
              </w:rPr>
              <w:t>EXECUTE PROCEDURE posts_search_update();</w:t>
            </w:r>
          </w:p>
          <w:p w14:paraId="325E1FD0" w14:textId="77777777" w:rsidR="00ED39C8" w:rsidRPr="00ED39C8" w:rsidRDefault="00ED39C8" w:rsidP="00ED39C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5FF7318C" w14:textId="77777777" w:rsidR="00ED39C8" w:rsidRPr="00ED39C8" w:rsidRDefault="00ED39C8" w:rsidP="00ED39C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D39C8">
              <w:rPr>
                <w:rFonts w:ascii="Calibri" w:hAnsi="Calibri" w:cs="Calibri"/>
                <w:sz w:val="24"/>
                <w:szCs w:val="24"/>
              </w:rPr>
              <w:t>CREATE INDEX search_idx ON posts USING GIN (tsvectors);</w:t>
            </w:r>
          </w:p>
          <w:p w14:paraId="167C3945" w14:textId="3CFFBD07" w:rsidR="003C789F" w:rsidRPr="005D2588" w:rsidRDefault="003C789F"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r>
    </w:tbl>
    <w:p w14:paraId="4243CD0C" w14:textId="5DEBA663" w:rsidR="003C789F" w:rsidRPr="006C6AA6" w:rsidRDefault="003C789F" w:rsidP="003C789F">
      <w:pPr>
        <w:pStyle w:val="Legenda"/>
        <w:jc w:val="center"/>
        <w:rPr>
          <w:rFonts w:ascii="Calibri" w:hAnsi="Calibri" w:cs="Calibri"/>
          <w:b/>
          <w:bCs/>
          <w:i w:val="0"/>
          <w:iCs w:val="0"/>
          <w:sz w:val="32"/>
          <w:szCs w:val="32"/>
        </w:rPr>
      </w:pPr>
      <w:r>
        <w:rPr>
          <w:i w:val="0"/>
          <w:iCs w:val="0"/>
          <w:sz w:val="14"/>
          <w:szCs w:val="14"/>
        </w:rPr>
        <w:lastRenderedPageBreak/>
        <w:t xml:space="preserve">                                                                                                                                                                                               </w:t>
      </w:r>
      <w:r w:rsidR="002F77EA">
        <w:rPr>
          <w:i w:val="0"/>
          <w:iCs w:val="0"/>
          <w:sz w:val="14"/>
          <w:szCs w:val="14"/>
        </w:rPr>
        <w:t xml:space="preserve">    </w:t>
      </w:r>
      <w:r w:rsidRPr="006C6AA6">
        <w:rPr>
          <w:i w:val="0"/>
          <w:iCs w:val="0"/>
          <w:sz w:val="14"/>
          <w:szCs w:val="14"/>
        </w:rPr>
        <w:t xml:space="preserve">Table </w:t>
      </w:r>
      <w:r>
        <w:rPr>
          <w:i w:val="0"/>
          <w:iCs w:val="0"/>
          <w:sz w:val="14"/>
          <w:szCs w:val="14"/>
        </w:rPr>
        <w:t>3</w:t>
      </w:r>
      <w:r w:rsidR="002F77EA">
        <w:rPr>
          <w:i w:val="0"/>
          <w:iCs w:val="0"/>
          <w:sz w:val="14"/>
          <w:szCs w:val="14"/>
        </w:rPr>
        <w:t>8</w:t>
      </w:r>
      <w:r w:rsidRPr="006C6AA6">
        <w:rPr>
          <w:i w:val="0"/>
          <w:iCs w:val="0"/>
          <w:sz w:val="14"/>
          <w:szCs w:val="14"/>
        </w:rPr>
        <w:t>: NewsNet</w:t>
      </w:r>
      <w:r>
        <w:rPr>
          <w:i w:val="0"/>
          <w:iCs w:val="0"/>
          <w:sz w:val="14"/>
          <w:szCs w:val="14"/>
        </w:rPr>
        <w:t xml:space="preserve"> </w:t>
      </w:r>
      <w:r w:rsidR="002F77EA">
        <w:rPr>
          <w:i w:val="0"/>
          <w:iCs w:val="0"/>
          <w:sz w:val="14"/>
          <w:szCs w:val="14"/>
        </w:rPr>
        <w:t xml:space="preserve">Full-text Search </w:t>
      </w:r>
      <w:r>
        <w:rPr>
          <w:i w:val="0"/>
          <w:iCs w:val="0"/>
          <w:sz w:val="14"/>
          <w:szCs w:val="14"/>
        </w:rPr>
        <w:t>Index</w:t>
      </w:r>
    </w:p>
    <w:p w14:paraId="482B7422" w14:textId="77777777" w:rsidR="008D5C6A" w:rsidRPr="0079638F" w:rsidRDefault="008D5C6A" w:rsidP="00E24438">
      <w:pPr>
        <w:rPr>
          <w:rFonts w:ascii="Calibri" w:hAnsi="Calibri" w:cs="Calibri"/>
          <w:b/>
          <w:bCs/>
          <w:sz w:val="28"/>
          <w:szCs w:val="28"/>
        </w:rPr>
      </w:pPr>
    </w:p>
    <w:p w14:paraId="610FAD42" w14:textId="6B4B634F" w:rsidR="008D5C6A" w:rsidRDefault="008D5C6A" w:rsidP="008D5C6A">
      <w:pPr>
        <w:rPr>
          <w:rFonts w:ascii="Calibri" w:hAnsi="Calibri" w:cs="Calibri"/>
          <w:b/>
          <w:bCs/>
          <w:sz w:val="28"/>
          <w:szCs w:val="28"/>
        </w:rPr>
      </w:pPr>
      <w:r>
        <w:rPr>
          <w:rFonts w:ascii="Calibri" w:hAnsi="Calibri" w:cs="Calibri"/>
          <w:b/>
          <w:bCs/>
          <w:sz w:val="28"/>
          <w:szCs w:val="28"/>
        </w:rPr>
        <w:t xml:space="preserve">6.2.3. </w:t>
      </w:r>
      <w:r w:rsidR="00855C3D">
        <w:rPr>
          <w:rFonts w:ascii="Calibri" w:hAnsi="Calibri" w:cs="Calibri"/>
          <w:b/>
          <w:bCs/>
          <w:sz w:val="28"/>
          <w:szCs w:val="28"/>
        </w:rPr>
        <w:t>Triggers</w:t>
      </w:r>
    </w:p>
    <w:tbl>
      <w:tblPr>
        <w:tblStyle w:val="TabeladeGrelha1Clara"/>
        <w:tblW w:w="0" w:type="auto"/>
        <w:tblLayout w:type="fixed"/>
        <w:tblLook w:val="04A0" w:firstRow="1" w:lastRow="0" w:firstColumn="1" w:lastColumn="0" w:noHBand="0" w:noVBand="1"/>
      </w:tblPr>
      <w:tblGrid>
        <w:gridCol w:w="1413"/>
        <w:gridCol w:w="7796"/>
      </w:tblGrid>
      <w:tr w:rsidR="00855C3D" w:rsidRPr="00857F8D" w14:paraId="4ABF67EA" w14:textId="77777777" w:rsidTr="00D575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E65A6A9" w14:textId="314BBD7F" w:rsidR="00855C3D" w:rsidRPr="00E34B7B" w:rsidRDefault="00833B38" w:rsidP="00985EC0">
            <w:pPr>
              <w:rPr>
                <w:rFonts w:ascii="Calibri" w:hAnsi="Calibri" w:cs="Calibri"/>
                <w:sz w:val="24"/>
                <w:szCs w:val="24"/>
              </w:rPr>
            </w:pPr>
            <w:r>
              <w:rPr>
                <w:rFonts w:ascii="Calibri" w:hAnsi="Calibri" w:cs="Calibri"/>
                <w:sz w:val="24"/>
                <w:szCs w:val="24"/>
              </w:rPr>
              <w:t>Trigger</w:t>
            </w:r>
          </w:p>
        </w:tc>
        <w:tc>
          <w:tcPr>
            <w:tcW w:w="7796" w:type="dxa"/>
          </w:tcPr>
          <w:p w14:paraId="1CB79AEE" w14:textId="62871D4D" w:rsidR="00855C3D" w:rsidRPr="00E34B7B" w:rsidRDefault="00833B38"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TRIGGER01</w:t>
            </w:r>
          </w:p>
        </w:tc>
      </w:tr>
      <w:tr w:rsidR="00855C3D" w:rsidRPr="005D2588" w14:paraId="04918C2D" w14:textId="77777777" w:rsidTr="00D57515">
        <w:tc>
          <w:tcPr>
            <w:cnfStyle w:val="001000000000" w:firstRow="0" w:lastRow="0" w:firstColumn="1" w:lastColumn="0" w:oddVBand="0" w:evenVBand="0" w:oddHBand="0" w:evenHBand="0" w:firstRowFirstColumn="0" w:firstRowLastColumn="0" w:lastRowFirstColumn="0" w:lastRowLastColumn="0"/>
            <w:tcW w:w="1413" w:type="dxa"/>
          </w:tcPr>
          <w:p w14:paraId="2C02527A" w14:textId="4B438090" w:rsidR="00855C3D" w:rsidRPr="00E34B7B" w:rsidRDefault="00D57515" w:rsidP="00985EC0">
            <w:pPr>
              <w:rPr>
                <w:rFonts w:ascii="Calibri" w:hAnsi="Calibri" w:cs="Calibri"/>
                <w:sz w:val="24"/>
                <w:szCs w:val="24"/>
              </w:rPr>
            </w:pPr>
            <w:r>
              <w:rPr>
                <w:rFonts w:ascii="Calibri" w:hAnsi="Calibri" w:cs="Calibri"/>
                <w:sz w:val="24"/>
                <w:szCs w:val="24"/>
              </w:rPr>
              <w:t>Description</w:t>
            </w:r>
          </w:p>
        </w:tc>
        <w:tc>
          <w:tcPr>
            <w:tcW w:w="7796" w:type="dxa"/>
          </w:tcPr>
          <w:p w14:paraId="7022DD52" w14:textId="678BF88E" w:rsidR="00855C3D" w:rsidRPr="005D2588" w:rsidRDefault="00D57515"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D57515">
              <w:rPr>
                <w:rFonts w:ascii="Calibri" w:hAnsi="Calibri" w:cs="Calibri"/>
                <w:sz w:val="24"/>
                <w:szCs w:val="24"/>
              </w:rPr>
              <w:t>A post cannot be deleted by its author if it has votes or comments (BR03).</w:t>
            </w:r>
          </w:p>
        </w:tc>
      </w:tr>
      <w:tr w:rsidR="00D57515" w:rsidRPr="005D2588" w14:paraId="65CAEA29" w14:textId="77777777" w:rsidTr="00D57515">
        <w:tc>
          <w:tcPr>
            <w:cnfStyle w:val="001000000000" w:firstRow="0" w:lastRow="0" w:firstColumn="1" w:lastColumn="0" w:oddVBand="0" w:evenVBand="0" w:oddHBand="0" w:evenHBand="0" w:firstRowFirstColumn="0" w:firstRowLastColumn="0" w:lastRowFirstColumn="0" w:lastRowLastColumn="0"/>
            <w:tcW w:w="1413" w:type="dxa"/>
          </w:tcPr>
          <w:p w14:paraId="4712E4BB" w14:textId="3164907B" w:rsidR="00D57515" w:rsidRDefault="00D57515" w:rsidP="00985EC0">
            <w:pPr>
              <w:rPr>
                <w:rFonts w:ascii="Calibri" w:hAnsi="Calibri" w:cs="Calibri"/>
                <w:sz w:val="24"/>
                <w:szCs w:val="24"/>
              </w:rPr>
            </w:pPr>
            <w:r>
              <w:rPr>
                <w:rFonts w:ascii="Calibri" w:hAnsi="Calibri" w:cs="Calibri"/>
                <w:sz w:val="24"/>
                <w:szCs w:val="24"/>
              </w:rPr>
              <w:t>SQL code</w:t>
            </w:r>
          </w:p>
        </w:tc>
        <w:tc>
          <w:tcPr>
            <w:tcW w:w="7796" w:type="dxa"/>
          </w:tcPr>
          <w:p w14:paraId="06BDD5A0" w14:textId="77777777" w:rsidR="00D57515" w:rsidRPr="00D57515" w:rsidRDefault="00D57515" w:rsidP="00D57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D57515">
              <w:rPr>
                <w:rFonts w:ascii="Calibri" w:hAnsi="Calibri" w:cs="Calibri"/>
                <w:sz w:val="24"/>
                <w:szCs w:val="24"/>
              </w:rPr>
              <w:t>CREATE FUNCTION prevent_post_deletion()</w:t>
            </w:r>
          </w:p>
          <w:p w14:paraId="3BB91592" w14:textId="77777777" w:rsidR="00D57515" w:rsidRPr="00D57515" w:rsidRDefault="00D57515" w:rsidP="00D57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D57515">
              <w:rPr>
                <w:rFonts w:ascii="Calibri" w:hAnsi="Calibri" w:cs="Calibri"/>
                <w:sz w:val="24"/>
                <w:szCs w:val="24"/>
              </w:rPr>
              <w:t>RETURNS TRIGGER AS</w:t>
            </w:r>
          </w:p>
          <w:p w14:paraId="467D4F97" w14:textId="77777777" w:rsidR="00D57515" w:rsidRPr="00D57515" w:rsidRDefault="00D57515" w:rsidP="00D57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D57515">
              <w:rPr>
                <w:rFonts w:ascii="Calibri" w:hAnsi="Calibri" w:cs="Calibri"/>
                <w:sz w:val="24"/>
                <w:szCs w:val="24"/>
              </w:rPr>
              <w:t>$BODY$</w:t>
            </w:r>
          </w:p>
          <w:p w14:paraId="50632D9E" w14:textId="77777777" w:rsidR="00D57515" w:rsidRPr="00D57515" w:rsidRDefault="00D57515" w:rsidP="00D57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D57515">
              <w:rPr>
                <w:rFonts w:ascii="Calibri" w:hAnsi="Calibri" w:cs="Calibri"/>
                <w:sz w:val="24"/>
                <w:szCs w:val="24"/>
              </w:rPr>
              <w:t xml:space="preserve">    BEGIN</w:t>
            </w:r>
          </w:p>
          <w:p w14:paraId="07D9F778" w14:textId="77777777" w:rsidR="00D57515" w:rsidRPr="00D57515" w:rsidRDefault="00D57515" w:rsidP="00D57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D57515">
              <w:rPr>
                <w:rFonts w:ascii="Calibri" w:hAnsi="Calibri" w:cs="Calibri"/>
                <w:sz w:val="24"/>
                <w:szCs w:val="24"/>
              </w:rPr>
              <w:t xml:space="preserve">        IF (SELECT COUNT(*) FROM comments WHERE post_id = OLD.post_id) &gt; 0 OR</w:t>
            </w:r>
          </w:p>
          <w:p w14:paraId="4FF76DBE" w14:textId="77777777" w:rsidR="00D57515" w:rsidRPr="00D57515" w:rsidRDefault="00D57515" w:rsidP="00D57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D57515">
              <w:rPr>
                <w:rFonts w:ascii="Calibri" w:hAnsi="Calibri" w:cs="Calibri"/>
                <w:sz w:val="24"/>
                <w:szCs w:val="24"/>
              </w:rPr>
              <w:t xml:space="preserve">        (SELECT COUNT(*) FROM post_votes WHERE post_id = OLD.post_id) &gt; 0 </w:t>
            </w:r>
          </w:p>
          <w:p w14:paraId="6239DFDF" w14:textId="77777777" w:rsidR="00D57515" w:rsidRPr="00D57515" w:rsidRDefault="00D57515" w:rsidP="00D57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D57515">
              <w:rPr>
                <w:rFonts w:ascii="Calibri" w:hAnsi="Calibri" w:cs="Calibri"/>
                <w:sz w:val="24"/>
                <w:szCs w:val="24"/>
              </w:rPr>
              <w:t xml:space="preserve">        THEN</w:t>
            </w:r>
          </w:p>
          <w:p w14:paraId="614E63A6" w14:textId="77777777" w:rsidR="00D57515" w:rsidRPr="00D57515" w:rsidRDefault="00D57515" w:rsidP="00D57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D57515">
              <w:rPr>
                <w:rFonts w:ascii="Calibri" w:hAnsi="Calibri" w:cs="Calibri"/>
                <w:sz w:val="24"/>
                <w:szCs w:val="24"/>
              </w:rPr>
              <w:t xml:space="preserve">        RAISE EXCEPTION 'Cannot delete content with existing votes or comments.';</w:t>
            </w:r>
          </w:p>
          <w:p w14:paraId="1751B7E4" w14:textId="77777777" w:rsidR="00D57515" w:rsidRPr="00D57515" w:rsidRDefault="00D57515" w:rsidP="00D57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D57515">
              <w:rPr>
                <w:rFonts w:ascii="Calibri" w:hAnsi="Calibri" w:cs="Calibri"/>
                <w:sz w:val="24"/>
                <w:szCs w:val="24"/>
              </w:rPr>
              <w:t xml:space="preserve">        END IF;</w:t>
            </w:r>
          </w:p>
          <w:p w14:paraId="35085E7A" w14:textId="77777777" w:rsidR="00D57515" w:rsidRPr="00D57515" w:rsidRDefault="00D57515" w:rsidP="00D57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D57515">
              <w:rPr>
                <w:rFonts w:ascii="Calibri" w:hAnsi="Calibri" w:cs="Calibri"/>
                <w:sz w:val="24"/>
                <w:szCs w:val="24"/>
              </w:rPr>
              <w:t xml:space="preserve">        RETURN OLD;</w:t>
            </w:r>
          </w:p>
          <w:p w14:paraId="1D1D2E16" w14:textId="77777777" w:rsidR="00D57515" w:rsidRPr="00D57515" w:rsidRDefault="00D57515" w:rsidP="00D57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D57515">
              <w:rPr>
                <w:rFonts w:ascii="Calibri" w:hAnsi="Calibri" w:cs="Calibri"/>
                <w:sz w:val="24"/>
                <w:szCs w:val="24"/>
              </w:rPr>
              <w:t xml:space="preserve">    END;</w:t>
            </w:r>
          </w:p>
          <w:p w14:paraId="037DCB93" w14:textId="77777777" w:rsidR="00D57515" w:rsidRPr="00D57515" w:rsidRDefault="00D57515" w:rsidP="00D57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D57515">
              <w:rPr>
                <w:rFonts w:ascii="Calibri" w:hAnsi="Calibri" w:cs="Calibri"/>
                <w:sz w:val="24"/>
                <w:szCs w:val="24"/>
              </w:rPr>
              <w:t>$BODY$</w:t>
            </w:r>
          </w:p>
          <w:p w14:paraId="0BF7881E" w14:textId="77777777" w:rsidR="00D57515" w:rsidRPr="00D57515" w:rsidRDefault="00D57515" w:rsidP="00D57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D57515">
              <w:rPr>
                <w:rFonts w:ascii="Calibri" w:hAnsi="Calibri" w:cs="Calibri"/>
                <w:sz w:val="24"/>
                <w:szCs w:val="24"/>
              </w:rPr>
              <w:t>LANGUAGE plpgsql;</w:t>
            </w:r>
          </w:p>
          <w:p w14:paraId="322DA5D7" w14:textId="77777777" w:rsidR="00D57515" w:rsidRPr="00D57515" w:rsidRDefault="00D57515" w:rsidP="00D57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1C3FF2C3" w14:textId="77777777" w:rsidR="00D57515" w:rsidRPr="00D57515" w:rsidRDefault="00D57515" w:rsidP="00D57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D57515">
              <w:rPr>
                <w:rFonts w:ascii="Calibri" w:hAnsi="Calibri" w:cs="Calibri"/>
                <w:sz w:val="24"/>
                <w:szCs w:val="24"/>
              </w:rPr>
              <w:t>CREATE TRIGGER prevent_post_deletion</w:t>
            </w:r>
          </w:p>
          <w:p w14:paraId="5C50EB85" w14:textId="77777777" w:rsidR="00D57515" w:rsidRPr="00D57515" w:rsidRDefault="00D57515" w:rsidP="00D57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D57515">
              <w:rPr>
                <w:rFonts w:ascii="Calibri" w:hAnsi="Calibri" w:cs="Calibri"/>
                <w:sz w:val="24"/>
                <w:szCs w:val="24"/>
              </w:rPr>
              <w:t>BEFORE DELETE ON posts</w:t>
            </w:r>
          </w:p>
          <w:p w14:paraId="27682E80" w14:textId="77777777" w:rsidR="00D57515" w:rsidRPr="00D57515" w:rsidRDefault="00D57515" w:rsidP="00D57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D57515">
              <w:rPr>
                <w:rFonts w:ascii="Calibri" w:hAnsi="Calibri" w:cs="Calibri"/>
                <w:sz w:val="24"/>
                <w:szCs w:val="24"/>
              </w:rPr>
              <w:t xml:space="preserve">FOR EACH ROW </w:t>
            </w:r>
          </w:p>
          <w:p w14:paraId="3ADDB08D" w14:textId="0C83E3F0" w:rsidR="00D57515" w:rsidRPr="00D57515" w:rsidRDefault="00D57515"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D57515">
              <w:rPr>
                <w:rFonts w:ascii="Calibri" w:hAnsi="Calibri" w:cs="Calibri"/>
                <w:sz w:val="24"/>
                <w:szCs w:val="24"/>
              </w:rPr>
              <w:t>EXECUTE PROCEDURE prevent_post_deletion();</w:t>
            </w:r>
          </w:p>
        </w:tc>
      </w:tr>
    </w:tbl>
    <w:p w14:paraId="0726AC02" w14:textId="28311678" w:rsidR="00855C3D" w:rsidRPr="006C6AA6" w:rsidRDefault="00855C3D" w:rsidP="00855C3D">
      <w:pPr>
        <w:pStyle w:val="Legenda"/>
        <w:jc w:val="center"/>
        <w:rPr>
          <w:rFonts w:ascii="Calibri" w:hAnsi="Calibri" w:cs="Calibri"/>
          <w:b/>
          <w:bCs/>
          <w:i w:val="0"/>
          <w:iCs w:val="0"/>
          <w:sz w:val="32"/>
          <w:szCs w:val="32"/>
        </w:rPr>
      </w:pPr>
      <w:r>
        <w:rPr>
          <w:i w:val="0"/>
          <w:iCs w:val="0"/>
          <w:sz w:val="14"/>
          <w:szCs w:val="14"/>
        </w:rPr>
        <w:t xml:space="preserve">                                                                                                                                                                                     </w:t>
      </w:r>
      <w:r w:rsidRPr="006C6AA6">
        <w:rPr>
          <w:i w:val="0"/>
          <w:iCs w:val="0"/>
          <w:sz w:val="14"/>
          <w:szCs w:val="14"/>
        </w:rPr>
        <w:t xml:space="preserve">Table </w:t>
      </w:r>
      <w:r>
        <w:rPr>
          <w:i w:val="0"/>
          <w:iCs w:val="0"/>
          <w:sz w:val="14"/>
          <w:szCs w:val="14"/>
        </w:rPr>
        <w:t>39</w:t>
      </w:r>
      <w:r w:rsidRPr="006C6AA6">
        <w:rPr>
          <w:i w:val="0"/>
          <w:iCs w:val="0"/>
          <w:sz w:val="14"/>
          <w:szCs w:val="14"/>
        </w:rPr>
        <w:t>: NewsNet</w:t>
      </w:r>
      <w:r>
        <w:rPr>
          <w:i w:val="0"/>
          <w:iCs w:val="0"/>
          <w:sz w:val="14"/>
          <w:szCs w:val="14"/>
        </w:rPr>
        <w:t xml:space="preserve"> Prevent Post Deletion Trigger</w:t>
      </w:r>
    </w:p>
    <w:tbl>
      <w:tblPr>
        <w:tblStyle w:val="TabeladeGrelha1Clara"/>
        <w:tblW w:w="0" w:type="auto"/>
        <w:tblLayout w:type="fixed"/>
        <w:tblLook w:val="04A0" w:firstRow="1" w:lastRow="0" w:firstColumn="1" w:lastColumn="0" w:noHBand="0" w:noVBand="1"/>
      </w:tblPr>
      <w:tblGrid>
        <w:gridCol w:w="1413"/>
        <w:gridCol w:w="7796"/>
      </w:tblGrid>
      <w:tr w:rsidR="0039608A" w:rsidRPr="00857F8D" w14:paraId="421CCB55"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98C8E0E" w14:textId="77777777" w:rsidR="0039608A" w:rsidRPr="00E34B7B" w:rsidRDefault="0039608A" w:rsidP="00985EC0">
            <w:pPr>
              <w:rPr>
                <w:rFonts w:ascii="Calibri" w:hAnsi="Calibri" w:cs="Calibri"/>
                <w:sz w:val="24"/>
                <w:szCs w:val="24"/>
              </w:rPr>
            </w:pPr>
            <w:r>
              <w:rPr>
                <w:rFonts w:ascii="Calibri" w:hAnsi="Calibri" w:cs="Calibri"/>
                <w:sz w:val="24"/>
                <w:szCs w:val="24"/>
              </w:rPr>
              <w:lastRenderedPageBreak/>
              <w:t>Trigger</w:t>
            </w:r>
          </w:p>
        </w:tc>
        <w:tc>
          <w:tcPr>
            <w:tcW w:w="7796" w:type="dxa"/>
          </w:tcPr>
          <w:p w14:paraId="5032A625" w14:textId="1326F4DD" w:rsidR="0039608A" w:rsidRPr="00E34B7B" w:rsidRDefault="0039608A"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TRIGGER0</w:t>
            </w:r>
            <w:r w:rsidR="003D1C02">
              <w:rPr>
                <w:rFonts w:ascii="Calibri" w:hAnsi="Calibri" w:cs="Calibri"/>
                <w:sz w:val="24"/>
                <w:szCs w:val="24"/>
              </w:rPr>
              <w:t>2</w:t>
            </w:r>
          </w:p>
        </w:tc>
      </w:tr>
      <w:tr w:rsidR="0039608A" w:rsidRPr="005D2588" w14:paraId="53D58D18"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65B15950" w14:textId="77777777" w:rsidR="0039608A" w:rsidRPr="00E34B7B" w:rsidRDefault="0039608A" w:rsidP="00985EC0">
            <w:pPr>
              <w:rPr>
                <w:rFonts w:ascii="Calibri" w:hAnsi="Calibri" w:cs="Calibri"/>
                <w:sz w:val="24"/>
                <w:szCs w:val="24"/>
              </w:rPr>
            </w:pPr>
            <w:r>
              <w:rPr>
                <w:rFonts w:ascii="Calibri" w:hAnsi="Calibri" w:cs="Calibri"/>
                <w:sz w:val="24"/>
                <w:szCs w:val="24"/>
              </w:rPr>
              <w:t>Description</w:t>
            </w:r>
          </w:p>
        </w:tc>
        <w:tc>
          <w:tcPr>
            <w:tcW w:w="7796" w:type="dxa"/>
          </w:tcPr>
          <w:p w14:paraId="5FBC3F4E" w14:textId="60FBFD30" w:rsidR="0039608A" w:rsidRPr="005D2588" w:rsidRDefault="005671F7"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671F7">
              <w:rPr>
                <w:rFonts w:ascii="Calibri" w:hAnsi="Calibri" w:cs="Calibri"/>
                <w:sz w:val="24"/>
                <w:szCs w:val="24"/>
              </w:rPr>
              <w:t>A comment cannot be deleted by its author if it has votes or replies (BR03).</w:t>
            </w:r>
          </w:p>
        </w:tc>
      </w:tr>
      <w:tr w:rsidR="0039608A" w:rsidRPr="005D2588" w14:paraId="227D7BC1"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4292B1ED" w14:textId="77777777" w:rsidR="0039608A" w:rsidRDefault="0039608A" w:rsidP="00985EC0">
            <w:pPr>
              <w:rPr>
                <w:rFonts w:ascii="Calibri" w:hAnsi="Calibri" w:cs="Calibri"/>
                <w:sz w:val="24"/>
                <w:szCs w:val="24"/>
              </w:rPr>
            </w:pPr>
            <w:r>
              <w:rPr>
                <w:rFonts w:ascii="Calibri" w:hAnsi="Calibri" w:cs="Calibri"/>
                <w:sz w:val="24"/>
                <w:szCs w:val="24"/>
              </w:rPr>
              <w:t>SQL code</w:t>
            </w:r>
          </w:p>
        </w:tc>
        <w:tc>
          <w:tcPr>
            <w:tcW w:w="7796" w:type="dxa"/>
          </w:tcPr>
          <w:p w14:paraId="2EDE5B88" w14:textId="77777777" w:rsidR="005671F7" w:rsidRPr="005671F7" w:rsidRDefault="005671F7" w:rsidP="005671F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671F7">
              <w:rPr>
                <w:rFonts w:ascii="Calibri" w:hAnsi="Calibri" w:cs="Calibri"/>
                <w:sz w:val="24"/>
                <w:szCs w:val="24"/>
              </w:rPr>
              <w:t>CREATE FUNCTION prevent_comment_deletion()</w:t>
            </w:r>
          </w:p>
          <w:p w14:paraId="236A4288" w14:textId="77777777" w:rsidR="005671F7" w:rsidRPr="005671F7" w:rsidRDefault="005671F7" w:rsidP="005671F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671F7">
              <w:rPr>
                <w:rFonts w:ascii="Calibri" w:hAnsi="Calibri" w:cs="Calibri"/>
                <w:sz w:val="24"/>
                <w:szCs w:val="24"/>
              </w:rPr>
              <w:t xml:space="preserve">RETURNS TRIGGER AS </w:t>
            </w:r>
          </w:p>
          <w:p w14:paraId="3E8711E1" w14:textId="77777777" w:rsidR="005671F7" w:rsidRPr="005671F7" w:rsidRDefault="005671F7" w:rsidP="005671F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671F7">
              <w:rPr>
                <w:rFonts w:ascii="Calibri" w:hAnsi="Calibri" w:cs="Calibri"/>
                <w:sz w:val="24"/>
                <w:szCs w:val="24"/>
              </w:rPr>
              <w:t>$BODY$</w:t>
            </w:r>
          </w:p>
          <w:p w14:paraId="5EC5C099" w14:textId="77777777" w:rsidR="005671F7" w:rsidRPr="005671F7" w:rsidRDefault="005671F7" w:rsidP="005671F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671F7">
              <w:rPr>
                <w:rFonts w:ascii="Calibri" w:hAnsi="Calibri" w:cs="Calibri"/>
                <w:sz w:val="24"/>
                <w:szCs w:val="24"/>
              </w:rPr>
              <w:t xml:space="preserve">    BEGIN</w:t>
            </w:r>
          </w:p>
          <w:p w14:paraId="637AA1F2" w14:textId="77777777" w:rsidR="005671F7" w:rsidRPr="005671F7" w:rsidRDefault="005671F7" w:rsidP="005671F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671F7">
              <w:rPr>
                <w:rFonts w:ascii="Calibri" w:hAnsi="Calibri" w:cs="Calibri"/>
                <w:sz w:val="24"/>
                <w:szCs w:val="24"/>
              </w:rPr>
              <w:t xml:space="preserve">        IF (SELECT COUNT(*) FROM replies WHERE parent_comment_id = OLD.comment_id) &gt; 0 OR</w:t>
            </w:r>
          </w:p>
          <w:p w14:paraId="72A39E1F" w14:textId="77777777" w:rsidR="005671F7" w:rsidRPr="005671F7" w:rsidRDefault="005671F7" w:rsidP="005671F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671F7">
              <w:rPr>
                <w:rFonts w:ascii="Calibri" w:hAnsi="Calibri" w:cs="Calibri"/>
                <w:sz w:val="24"/>
                <w:szCs w:val="24"/>
              </w:rPr>
              <w:t xml:space="preserve">        (SELECT COUNT(*) FROM comment_votes WHERE comment_id = OLD.comment_id) &gt; 0 </w:t>
            </w:r>
          </w:p>
          <w:p w14:paraId="09F609F8" w14:textId="77777777" w:rsidR="005671F7" w:rsidRPr="005671F7" w:rsidRDefault="005671F7" w:rsidP="005671F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671F7">
              <w:rPr>
                <w:rFonts w:ascii="Calibri" w:hAnsi="Calibri" w:cs="Calibri"/>
                <w:sz w:val="24"/>
                <w:szCs w:val="24"/>
              </w:rPr>
              <w:t xml:space="preserve">        THEN</w:t>
            </w:r>
          </w:p>
          <w:p w14:paraId="3EE92890" w14:textId="77777777" w:rsidR="005671F7" w:rsidRPr="005671F7" w:rsidRDefault="005671F7" w:rsidP="005671F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671F7">
              <w:rPr>
                <w:rFonts w:ascii="Calibri" w:hAnsi="Calibri" w:cs="Calibri"/>
                <w:sz w:val="24"/>
                <w:szCs w:val="24"/>
              </w:rPr>
              <w:t xml:space="preserve">        RAISE EXCEPTION 'Cannot delete content with existing votes or comments.';</w:t>
            </w:r>
          </w:p>
          <w:p w14:paraId="11C6025E" w14:textId="77777777" w:rsidR="005671F7" w:rsidRPr="005671F7" w:rsidRDefault="005671F7" w:rsidP="005671F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671F7">
              <w:rPr>
                <w:rFonts w:ascii="Calibri" w:hAnsi="Calibri" w:cs="Calibri"/>
                <w:sz w:val="24"/>
                <w:szCs w:val="24"/>
              </w:rPr>
              <w:t xml:space="preserve">        END IF;</w:t>
            </w:r>
          </w:p>
          <w:p w14:paraId="745592C2" w14:textId="77777777" w:rsidR="005671F7" w:rsidRPr="005671F7" w:rsidRDefault="005671F7" w:rsidP="005671F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671F7">
              <w:rPr>
                <w:rFonts w:ascii="Calibri" w:hAnsi="Calibri" w:cs="Calibri"/>
                <w:sz w:val="24"/>
                <w:szCs w:val="24"/>
              </w:rPr>
              <w:t xml:space="preserve">        RETURN OLD;</w:t>
            </w:r>
          </w:p>
          <w:p w14:paraId="11EC08AD" w14:textId="77777777" w:rsidR="005671F7" w:rsidRPr="005671F7" w:rsidRDefault="005671F7" w:rsidP="005671F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671F7">
              <w:rPr>
                <w:rFonts w:ascii="Calibri" w:hAnsi="Calibri" w:cs="Calibri"/>
                <w:sz w:val="24"/>
                <w:szCs w:val="24"/>
              </w:rPr>
              <w:t xml:space="preserve">    END;</w:t>
            </w:r>
          </w:p>
          <w:p w14:paraId="2715936A" w14:textId="77777777" w:rsidR="005671F7" w:rsidRPr="005671F7" w:rsidRDefault="005671F7" w:rsidP="005671F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671F7">
              <w:rPr>
                <w:rFonts w:ascii="Calibri" w:hAnsi="Calibri" w:cs="Calibri"/>
                <w:sz w:val="24"/>
                <w:szCs w:val="24"/>
              </w:rPr>
              <w:t>$BODY$</w:t>
            </w:r>
          </w:p>
          <w:p w14:paraId="01C516B0" w14:textId="77777777" w:rsidR="005671F7" w:rsidRPr="005671F7" w:rsidRDefault="005671F7" w:rsidP="005671F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671F7">
              <w:rPr>
                <w:rFonts w:ascii="Calibri" w:hAnsi="Calibri" w:cs="Calibri"/>
                <w:sz w:val="24"/>
                <w:szCs w:val="24"/>
              </w:rPr>
              <w:t>LANGUAGE plpgsql;</w:t>
            </w:r>
          </w:p>
          <w:p w14:paraId="010414DD" w14:textId="77777777" w:rsidR="005671F7" w:rsidRPr="005671F7" w:rsidRDefault="005671F7" w:rsidP="005671F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14A11B3C" w14:textId="77777777" w:rsidR="005671F7" w:rsidRPr="005671F7" w:rsidRDefault="005671F7" w:rsidP="005671F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671F7">
              <w:rPr>
                <w:rFonts w:ascii="Calibri" w:hAnsi="Calibri" w:cs="Calibri"/>
                <w:sz w:val="24"/>
                <w:szCs w:val="24"/>
              </w:rPr>
              <w:t>CREATE TRIGGER prevent_comment_deletion</w:t>
            </w:r>
          </w:p>
          <w:p w14:paraId="039E9912" w14:textId="77777777" w:rsidR="005671F7" w:rsidRPr="005671F7" w:rsidRDefault="005671F7" w:rsidP="005671F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671F7">
              <w:rPr>
                <w:rFonts w:ascii="Calibri" w:hAnsi="Calibri" w:cs="Calibri"/>
                <w:sz w:val="24"/>
                <w:szCs w:val="24"/>
              </w:rPr>
              <w:t>BEFORE DELETE ON comments</w:t>
            </w:r>
          </w:p>
          <w:p w14:paraId="76630ACE" w14:textId="77777777" w:rsidR="005671F7" w:rsidRPr="005671F7" w:rsidRDefault="005671F7" w:rsidP="005671F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671F7">
              <w:rPr>
                <w:rFonts w:ascii="Calibri" w:hAnsi="Calibri" w:cs="Calibri"/>
                <w:sz w:val="24"/>
                <w:szCs w:val="24"/>
              </w:rPr>
              <w:t xml:space="preserve">FOR EACH ROW </w:t>
            </w:r>
          </w:p>
          <w:p w14:paraId="346F0772" w14:textId="4B1570BA" w:rsidR="0039608A" w:rsidRPr="00D57515" w:rsidRDefault="005671F7"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671F7">
              <w:rPr>
                <w:rFonts w:ascii="Calibri" w:hAnsi="Calibri" w:cs="Calibri"/>
                <w:sz w:val="24"/>
                <w:szCs w:val="24"/>
              </w:rPr>
              <w:t>EXECUTE PROCEDURE prevent_comment_deletion();</w:t>
            </w:r>
          </w:p>
        </w:tc>
      </w:tr>
    </w:tbl>
    <w:p w14:paraId="43015EB3" w14:textId="3D88EE4B" w:rsidR="0039608A" w:rsidRPr="006C6AA6" w:rsidRDefault="0039608A" w:rsidP="0039608A">
      <w:pPr>
        <w:pStyle w:val="Legenda"/>
        <w:jc w:val="center"/>
        <w:rPr>
          <w:rFonts w:ascii="Calibri" w:hAnsi="Calibri" w:cs="Calibri"/>
          <w:b/>
          <w:bCs/>
          <w:i w:val="0"/>
          <w:iCs w:val="0"/>
          <w:sz w:val="32"/>
          <w:szCs w:val="32"/>
        </w:rPr>
      </w:pPr>
      <w:r>
        <w:rPr>
          <w:i w:val="0"/>
          <w:iCs w:val="0"/>
          <w:sz w:val="14"/>
          <w:szCs w:val="14"/>
        </w:rPr>
        <w:t xml:space="preserve">                                                                                                                                                                         </w:t>
      </w:r>
      <w:r w:rsidRPr="006C6AA6">
        <w:rPr>
          <w:i w:val="0"/>
          <w:iCs w:val="0"/>
          <w:sz w:val="14"/>
          <w:szCs w:val="14"/>
        </w:rPr>
        <w:t xml:space="preserve">Table </w:t>
      </w:r>
      <w:r w:rsidR="00D15A4E">
        <w:rPr>
          <w:i w:val="0"/>
          <w:iCs w:val="0"/>
          <w:sz w:val="14"/>
          <w:szCs w:val="14"/>
        </w:rPr>
        <w:t>40</w:t>
      </w:r>
      <w:r w:rsidRPr="006C6AA6">
        <w:rPr>
          <w:i w:val="0"/>
          <w:iCs w:val="0"/>
          <w:sz w:val="14"/>
          <w:szCs w:val="14"/>
        </w:rPr>
        <w:t>: NewsNet</w:t>
      </w:r>
      <w:r>
        <w:rPr>
          <w:i w:val="0"/>
          <w:iCs w:val="0"/>
          <w:sz w:val="14"/>
          <w:szCs w:val="14"/>
        </w:rPr>
        <w:t xml:space="preserve"> Prevent </w:t>
      </w:r>
      <w:r w:rsidR="00D15A4E">
        <w:rPr>
          <w:i w:val="0"/>
          <w:iCs w:val="0"/>
          <w:sz w:val="14"/>
          <w:szCs w:val="14"/>
        </w:rPr>
        <w:t>Comment</w:t>
      </w:r>
      <w:r>
        <w:rPr>
          <w:i w:val="0"/>
          <w:iCs w:val="0"/>
          <w:sz w:val="14"/>
          <w:szCs w:val="14"/>
        </w:rPr>
        <w:t xml:space="preserve"> Deletion Trigger</w:t>
      </w:r>
    </w:p>
    <w:p w14:paraId="61923EAB" w14:textId="77777777" w:rsidR="00855C3D" w:rsidRDefault="00855C3D" w:rsidP="008D5C6A">
      <w:pPr>
        <w:rPr>
          <w:rFonts w:ascii="Calibri" w:hAnsi="Calibri" w:cs="Calibri"/>
          <w:b/>
          <w:bCs/>
          <w:sz w:val="28"/>
          <w:szCs w:val="28"/>
        </w:rPr>
      </w:pPr>
    </w:p>
    <w:tbl>
      <w:tblPr>
        <w:tblStyle w:val="TabeladeGrelha1Clara"/>
        <w:tblW w:w="0" w:type="auto"/>
        <w:tblLayout w:type="fixed"/>
        <w:tblLook w:val="04A0" w:firstRow="1" w:lastRow="0" w:firstColumn="1" w:lastColumn="0" w:noHBand="0" w:noVBand="1"/>
      </w:tblPr>
      <w:tblGrid>
        <w:gridCol w:w="1413"/>
        <w:gridCol w:w="7796"/>
      </w:tblGrid>
      <w:tr w:rsidR="003D1C02" w:rsidRPr="00857F8D" w14:paraId="31605BF5"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41EB81B" w14:textId="77777777" w:rsidR="003D1C02" w:rsidRPr="00E34B7B" w:rsidRDefault="003D1C02" w:rsidP="00985EC0">
            <w:pPr>
              <w:rPr>
                <w:rFonts w:ascii="Calibri" w:hAnsi="Calibri" w:cs="Calibri"/>
                <w:sz w:val="24"/>
                <w:szCs w:val="24"/>
              </w:rPr>
            </w:pPr>
            <w:r>
              <w:rPr>
                <w:rFonts w:ascii="Calibri" w:hAnsi="Calibri" w:cs="Calibri"/>
                <w:sz w:val="24"/>
                <w:szCs w:val="24"/>
              </w:rPr>
              <w:t>Trigger</w:t>
            </w:r>
          </w:p>
        </w:tc>
        <w:tc>
          <w:tcPr>
            <w:tcW w:w="7796" w:type="dxa"/>
          </w:tcPr>
          <w:p w14:paraId="7989AA8A" w14:textId="1C300C6C" w:rsidR="003D1C02" w:rsidRPr="00E34B7B" w:rsidRDefault="003D1C02"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TRIGGER0</w:t>
            </w:r>
            <w:r w:rsidR="00AF4A7D">
              <w:rPr>
                <w:rFonts w:ascii="Calibri" w:hAnsi="Calibri" w:cs="Calibri"/>
                <w:sz w:val="24"/>
                <w:szCs w:val="24"/>
              </w:rPr>
              <w:t>3</w:t>
            </w:r>
          </w:p>
        </w:tc>
      </w:tr>
      <w:tr w:rsidR="003D1C02" w:rsidRPr="005D2588" w14:paraId="30E5D005"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58B4882A" w14:textId="77777777" w:rsidR="003D1C02" w:rsidRPr="00E34B7B" w:rsidRDefault="003D1C02" w:rsidP="00985EC0">
            <w:pPr>
              <w:rPr>
                <w:rFonts w:ascii="Calibri" w:hAnsi="Calibri" w:cs="Calibri"/>
                <w:sz w:val="24"/>
                <w:szCs w:val="24"/>
              </w:rPr>
            </w:pPr>
            <w:r>
              <w:rPr>
                <w:rFonts w:ascii="Calibri" w:hAnsi="Calibri" w:cs="Calibri"/>
                <w:sz w:val="24"/>
                <w:szCs w:val="24"/>
              </w:rPr>
              <w:t>Description</w:t>
            </w:r>
          </w:p>
        </w:tc>
        <w:tc>
          <w:tcPr>
            <w:tcW w:w="7796" w:type="dxa"/>
          </w:tcPr>
          <w:p w14:paraId="20D89C03" w14:textId="6F777EF4" w:rsidR="003D1C02" w:rsidRPr="005D2588" w:rsidRDefault="00AF4A7D"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F4A7D">
              <w:rPr>
                <w:rFonts w:ascii="Calibri" w:hAnsi="Calibri" w:cs="Calibri"/>
                <w:sz w:val="24"/>
                <w:szCs w:val="24"/>
              </w:rPr>
              <w:t>A Notification should be added automatically when a user is followed (BR15).</w:t>
            </w:r>
          </w:p>
        </w:tc>
      </w:tr>
      <w:tr w:rsidR="003D1C02" w:rsidRPr="005D2588" w14:paraId="29F0972D"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7B6A1ABE" w14:textId="77777777" w:rsidR="003D1C02" w:rsidRDefault="003D1C02" w:rsidP="00985EC0">
            <w:pPr>
              <w:rPr>
                <w:rFonts w:ascii="Calibri" w:hAnsi="Calibri" w:cs="Calibri"/>
                <w:sz w:val="24"/>
                <w:szCs w:val="24"/>
              </w:rPr>
            </w:pPr>
            <w:r>
              <w:rPr>
                <w:rFonts w:ascii="Calibri" w:hAnsi="Calibri" w:cs="Calibri"/>
                <w:sz w:val="24"/>
                <w:szCs w:val="24"/>
              </w:rPr>
              <w:t>SQL code</w:t>
            </w:r>
          </w:p>
        </w:tc>
        <w:tc>
          <w:tcPr>
            <w:tcW w:w="7796" w:type="dxa"/>
          </w:tcPr>
          <w:p w14:paraId="29913656" w14:textId="77777777" w:rsidR="00AF4A7D" w:rsidRPr="00AF4A7D" w:rsidRDefault="00AF4A7D" w:rsidP="00AF4A7D">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F4A7D">
              <w:rPr>
                <w:rFonts w:ascii="Calibri" w:hAnsi="Calibri" w:cs="Calibri"/>
                <w:sz w:val="24"/>
                <w:szCs w:val="24"/>
              </w:rPr>
              <w:t>CREATE FUNCTION create_follow_notification()</w:t>
            </w:r>
          </w:p>
          <w:p w14:paraId="42DE5B15" w14:textId="77777777" w:rsidR="00AF4A7D" w:rsidRPr="00AF4A7D" w:rsidRDefault="00AF4A7D" w:rsidP="00AF4A7D">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F4A7D">
              <w:rPr>
                <w:rFonts w:ascii="Calibri" w:hAnsi="Calibri" w:cs="Calibri"/>
                <w:sz w:val="24"/>
                <w:szCs w:val="24"/>
              </w:rPr>
              <w:t xml:space="preserve">RETURNS TRIGGER AS </w:t>
            </w:r>
          </w:p>
          <w:p w14:paraId="6759064C" w14:textId="77777777" w:rsidR="00AF4A7D" w:rsidRPr="00AF4A7D" w:rsidRDefault="00AF4A7D" w:rsidP="00AF4A7D">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F4A7D">
              <w:rPr>
                <w:rFonts w:ascii="Calibri" w:hAnsi="Calibri" w:cs="Calibri"/>
                <w:sz w:val="24"/>
                <w:szCs w:val="24"/>
              </w:rPr>
              <w:t>$BODY$</w:t>
            </w:r>
          </w:p>
          <w:p w14:paraId="5D53915C" w14:textId="77777777" w:rsidR="00AF4A7D" w:rsidRPr="00AF4A7D" w:rsidRDefault="00AF4A7D" w:rsidP="00AF4A7D">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F4A7D">
              <w:rPr>
                <w:rFonts w:ascii="Calibri" w:hAnsi="Calibri" w:cs="Calibri"/>
                <w:sz w:val="24"/>
                <w:szCs w:val="24"/>
              </w:rPr>
              <w:t xml:space="preserve">    BEGIN</w:t>
            </w:r>
          </w:p>
          <w:p w14:paraId="69FC6B02" w14:textId="77777777" w:rsidR="00AF4A7D" w:rsidRPr="00AF4A7D" w:rsidRDefault="00AF4A7D" w:rsidP="00AF4A7D">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F4A7D">
              <w:rPr>
                <w:rFonts w:ascii="Calibri" w:hAnsi="Calibri" w:cs="Calibri"/>
                <w:sz w:val="24"/>
                <w:szCs w:val="24"/>
              </w:rPr>
              <w:t xml:space="preserve">        INSERT INTO follow_notification (user_id, follower_id, time)</w:t>
            </w:r>
          </w:p>
          <w:p w14:paraId="13A21DD8" w14:textId="77777777" w:rsidR="00AF4A7D" w:rsidRPr="00AF4A7D" w:rsidRDefault="00AF4A7D" w:rsidP="00AF4A7D">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F4A7D">
              <w:rPr>
                <w:rFonts w:ascii="Calibri" w:hAnsi="Calibri" w:cs="Calibri"/>
                <w:sz w:val="24"/>
                <w:szCs w:val="24"/>
              </w:rPr>
              <w:t xml:space="preserve">        VALUES (NEW.followed_id, NEW.follower_id, NOW());</w:t>
            </w:r>
          </w:p>
          <w:p w14:paraId="4D5FB372" w14:textId="77777777" w:rsidR="00AF4A7D" w:rsidRPr="00AF4A7D" w:rsidRDefault="00AF4A7D" w:rsidP="00AF4A7D">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F4A7D">
              <w:rPr>
                <w:rFonts w:ascii="Calibri" w:hAnsi="Calibri" w:cs="Calibri"/>
                <w:sz w:val="24"/>
                <w:szCs w:val="24"/>
              </w:rPr>
              <w:t xml:space="preserve">        RETURN NEW;</w:t>
            </w:r>
          </w:p>
          <w:p w14:paraId="6B73FD4B" w14:textId="77777777" w:rsidR="00AF4A7D" w:rsidRPr="00AF4A7D" w:rsidRDefault="00AF4A7D" w:rsidP="00AF4A7D">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F4A7D">
              <w:rPr>
                <w:rFonts w:ascii="Calibri" w:hAnsi="Calibri" w:cs="Calibri"/>
                <w:sz w:val="24"/>
                <w:szCs w:val="24"/>
              </w:rPr>
              <w:t xml:space="preserve">    END;</w:t>
            </w:r>
          </w:p>
          <w:p w14:paraId="5BC92121" w14:textId="77777777" w:rsidR="00AF4A7D" w:rsidRPr="00AF4A7D" w:rsidRDefault="00AF4A7D" w:rsidP="00AF4A7D">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F4A7D">
              <w:rPr>
                <w:rFonts w:ascii="Calibri" w:hAnsi="Calibri" w:cs="Calibri"/>
                <w:sz w:val="24"/>
                <w:szCs w:val="24"/>
              </w:rPr>
              <w:t>$BODY$</w:t>
            </w:r>
          </w:p>
          <w:p w14:paraId="4E08C4A1" w14:textId="77777777" w:rsidR="00AF4A7D" w:rsidRPr="00AF4A7D" w:rsidRDefault="00AF4A7D" w:rsidP="00AF4A7D">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F4A7D">
              <w:rPr>
                <w:rFonts w:ascii="Calibri" w:hAnsi="Calibri" w:cs="Calibri"/>
                <w:sz w:val="24"/>
                <w:szCs w:val="24"/>
              </w:rPr>
              <w:t>LANGUAGE plpgsql;</w:t>
            </w:r>
          </w:p>
          <w:p w14:paraId="416C45EE" w14:textId="77777777" w:rsidR="00AF4A7D" w:rsidRPr="00AF4A7D" w:rsidRDefault="00AF4A7D" w:rsidP="00AF4A7D">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71C39572" w14:textId="77777777" w:rsidR="00AF4A7D" w:rsidRPr="00AF4A7D" w:rsidRDefault="00AF4A7D" w:rsidP="00AF4A7D">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F4A7D">
              <w:rPr>
                <w:rFonts w:ascii="Calibri" w:hAnsi="Calibri" w:cs="Calibri"/>
                <w:sz w:val="24"/>
                <w:szCs w:val="24"/>
              </w:rPr>
              <w:t>CREATE TRIGGER trigger_follow_notification</w:t>
            </w:r>
          </w:p>
          <w:p w14:paraId="77493C62" w14:textId="77777777" w:rsidR="00AF4A7D" w:rsidRPr="00AF4A7D" w:rsidRDefault="00AF4A7D" w:rsidP="00AF4A7D">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F4A7D">
              <w:rPr>
                <w:rFonts w:ascii="Calibri" w:hAnsi="Calibri" w:cs="Calibri"/>
                <w:sz w:val="24"/>
                <w:szCs w:val="24"/>
              </w:rPr>
              <w:t>AFTER INSERT ON follows</w:t>
            </w:r>
          </w:p>
          <w:p w14:paraId="4F9E731D" w14:textId="77777777" w:rsidR="00AF4A7D" w:rsidRPr="00AF4A7D" w:rsidRDefault="00AF4A7D" w:rsidP="00AF4A7D">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F4A7D">
              <w:rPr>
                <w:rFonts w:ascii="Calibri" w:hAnsi="Calibri" w:cs="Calibri"/>
                <w:sz w:val="24"/>
                <w:szCs w:val="24"/>
              </w:rPr>
              <w:t>FOR EACH ROW</w:t>
            </w:r>
          </w:p>
          <w:p w14:paraId="0CB2EE97" w14:textId="77777777" w:rsidR="00AF4A7D" w:rsidRPr="00AF4A7D" w:rsidRDefault="00AF4A7D" w:rsidP="00AF4A7D">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F4A7D">
              <w:rPr>
                <w:rFonts w:ascii="Calibri" w:hAnsi="Calibri" w:cs="Calibri"/>
                <w:sz w:val="24"/>
                <w:szCs w:val="24"/>
              </w:rPr>
              <w:t>EXECUTE PROCEDURE create_follow_notification();</w:t>
            </w:r>
          </w:p>
          <w:p w14:paraId="799A27AA" w14:textId="76D6CD5C" w:rsidR="003D1C02" w:rsidRPr="00D57515" w:rsidRDefault="003D1C02"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r>
    </w:tbl>
    <w:p w14:paraId="0DE45AEA" w14:textId="118E2635" w:rsidR="003D1C02" w:rsidRDefault="003D1C02" w:rsidP="003D1C02">
      <w:pPr>
        <w:pStyle w:val="Legenda"/>
        <w:jc w:val="center"/>
        <w:rPr>
          <w:i w:val="0"/>
          <w:iCs w:val="0"/>
          <w:sz w:val="14"/>
          <w:szCs w:val="14"/>
        </w:rPr>
      </w:pPr>
      <w:r>
        <w:rPr>
          <w:i w:val="0"/>
          <w:iCs w:val="0"/>
          <w:sz w:val="14"/>
          <w:szCs w:val="14"/>
        </w:rPr>
        <w:t xml:space="preserve">                                                                                                                                                                       </w:t>
      </w:r>
      <w:r w:rsidR="00466625">
        <w:rPr>
          <w:i w:val="0"/>
          <w:iCs w:val="0"/>
          <w:sz w:val="14"/>
          <w:szCs w:val="14"/>
        </w:rPr>
        <w:t xml:space="preserve">                </w:t>
      </w:r>
      <w:r>
        <w:rPr>
          <w:i w:val="0"/>
          <w:iCs w:val="0"/>
          <w:sz w:val="14"/>
          <w:szCs w:val="14"/>
        </w:rPr>
        <w:t xml:space="preserve">  </w:t>
      </w:r>
      <w:r w:rsidRPr="006C6AA6">
        <w:rPr>
          <w:i w:val="0"/>
          <w:iCs w:val="0"/>
          <w:sz w:val="14"/>
          <w:szCs w:val="14"/>
        </w:rPr>
        <w:t xml:space="preserve">Table </w:t>
      </w:r>
      <w:r>
        <w:rPr>
          <w:i w:val="0"/>
          <w:iCs w:val="0"/>
          <w:sz w:val="14"/>
          <w:szCs w:val="14"/>
        </w:rPr>
        <w:t>4</w:t>
      </w:r>
      <w:r w:rsidR="00144350">
        <w:rPr>
          <w:i w:val="0"/>
          <w:iCs w:val="0"/>
          <w:sz w:val="14"/>
          <w:szCs w:val="14"/>
        </w:rPr>
        <w:t>1</w:t>
      </w:r>
      <w:r w:rsidRPr="006C6AA6">
        <w:rPr>
          <w:i w:val="0"/>
          <w:iCs w:val="0"/>
          <w:sz w:val="14"/>
          <w:szCs w:val="14"/>
        </w:rPr>
        <w:t>: NewsNet</w:t>
      </w:r>
      <w:r>
        <w:rPr>
          <w:i w:val="0"/>
          <w:iCs w:val="0"/>
          <w:sz w:val="14"/>
          <w:szCs w:val="14"/>
        </w:rPr>
        <w:t xml:space="preserve"> </w:t>
      </w:r>
      <w:r w:rsidR="00466625">
        <w:rPr>
          <w:i w:val="0"/>
          <w:iCs w:val="0"/>
          <w:sz w:val="14"/>
          <w:szCs w:val="14"/>
        </w:rPr>
        <w:t xml:space="preserve">Follow Notification </w:t>
      </w:r>
      <w:r>
        <w:rPr>
          <w:i w:val="0"/>
          <w:iCs w:val="0"/>
          <w:sz w:val="14"/>
          <w:szCs w:val="14"/>
        </w:rPr>
        <w:t>Trigger</w:t>
      </w:r>
    </w:p>
    <w:p w14:paraId="65464E58" w14:textId="77777777" w:rsidR="00AF4A7D" w:rsidRDefault="00AF4A7D" w:rsidP="00AF4A7D"/>
    <w:p w14:paraId="73078898" w14:textId="77777777" w:rsidR="00AF4A7D" w:rsidRDefault="00AF4A7D" w:rsidP="00AF4A7D"/>
    <w:p w14:paraId="1F51300D" w14:textId="77777777" w:rsidR="00AF4A7D" w:rsidRPr="00AF4A7D" w:rsidRDefault="00AF4A7D" w:rsidP="00AF4A7D"/>
    <w:tbl>
      <w:tblPr>
        <w:tblStyle w:val="TabeladeGrelha1Clara"/>
        <w:tblW w:w="0" w:type="auto"/>
        <w:tblLayout w:type="fixed"/>
        <w:tblLook w:val="04A0" w:firstRow="1" w:lastRow="0" w:firstColumn="1" w:lastColumn="0" w:noHBand="0" w:noVBand="1"/>
      </w:tblPr>
      <w:tblGrid>
        <w:gridCol w:w="1413"/>
        <w:gridCol w:w="7796"/>
      </w:tblGrid>
      <w:tr w:rsidR="003D1C02" w:rsidRPr="00857F8D" w14:paraId="5994E03F"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1B02B5C" w14:textId="77777777" w:rsidR="003D1C02" w:rsidRPr="00E34B7B" w:rsidRDefault="003D1C02" w:rsidP="00985EC0">
            <w:pPr>
              <w:rPr>
                <w:rFonts w:ascii="Calibri" w:hAnsi="Calibri" w:cs="Calibri"/>
                <w:sz w:val="24"/>
                <w:szCs w:val="24"/>
              </w:rPr>
            </w:pPr>
            <w:r>
              <w:rPr>
                <w:rFonts w:ascii="Calibri" w:hAnsi="Calibri" w:cs="Calibri"/>
                <w:sz w:val="24"/>
                <w:szCs w:val="24"/>
              </w:rPr>
              <w:lastRenderedPageBreak/>
              <w:t>Trigger</w:t>
            </w:r>
          </w:p>
        </w:tc>
        <w:tc>
          <w:tcPr>
            <w:tcW w:w="7796" w:type="dxa"/>
          </w:tcPr>
          <w:p w14:paraId="5E7C1740" w14:textId="6757FA4F" w:rsidR="003D1C02" w:rsidRPr="00E34B7B" w:rsidRDefault="003D1C02"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TRIGGER0</w:t>
            </w:r>
            <w:r w:rsidR="000F176A">
              <w:rPr>
                <w:rFonts w:ascii="Calibri" w:hAnsi="Calibri" w:cs="Calibri"/>
                <w:sz w:val="24"/>
                <w:szCs w:val="24"/>
              </w:rPr>
              <w:t>4</w:t>
            </w:r>
          </w:p>
        </w:tc>
      </w:tr>
      <w:tr w:rsidR="003D1C02" w:rsidRPr="005D2588" w14:paraId="561D7307"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3F6BB43E" w14:textId="77777777" w:rsidR="003D1C02" w:rsidRPr="00E34B7B" w:rsidRDefault="003D1C02" w:rsidP="00985EC0">
            <w:pPr>
              <w:rPr>
                <w:rFonts w:ascii="Calibri" w:hAnsi="Calibri" w:cs="Calibri"/>
                <w:sz w:val="24"/>
                <w:szCs w:val="24"/>
              </w:rPr>
            </w:pPr>
            <w:r>
              <w:rPr>
                <w:rFonts w:ascii="Calibri" w:hAnsi="Calibri" w:cs="Calibri"/>
                <w:sz w:val="24"/>
                <w:szCs w:val="24"/>
              </w:rPr>
              <w:t>Description</w:t>
            </w:r>
          </w:p>
        </w:tc>
        <w:tc>
          <w:tcPr>
            <w:tcW w:w="7796" w:type="dxa"/>
          </w:tcPr>
          <w:p w14:paraId="21EE82D2" w14:textId="4F143C23" w:rsidR="003D1C02" w:rsidRPr="005D2588" w:rsidRDefault="000F176A"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F176A">
              <w:rPr>
                <w:rFonts w:ascii="Calibri" w:hAnsi="Calibri" w:cs="Calibri"/>
                <w:sz w:val="24"/>
                <w:szCs w:val="24"/>
              </w:rPr>
              <w:t>A Notification should be added automatically when a user's post is voted up (BR15).</w:t>
            </w:r>
          </w:p>
        </w:tc>
      </w:tr>
      <w:tr w:rsidR="003D1C02" w:rsidRPr="005D2588" w14:paraId="413426CD"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42D2AAFC" w14:textId="77777777" w:rsidR="003D1C02" w:rsidRDefault="003D1C02" w:rsidP="00985EC0">
            <w:pPr>
              <w:rPr>
                <w:rFonts w:ascii="Calibri" w:hAnsi="Calibri" w:cs="Calibri"/>
                <w:sz w:val="24"/>
                <w:szCs w:val="24"/>
              </w:rPr>
            </w:pPr>
            <w:r>
              <w:rPr>
                <w:rFonts w:ascii="Calibri" w:hAnsi="Calibri" w:cs="Calibri"/>
                <w:sz w:val="24"/>
                <w:szCs w:val="24"/>
              </w:rPr>
              <w:t>SQL code</w:t>
            </w:r>
          </w:p>
        </w:tc>
        <w:tc>
          <w:tcPr>
            <w:tcW w:w="7796" w:type="dxa"/>
          </w:tcPr>
          <w:p w14:paraId="29CBB93A" w14:textId="77777777" w:rsidR="000F176A" w:rsidRPr="000F176A" w:rsidRDefault="000F176A" w:rsidP="000F176A">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F176A">
              <w:rPr>
                <w:rFonts w:ascii="Calibri" w:hAnsi="Calibri" w:cs="Calibri"/>
                <w:sz w:val="24"/>
                <w:szCs w:val="24"/>
              </w:rPr>
              <w:t>CREATE FUNCTION create_vote_notification_post()</w:t>
            </w:r>
          </w:p>
          <w:p w14:paraId="078DA251" w14:textId="77777777" w:rsidR="000F176A" w:rsidRPr="000F176A" w:rsidRDefault="000F176A" w:rsidP="000F176A">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F176A">
              <w:rPr>
                <w:rFonts w:ascii="Calibri" w:hAnsi="Calibri" w:cs="Calibri"/>
                <w:sz w:val="24"/>
                <w:szCs w:val="24"/>
              </w:rPr>
              <w:t xml:space="preserve">RETURNS TRIGGER AS </w:t>
            </w:r>
          </w:p>
          <w:p w14:paraId="5F98B266" w14:textId="77777777" w:rsidR="000F176A" w:rsidRPr="000F176A" w:rsidRDefault="000F176A" w:rsidP="000F176A">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F176A">
              <w:rPr>
                <w:rFonts w:ascii="Calibri" w:hAnsi="Calibri" w:cs="Calibri"/>
                <w:sz w:val="24"/>
                <w:szCs w:val="24"/>
              </w:rPr>
              <w:t>$BODY$</w:t>
            </w:r>
          </w:p>
          <w:p w14:paraId="0000DD02" w14:textId="77777777" w:rsidR="000F176A" w:rsidRPr="000F176A" w:rsidRDefault="000F176A" w:rsidP="000F176A">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F176A">
              <w:rPr>
                <w:rFonts w:ascii="Calibri" w:hAnsi="Calibri" w:cs="Calibri"/>
                <w:sz w:val="24"/>
                <w:szCs w:val="24"/>
              </w:rPr>
              <w:t xml:space="preserve">    BEGIN</w:t>
            </w:r>
          </w:p>
          <w:p w14:paraId="3C2B430F" w14:textId="77777777" w:rsidR="000F176A" w:rsidRPr="000F176A" w:rsidRDefault="000F176A" w:rsidP="000F176A">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F176A">
              <w:rPr>
                <w:rFonts w:ascii="Calibri" w:hAnsi="Calibri" w:cs="Calibri"/>
                <w:sz w:val="24"/>
                <w:szCs w:val="24"/>
              </w:rPr>
              <w:t xml:space="preserve">        INSERT INTO vote_notification (user_id, post_id, time)</w:t>
            </w:r>
          </w:p>
          <w:p w14:paraId="62B86C2B" w14:textId="77777777" w:rsidR="000F176A" w:rsidRPr="000F176A" w:rsidRDefault="000F176A" w:rsidP="000F176A">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F176A">
              <w:rPr>
                <w:rFonts w:ascii="Calibri" w:hAnsi="Calibri" w:cs="Calibri"/>
                <w:sz w:val="24"/>
                <w:szCs w:val="24"/>
              </w:rPr>
              <w:t xml:space="preserve">        VALUES ((SELECT user_id FROM posts WHERE post_id = NEW.post_id), NEW.post_id, NOW());</w:t>
            </w:r>
          </w:p>
          <w:p w14:paraId="581A8D74" w14:textId="77777777" w:rsidR="000F176A" w:rsidRPr="000F176A" w:rsidRDefault="000F176A" w:rsidP="000F176A">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F176A">
              <w:rPr>
                <w:rFonts w:ascii="Calibri" w:hAnsi="Calibri" w:cs="Calibri"/>
                <w:sz w:val="24"/>
                <w:szCs w:val="24"/>
              </w:rPr>
              <w:t xml:space="preserve">        RETURN NEW;</w:t>
            </w:r>
          </w:p>
          <w:p w14:paraId="0DB18132" w14:textId="77777777" w:rsidR="000F176A" w:rsidRPr="000F176A" w:rsidRDefault="000F176A" w:rsidP="000F176A">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F176A">
              <w:rPr>
                <w:rFonts w:ascii="Calibri" w:hAnsi="Calibri" w:cs="Calibri"/>
                <w:sz w:val="24"/>
                <w:szCs w:val="24"/>
              </w:rPr>
              <w:t xml:space="preserve">    END;</w:t>
            </w:r>
          </w:p>
          <w:p w14:paraId="6DB61DC6" w14:textId="77777777" w:rsidR="000F176A" w:rsidRPr="000F176A" w:rsidRDefault="000F176A" w:rsidP="000F176A">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F176A">
              <w:rPr>
                <w:rFonts w:ascii="Calibri" w:hAnsi="Calibri" w:cs="Calibri"/>
                <w:sz w:val="24"/>
                <w:szCs w:val="24"/>
              </w:rPr>
              <w:t xml:space="preserve">$BODY$ </w:t>
            </w:r>
          </w:p>
          <w:p w14:paraId="7EA1211F" w14:textId="77777777" w:rsidR="000F176A" w:rsidRPr="000F176A" w:rsidRDefault="000F176A" w:rsidP="000F176A">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F176A">
              <w:rPr>
                <w:rFonts w:ascii="Calibri" w:hAnsi="Calibri" w:cs="Calibri"/>
                <w:sz w:val="24"/>
                <w:szCs w:val="24"/>
              </w:rPr>
              <w:t>LANGUAGE plpgsql;</w:t>
            </w:r>
          </w:p>
          <w:p w14:paraId="0680AD8F" w14:textId="77777777" w:rsidR="000F176A" w:rsidRPr="000F176A" w:rsidRDefault="000F176A" w:rsidP="000F176A">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118EEDD7" w14:textId="77777777" w:rsidR="000F176A" w:rsidRPr="000F176A" w:rsidRDefault="000F176A" w:rsidP="000F176A">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F176A">
              <w:rPr>
                <w:rFonts w:ascii="Calibri" w:hAnsi="Calibri" w:cs="Calibri"/>
                <w:sz w:val="24"/>
                <w:szCs w:val="24"/>
              </w:rPr>
              <w:t>CREATE TRIGGER trigger_vote_notification_post</w:t>
            </w:r>
          </w:p>
          <w:p w14:paraId="33470EFF" w14:textId="77777777" w:rsidR="000F176A" w:rsidRPr="000F176A" w:rsidRDefault="000F176A" w:rsidP="000F176A">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F176A">
              <w:rPr>
                <w:rFonts w:ascii="Calibri" w:hAnsi="Calibri" w:cs="Calibri"/>
                <w:sz w:val="24"/>
                <w:szCs w:val="24"/>
              </w:rPr>
              <w:t>AFTER INSERT ON post_votes</w:t>
            </w:r>
          </w:p>
          <w:p w14:paraId="481727D3" w14:textId="77777777" w:rsidR="000F176A" w:rsidRPr="000F176A" w:rsidRDefault="000F176A" w:rsidP="000F176A">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F176A">
              <w:rPr>
                <w:rFonts w:ascii="Calibri" w:hAnsi="Calibri" w:cs="Calibri"/>
                <w:sz w:val="24"/>
                <w:szCs w:val="24"/>
              </w:rPr>
              <w:t>FOR EACH ROW</w:t>
            </w:r>
          </w:p>
          <w:p w14:paraId="396DB7E2" w14:textId="530359EA" w:rsidR="003D1C02" w:rsidRPr="00D57515" w:rsidRDefault="000F176A"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F176A">
              <w:rPr>
                <w:rFonts w:ascii="Calibri" w:hAnsi="Calibri" w:cs="Calibri"/>
                <w:sz w:val="24"/>
                <w:szCs w:val="24"/>
              </w:rPr>
              <w:t>EXECUTE PROCEDURE create_vote_notification_post();</w:t>
            </w:r>
          </w:p>
        </w:tc>
      </w:tr>
    </w:tbl>
    <w:p w14:paraId="08C16E2D" w14:textId="1E37593D" w:rsidR="003D1C02" w:rsidRDefault="003D1C02" w:rsidP="003D1C02">
      <w:pPr>
        <w:pStyle w:val="Legenda"/>
        <w:jc w:val="center"/>
        <w:rPr>
          <w:i w:val="0"/>
          <w:iCs w:val="0"/>
          <w:sz w:val="14"/>
          <w:szCs w:val="14"/>
        </w:rPr>
      </w:pPr>
      <w:r>
        <w:rPr>
          <w:i w:val="0"/>
          <w:iCs w:val="0"/>
          <w:sz w:val="14"/>
          <w:szCs w:val="14"/>
        </w:rPr>
        <w:t xml:space="preserve">                                                                                                                                                                         </w:t>
      </w:r>
      <w:r w:rsidR="000F176A">
        <w:rPr>
          <w:i w:val="0"/>
          <w:iCs w:val="0"/>
          <w:sz w:val="14"/>
          <w:szCs w:val="14"/>
        </w:rPr>
        <w:t xml:space="preserve">          </w:t>
      </w:r>
      <w:r w:rsidRPr="006C6AA6">
        <w:rPr>
          <w:i w:val="0"/>
          <w:iCs w:val="0"/>
          <w:sz w:val="14"/>
          <w:szCs w:val="14"/>
        </w:rPr>
        <w:t xml:space="preserve">Table </w:t>
      </w:r>
      <w:r>
        <w:rPr>
          <w:i w:val="0"/>
          <w:iCs w:val="0"/>
          <w:sz w:val="14"/>
          <w:szCs w:val="14"/>
        </w:rPr>
        <w:t>4</w:t>
      </w:r>
      <w:r w:rsidR="000F176A">
        <w:rPr>
          <w:i w:val="0"/>
          <w:iCs w:val="0"/>
          <w:sz w:val="14"/>
          <w:szCs w:val="14"/>
        </w:rPr>
        <w:t>2</w:t>
      </w:r>
      <w:r w:rsidRPr="006C6AA6">
        <w:rPr>
          <w:i w:val="0"/>
          <w:iCs w:val="0"/>
          <w:sz w:val="14"/>
          <w:szCs w:val="14"/>
        </w:rPr>
        <w:t>: NewsNet</w:t>
      </w:r>
      <w:r>
        <w:rPr>
          <w:i w:val="0"/>
          <w:iCs w:val="0"/>
          <w:sz w:val="14"/>
          <w:szCs w:val="14"/>
        </w:rPr>
        <w:t xml:space="preserve"> </w:t>
      </w:r>
      <w:r w:rsidR="000F176A">
        <w:rPr>
          <w:i w:val="0"/>
          <w:iCs w:val="0"/>
          <w:sz w:val="14"/>
          <w:szCs w:val="14"/>
        </w:rPr>
        <w:t xml:space="preserve">Post Vote Notification </w:t>
      </w:r>
      <w:r>
        <w:rPr>
          <w:i w:val="0"/>
          <w:iCs w:val="0"/>
          <w:sz w:val="14"/>
          <w:szCs w:val="14"/>
        </w:rPr>
        <w:t>Trigger</w:t>
      </w:r>
    </w:p>
    <w:p w14:paraId="25A73981" w14:textId="77777777" w:rsidR="000F176A" w:rsidRPr="000F176A" w:rsidRDefault="000F176A" w:rsidP="000F176A"/>
    <w:tbl>
      <w:tblPr>
        <w:tblStyle w:val="TabeladeGrelha1Clara"/>
        <w:tblW w:w="0" w:type="auto"/>
        <w:tblLayout w:type="fixed"/>
        <w:tblLook w:val="04A0" w:firstRow="1" w:lastRow="0" w:firstColumn="1" w:lastColumn="0" w:noHBand="0" w:noVBand="1"/>
      </w:tblPr>
      <w:tblGrid>
        <w:gridCol w:w="1413"/>
        <w:gridCol w:w="7796"/>
      </w:tblGrid>
      <w:tr w:rsidR="003D1C02" w:rsidRPr="00857F8D" w14:paraId="5B61189C"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0AB0459" w14:textId="77777777" w:rsidR="003D1C02" w:rsidRPr="00E34B7B" w:rsidRDefault="003D1C02" w:rsidP="00985EC0">
            <w:pPr>
              <w:rPr>
                <w:rFonts w:ascii="Calibri" w:hAnsi="Calibri" w:cs="Calibri"/>
                <w:sz w:val="24"/>
                <w:szCs w:val="24"/>
              </w:rPr>
            </w:pPr>
            <w:r>
              <w:rPr>
                <w:rFonts w:ascii="Calibri" w:hAnsi="Calibri" w:cs="Calibri"/>
                <w:sz w:val="24"/>
                <w:szCs w:val="24"/>
              </w:rPr>
              <w:t>Trigger</w:t>
            </w:r>
          </w:p>
        </w:tc>
        <w:tc>
          <w:tcPr>
            <w:tcW w:w="7796" w:type="dxa"/>
          </w:tcPr>
          <w:p w14:paraId="7BD2A717" w14:textId="3B1524D4" w:rsidR="003D1C02" w:rsidRPr="00E34B7B" w:rsidRDefault="003D1C02"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TRIGGER0</w:t>
            </w:r>
            <w:r w:rsidR="004A4D0E">
              <w:rPr>
                <w:rFonts w:ascii="Calibri" w:hAnsi="Calibri" w:cs="Calibri"/>
                <w:sz w:val="24"/>
                <w:szCs w:val="24"/>
              </w:rPr>
              <w:t>5</w:t>
            </w:r>
          </w:p>
        </w:tc>
      </w:tr>
      <w:tr w:rsidR="003D1C02" w:rsidRPr="005D2588" w14:paraId="23A143E7"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36FA113B" w14:textId="77777777" w:rsidR="003D1C02" w:rsidRPr="00E34B7B" w:rsidRDefault="003D1C02" w:rsidP="00985EC0">
            <w:pPr>
              <w:rPr>
                <w:rFonts w:ascii="Calibri" w:hAnsi="Calibri" w:cs="Calibri"/>
                <w:sz w:val="24"/>
                <w:szCs w:val="24"/>
              </w:rPr>
            </w:pPr>
            <w:r>
              <w:rPr>
                <w:rFonts w:ascii="Calibri" w:hAnsi="Calibri" w:cs="Calibri"/>
                <w:sz w:val="24"/>
                <w:szCs w:val="24"/>
              </w:rPr>
              <w:t>Description</w:t>
            </w:r>
          </w:p>
        </w:tc>
        <w:tc>
          <w:tcPr>
            <w:tcW w:w="7796" w:type="dxa"/>
          </w:tcPr>
          <w:p w14:paraId="3273E83D" w14:textId="315C970A" w:rsidR="003D1C02" w:rsidRPr="005D2588" w:rsidRDefault="004A4D0E"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A4D0E">
              <w:rPr>
                <w:rFonts w:ascii="Calibri" w:hAnsi="Calibri" w:cs="Calibri"/>
                <w:sz w:val="24"/>
                <w:szCs w:val="24"/>
              </w:rPr>
              <w:t>A Notification should be added automatically when a user's comment is voted up (BR15).</w:t>
            </w:r>
          </w:p>
        </w:tc>
      </w:tr>
      <w:tr w:rsidR="003D1C02" w:rsidRPr="005D2588" w14:paraId="049456A0"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7CB6C34A" w14:textId="77777777" w:rsidR="003D1C02" w:rsidRDefault="003D1C02" w:rsidP="00985EC0">
            <w:pPr>
              <w:rPr>
                <w:rFonts w:ascii="Calibri" w:hAnsi="Calibri" w:cs="Calibri"/>
                <w:sz w:val="24"/>
                <w:szCs w:val="24"/>
              </w:rPr>
            </w:pPr>
            <w:r>
              <w:rPr>
                <w:rFonts w:ascii="Calibri" w:hAnsi="Calibri" w:cs="Calibri"/>
                <w:sz w:val="24"/>
                <w:szCs w:val="24"/>
              </w:rPr>
              <w:t>SQL code</w:t>
            </w:r>
          </w:p>
        </w:tc>
        <w:tc>
          <w:tcPr>
            <w:tcW w:w="7796" w:type="dxa"/>
          </w:tcPr>
          <w:p w14:paraId="5C9854D9" w14:textId="77777777" w:rsidR="004A4D0E" w:rsidRPr="004A4D0E" w:rsidRDefault="004A4D0E" w:rsidP="004A4D0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A4D0E">
              <w:rPr>
                <w:rFonts w:ascii="Calibri" w:hAnsi="Calibri" w:cs="Calibri"/>
                <w:sz w:val="24"/>
                <w:szCs w:val="24"/>
              </w:rPr>
              <w:t>CREATE FUNCTION create_vote_notification_comment()</w:t>
            </w:r>
          </w:p>
          <w:p w14:paraId="5AFBE298" w14:textId="77777777" w:rsidR="004A4D0E" w:rsidRPr="004A4D0E" w:rsidRDefault="004A4D0E" w:rsidP="004A4D0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A4D0E">
              <w:rPr>
                <w:rFonts w:ascii="Calibri" w:hAnsi="Calibri" w:cs="Calibri"/>
                <w:sz w:val="24"/>
                <w:szCs w:val="24"/>
              </w:rPr>
              <w:t xml:space="preserve">RETURNS TRIGGER AS </w:t>
            </w:r>
          </w:p>
          <w:p w14:paraId="0C30D24A" w14:textId="77777777" w:rsidR="004A4D0E" w:rsidRPr="004A4D0E" w:rsidRDefault="004A4D0E" w:rsidP="004A4D0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A4D0E">
              <w:rPr>
                <w:rFonts w:ascii="Calibri" w:hAnsi="Calibri" w:cs="Calibri"/>
                <w:sz w:val="24"/>
                <w:szCs w:val="24"/>
              </w:rPr>
              <w:t>$BODY$</w:t>
            </w:r>
          </w:p>
          <w:p w14:paraId="48001808" w14:textId="77777777" w:rsidR="004A4D0E" w:rsidRPr="004A4D0E" w:rsidRDefault="004A4D0E" w:rsidP="004A4D0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A4D0E">
              <w:rPr>
                <w:rFonts w:ascii="Calibri" w:hAnsi="Calibri" w:cs="Calibri"/>
                <w:sz w:val="24"/>
                <w:szCs w:val="24"/>
              </w:rPr>
              <w:t xml:space="preserve">    BEGIN</w:t>
            </w:r>
          </w:p>
          <w:p w14:paraId="46A6B8C2" w14:textId="77777777" w:rsidR="004A4D0E" w:rsidRPr="004A4D0E" w:rsidRDefault="004A4D0E" w:rsidP="004A4D0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A4D0E">
              <w:rPr>
                <w:rFonts w:ascii="Calibri" w:hAnsi="Calibri" w:cs="Calibri"/>
                <w:sz w:val="24"/>
                <w:szCs w:val="24"/>
              </w:rPr>
              <w:t xml:space="preserve">        INSERT INTO vote_notification (user_id, comment_id, time)</w:t>
            </w:r>
          </w:p>
          <w:p w14:paraId="050AB9C1" w14:textId="77777777" w:rsidR="004A4D0E" w:rsidRPr="004A4D0E" w:rsidRDefault="004A4D0E" w:rsidP="004A4D0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A4D0E">
              <w:rPr>
                <w:rFonts w:ascii="Calibri" w:hAnsi="Calibri" w:cs="Calibri"/>
                <w:sz w:val="24"/>
                <w:szCs w:val="24"/>
              </w:rPr>
              <w:t xml:space="preserve">        VALUES ((SELECT user_id FROM comments WHERE comment_id = NEW.comment_id), NEW.comment_id, NOW());</w:t>
            </w:r>
          </w:p>
          <w:p w14:paraId="0784DB56" w14:textId="77777777" w:rsidR="004A4D0E" w:rsidRPr="004A4D0E" w:rsidRDefault="004A4D0E" w:rsidP="004A4D0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A4D0E">
              <w:rPr>
                <w:rFonts w:ascii="Calibri" w:hAnsi="Calibri" w:cs="Calibri"/>
                <w:sz w:val="24"/>
                <w:szCs w:val="24"/>
              </w:rPr>
              <w:t xml:space="preserve">        RETURN NEW;</w:t>
            </w:r>
          </w:p>
          <w:p w14:paraId="0EDF2AE4" w14:textId="77777777" w:rsidR="004A4D0E" w:rsidRPr="004A4D0E" w:rsidRDefault="004A4D0E" w:rsidP="004A4D0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A4D0E">
              <w:rPr>
                <w:rFonts w:ascii="Calibri" w:hAnsi="Calibri" w:cs="Calibri"/>
                <w:sz w:val="24"/>
                <w:szCs w:val="24"/>
              </w:rPr>
              <w:t xml:space="preserve">    END;</w:t>
            </w:r>
          </w:p>
          <w:p w14:paraId="227D2C98" w14:textId="77777777" w:rsidR="004A4D0E" w:rsidRPr="004A4D0E" w:rsidRDefault="004A4D0E" w:rsidP="004A4D0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A4D0E">
              <w:rPr>
                <w:rFonts w:ascii="Calibri" w:hAnsi="Calibri" w:cs="Calibri"/>
                <w:sz w:val="24"/>
                <w:szCs w:val="24"/>
              </w:rPr>
              <w:t xml:space="preserve">$BODY$ </w:t>
            </w:r>
          </w:p>
          <w:p w14:paraId="37248CCD" w14:textId="77777777" w:rsidR="004A4D0E" w:rsidRPr="004A4D0E" w:rsidRDefault="004A4D0E" w:rsidP="004A4D0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A4D0E">
              <w:rPr>
                <w:rFonts w:ascii="Calibri" w:hAnsi="Calibri" w:cs="Calibri"/>
                <w:sz w:val="24"/>
                <w:szCs w:val="24"/>
              </w:rPr>
              <w:t>LANGUAGE plpgsql;</w:t>
            </w:r>
          </w:p>
          <w:p w14:paraId="103A5630" w14:textId="77777777" w:rsidR="004A4D0E" w:rsidRPr="004A4D0E" w:rsidRDefault="004A4D0E" w:rsidP="004A4D0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29092E61" w14:textId="77777777" w:rsidR="004A4D0E" w:rsidRPr="004A4D0E" w:rsidRDefault="004A4D0E" w:rsidP="004A4D0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A4D0E">
              <w:rPr>
                <w:rFonts w:ascii="Calibri" w:hAnsi="Calibri" w:cs="Calibri"/>
                <w:sz w:val="24"/>
                <w:szCs w:val="24"/>
              </w:rPr>
              <w:t>CREATE TRIGGER trigger_vote_notification_comment</w:t>
            </w:r>
          </w:p>
          <w:p w14:paraId="604508E4" w14:textId="77777777" w:rsidR="004A4D0E" w:rsidRPr="004A4D0E" w:rsidRDefault="004A4D0E" w:rsidP="004A4D0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A4D0E">
              <w:rPr>
                <w:rFonts w:ascii="Calibri" w:hAnsi="Calibri" w:cs="Calibri"/>
                <w:sz w:val="24"/>
                <w:szCs w:val="24"/>
              </w:rPr>
              <w:t>AFTER INSERT ON comment_votes</w:t>
            </w:r>
          </w:p>
          <w:p w14:paraId="537301DF" w14:textId="77777777" w:rsidR="004A4D0E" w:rsidRPr="004A4D0E" w:rsidRDefault="004A4D0E" w:rsidP="004A4D0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A4D0E">
              <w:rPr>
                <w:rFonts w:ascii="Calibri" w:hAnsi="Calibri" w:cs="Calibri"/>
                <w:sz w:val="24"/>
                <w:szCs w:val="24"/>
              </w:rPr>
              <w:t>FOR EACH ROW</w:t>
            </w:r>
          </w:p>
          <w:p w14:paraId="2B841131" w14:textId="6A69B15B" w:rsidR="003D1C02" w:rsidRPr="00D57515" w:rsidRDefault="004A4D0E"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A4D0E">
              <w:rPr>
                <w:rFonts w:ascii="Calibri" w:hAnsi="Calibri" w:cs="Calibri"/>
                <w:sz w:val="24"/>
                <w:szCs w:val="24"/>
              </w:rPr>
              <w:t>EXECUTE PROCEDURE create_vote_notification_comment();</w:t>
            </w:r>
          </w:p>
        </w:tc>
      </w:tr>
    </w:tbl>
    <w:p w14:paraId="49CBF916" w14:textId="76665FF7" w:rsidR="003D1C02" w:rsidRDefault="003D1C02" w:rsidP="003D1C02">
      <w:pPr>
        <w:pStyle w:val="Legenda"/>
        <w:jc w:val="center"/>
        <w:rPr>
          <w:i w:val="0"/>
          <w:iCs w:val="0"/>
          <w:sz w:val="14"/>
          <w:szCs w:val="14"/>
        </w:rPr>
      </w:pPr>
      <w:r>
        <w:rPr>
          <w:i w:val="0"/>
          <w:iCs w:val="0"/>
          <w:sz w:val="14"/>
          <w:szCs w:val="14"/>
        </w:rPr>
        <w:t xml:space="preserve">                                                                                                                                                                         </w:t>
      </w:r>
      <w:r w:rsidRPr="006C6AA6">
        <w:rPr>
          <w:i w:val="0"/>
          <w:iCs w:val="0"/>
          <w:sz w:val="14"/>
          <w:szCs w:val="14"/>
        </w:rPr>
        <w:t xml:space="preserve">Table </w:t>
      </w:r>
      <w:r>
        <w:rPr>
          <w:i w:val="0"/>
          <w:iCs w:val="0"/>
          <w:sz w:val="14"/>
          <w:szCs w:val="14"/>
        </w:rPr>
        <w:t>4</w:t>
      </w:r>
      <w:r w:rsidR="004A4D0E">
        <w:rPr>
          <w:i w:val="0"/>
          <w:iCs w:val="0"/>
          <w:sz w:val="14"/>
          <w:szCs w:val="14"/>
        </w:rPr>
        <w:t>3</w:t>
      </w:r>
      <w:r w:rsidRPr="006C6AA6">
        <w:rPr>
          <w:i w:val="0"/>
          <w:iCs w:val="0"/>
          <w:sz w:val="14"/>
          <w:szCs w:val="14"/>
        </w:rPr>
        <w:t>: NewsNet</w:t>
      </w:r>
      <w:r>
        <w:rPr>
          <w:i w:val="0"/>
          <w:iCs w:val="0"/>
          <w:sz w:val="14"/>
          <w:szCs w:val="14"/>
        </w:rPr>
        <w:t xml:space="preserve"> Comment </w:t>
      </w:r>
      <w:r w:rsidR="004A4D0E">
        <w:rPr>
          <w:i w:val="0"/>
          <w:iCs w:val="0"/>
          <w:sz w:val="14"/>
          <w:szCs w:val="14"/>
        </w:rPr>
        <w:t xml:space="preserve">Vote Notification </w:t>
      </w:r>
      <w:r>
        <w:rPr>
          <w:i w:val="0"/>
          <w:iCs w:val="0"/>
          <w:sz w:val="14"/>
          <w:szCs w:val="14"/>
        </w:rPr>
        <w:t>Trigger</w:t>
      </w:r>
    </w:p>
    <w:p w14:paraId="06AE44EB" w14:textId="77777777" w:rsidR="004A4D0E" w:rsidRPr="004A4D0E" w:rsidRDefault="004A4D0E" w:rsidP="004A4D0E"/>
    <w:tbl>
      <w:tblPr>
        <w:tblStyle w:val="TabeladeGrelha1Clara"/>
        <w:tblW w:w="0" w:type="auto"/>
        <w:tblLayout w:type="fixed"/>
        <w:tblLook w:val="04A0" w:firstRow="1" w:lastRow="0" w:firstColumn="1" w:lastColumn="0" w:noHBand="0" w:noVBand="1"/>
      </w:tblPr>
      <w:tblGrid>
        <w:gridCol w:w="1413"/>
        <w:gridCol w:w="7796"/>
      </w:tblGrid>
      <w:tr w:rsidR="003D1C02" w:rsidRPr="00857F8D" w14:paraId="5E7A92E5"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922F08B" w14:textId="77777777" w:rsidR="003D1C02" w:rsidRPr="00E34B7B" w:rsidRDefault="003D1C02" w:rsidP="00985EC0">
            <w:pPr>
              <w:rPr>
                <w:rFonts w:ascii="Calibri" w:hAnsi="Calibri" w:cs="Calibri"/>
                <w:sz w:val="24"/>
                <w:szCs w:val="24"/>
              </w:rPr>
            </w:pPr>
            <w:r>
              <w:rPr>
                <w:rFonts w:ascii="Calibri" w:hAnsi="Calibri" w:cs="Calibri"/>
                <w:sz w:val="24"/>
                <w:szCs w:val="24"/>
              </w:rPr>
              <w:t>Trigger</w:t>
            </w:r>
          </w:p>
        </w:tc>
        <w:tc>
          <w:tcPr>
            <w:tcW w:w="7796" w:type="dxa"/>
          </w:tcPr>
          <w:p w14:paraId="7C72E2FA" w14:textId="52E440EB" w:rsidR="003D1C02" w:rsidRPr="00E34B7B" w:rsidRDefault="003D1C02"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TRIGGER0</w:t>
            </w:r>
            <w:r w:rsidR="004A4D0E">
              <w:rPr>
                <w:rFonts w:ascii="Calibri" w:hAnsi="Calibri" w:cs="Calibri"/>
                <w:sz w:val="24"/>
                <w:szCs w:val="24"/>
              </w:rPr>
              <w:t>6</w:t>
            </w:r>
          </w:p>
        </w:tc>
      </w:tr>
      <w:tr w:rsidR="003D1C02" w:rsidRPr="005D2588" w14:paraId="124495CA"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1F62419F" w14:textId="77777777" w:rsidR="003D1C02" w:rsidRPr="00E34B7B" w:rsidRDefault="003D1C02" w:rsidP="00985EC0">
            <w:pPr>
              <w:rPr>
                <w:rFonts w:ascii="Calibri" w:hAnsi="Calibri" w:cs="Calibri"/>
                <w:sz w:val="24"/>
                <w:szCs w:val="24"/>
              </w:rPr>
            </w:pPr>
            <w:r>
              <w:rPr>
                <w:rFonts w:ascii="Calibri" w:hAnsi="Calibri" w:cs="Calibri"/>
                <w:sz w:val="24"/>
                <w:szCs w:val="24"/>
              </w:rPr>
              <w:t>Description</w:t>
            </w:r>
          </w:p>
        </w:tc>
        <w:tc>
          <w:tcPr>
            <w:tcW w:w="7796" w:type="dxa"/>
          </w:tcPr>
          <w:p w14:paraId="177C2FDB" w14:textId="75F1E2FE" w:rsidR="003D1C02" w:rsidRPr="005D2588" w:rsidRDefault="007E39BE"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E39BE">
              <w:rPr>
                <w:rFonts w:ascii="Calibri" w:hAnsi="Calibri" w:cs="Calibri"/>
                <w:sz w:val="24"/>
                <w:szCs w:val="24"/>
              </w:rPr>
              <w:t>A Notification should be added automatically when a user's post is commented on (BR15).</w:t>
            </w:r>
          </w:p>
        </w:tc>
      </w:tr>
      <w:tr w:rsidR="003D1C02" w:rsidRPr="005D2588" w14:paraId="7E5FDE7B"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6C3326D2" w14:textId="77777777" w:rsidR="003D1C02" w:rsidRDefault="003D1C02" w:rsidP="00985EC0">
            <w:pPr>
              <w:rPr>
                <w:rFonts w:ascii="Calibri" w:hAnsi="Calibri" w:cs="Calibri"/>
                <w:sz w:val="24"/>
                <w:szCs w:val="24"/>
              </w:rPr>
            </w:pPr>
            <w:r>
              <w:rPr>
                <w:rFonts w:ascii="Calibri" w:hAnsi="Calibri" w:cs="Calibri"/>
                <w:sz w:val="24"/>
                <w:szCs w:val="24"/>
              </w:rPr>
              <w:t>SQL code</w:t>
            </w:r>
          </w:p>
        </w:tc>
        <w:tc>
          <w:tcPr>
            <w:tcW w:w="7796" w:type="dxa"/>
          </w:tcPr>
          <w:p w14:paraId="38A67A4E" w14:textId="77777777" w:rsidR="007E39BE" w:rsidRPr="007E39BE" w:rsidRDefault="007E39BE" w:rsidP="007E39B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E39BE">
              <w:rPr>
                <w:rFonts w:ascii="Calibri" w:hAnsi="Calibri" w:cs="Calibri"/>
                <w:sz w:val="24"/>
                <w:szCs w:val="24"/>
              </w:rPr>
              <w:t>CREATE FUNCTION create_comment_notification()</w:t>
            </w:r>
          </w:p>
          <w:p w14:paraId="65AEDC8C" w14:textId="77777777" w:rsidR="007E39BE" w:rsidRPr="007E39BE" w:rsidRDefault="007E39BE" w:rsidP="007E39B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E39BE">
              <w:rPr>
                <w:rFonts w:ascii="Calibri" w:hAnsi="Calibri" w:cs="Calibri"/>
                <w:sz w:val="24"/>
                <w:szCs w:val="24"/>
              </w:rPr>
              <w:t xml:space="preserve">RETURNS TRIGGER AS </w:t>
            </w:r>
          </w:p>
          <w:p w14:paraId="004FDB61" w14:textId="77777777" w:rsidR="007E39BE" w:rsidRPr="007E39BE" w:rsidRDefault="007E39BE" w:rsidP="007E39B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E39BE">
              <w:rPr>
                <w:rFonts w:ascii="Calibri" w:hAnsi="Calibri" w:cs="Calibri"/>
                <w:sz w:val="24"/>
                <w:szCs w:val="24"/>
              </w:rPr>
              <w:t>$BODY$</w:t>
            </w:r>
          </w:p>
          <w:p w14:paraId="129FB6AA" w14:textId="77777777" w:rsidR="007E39BE" w:rsidRPr="007E39BE" w:rsidRDefault="007E39BE" w:rsidP="007E39B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E39BE">
              <w:rPr>
                <w:rFonts w:ascii="Calibri" w:hAnsi="Calibri" w:cs="Calibri"/>
                <w:sz w:val="24"/>
                <w:szCs w:val="24"/>
              </w:rPr>
              <w:t xml:space="preserve">    BEGIN</w:t>
            </w:r>
          </w:p>
          <w:p w14:paraId="142F417F" w14:textId="77777777" w:rsidR="007E39BE" w:rsidRPr="007E39BE" w:rsidRDefault="007E39BE" w:rsidP="007E39B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E39BE">
              <w:rPr>
                <w:rFonts w:ascii="Calibri" w:hAnsi="Calibri" w:cs="Calibri"/>
                <w:sz w:val="24"/>
                <w:szCs w:val="24"/>
              </w:rPr>
              <w:lastRenderedPageBreak/>
              <w:t xml:space="preserve">        INSERT INTO comment_notification (user_id, post_id, comment_id, time)</w:t>
            </w:r>
          </w:p>
          <w:p w14:paraId="73F06DA5" w14:textId="77777777" w:rsidR="007E39BE" w:rsidRPr="007E39BE" w:rsidRDefault="007E39BE" w:rsidP="007E39B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E39BE">
              <w:rPr>
                <w:rFonts w:ascii="Calibri" w:hAnsi="Calibri" w:cs="Calibri"/>
                <w:sz w:val="24"/>
                <w:szCs w:val="24"/>
              </w:rPr>
              <w:t xml:space="preserve">        VALUES ((SELECT user_id FROM posts WHERE post_id = NEW.post_id), NEW.post_id, NEW.comment_id, NOW());</w:t>
            </w:r>
          </w:p>
          <w:p w14:paraId="69AB5466" w14:textId="77777777" w:rsidR="007E39BE" w:rsidRPr="007E39BE" w:rsidRDefault="007E39BE" w:rsidP="007E39B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E39BE">
              <w:rPr>
                <w:rFonts w:ascii="Calibri" w:hAnsi="Calibri" w:cs="Calibri"/>
                <w:sz w:val="24"/>
                <w:szCs w:val="24"/>
              </w:rPr>
              <w:t xml:space="preserve">        RETURN NEW;</w:t>
            </w:r>
          </w:p>
          <w:p w14:paraId="6CD1AA0A" w14:textId="77777777" w:rsidR="007E39BE" w:rsidRPr="007E39BE" w:rsidRDefault="007E39BE" w:rsidP="007E39B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E39BE">
              <w:rPr>
                <w:rFonts w:ascii="Calibri" w:hAnsi="Calibri" w:cs="Calibri"/>
                <w:sz w:val="24"/>
                <w:szCs w:val="24"/>
              </w:rPr>
              <w:t xml:space="preserve">    END;</w:t>
            </w:r>
          </w:p>
          <w:p w14:paraId="42752B6F" w14:textId="77777777" w:rsidR="007E39BE" w:rsidRPr="007E39BE" w:rsidRDefault="007E39BE" w:rsidP="007E39B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E39BE">
              <w:rPr>
                <w:rFonts w:ascii="Calibri" w:hAnsi="Calibri" w:cs="Calibri"/>
                <w:sz w:val="24"/>
                <w:szCs w:val="24"/>
              </w:rPr>
              <w:t xml:space="preserve">$BODY$ </w:t>
            </w:r>
          </w:p>
          <w:p w14:paraId="24100716" w14:textId="77777777" w:rsidR="007E39BE" w:rsidRPr="007E39BE" w:rsidRDefault="007E39BE" w:rsidP="007E39B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E39BE">
              <w:rPr>
                <w:rFonts w:ascii="Calibri" w:hAnsi="Calibri" w:cs="Calibri"/>
                <w:sz w:val="24"/>
                <w:szCs w:val="24"/>
              </w:rPr>
              <w:t>LANGUAGE plpgsql;</w:t>
            </w:r>
          </w:p>
          <w:p w14:paraId="15EC8E98" w14:textId="77777777" w:rsidR="007E39BE" w:rsidRPr="007E39BE" w:rsidRDefault="007E39BE" w:rsidP="007E39B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2F270827" w14:textId="77777777" w:rsidR="007E39BE" w:rsidRPr="007E39BE" w:rsidRDefault="007E39BE" w:rsidP="007E39B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E39BE">
              <w:rPr>
                <w:rFonts w:ascii="Calibri" w:hAnsi="Calibri" w:cs="Calibri"/>
                <w:sz w:val="24"/>
                <w:szCs w:val="24"/>
              </w:rPr>
              <w:t>CREATE TRIGGER trigger_comment_notification</w:t>
            </w:r>
          </w:p>
          <w:p w14:paraId="07709D15" w14:textId="77777777" w:rsidR="007E39BE" w:rsidRPr="007E39BE" w:rsidRDefault="007E39BE" w:rsidP="007E39B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E39BE">
              <w:rPr>
                <w:rFonts w:ascii="Calibri" w:hAnsi="Calibri" w:cs="Calibri"/>
                <w:sz w:val="24"/>
                <w:szCs w:val="24"/>
              </w:rPr>
              <w:t>AFTER INSERT ON comments</w:t>
            </w:r>
          </w:p>
          <w:p w14:paraId="0646EB1A" w14:textId="77777777" w:rsidR="007E39BE" w:rsidRPr="007E39BE" w:rsidRDefault="007E39BE" w:rsidP="007E39B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E39BE">
              <w:rPr>
                <w:rFonts w:ascii="Calibri" w:hAnsi="Calibri" w:cs="Calibri"/>
                <w:sz w:val="24"/>
                <w:szCs w:val="24"/>
              </w:rPr>
              <w:t>FOR EACH ROW</w:t>
            </w:r>
          </w:p>
          <w:p w14:paraId="356F0000" w14:textId="3D57E4DC" w:rsidR="003D1C02" w:rsidRPr="00D57515" w:rsidRDefault="007E39BE"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E39BE">
              <w:rPr>
                <w:rFonts w:ascii="Calibri" w:hAnsi="Calibri" w:cs="Calibri"/>
                <w:sz w:val="24"/>
                <w:szCs w:val="24"/>
              </w:rPr>
              <w:t>EXECUTE PROCEDURE create_comment_notification();</w:t>
            </w:r>
          </w:p>
        </w:tc>
      </w:tr>
    </w:tbl>
    <w:p w14:paraId="3EE716C2" w14:textId="576DB448" w:rsidR="003D1C02" w:rsidRDefault="003D1C02" w:rsidP="003D1C02">
      <w:pPr>
        <w:pStyle w:val="Legenda"/>
        <w:jc w:val="center"/>
        <w:rPr>
          <w:i w:val="0"/>
          <w:iCs w:val="0"/>
          <w:sz w:val="14"/>
          <w:szCs w:val="14"/>
        </w:rPr>
      </w:pPr>
      <w:r>
        <w:rPr>
          <w:i w:val="0"/>
          <w:iCs w:val="0"/>
          <w:sz w:val="14"/>
          <w:szCs w:val="14"/>
        </w:rPr>
        <w:lastRenderedPageBreak/>
        <w:t xml:space="preserve">                                                                                                                                                                         </w:t>
      </w:r>
      <w:r w:rsidR="007E39BE">
        <w:rPr>
          <w:i w:val="0"/>
          <w:iCs w:val="0"/>
          <w:sz w:val="14"/>
          <w:szCs w:val="14"/>
        </w:rPr>
        <w:t xml:space="preserve">      </w:t>
      </w:r>
      <w:r w:rsidRPr="006C6AA6">
        <w:rPr>
          <w:i w:val="0"/>
          <w:iCs w:val="0"/>
          <w:sz w:val="14"/>
          <w:szCs w:val="14"/>
        </w:rPr>
        <w:t xml:space="preserve">Table </w:t>
      </w:r>
      <w:r>
        <w:rPr>
          <w:i w:val="0"/>
          <w:iCs w:val="0"/>
          <w:sz w:val="14"/>
          <w:szCs w:val="14"/>
        </w:rPr>
        <w:t>4</w:t>
      </w:r>
      <w:r w:rsidR="007E39BE">
        <w:rPr>
          <w:i w:val="0"/>
          <w:iCs w:val="0"/>
          <w:sz w:val="14"/>
          <w:szCs w:val="14"/>
        </w:rPr>
        <w:t>4</w:t>
      </w:r>
      <w:r w:rsidRPr="006C6AA6">
        <w:rPr>
          <w:i w:val="0"/>
          <w:iCs w:val="0"/>
          <w:sz w:val="14"/>
          <w:szCs w:val="14"/>
        </w:rPr>
        <w:t>: NewsNet</w:t>
      </w:r>
      <w:r>
        <w:rPr>
          <w:i w:val="0"/>
          <w:iCs w:val="0"/>
          <w:sz w:val="14"/>
          <w:szCs w:val="14"/>
        </w:rPr>
        <w:t xml:space="preserve"> </w:t>
      </w:r>
      <w:r w:rsidR="007E39BE">
        <w:rPr>
          <w:i w:val="0"/>
          <w:iCs w:val="0"/>
          <w:sz w:val="14"/>
          <w:szCs w:val="14"/>
        </w:rPr>
        <w:t>C</w:t>
      </w:r>
      <w:r>
        <w:rPr>
          <w:i w:val="0"/>
          <w:iCs w:val="0"/>
          <w:sz w:val="14"/>
          <w:szCs w:val="14"/>
        </w:rPr>
        <w:t xml:space="preserve">omment </w:t>
      </w:r>
      <w:r w:rsidR="007E39BE">
        <w:rPr>
          <w:i w:val="0"/>
          <w:iCs w:val="0"/>
          <w:sz w:val="14"/>
          <w:szCs w:val="14"/>
        </w:rPr>
        <w:t xml:space="preserve">Notification </w:t>
      </w:r>
      <w:r>
        <w:rPr>
          <w:i w:val="0"/>
          <w:iCs w:val="0"/>
          <w:sz w:val="14"/>
          <w:szCs w:val="14"/>
        </w:rPr>
        <w:t>Trigger</w:t>
      </w:r>
    </w:p>
    <w:p w14:paraId="6E7BFA6B" w14:textId="77777777" w:rsidR="007E39BE" w:rsidRPr="007E39BE" w:rsidRDefault="007E39BE" w:rsidP="007E39BE"/>
    <w:tbl>
      <w:tblPr>
        <w:tblStyle w:val="TabeladeGrelha1Clara"/>
        <w:tblW w:w="0" w:type="auto"/>
        <w:tblLayout w:type="fixed"/>
        <w:tblLook w:val="04A0" w:firstRow="1" w:lastRow="0" w:firstColumn="1" w:lastColumn="0" w:noHBand="0" w:noVBand="1"/>
      </w:tblPr>
      <w:tblGrid>
        <w:gridCol w:w="1413"/>
        <w:gridCol w:w="7796"/>
      </w:tblGrid>
      <w:tr w:rsidR="003D1C02" w:rsidRPr="00857F8D" w14:paraId="44423BE4"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0B2C2DB" w14:textId="77777777" w:rsidR="003D1C02" w:rsidRPr="00E34B7B" w:rsidRDefault="003D1C02" w:rsidP="00985EC0">
            <w:pPr>
              <w:rPr>
                <w:rFonts w:ascii="Calibri" w:hAnsi="Calibri" w:cs="Calibri"/>
                <w:sz w:val="24"/>
                <w:szCs w:val="24"/>
              </w:rPr>
            </w:pPr>
            <w:r>
              <w:rPr>
                <w:rFonts w:ascii="Calibri" w:hAnsi="Calibri" w:cs="Calibri"/>
                <w:sz w:val="24"/>
                <w:szCs w:val="24"/>
              </w:rPr>
              <w:t>Trigger</w:t>
            </w:r>
          </w:p>
        </w:tc>
        <w:tc>
          <w:tcPr>
            <w:tcW w:w="7796" w:type="dxa"/>
          </w:tcPr>
          <w:p w14:paraId="24EA1C09" w14:textId="67546D07" w:rsidR="003D1C02" w:rsidRPr="00E34B7B" w:rsidRDefault="003D1C02"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TRIGGER0</w:t>
            </w:r>
            <w:r w:rsidR="007E39BE">
              <w:rPr>
                <w:rFonts w:ascii="Calibri" w:hAnsi="Calibri" w:cs="Calibri"/>
                <w:sz w:val="24"/>
                <w:szCs w:val="24"/>
              </w:rPr>
              <w:t>7</w:t>
            </w:r>
          </w:p>
        </w:tc>
      </w:tr>
      <w:tr w:rsidR="003D1C02" w:rsidRPr="005D2588" w14:paraId="2BBFB7D9"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3C0083A1" w14:textId="77777777" w:rsidR="003D1C02" w:rsidRPr="00E34B7B" w:rsidRDefault="003D1C02" w:rsidP="00985EC0">
            <w:pPr>
              <w:rPr>
                <w:rFonts w:ascii="Calibri" w:hAnsi="Calibri" w:cs="Calibri"/>
                <w:sz w:val="24"/>
                <w:szCs w:val="24"/>
              </w:rPr>
            </w:pPr>
            <w:r>
              <w:rPr>
                <w:rFonts w:ascii="Calibri" w:hAnsi="Calibri" w:cs="Calibri"/>
                <w:sz w:val="24"/>
                <w:szCs w:val="24"/>
              </w:rPr>
              <w:t>Description</w:t>
            </w:r>
          </w:p>
        </w:tc>
        <w:tc>
          <w:tcPr>
            <w:tcW w:w="7796" w:type="dxa"/>
          </w:tcPr>
          <w:p w14:paraId="7AC67D3E" w14:textId="263A1FF9" w:rsidR="003D1C02" w:rsidRPr="005D2588" w:rsidRDefault="007138A8"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138A8">
              <w:rPr>
                <w:rFonts w:ascii="Calibri" w:hAnsi="Calibri" w:cs="Calibri"/>
                <w:sz w:val="24"/>
                <w:szCs w:val="24"/>
              </w:rPr>
              <w:t>A Notification should be added automatically when a user's comment is replied (BR15).</w:t>
            </w:r>
          </w:p>
        </w:tc>
      </w:tr>
      <w:tr w:rsidR="003D1C02" w:rsidRPr="005D2588" w14:paraId="59F80F3F"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74FCD147" w14:textId="77777777" w:rsidR="003D1C02" w:rsidRDefault="003D1C02" w:rsidP="00985EC0">
            <w:pPr>
              <w:rPr>
                <w:rFonts w:ascii="Calibri" w:hAnsi="Calibri" w:cs="Calibri"/>
                <w:sz w:val="24"/>
                <w:szCs w:val="24"/>
              </w:rPr>
            </w:pPr>
            <w:r>
              <w:rPr>
                <w:rFonts w:ascii="Calibri" w:hAnsi="Calibri" w:cs="Calibri"/>
                <w:sz w:val="24"/>
                <w:szCs w:val="24"/>
              </w:rPr>
              <w:t>SQL code</w:t>
            </w:r>
          </w:p>
        </w:tc>
        <w:tc>
          <w:tcPr>
            <w:tcW w:w="7796" w:type="dxa"/>
          </w:tcPr>
          <w:p w14:paraId="606006A5" w14:textId="77777777" w:rsidR="007138A8" w:rsidRPr="007138A8" w:rsidRDefault="007138A8" w:rsidP="007138A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138A8">
              <w:rPr>
                <w:rFonts w:ascii="Calibri" w:hAnsi="Calibri" w:cs="Calibri"/>
                <w:sz w:val="24"/>
                <w:szCs w:val="24"/>
              </w:rPr>
              <w:t>CREATE FUNCTION create_reply_notification()</w:t>
            </w:r>
          </w:p>
          <w:p w14:paraId="5EEBDABB" w14:textId="77777777" w:rsidR="007138A8" w:rsidRPr="007138A8" w:rsidRDefault="007138A8" w:rsidP="007138A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138A8">
              <w:rPr>
                <w:rFonts w:ascii="Calibri" w:hAnsi="Calibri" w:cs="Calibri"/>
                <w:sz w:val="24"/>
                <w:szCs w:val="24"/>
              </w:rPr>
              <w:t xml:space="preserve">RETURNS TRIGGER AS </w:t>
            </w:r>
          </w:p>
          <w:p w14:paraId="19331C44" w14:textId="77777777" w:rsidR="007138A8" w:rsidRPr="007138A8" w:rsidRDefault="007138A8" w:rsidP="007138A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138A8">
              <w:rPr>
                <w:rFonts w:ascii="Calibri" w:hAnsi="Calibri" w:cs="Calibri"/>
                <w:sz w:val="24"/>
                <w:szCs w:val="24"/>
              </w:rPr>
              <w:t>$BODY$</w:t>
            </w:r>
          </w:p>
          <w:p w14:paraId="58D0187F" w14:textId="77777777" w:rsidR="007138A8" w:rsidRPr="007138A8" w:rsidRDefault="007138A8" w:rsidP="007138A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138A8">
              <w:rPr>
                <w:rFonts w:ascii="Calibri" w:hAnsi="Calibri" w:cs="Calibri"/>
                <w:sz w:val="24"/>
                <w:szCs w:val="24"/>
              </w:rPr>
              <w:t xml:space="preserve">    BEGIN</w:t>
            </w:r>
          </w:p>
          <w:p w14:paraId="42489807" w14:textId="77777777" w:rsidR="007138A8" w:rsidRPr="007138A8" w:rsidRDefault="007138A8" w:rsidP="007138A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138A8">
              <w:rPr>
                <w:rFonts w:ascii="Calibri" w:hAnsi="Calibri" w:cs="Calibri"/>
                <w:sz w:val="24"/>
                <w:szCs w:val="24"/>
              </w:rPr>
              <w:t xml:space="preserve">        INSERT INTO comment_notification (user_id, post_id, parent_comment_id, comment_id, time)</w:t>
            </w:r>
          </w:p>
          <w:p w14:paraId="75FD20DA" w14:textId="77777777" w:rsidR="007138A8" w:rsidRPr="007138A8" w:rsidRDefault="007138A8" w:rsidP="007138A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138A8">
              <w:rPr>
                <w:rFonts w:ascii="Calibri" w:hAnsi="Calibri" w:cs="Calibri"/>
                <w:sz w:val="24"/>
                <w:szCs w:val="24"/>
              </w:rPr>
              <w:t xml:space="preserve">        VALUES ((SELECT user_id FROM comments WHERE comment_id = NEW.parent_comment_id), (SELECT post_id FROM comments WHERE comment_id = NEW.comment_id), NEW.parent_comment_id, NEW.comment_id, NOW());</w:t>
            </w:r>
          </w:p>
          <w:p w14:paraId="0AE24302" w14:textId="77777777" w:rsidR="007138A8" w:rsidRPr="007138A8" w:rsidRDefault="007138A8" w:rsidP="007138A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138A8">
              <w:rPr>
                <w:rFonts w:ascii="Calibri" w:hAnsi="Calibri" w:cs="Calibri"/>
                <w:sz w:val="24"/>
                <w:szCs w:val="24"/>
              </w:rPr>
              <w:t xml:space="preserve">        RETURN NEW;</w:t>
            </w:r>
          </w:p>
          <w:p w14:paraId="2531684A" w14:textId="77777777" w:rsidR="007138A8" w:rsidRPr="007138A8" w:rsidRDefault="007138A8" w:rsidP="007138A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138A8">
              <w:rPr>
                <w:rFonts w:ascii="Calibri" w:hAnsi="Calibri" w:cs="Calibri"/>
                <w:sz w:val="24"/>
                <w:szCs w:val="24"/>
              </w:rPr>
              <w:t xml:space="preserve">    END;</w:t>
            </w:r>
          </w:p>
          <w:p w14:paraId="737A9A13" w14:textId="77777777" w:rsidR="007138A8" w:rsidRPr="007138A8" w:rsidRDefault="007138A8" w:rsidP="007138A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138A8">
              <w:rPr>
                <w:rFonts w:ascii="Calibri" w:hAnsi="Calibri" w:cs="Calibri"/>
                <w:sz w:val="24"/>
                <w:szCs w:val="24"/>
              </w:rPr>
              <w:t xml:space="preserve">$BODY$ </w:t>
            </w:r>
          </w:p>
          <w:p w14:paraId="4175B7C6" w14:textId="77777777" w:rsidR="007138A8" w:rsidRPr="007138A8" w:rsidRDefault="007138A8" w:rsidP="007138A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138A8">
              <w:rPr>
                <w:rFonts w:ascii="Calibri" w:hAnsi="Calibri" w:cs="Calibri"/>
                <w:sz w:val="24"/>
                <w:szCs w:val="24"/>
              </w:rPr>
              <w:t>LANGUAGE plpgsql;</w:t>
            </w:r>
          </w:p>
          <w:p w14:paraId="5C17FDEC" w14:textId="77777777" w:rsidR="007138A8" w:rsidRPr="007138A8" w:rsidRDefault="007138A8" w:rsidP="007138A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1F751C28" w14:textId="77777777" w:rsidR="007138A8" w:rsidRPr="007138A8" w:rsidRDefault="007138A8" w:rsidP="007138A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138A8">
              <w:rPr>
                <w:rFonts w:ascii="Calibri" w:hAnsi="Calibri" w:cs="Calibri"/>
                <w:sz w:val="24"/>
                <w:szCs w:val="24"/>
              </w:rPr>
              <w:t>CREATE TRIGGER trigger_reply_notification</w:t>
            </w:r>
          </w:p>
          <w:p w14:paraId="6AC5E0B4" w14:textId="77777777" w:rsidR="007138A8" w:rsidRPr="007138A8" w:rsidRDefault="007138A8" w:rsidP="007138A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138A8">
              <w:rPr>
                <w:rFonts w:ascii="Calibri" w:hAnsi="Calibri" w:cs="Calibri"/>
                <w:sz w:val="24"/>
                <w:szCs w:val="24"/>
              </w:rPr>
              <w:t>AFTER INSERT ON replies</w:t>
            </w:r>
          </w:p>
          <w:p w14:paraId="444A3FBE" w14:textId="77777777" w:rsidR="007138A8" w:rsidRPr="007138A8" w:rsidRDefault="007138A8" w:rsidP="007138A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138A8">
              <w:rPr>
                <w:rFonts w:ascii="Calibri" w:hAnsi="Calibri" w:cs="Calibri"/>
                <w:sz w:val="24"/>
                <w:szCs w:val="24"/>
              </w:rPr>
              <w:t>FOR EACH ROW</w:t>
            </w:r>
          </w:p>
          <w:p w14:paraId="4BFA3CB7" w14:textId="2079BE77" w:rsidR="003D1C02" w:rsidRPr="00D57515" w:rsidRDefault="007138A8"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138A8">
              <w:rPr>
                <w:rFonts w:ascii="Calibri" w:hAnsi="Calibri" w:cs="Calibri"/>
                <w:sz w:val="24"/>
                <w:szCs w:val="24"/>
              </w:rPr>
              <w:t>EXECUTE PROCEDURE create_reply_notification();</w:t>
            </w:r>
          </w:p>
        </w:tc>
      </w:tr>
    </w:tbl>
    <w:p w14:paraId="1C6DCAC4" w14:textId="48E411E2" w:rsidR="003D1C02" w:rsidRDefault="003D1C02" w:rsidP="003D1C02">
      <w:pPr>
        <w:pStyle w:val="Legenda"/>
        <w:jc w:val="center"/>
        <w:rPr>
          <w:rFonts w:ascii="Calibri" w:hAnsi="Calibri" w:cs="Calibri"/>
          <w:b/>
          <w:bCs/>
          <w:i w:val="0"/>
          <w:iCs w:val="0"/>
          <w:sz w:val="32"/>
          <w:szCs w:val="32"/>
        </w:rPr>
      </w:pPr>
      <w:r>
        <w:rPr>
          <w:i w:val="0"/>
          <w:iCs w:val="0"/>
          <w:sz w:val="14"/>
          <w:szCs w:val="14"/>
        </w:rPr>
        <w:t xml:space="preserve">                                                                                                                                                                         </w:t>
      </w:r>
      <w:r w:rsidR="007138A8">
        <w:rPr>
          <w:i w:val="0"/>
          <w:iCs w:val="0"/>
          <w:sz w:val="14"/>
          <w:szCs w:val="14"/>
        </w:rPr>
        <w:t xml:space="preserve">                  </w:t>
      </w:r>
      <w:r w:rsidRPr="006C6AA6">
        <w:rPr>
          <w:i w:val="0"/>
          <w:iCs w:val="0"/>
          <w:sz w:val="14"/>
          <w:szCs w:val="14"/>
        </w:rPr>
        <w:t xml:space="preserve">Table </w:t>
      </w:r>
      <w:r>
        <w:rPr>
          <w:i w:val="0"/>
          <w:iCs w:val="0"/>
          <w:sz w:val="14"/>
          <w:szCs w:val="14"/>
        </w:rPr>
        <w:t>4</w:t>
      </w:r>
      <w:r w:rsidR="00E76533">
        <w:rPr>
          <w:i w:val="0"/>
          <w:iCs w:val="0"/>
          <w:sz w:val="14"/>
          <w:szCs w:val="14"/>
        </w:rPr>
        <w:t>5</w:t>
      </w:r>
      <w:r w:rsidRPr="006C6AA6">
        <w:rPr>
          <w:i w:val="0"/>
          <w:iCs w:val="0"/>
          <w:sz w:val="14"/>
          <w:szCs w:val="14"/>
        </w:rPr>
        <w:t>: NewsNet</w:t>
      </w:r>
      <w:r>
        <w:rPr>
          <w:i w:val="0"/>
          <w:iCs w:val="0"/>
          <w:sz w:val="14"/>
          <w:szCs w:val="14"/>
        </w:rPr>
        <w:t xml:space="preserve"> </w:t>
      </w:r>
      <w:r w:rsidR="007138A8">
        <w:rPr>
          <w:i w:val="0"/>
          <w:iCs w:val="0"/>
          <w:sz w:val="14"/>
          <w:szCs w:val="14"/>
        </w:rPr>
        <w:t xml:space="preserve">Reply Notification </w:t>
      </w:r>
      <w:r>
        <w:rPr>
          <w:i w:val="0"/>
          <w:iCs w:val="0"/>
          <w:sz w:val="14"/>
          <w:szCs w:val="14"/>
        </w:rPr>
        <w:t>Trigger</w:t>
      </w:r>
    </w:p>
    <w:p w14:paraId="7B24DD0B" w14:textId="77777777" w:rsidR="00B42A00" w:rsidRPr="00B42A00" w:rsidRDefault="00B42A00" w:rsidP="00B42A00"/>
    <w:tbl>
      <w:tblPr>
        <w:tblStyle w:val="TabeladeGrelha1Clara"/>
        <w:tblW w:w="0" w:type="auto"/>
        <w:tblLayout w:type="fixed"/>
        <w:tblLook w:val="04A0" w:firstRow="1" w:lastRow="0" w:firstColumn="1" w:lastColumn="0" w:noHBand="0" w:noVBand="1"/>
      </w:tblPr>
      <w:tblGrid>
        <w:gridCol w:w="1413"/>
        <w:gridCol w:w="7796"/>
      </w:tblGrid>
      <w:tr w:rsidR="003D1C02" w:rsidRPr="00857F8D" w14:paraId="6284B7BC"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3A3534" w14:textId="77777777" w:rsidR="003D1C02" w:rsidRPr="00E34B7B" w:rsidRDefault="003D1C02" w:rsidP="00985EC0">
            <w:pPr>
              <w:rPr>
                <w:rFonts w:ascii="Calibri" w:hAnsi="Calibri" w:cs="Calibri"/>
                <w:sz w:val="24"/>
                <w:szCs w:val="24"/>
              </w:rPr>
            </w:pPr>
            <w:r>
              <w:rPr>
                <w:rFonts w:ascii="Calibri" w:hAnsi="Calibri" w:cs="Calibri"/>
                <w:sz w:val="24"/>
                <w:szCs w:val="24"/>
              </w:rPr>
              <w:t>Trigger</w:t>
            </w:r>
          </w:p>
        </w:tc>
        <w:tc>
          <w:tcPr>
            <w:tcW w:w="7796" w:type="dxa"/>
          </w:tcPr>
          <w:p w14:paraId="4417DCF7" w14:textId="7092D073" w:rsidR="003D1C02" w:rsidRPr="00E34B7B" w:rsidRDefault="003D1C02"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TRIGGER0</w:t>
            </w:r>
            <w:r w:rsidR="006A3DC1">
              <w:rPr>
                <w:rFonts w:ascii="Calibri" w:hAnsi="Calibri" w:cs="Calibri"/>
                <w:sz w:val="24"/>
                <w:szCs w:val="24"/>
              </w:rPr>
              <w:t>8</w:t>
            </w:r>
          </w:p>
        </w:tc>
      </w:tr>
      <w:tr w:rsidR="003D1C02" w:rsidRPr="005D2588" w14:paraId="6AA2AB31"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1889967E" w14:textId="77777777" w:rsidR="003D1C02" w:rsidRPr="00E34B7B" w:rsidRDefault="003D1C02" w:rsidP="00985EC0">
            <w:pPr>
              <w:rPr>
                <w:rFonts w:ascii="Calibri" w:hAnsi="Calibri" w:cs="Calibri"/>
                <w:sz w:val="24"/>
                <w:szCs w:val="24"/>
              </w:rPr>
            </w:pPr>
            <w:r>
              <w:rPr>
                <w:rFonts w:ascii="Calibri" w:hAnsi="Calibri" w:cs="Calibri"/>
                <w:sz w:val="24"/>
                <w:szCs w:val="24"/>
              </w:rPr>
              <w:t>Description</w:t>
            </w:r>
          </w:p>
        </w:tc>
        <w:tc>
          <w:tcPr>
            <w:tcW w:w="7796" w:type="dxa"/>
          </w:tcPr>
          <w:p w14:paraId="715F2887" w14:textId="2A48AB86" w:rsidR="003D1C02" w:rsidRPr="005D2588" w:rsidRDefault="00E76533"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76533">
              <w:rPr>
                <w:rFonts w:ascii="Calibri" w:hAnsi="Calibri" w:cs="Calibri"/>
                <w:sz w:val="24"/>
                <w:szCs w:val="24"/>
              </w:rPr>
              <w:t>A Notification should be added automatically when a followed user posts (BR15).</w:t>
            </w:r>
          </w:p>
        </w:tc>
      </w:tr>
      <w:tr w:rsidR="003D1C02" w:rsidRPr="005D2588" w14:paraId="7D404BE8"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7D8E6338" w14:textId="77777777" w:rsidR="003D1C02" w:rsidRDefault="003D1C02" w:rsidP="00985EC0">
            <w:pPr>
              <w:rPr>
                <w:rFonts w:ascii="Calibri" w:hAnsi="Calibri" w:cs="Calibri"/>
                <w:sz w:val="24"/>
                <w:szCs w:val="24"/>
              </w:rPr>
            </w:pPr>
            <w:r>
              <w:rPr>
                <w:rFonts w:ascii="Calibri" w:hAnsi="Calibri" w:cs="Calibri"/>
                <w:sz w:val="24"/>
                <w:szCs w:val="24"/>
              </w:rPr>
              <w:t>SQL code</w:t>
            </w:r>
          </w:p>
        </w:tc>
        <w:tc>
          <w:tcPr>
            <w:tcW w:w="7796" w:type="dxa"/>
          </w:tcPr>
          <w:p w14:paraId="008E8B14" w14:textId="77777777" w:rsidR="00E76533" w:rsidRPr="00E76533" w:rsidRDefault="00E76533" w:rsidP="00E76533">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76533">
              <w:rPr>
                <w:rFonts w:ascii="Calibri" w:hAnsi="Calibri" w:cs="Calibri"/>
                <w:sz w:val="24"/>
                <w:szCs w:val="24"/>
              </w:rPr>
              <w:t>CREATE FUNCTION create_post_notification()</w:t>
            </w:r>
          </w:p>
          <w:p w14:paraId="777A30D7" w14:textId="77777777" w:rsidR="00E76533" w:rsidRPr="00E76533" w:rsidRDefault="00E76533" w:rsidP="00E76533">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76533">
              <w:rPr>
                <w:rFonts w:ascii="Calibri" w:hAnsi="Calibri" w:cs="Calibri"/>
                <w:sz w:val="24"/>
                <w:szCs w:val="24"/>
              </w:rPr>
              <w:t xml:space="preserve">RETURNS TRIGGER AS </w:t>
            </w:r>
          </w:p>
          <w:p w14:paraId="25B09940" w14:textId="77777777" w:rsidR="00E76533" w:rsidRPr="00E76533" w:rsidRDefault="00E76533" w:rsidP="00E76533">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76533">
              <w:rPr>
                <w:rFonts w:ascii="Calibri" w:hAnsi="Calibri" w:cs="Calibri"/>
                <w:sz w:val="24"/>
                <w:szCs w:val="24"/>
              </w:rPr>
              <w:t>$BODY$</w:t>
            </w:r>
          </w:p>
          <w:p w14:paraId="02F3F5E9" w14:textId="77777777" w:rsidR="00E76533" w:rsidRPr="00E76533" w:rsidRDefault="00E76533" w:rsidP="00E76533">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76533">
              <w:rPr>
                <w:rFonts w:ascii="Calibri" w:hAnsi="Calibri" w:cs="Calibri"/>
                <w:sz w:val="24"/>
                <w:szCs w:val="24"/>
              </w:rPr>
              <w:t xml:space="preserve">    BEGIN</w:t>
            </w:r>
          </w:p>
          <w:p w14:paraId="642D8DF6" w14:textId="77777777" w:rsidR="00E76533" w:rsidRPr="00E76533" w:rsidRDefault="00E76533" w:rsidP="00E76533">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76533">
              <w:rPr>
                <w:rFonts w:ascii="Calibri" w:hAnsi="Calibri" w:cs="Calibri"/>
                <w:sz w:val="24"/>
                <w:szCs w:val="24"/>
              </w:rPr>
              <w:t xml:space="preserve">        INSERT INTO post_notification (user_id, author_id, post_id, time)</w:t>
            </w:r>
          </w:p>
          <w:p w14:paraId="42ABF78D" w14:textId="77777777" w:rsidR="00E76533" w:rsidRPr="00E76533" w:rsidRDefault="00E76533" w:rsidP="00E76533">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76533">
              <w:rPr>
                <w:rFonts w:ascii="Calibri" w:hAnsi="Calibri" w:cs="Calibri"/>
                <w:sz w:val="24"/>
                <w:szCs w:val="24"/>
              </w:rPr>
              <w:t xml:space="preserve">        SELECT follower_id, NEW.user_id, NEW.post_id, NOW()</w:t>
            </w:r>
          </w:p>
          <w:p w14:paraId="5A44BD41" w14:textId="77777777" w:rsidR="00E76533" w:rsidRPr="00E76533" w:rsidRDefault="00E76533" w:rsidP="00E76533">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76533">
              <w:rPr>
                <w:rFonts w:ascii="Calibri" w:hAnsi="Calibri" w:cs="Calibri"/>
                <w:sz w:val="24"/>
                <w:szCs w:val="24"/>
              </w:rPr>
              <w:t xml:space="preserve">        FROM follows</w:t>
            </w:r>
          </w:p>
          <w:p w14:paraId="1A1D4912" w14:textId="77777777" w:rsidR="00E76533" w:rsidRPr="00E76533" w:rsidRDefault="00E76533" w:rsidP="00E76533">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76533">
              <w:rPr>
                <w:rFonts w:ascii="Calibri" w:hAnsi="Calibri" w:cs="Calibri"/>
                <w:sz w:val="24"/>
                <w:szCs w:val="24"/>
              </w:rPr>
              <w:t xml:space="preserve">        WHERE followed_id = NEW.user_id;</w:t>
            </w:r>
          </w:p>
          <w:p w14:paraId="708904F0" w14:textId="77777777" w:rsidR="00E76533" w:rsidRPr="00E76533" w:rsidRDefault="00E76533" w:rsidP="00E76533">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76533">
              <w:rPr>
                <w:rFonts w:ascii="Calibri" w:hAnsi="Calibri" w:cs="Calibri"/>
                <w:sz w:val="24"/>
                <w:szCs w:val="24"/>
              </w:rPr>
              <w:lastRenderedPageBreak/>
              <w:t xml:space="preserve">        RETURN NEW;</w:t>
            </w:r>
          </w:p>
          <w:p w14:paraId="538F5D61" w14:textId="77777777" w:rsidR="00E76533" w:rsidRPr="00E76533" w:rsidRDefault="00E76533" w:rsidP="00E76533">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76533">
              <w:rPr>
                <w:rFonts w:ascii="Calibri" w:hAnsi="Calibri" w:cs="Calibri"/>
                <w:sz w:val="24"/>
                <w:szCs w:val="24"/>
              </w:rPr>
              <w:t xml:space="preserve">    END;</w:t>
            </w:r>
          </w:p>
          <w:p w14:paraId="3DFE252F" w14:textId="77777777" w:rsidR="00E76533" w:rsidRPr="00E76533" w:rsidRDefault="00E76533" w:rsidP="00E76533">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76533">
              <w:rPr>
                <w:rFonts w:ascii="Calibri" w:hAnsi="Calibri" w:cs="Calibri"/>
                <w:sz w:val="24"/>
                <w:szCs w:val="24"/>
              </w:rPr>
              <w:t xml:space="preserve">$BODY$ </w:t>
            </w:r>
          </w:p>
          <w:p w14:paraId="59E558D6" w14:textId="77777777" w:rsidR="00E76533" w:rsidRPr="00E76533" w:rsidRDefault="00E76533" w:rsidP="00E76533">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76533">
              <w:rPr>
                <w:rFonts w:ascii="Calibri" w:hAnsi="Calibri" w:cs="Calibri"/>
                <w:sz w:val="24"/>
                <w:szCs w:val="24"/>
              </w:rPr>
              <w:t>LANGUAGE plpgsql;</w:t>
            </w:r>
          </w:p>
          <w:p w14:paraId="4E8DDEA3" w14:textId="77777777" w:rsidR="00E76533" w:rsidRPr="00E76533" w:rsidRDefault="00E76533" w:rsidP="00E76533">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33A2E556" w14:textId="77777777" w:rsidR="00E76533" w:rsidRPr="00E76533" w:rsidRDefault="00E76533" w:rsidP="00E76533">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76533">
              <w:rPr>
                <w:rFonts w:ascii="Calibri" w:hAnsi="Calibri" w:cs="Calibri"/>
                <w:sz w:val="24"/>
                <w:szCs w:val="24"/>
              </w:rPr>
              <w:t>CREATE TRIGGER trigger_post_notification</w:t>
            </w:r>
          </w:p>
          <w:p w14:paraId="0B44F115" w14:textId="77777777" w:rsidR="00E76533" w:rsidRPr="00E76533" w:rsidRDefault="00E76533" w:rsidP="00E76533">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76533">
              <w:rPr>
                <w:rFonts w:ascii="Calibri" w:hAnsi="Calibri" w:cs="Calibri"/>
                <w:sz w:val="24"/>
                <w:szCs w:val="24"/>
              </w:rPr>
              <w:t>AFTER INSERT ON posts</w:t>
            </w:r>
          </w:p>
          <w:p w14:paraId="6EE16820" w14:textId="77777777" w:rsidR="00E76533" w:rsidRPr="00E76533" w:rsidRDefault="00E76533" w:rsidP="00E76533">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76533">
              <w:rPr>
                <w:rFonts w:ascii="Calibri" w:hAnsi="Calibri" w:cs="Calibri"/>
                <w:sz w:val="24"/>
                <w:szCs w:val="24"/>
              </w:rPr>
              <w:t>FOR EACH ROW</w:t>
            </w:r>
          </w:p>
          <w:p w14:paraId="586487FD" w14:textId="77777777" w:rsidR="00E76533" w:rsidRPr="00E76533" w:rsidRDefault="00E76533" w:rsidP="00E76533">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76533">
              <w:rPr>
                <w:rFonts w:ascii="Calibri" w:hAnsi="Calibri" w:cs="Calibri"/>
                <w:sz w:val="24"/>
                <w:szCs w:val="24"/>
              </w:rPr>
              <w:t>EXECUTE PROCEDURE create_post_notification();</w:t>
            </w:r>
          </w:p>
          <w:p w14:paraId="4F835AD4" w14:textId="27BFB4F9" w:rsidR="003D1C02" w:rsidRPr="00D57515" w:rsidRDefault="003D1C02"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r>
    </w:tbl>
    <w:p w14:paraId="26ACFBC5" w14:textId="29C8003A" w:rsidR="003D1C02" w:rsidRDefault="003D1C02" w:rsidP="003D1C02">
      <w:pPr>
        <w:pStyle w:val="Legenda"/>
        <w:jc w:val="center"/>
        <w:rPr>
          <w:i w:val="0"/>
          <w:iCs w:val="0"/>
          <w:sz w:val="14"/>
          <w:szCs w:val="14"/>
        </w:rPr>
      </w:pPr>
      <w:r>
        <w:rPr>
          <w:i w:val="0"/>
          <w:iCs w:val="0"/>
          <w:sz w:val="14"/>
          <w:szCs w:val="14"/>
        </w:rPr>
        <w:lastRenderedPageBreak/>
        <w:t xml:space="preserve">                                                                                                                                                                         </w:t>
      </w:r>
      <w:r w:rsidR="00E76533">
        <w:rPr>
          <w:i w:val="0"/>
          <w:iCs w:val="0"/>
          <w:sz w:val="14"/>
          <w:szCs w:val="14"/>
        </w:rPr>
        <w:t xml:space="preserve">                    </w:t>
      </w:r>
      <w:r w:rsidRPr="006C6AA6">
        <w:rPr>
          <w:i w:val="0"/>
          <w:iCs w:val="0"/>
          <w:sz w:val="14"/>
          <w:szCs w:val="14"/>
        </w:rPr>
        <w:t xml:space="preserve">Table </w:t>
      </w:r>
      <w:r>
        <w:rPr>
          <w:i w:val="0"/>
          <w:iCs w:val="0"/>
          <w:sz w:val="14"/>
          <w:szCs w:val="14"/>
        </w:rPr>
        <w:t>4</w:t>
      </w:r>
      <w:r w:rsidR="00E76533">
        <w:rPr>
          <w:i w:val="0"/>
          <w:iCs w:val="0"/>
          <w:sz w:val="14"/>
          <w:szCs w:val="14"/>
        </w:rPr>
        <w:t>6</w:t>
      </w:r>
      <w:r w:rsidRPr="006C6AA6">
        <w:rPr>
          <w:i w:val="0"/>
          <w:iCs w:val="0"/>
          <w:sz w:val="14"/>
          <w:szCs w:val="14"/>
        </w:rPr>
        <w:t>: NewsNet</w:t>
      </w:r>
      <w:r>
        <w:rPr>
          <w:i w:val="0"/>
          <w:iCs w:val="0"/>
          <w:sz w:val="14"/>
          <w:szCs w:val="14"/>
        </w:rPr>
        <w:t xml:space="preserve"> </w:t>
      </w:r>
      <w:r w:rsidR="00E76533">
        <w:rPr>
          <w:i w:val="0"/>
          <w:iCs w:val="0"/>
          <w:sz w:val="14"/>
          <w:szCs w:val="14"/>
        </w:rPr>
        <w:t xml:space="preserve">Post Notification </w:t>
      </w:r>
      <w:r>
        <w:rPr>
          <w:i w:val="0"/>
          <w:iCs w:val="0"/>
          <w:sz w:val="14"/>
          <w:szCs w:val="14"/>
        </w:rPr>
        <w:t>Trigger</w:t>
      </w:r>
    </w:p>
    <w:p w14:paraId="31D036BF" w14:textId="77777777" w:rsidR="005C6515" w:rsidRPr="005C6515" w:rsidRDefault="005C6515" w:rsidP="005C6515"/>
    <w:tbl>
      <w:tblPr>
        <w:tblStyle w:val="TabeladeGrelha1Clara"/>
        <w:tblW w:w="0" w:type="auto"/>
        <w:tblLayout w:type="fixed"/>
        <w:tblLook w:val="04A0" w:firstRow="1" w:lastRow="0" w:firstColumn="1" w:lastColumn="0" w:noHBand="0" w:noVBand="1"/>
      </w:tblPr>
      <w:tblGrid>
        <w:gridCol w:w="1413"/>
        <w:gridCol w:w="7796"/>
      </w:tblGrid>
      <w:tr w:rsidR="003D1C02" w:rsidRPr="00857F8D" w14:paraId="3A1CAAFD"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3C98CD" w14:textId="77777777" w:rsidR="003D1C02" w:rsidRPr="00E34B7B" w:rsidRDefault="003D1C02" w:rsidP="00985EC0">
            <w:pPr>
              <w:rPr>
                <w:rFonts w:ascii="Calibri" w:hAnsi="Calibri" w:cs="Calibri"/>
                <w:sz w:val="24"/>
                <w:szCs w:val="24"/>
              </w:rPr>
            </w:pPr>
            <w:r>
              <w:rPr>
                <w:rFonts w:ascii="Calibri" w:hAnsi="Calibri" w:cs="Calibri"/>
                <w:sz w:val="24"/>
                <w:szCs w:val="24"/>
              </w:rPr>
              <w:t>Trigger</w:t>
            </w:r>
          </w:p>
        </w:tc>
        <w:tc>
          <w:tcPr>
            <w:tcW w:w="7796" w:type="dxa"/>
          </w:tcPr>
          <w:p w14:paraId="12BEBB1B" w14:textId="68F32BDC" w:rsidR="003D1C02" w:rsidRPr="00E34B7B" w:rsidRDefault="003D1C02"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TRIGGER0</w:t>
            </w:r>
            <w:r w:rsidR="006A3DC1">
              <w:rPr>
                <w:rFonts w:ascii="Calibri" w:hAnsi="Calibri" w:cs="Calibri"/>
                <w:sz w:val="24"/>
                <w:szCs w:val="24"/>
              </w:rPr>
              <w:t>9</w:t>
            </w:r>
          </w:p>
        </w:tc>
      </w:tr>
      <w:tr w:rsidR="003D1C02" w:rsidRPr="005D2588" w14:paraId="61F2E22D"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78D87DE1" w14:textId="77777777" w:rsidR="003D1C02" w:rsidRPr="00E34B7B" w:rsidRDefault="003D1C02" w:rsidP="00985EC0">
            <w:pPr>
              <w:rPr>
                <w:rFonts w:ascii="Calibri" w:hAnsi="Calibri" w:cs="Calibri"/>
                <w:sz w:val="24"/>
                <w:szCs w:val="24"/>
              </w:rPr>
            </w:pPr>
            <w:r>
              <w:rPr>
                <w:rFonts w:ascii="Calibri" w:hAnsi="Calibri" w:cs="Calibri"/>
                <w:sz w:val="24"/>
                <w:szCs w:val="24"/>
              </w:rPr>
              <w:t>Description</w:t>
            </w:r>
          </w:p>
        </w:tc>
        <w:tc>
          <w:tcPr>
            <w:tcW w:w="7796" w:type="dxa"/>
          </w:tcPr>
          <w:p w14:paraId="24621601" w14:textId="65AD96F1" w:rsidR="003D1C02" w:rsidRPr="005D2588" w:rsidRDefault="005C6515"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User reputation is dependent on the votes received on his posts (BR02).</w:t>
            </w:r>
          </w:p>
        </w:tc>
      </w:tr>
      <w:tr w:rsidR="003D1C02" w:rsidRPr="005D2588" w14:paraId="22DD4DA5"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3DDBD2EE" w14:textId="77777777" w:rsidR="003D1C02" w:rsidRDefault="003D1C02" w:rsidP="00985EC0">
            <w:pPr>
              <w:rPr>
                <w:rFonts w:ascii="Calibri" w:hAnsi="Calibri" w:cs="Calibri"/>
                <w:sz w:val="24"/>
                <w:szCs w:val="24"/>
              </w:rPr>
            </w:pPr>
            <w:r>
              <w:rPr>
                <w:rFonts w:ascii="Calibri" w:hAnsi="Calibri" w:cs="Calibri"/>
                <w:sz w:val="24"/>
                <w:szCs w:val="24"/>
              </w:rPr>
              <w:t>SQL code</w:t>
            </w:r>
          </w:p>
        </w:tc>
        <w:tc>
          <w:tcPr>
            <w:tcW w:w="7796" w:type="dxa"/>
          </w:tcPr>
          <w:p w14:paraId="62235D0F"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CREATE FUNCTION update_user_reputation() </w:t>
            </w:r>
          </w:p>
          <w:p w14:paraId="01B604C2"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RETURNS TRIGGER AS </w:t>
            </w:r>
          </w:p>
          <w:p w14:paraId="3EE14711"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$BODY$</w:t>
            </w:r>
          </w:p>
          <w:p w14:paraId="637020AE"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BEGIN</w:t>
            </w:r>
          </w:p>
          <w:p w14:paraId="5FA2AB52"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IF TG_TABLE_NAME = 'post_votes' THEN</w:t>
            </w:r>
          </w:p>
          <w:p w14:paraId="7E934925"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IF NEW.is_like THEN</w:t>
            </w:r>
          </w:p>
          <w:p w14:paraId="736A00E8"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UPDATE users</w:t>
            </w:r>
          </w:p>
          <w:p w14:paraId="44B1B6D9"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SET reputation = reputation + 1</w:t>
            </w:r>
          </w:p>
          <w:p w14:paraId="70C07254"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WHERE user_id = (SELECT user_id FROM posts WHERE post_id = NEW.post_id);</w:t>
            </w:r>
          </w:p>
          <w:p w14:paraId="21EEF601"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ELSE</w:t>
            </w:r>
          </w:p>
          <w:p w14:paraId="67605702"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UPDATE users</w:t>
            </w:r>
          </w:p>
          <w:p w14:paraId="75F6CEFA"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SET reputation = reputation - 1</w:t>
            </w:r>
          </w:p>
          <w:p w14:paraId="186F3233"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WHERE user_id = (SELECT user_id FROM posts WHERE post_id = NEW.post_id);</w:t>
            </w:r>
          </w:p>
          <w:p w14:paraId="7CE59F39"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END IF;</w:t>
            </w:r>
          </w:p>
          <w:p w14:paraId="101A3F9A"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ELSIF TG_TABLE_NAME = 'comment_votes' THEN</w:t>
            </w:r>
          </w:p>
          <w:p w14:paraId="5A06AE04"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IF NEW.is_like THEN</w:t>
            </w:r>
          </w:p>
          <w:p w14:paraId="4D4EBCB3"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UPDATE users</w:t>
            </w:r>
          </w:p>
          <w:p w14:paraId="60A9F26C"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SET reputation = reputation + 1</w:t>
            </w:r>
          </w:p>
          <w:p w14:paraId="72C5F971"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WHERE user_id = (SELECT user_id FROM comments WHERE comment_id = NEW.comment_id);</w:t>
            </w:r>
          </w:p>
          <w:p w14:paraId="2FFF4695"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ELSE</w:t>
            </w:r>
          </w:p>
          <w:p w14:paraId="6F439692"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UPDATE users</w:t>
            </w:r>
          </w:p>
          <w:p w14:paraId="0EF45415"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SET reputation = reputation - 1</w:t>
            </w:r>
          </w:p>
          <w:p w14:paraId="4E4A529D"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WHERE user_id = (SELECT user_id FROM comments WHERE comment_id = NEW.comment_id);</w:t>
            </w:r>
          </w:p>
          <w:p w14:paraId="14503897"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END IF;</w:t>
            </w:r>
          </w:p>
          <w:p w14:paraId="6497AD61"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END IF;</w:t>
            </w:r>
          </w:p>
          <w:p w14:paraId="29E348BE"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RETURN NEW;</w:t>
            </w:r>
          </w:p>
          <w:p w14:paraId="0F6A6716"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END;</w:t>
            </w:r>
          </w:p>
          <w:p w14:paraId="0001641A"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$BODY$ </w:t>
            </w:r>
          </w:p>
          <w:p w14:paraId="5069FA42"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LANGUAGE plpgsql;</w:t>
            </w:r>
          </w:p>
          <w:p w14:paraId="0CB29464"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39F37C92"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Trigger for post votes</w:t>
            </w:r>
          </w:p>
          <w:p w14:paraId="4CFEC860"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CREATE TRIGGER update_reputation_post_vote</w:t>
            </w:r>
          </w:p>
          <w:p w14:paraId="6559F4D2"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lastRenderedPageBreak/>
              <w:t>AFTER INSERT ON post_votes</w:t>
            </w:r>
          </w:p>
          <w:p w14:paraId="47121659"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FOR EACH ROW</w:t>
            </w:r>
          </w:p>
          <w:p w14:paraId="1BF02A0D"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EXECUTE PROCEDURE update_user_reputation();</w:t>
            </w:r>
          </w:p>
          <w:p w14:paraId="2961AAAC" w14:textId="79197ED3" w:rsidR="003D1C02" w:rsidRPr="00D57515" w:rsidRDefault="003D1C02"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r>
    </w:tbl>
    <w:p w14:paraId="1EF87F85" w14:textId="27D8969B" w:rsidR="003D1C02" w:rsidRDefault="003D1C02" w:rsidP="003D1C02">
      <w:pPr>
        <w:pStyle w:val="Legenda"/>
        <w:jc w:val="center"/>
        <w:rPr>
          <w:i w:val="0"/>
          <w:iCs w:val="0"/>
          <w:sz w:val="14"/>
          <w:szCs w:val="14"/>
        </w:rPr>
      </w:pPr>
      <w:r>
        <w:rPr>
          <w:i w:val="0"/>
          <w:iCs w:val="0"/>
          <w:sz w:val="14"/>
          <w:szCs w:val="14"/>
        </w:rPr>
        <w:lastRenderedPageBreak/>
        <w:t xml:space="preserve">                                                                                                                                                                         </w:t>
      </w:r>
      <w:r w:rsidR="005C6515">
        <w:rPr>
          <w:i w:val="0"/>
          <w:iCs w:val="0"/>
          <w:sz w:val="14"/>
          <w:szCs w:val="14"/>
        </w:rPr>
        <w:t xml:space="preserve">     </w:t>
      </w:r>
      <w:r w:rsidRPr="006C6AA6">
        <w:rPr>
          <w:i w:val="0"/>
          <w:iCs w:val="0"/>
          <w:sz w:val="14"/>
          <w:szCs w:val="14"/>
        </w:rPr>
        <w:t xml:space="preserve">Table </w:t>
      </w:r>
      <w:r>
        <w:rPr>
          <w:i w:val="0"/>
          <w:iCs w:val="0"/>
          <w:sz w:val="14"/>
          <w:szCs w:val="14"/>
        </w:rPr>
        <w:t>4</w:t>
      </w:r>
      <w:r w:rsidR="005C6515">
        <w:rPr>
          <w:i w:val="0"/>
          <w:iCs w:val="0"/>
          <w:sz w:val="14"/>
          <w:szCs w:val="14"/>
        </w:rPr>
        <w:t>7</w:t>
      </w:r>
      <w:r w:rsidRPr="006C6AA6">
        <w:rPr>
          <w:i w:val="0"/>
          <w:iCs w:val="0"/>
          <w:sz w:val="14"/>
          <w:szCs w:val="14"/>
        </w:rPr>
        <w:t>: NewsNet</w:t>
      </w:r>
      <w:r w:rsidR="005C6515">
        <w:rPr>
          <w:i w:val="0"/>
          <w:iCs w:val="0"/>
          <w:sz w:val="14"/>
          <w:szCs w:val="14"/>
        </w:rPr>
        <w:t xml:space="preserve"> User Reputation (posts) </w:t>
      </w:r>
      <w:r>
        <w:rPr>
          <w:i w:val="0"/>
          <w:iCs w:val="0"/>
          <w:sz w:val="14"/>
          <w:szCs w:val="14"/>
        </w:rPr>
        <w:t>Trigger</w:t>
      </w:r>
    </w:p>
    <w:p w14:paraId="6BFFECD4" w14:textId="77777777" w:rsidR="005C6515" w:rsidRPr="005C6515" w:rsidRDefault="005C6515" w:rsidP="005C6515"/>
    <w:tbl>
      <w:tblPr>
        <w:tblStyle w:val="TabeladeGrelha1Clara"/>
        <w:tblW w:w="0" w:type="auto"/>
        <w:tblLayout w:type="fixed"/>
        <w:tblLook w:val="04A0" w:firstRow="1" w:lastRow="0" w:firstColumn="1" w:lastColumn="0" w:noHBand="0" w:noVBand="1"/>
      </w:tblPr>
      <w:tblGrid>
        <w:gridCol w:w="1413"/>
        <w:gridCol w:w="7796"/>
      </w:tblGrid>
      <w:tr w:rsidR="003D1C02" w:rsidRPr="00857F8D" w14:paraId="1B5B2342"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998F9B5" w14:textId="77777777" w:rsidR="003D1C02" w:rsidRPr="00E34B7B" w:rsidRDefault="003D1C02" w:rsidP="00985EC0">
            <w:pPr>
              <w:rPr>
                <w:rFonts w:ascii="Calibri" w:hAnsi="Calibri" w:cs="Calibri"/>
                <w:sz w:val="24"/>
                <w:szCs w:val="24"/>
              </w:rPr>
            </w:pPr>
            <w:r>
              <w:rPr>
                <w:rFonts w:ascii="Calibri" w:hAnsi="Calibri" w:cs="Calibri"/>
                <w:sz w:val="24"/>
                <w:szCs w:val="24"/>
              </w:rPr>
              <w:t>Trigger</w:t>
            </w:r>
          </w:p>
        </w:tc>
        <w:tc>
          <w:tcPr>
            <w:tcW w:w="7796" w:type="dxa"/>
          </w:tcPr>
          <w:p w14:paraId="7CB087EA" w14:textId="105B2640" w:rsidR="003D1C02" w:rsidRPr="00E34B7B" w:rsidRDefault="003D1C02"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TRIGGER</w:t>
            </w:r>
            <w:r w:rsidR="006A3DC1">
              <w:rPr>
                <w:rFonts w:ascii="Calibri" w:hAnsi="Calibri" w:cs="Calibri"/>
                <w:sz w:val="24"/>
                <w:szCs w:val="24"/>
              </w:rPr>
              <w:t>10</w:t>
            </w:r>
          </w:p>
        </w:tc>
      </w:tr>
      <w:tr w:rsidR="003D1C02" w:rsidRPr="005D2588" w14:paraId="79CCD59A"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12644936" w14:textId="77777777" w:rsidR="003D1C02" w:rsidRPr="00E34B7B" w:rsidRDefault="003D1C02" w:rsidP="00985EC0">
            <w:pPr>
              <w:rPr>
                <w:rFonts w:ascii="Calibri" w:hAnsi="Calibri" w:cs="Calibri"/>
                <w:sz w:val="24"/>
                <w:szCs w:val="24"/>
              </w:rPr>
            </w:pPr>
            <w:r>
              <w:rPr>
                <w:rFonts w:ascii="Calibri" w:hAnsi="Calibri" w:cs="Calibri"/>
                <w:sz w:val="24"/>
                <w:szCs w:val="24"/>
              </w:rPr>
              <w:t>Description</w:t>
            </w:r>
          </w:p>
        </w:tc>
        <w:tc>
          <w:tcPr>
            <w:tcW w:w="7796" w:type="dxa"/>
          </w:tcPr>
          <w:p w14:paraId="2C5952DE" w14:textId="5ADA23BF" w:rsidR="003D1C02" w:rsidRPr="005D2588" w:rsidRDefault="005C6515"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User reputation is dependent on the votes received on his comments (BR02)</w:t>
            </w:r>
          </w:p>
        </w:tc>
      </w:tr>
      <w:tr w:rsidR="003D1C02" w:rsidRPr="005D2588" w14:paraId="381F0B1F"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422B75AC" w14:textId="77777777" w:rsidR="003D1C02" w:rsidRDefault="003D1C02" w:rsidP="00985EC0">
            <w:pPr>
              <w:rPr>
                <w:rFonts w:ascii="Calibri" w:hAnsi="Calibri" w:cs="Calibri"/>
                <w:sz w:val="24"/>
                <w:szCs w:val="24"/>
              </w:rPr>
            </w:pPr>
            <w:r>
              <w:rPr>
                <w:rFonts w:ascii="Calibri" w:hAnsi="Calibri" w:cs="Calibri"/>
                <w:sz w:val="24"/>
                <w:szCs w:val="24"/>
              </w:rPr>
              <w:t>SQL code</w:t>
            </w:r>
          </w:p>
        </w:tc>
        <w:tc>
          <w:tcPr>
            <w:tcW w:w="7796" w:type="dxa"/>
          </w:tcPr>
          <w:p w14:paraId="6B16BB0F"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CREATE FUNCTION update_user_reputation() </w:t>
            </w:r>
          </w:p>
          <w:p w14:paraId="62131267"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RETURNS TRIGGER AS </w:t>
            </w:r>
          </w:p>
          <w:p w14:paraId="10B5DF40"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$BODY$</w:t>
            </w:r>
          </w:p>
          <w:p w14:paraId="2C4247F5"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BEGIN</w:t>
            </w:r>
          </w:p>
          <w:p w14:paraId="05CF5434"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IF TG_TABLE_NAME = 'post_votes' THEN</w:t>
            </w:r>
          </w:p>
          <w:p w14:paraId="7DDE0C54"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IF NEW.is_like THEN</w:t>
            </w:r>
          </w:p>
          <w:p w14:paraId="4A8BF09F"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UPDATE users</w:t>
            </w:r>
          </w:p>
          <w:p w14:paraId="759AD235"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SET reputation = reputation + 1</w:t>
            </w:r>
          </w:p>
          <w:p w14:paraId="4F7F4246"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WHERE user_id = (SELECT user_id FROM posts WHERE post_id = NEW.post_id);</w:t>
            </w:r>
          </w:p>
          <w:p w14:paraId="601E5D8E"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ELSE</w:t>
            </w:r>
          </w:p>
          <w:p w14:paraId="07F80088"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UPDATE users</w:t>
            </w:r>
          </w:p>
          <w:p w14:paraId="5039231E"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SET reputation = reputation - 1</w:t>
            </w:r>
          </w:p>
          <w:p w14:paraId="3B051B34"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WHERE user_id = (SELECT user_id FROM posts WHERE post_id = NEW.post_id);</w:t>
            </w:r>
          </w:p>
          <w:p w14:paraId="4DF1638B"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END IF;</w:t>
            </w:r>
          </w:p>
          <w:p w14:paraId="4084BA8A"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ELSIF TG_TABLE_NAME = 'comment_votes' THEN</w:t>
            </w:r>
          </w:p>
          <w:p w14:paraId="3EF52151"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IF NEW.is_like THEN</w:t>
            </w:r>
          </w:p>
          <w:p w14:paraId="5D0BEA74"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UPDATE users</w:t>
            </w:r>
          </w:p>
          <w:p w14:paraId="2D2E4FAA"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SET reputation = reputation + 1</w:t>
            </w:r>
          </w:p>
          <w:p w14:paraId="64B2F955"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WHERE user_id = (SELECT user_id FROM comments WHERE comment_id = NEW.comment_id);</w:t>
            </w:r>
          </w:p>
          <w:p w14:paraId="41142425"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ELSE</w:t>
            </w:r>
          </w:p>
          <w:p w14:paraId="3CBB795B"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UPDATE users</w:t>
            </w:r>
          </w:p>
          <w:p w14:paraId="7F2B70B2"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SET reputation = reputation - 1</w:t>
            </w:r>
          </w:p>
          <w:p w14:paraId="408F584C"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WHERE user_id = (SELECT user_id FROM comments WHERE comment_id = NEW.comment_id);</w:t>
            </w:r>
          </w:p>
          <w:p w14:paraId="563B2A5C"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END IF;</w:t>
            </w:r>
          </w:p>
          <w:p w14:paraId="36D4E197"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END IF;</w:t>
            </w:r>
          </w:p>
          <w:p w14:paraId="1FDF335A"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RETURN NEW;</w:t>
            </w:r>
          </w:p>
          <w:p w14:paraId="50C1C0D6"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    END;</w:t>
            </w:r>
          </w:p>
          <w:p w14:paraId="340FB3F9"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xml:space="preserve">$BODY$ </w:t>
            </w:r>
          </w:p>
          <w:p w14:paraId="59783651"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LANGUAGE plpgsql;</w:t>
            </w:r>
          </w:p>
          <w:p w14:paraId="73C8999D"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71BA1438"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 Trigger for comment votes</w:t>
            </w:r>
          </w:p>
          <w:p w14:paraId="0AA68FAC"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CREATE TRIGGER update_reputation_comment_vote</w:t>
            </w:r>
          </w:p>
          <w:p w14:paraId="32E27F8B"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AFTER INSERT ON comment_votes</w:t>
            </w:r>
          </w:p>
          <w:p w14:paraId="3643CAF8"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FOR EACH ROW</w:t>
            </w:r>
          </w:p>
          <w:p w14:paraId="61CE4CE8" w14:textId="77777777" w:rsidR="005C6515" w:rsidRPr="005C6515" w:rsidRDefault="005C6515" w:rsidP="005C651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C6515">
              <w:rPr>
                <w:rFonts w:ascii="Calibri" w:hAnsi="Calibri" w:cs="Calibri"/>
                <w:sz w:val="24"/>
                <w:szCs w:val="24"/>
              </w:rPr>
              <w:t>EXECUTE PROCEDURE update_user_reputation();</w:t>
            </w:r>
          </w:p>
          <w:p w14:paraId="2C8652B1" w14:textId="3F13865F" w:rsidR="003D1C02" w:rsidRPr="00D57515" w:rsidRDefault="003D1C02"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r>
    </w:tbl>
    <w:p w14:paraId="19FA6E4B" w14:textId="605D6B77" w:rsidR="003D1C02" w:rsidRPr="006C6AA6" w:rsidRDefault="003D1C02" w:rsidP="003D1C02">
      <w:pPr>
        <w:pStyle w:val="Legenda"/>
        <w:jc w:val="center"/>
        <w:rPr>
          <w:rFonts w:ascii="Calibri" w:hAnsi="Calibri" w:cs="Calibri"/>
          <w:b/>
          <w:bCs/>
          <w:i w:val="0"/>
          <w:iCs w:val="0"/>
          <w:sz w:val="32"/>
          <w:szCs w:val="32"/>
        </w:rPr>
      </w:pPr>
      <w:r>
        <w:rPr>
          <w:i w:val="0"/>
          <w:iCs w:val="0"/>
          <w:sz w:val="14"/>
          <w:szCs w:val="14"/>
        </w:rPr>
        <w:t xml:space="preserve">                                                                                                                                                                     </w:t>
      </w:r>
      <w:r w:rsidRPr="006C6AA6">
        <w:rPr>
          <w:i w:val="0"/>
          <w:iCs w:val="0"/>
          <w:sz w:val="14"/>
          <w:szCs w:val="14"/>
        </w:rPr>
        <w:t xml:space="preserve">Table </w:t>
      </w:r>
      <w:r>
        <w:rPr>
          <w:i w:val="0"/>
          <w:iCs w:val="0"/>
          <w:sz w:val="14"/>
          <w:szCs w:val="14"/>
        </w:rPr>
        <w:t>4</w:t>
      </w:r>
      <w:r w:rsidR="005C6515">
        <w:rPr>
          <w:i w:val="0"/>
          <w:iCs w:val="0"/>
          <w:sz w:val="14"/>
          <w:szCs w:val="14"/>
        </w:rPr>
        <w:t>8</w:t>
      </w:r>
      <w:r w:rsidRPr="006C6AA6">
        <w:rPr>
          <w:i w:val="0"/>
          <w:iCs w:val="0"/>
          <w:sz w:val="14"/>
          <w:szCs w:val="14"/>
        </w:rPr>
        <w:t>: NewsNet</w:t>
      </w:r>
      <w:r>
        <w:rPr>
          <w:i w:val="0"/>
          <w:iCs w:val="0"/>
          <w:sz w:val="14"/>
          <w:szCs w:val="14"/>
        </w:rPr>
        <w:t xml:space="preserve"> </w:t>
      </w:r>
      <w:r w:rsidR="005C6515">
        <w:rPr>
          <w:i w:val="0"/>
          <w:iCs w:val="0"/>
          <w:sz w:val="14"/>
          <w:szCs w:val="14"/>
        </w:rPr>
        <w:t xml:space="preserve">User Reputation (comments) </w:t>
      </w:r>
      <w:r>
        <w:rPr>
          <w:i w:val="0"/>
          <w:iCs w:val="0"/>
          <w:sz w:val="14"/>
          <w:szCs w:val="14"/>
        </w:rPr>
        <w:t>Trigger</w:t>
      </w:r>
    </w:p>
    <w:tbl>
      <w:tblPr>
        <w:tblStyle w:val="TabeladeGrelha1Clara"/>
        <w:tblW w:w="0" w:type="auto"/>
        <w:tblLayout w:type="fixed"/>
        <w:tblLook w:val="04A0" w:firstRow="1" w:lastRow="0" w:firstColumn="1" w:lastColumn="0" w:noHBand="0" w:noVBand="1"/>
      </w:tblPr>
      <w:tblGrid>
        <w:gridCol w:w="1413"/>
        <w:gridCol w:w="7796"/>
      </w:tblGrid>
      <w:tr w:rsidR="003D1C02" w:rsidRPr="00857F8D" w14:paraId="513BCD86"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FC206C1" w14:textId="77777777" w:rsidR="003D1C02" w:rsidRPr="00E34B7B" w:rsidRDefault="003D1C02" w:rsidP="00985EC0">
            <w:pPr>
              <w:rPr>
                <w:rFonts w:ascii="Calibri" w:hAnsi="Calibri" w:cs="Calibri"/>
                <w:sz w:val="24"/>
                <w:szCs w:val="24"/>
              </w:rPr>
            </w:pPr>
            <w:r>
              <w:rPr>
                <w:rFonts w:ascii="Calibri" w:hAnsi="Calibri" w:cs="Calibri"/>
                <w:sz w:val="24"/>
                <w:szCs w:val="24"/>
              </w:rPr>
              <w:lastRenderedPageBreak/>
              <w:t>Trigger</w:t>
            </w:r>
          </w:p>
        </w:tc>
        <w:tc>
          <w:tcPr>
            <w:tcW w:w="7796" w:type="dxa"/>
          </w:tcPr>
          <w:p w14:paraId="7189DEF8" w14:textId="3048A3A4" w:rsidR="003D1C02" w:rsidRPr="00E34B7B" w:rsidRDefault="003D1C02"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TRIGGER</w:t>
            </w:r>
            <w:r w:rsidR="006A3DC1">
              <w:rPr>
                <w:rFonts w:ascii="Calibri" w:hAnsi="Calibri" w:cs="Calibri"/>
                <w:sz w:val="24"/>
                <w:szCs w:val="24"/>
              </w:rPr>
              <w:t>11</w:t>
            </w:r>
          </w:p>
        </w:tc>
      </w:tr>
      <w:tr w:rsidR="003D1C02" w:rsidRPr="005D2588" w14:paraId="483CE983"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7E486A36" w14:textId="77777777" w:rsidR="003D1C02" w:rsidRPr="00E34B7B" w:rsidRDefault="003D1C02" w:rsidP="00985EC0">
            <w:pPr>
              <w:rPr>
                <w:rFonts w:ascii="Calibri" w:hAnsi="Calibri" w:cs="Calibri"/>
                <w:sz w:val="24"/>
                <w:szCs w:val="24"/>
              </w:rPr>
            </w:pPr>
            <w:r>
              <w:rPr>
                <w:rFonts w:ascii="Calibri" w:hAnsi="Calibri" w:cs="Calibri"/>
                <w:sz w:val="24"/>
                <w:szCs w:val="24"/>
              </w:rPr>
              <w:t>Description</w:t>
            </w:r>
          </w:p>
        </w:tc>
        <w:tc>
          <w:tcPr>
            <w:tcW w:w="7796" w:type="dxa"/>
          </w:tcPr>
          <w:p w14:paraId="3B1FA655" w14:textId="07414DC9" w:rsidR="003D1C02" w:rsidRPr="005D2588" w:rsidRDefault="00B22314"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22314">
              <w:rPr>
                <w:rFonts w:ascii="Calibri" w:hAnsi="Calibri" w:cs="Calibri"/>
                <w:sz w:val="24"/>
                <w:szCs w:val="24"/>
              </w:rPr>
              <w:t>Every comment date must be after the article date (BR05).</w:t>
            </w:r>
          </w:p>
        </w:tc>
      </w:tr>
      <w:tr w:rsidR="003D1C02" w:rsidRPr="005D2588" w14:paraId="4F8894B4"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63D7303D" w14:textId="77777777" w:rsidR="003D1C02" w:rsidRDefault="003D1C02" w:rsidP="00985EC0">
            <w:pPr>
              <w:rPr>
                <w:rFonts w:ascii="Calibri" w:hAnsi="Calibri" w:cs="Calibri"/>
                <w:sz w:val="24"/>
                <w:szCs w:val="24"/>
              </w:rPr>
            </w:pPr>
            <w:r>
              <w:rPr>
                <w:rFonts w:ascii="Calibri" w:hAnsi="Calibri" w:cs="Calibri"/>
                <w:sz w:val="24"/>
                <w:szCs w:val="24"/>
              </w:rPr>
              <w:t>SQL code</w:t>
            </w:r>
          </w:p>
        </w:tc>
        <w:tc>
          <w:tcPr>
            <w:tcW w:w="7796" w:type="dxa"/>
          </w:tcPr>
          <w:p w14:paraId="1B0EF8B7" w14:textId="77777777" w:rsidR="00B22314" w:rsidRPr="00B22314" w:rsidRDefault="00B22314" w:rsidP="00B2231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22314">
              <w:rPr>
                <w:rFonts w:ascii="Calibri" w:hAnsi="Calibri" w:cs="Calibri"/>
                <w:sz w:val="24"/>
                <w:szCs w:val="24"/>
              </w:rPr>
              <w:t xml:space="preserve">CREATE FUNCTION check_comment_date() </w:t>
            </w:r>
          </w:p>
          <w:p w14:paraId="286840B9" w14:textId="77777777" w:rsidR="00B22314" w:rsidRPr="00B22314" w:rsidRDefault="00B22314" w:rsidP="00B2231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22314">
              <w:rPr>
                <w:rFonts w:ascii="Calibri" w:hAnsi="Calibri" w:cs="Calibri"/>
                <w:sz w:val="24"/>
                <w:szCs w:val="24"/>
              </w:rPr>
              <w:t xml:space="preserve">RETURNS TRIGGER AS </w:t>
            </w:r>
          </w:p>
          <w:p w14:paraId="4287D48B" w14:textId="77777777" w:rsidR="00B22314" w:rsidRPr="00B22314" w:rsidRDefault="00B22314" w:rsidP="00B2231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22314">
              <w:rPr>
                <w:rFonts w:ascii="Calibri" w:hAnsi="Calibri" w:cs="Calibri"/>
                <w:sz w:val="24"/>
                <w:szCs w:val="24"/>
              </w:rPr>
              <w:t>$BODY$</w:t>
            </w:r>
          </w:p>
          <w:p w14:paraId="6FF1C271" w14:textId="77777777" w:rsidR="00B22314" w:rsidRPr="00B22314" w:rsidRDefault="00B22314" w:rsidP="00B2231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22314">
              <w:rPr>
                <w:rFonts w:ascii="Calibri" w:hAnsi="Calibri" w:cs="Calibri"/>
                <w:sz w:val="24"/>
                <w:szCs w:val="24"/>
              </w:rPr>
              <w:t xml:space="preserve">    BEGIN</w:t>
            </w:r>
          </w:p>
          <w:p w14:paraId="28BD631C" w14:textId="77777777" w:rsidR="00B22314" w:rsidRPr="00B22314" w:rsidRDefault="00B22314" w:rsidP="00B2231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22314">
              <w:rPr>
                <w:rFonts w:ascii="Calibri" w:hAnsi="Calibri" w:cs="Calibri"/>
                <w:sz w:val="24"/>
                <w:szCs w:val="24"/>
              </w:rPr>
              <w:t xml:space="preserve">        IF NEW.created_time &lt; (SELECT created_time FROM posts WHERE post_id = NEW.post_id) THEN</w:t>
            </w:r>
          </w:p>
          <w:p w14:paraId="048FFEF8" w14:textId="77777777" w:rsidR="00B22314" w:rsidRPr="00B22314" w:rsidRDefault="00B22314" w:rsidP="00B2231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22314">
              <w:rPr>
                <w:rFonts w:ascii="Calibri" w:hAnsi="Calibri" w:cs="Calibri"/>
                <w:sz w:val="24"/>
                <w:szCs w:val="24"/>
              </w:rPr>
              <w:t xml:space="preserve">            RAISE EXCEPTION 'Comment date must be after the article date';</w:t>
            </w:r>
          </w:p>
          <w:p w14:paraId="233522BF" w14:textId="77777777" w:rsidR="00B22314" w:rsidRPr="00B22314" w:rsidRDefault="00B22314" w:rsidP="00B2231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22314">
              <w:rPr>
                <w:rFonts w:ascii="Calibri" w:hAnsi="Calibri" w:cs="Calibri"/>
                <w:sz w:val="24"/>
                <w:szCs w:val="24"/>
              </w:rPr>
              <w:t xml:space="preserve">        END IF;</w:t>
            </w:r>
          </w:p>
          <w:p w14:paraId="4882CB22" w14:textId="77777777" w:rsidR="00B22314" w:rsidRPr="00B22314" w:rsidRDefault="00B22314" w:rsidP="00B2231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22314">
              <w:rPr>
                <w:rFonts w:ascii="Calibri" w:hAnsi="Calibri" w:cs="Calibri"/>
                <w:sz w:val="24"/>
                <w:szCs w:val="24"/>
              </w:rPr>
              <w:t xml:space="preserve">        RETURN NEW;</w:t>
            </w:r>
          </w:p>
          <w:p w14:paraId="5CB7B7B5" w14:textId="77777777" w:rsidR="00B22314" w:rsidRPr="00B22314" w:rsidRDefault="00B22314" w:rsidP="00B2231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22314">
              <w:rPr>
                <w:rFonts w:ascii="Calibri" w:hAnsi="Calibri" w:cs="Calibri"/>
                <w:sz w:val="24"/>
                <w:szCs w:val="24"/>
              </w:rPr>
              <w:t xml:space="preserve">    END;</w:t>
            </w:r>
          </w:p>
          <w:p w14:paraId="0F0F8B39" w14:textId="77777777" w:rsidR="00B22314" w:rsidRPr="00B22314" w:rsidRDefault="00B22314" w:rsidP="00B2231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22314">
              <w:rPr>
                <w:rFonts w:ascii="Calibri" w:hAnsi="Calibri" w:cs="Calibri"/>
                <w:sz w:val="24"/>
                <w:szCs w:val="24"/>
              </w:rPr>
              <w:t xml:space="preserve">$BODY$ </w:t>
            </w:r>
          </w:p>
          <w:p w14:paraId="625CD5D5" w14:textId="77777777" w:rsidR="00B22314" w:rsidRPr="00B22314" w:rsidRDefault="00B22314" w:rsidP="00B2231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22314">
              <w:rPr>
                <w:rFonts w:ascii="Calibri" w:hAnsi="Calibri" w:cs="Calibri"/>
                <w:sz w:val="24"/>
                <w:szCs w:val="24"/>
              </w:rPr>
              <w:t>LANGUAGE plpgsql;</w:t>
            </w:r>
          </w:p>
          <w:p w14:paraId="1E843B33" w14:textId="77777777" w:rsidR="00B22314" w:rsidRPr="00B22314" w:rsidRDefault="00B22314" w:rsidP="00B2231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51DFDFCE" w14:textId="77777777" w:rsidR="00B22314" w:rsidRPr="00B22314" w:rsidRDefault="00B22314" w:rsidP="00B2231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22314">
              <w:rPr>
                <w:rFonts w:ascii="Calibri" w:hAnsi="Calibri" w:cs="Calibri"/>
                <w:sz w:val="24"/>
                <w:szCs w:val="24"/>
              </w:rPr>
              <w:t>CREATE TRIGGER check_comment_date_trigger</w:t>
            </w:r>
          </w:p>
          <w:p w14:paraId="1499B83B" w14:textId="77777777" w:rsidR="00B22314" w:rsidRPr="00B22314" w:rsidRDefault="00B22314" w:rsidP="00B2231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22314">
              <w:rPr>
                <w:rFonts w:ascii="Calibri" w:hAnsi="Calibri" w:cs="Calibri"/>
                <w:sz w:val="24"/>
                <w:szCs w:val="24"/>
              </w:rPr>
              <w:t>BEFORE INSERT OR UPDATE ON comments</w:t>
            </w:r>
          </w:p>
          <w:p w14:paraId="683D7377" w14:textId="77777777" w:rsidR="00B22314" w:rsidRPr="00B22314" w:rsidRDefault="00B22314" w:rsidP="00B2231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22314">
              <w:rPr>
                <w:rFonts w:ascii="Calibri" w:hAnsi="Calibri" w:cs="Calibri"/>
                <w:sz w:val="24"/>
                <w:szCs w:val="24"/>
              </w:rPr>
              <w:t>FOR EACH ROW EXECUTE PROCEDURE check_comment_date();</w:t>
            </w:r>
          </w:p>
          <w:p w14:paraId="185D54BD" w14:textId="50B3C164" w:rsidR="003D1C02" w:rsidRPr="00D57515" w:rsidRDefault="003D1C02"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r>
    </w:tbl>
    <w:p w14:paraId="45BD8BA7" w14:textId="51FC1303" w:rsidR="003D1C02" w:rsidRDefault="003D1C02" w:rsidP="003D1C02">
      <w:pPr>
        <w:pStyle w:val="Legenda"/>
        <w:jc w:val="center"/>
        <w:rPr>
          <w:i w:val="0"/>
          <w:iCs w:val="0"/>
          <w:sz w:val="14"/>
          <w:szCs w:val="14"/>
        </w:rPr>
      </w:pPr>
      <w:r>
        <w:rPr>
          <w:i w:val="0"/>
          <w:iCs w:val="0"/>
          <w:sz w:val="14"/>
          <w:szCs w:val="14"/>
        </w:rPr>
        <w:t xml:space="preserve">                                                                                                                                                                         </w:t>
      </w:r>
      <w:r w:rsidR="00B22314">
        <w:rPr>
          <w:i w:val="0"/>
          <w:iCs w:val="0"/>
          <w:sz w:val="14"/>
          <w:szCs w:val="14"/>
        </w:rPr>
        <w:t xml:space="preserve">                       </w:t>
      </w:r>
      <w:r w:rsidRPr="006C6AA6">
        <w:rPr>
          <w:i w:val="0"/>
          <w:iCs w:val="0"/>
          <w:sz w:val="14"/>
          <w:szCs w:val="14"/>
        </w:rPr>
        <w:t xml:space="preserve">Table </w:t>
      </w:r>
      <w:r>
        <w:rPr>
          <w:i w:val="0"/>
          <w:iCs w:val="0"/>
          <w:sz w:val="14"/>
          <w:szCs w:val="14"/>
        </w:rPr>
        <w:t>4</w:t>
      </w:r>
      <w:r w:rsidR="00957864">
        <w:rPr>
          <w:i w:val="0"/>
          <w:iCs w:val="0"/>
          <w:sz w:val="14"/>
          <w:szCs w:val="14"/>
        </w:rPr>
        <w:t>9</w:t>
      </w:r>
      <w:r w:rsidRPr="006C6AA6">
        <w:rPr>
          <w:i w:val="0"/>
          <w:iCs w:val="0"/>
          <w:sz w:val="14"/>
          <w:szCs w:val="14"/>
        </w:rPr>
        <w:t>: NewsNet</w:t>
      </w:r>
      <w:r>
        <w:rPr>
          <w:i w:val="0"/>
          <w:iCs w:val="0"/>
          <w:sz w:val="14"/>
          <w:szCs w:val="14"/>
        </w:rPr>
        <w:t xml:space="preserve"> </w:t>
      </w:r>
      <w:r w:rsidR="00B22314" w:rsidRPr="00B22314">
        <w:rPr>
          <w:i w:val="0"/>
          <w:iCs w:val="0"/>
          <w:sz w:val="14"/>
          <w:szCs w:val="14"/>
        </w:rPr>
        <w:t xml:space="preserve">Comment Date </w:t>
      </w:r>
      <w:r>
        <w:rPr>
          <w:i w:val="0"/>
          <w:iCs w:val="0"/>
          <w:sz w:val="14"/>
          <w:szCs w:val="14"/>
        </w:rPr>
        <w:t>Trigger</w:t>
      </w:r>
    </w:p>
    <w:p w14:paraId="28069222" w14:textId="77777777" w:rsidR="00D00E65" w:rsidRPr="00D00E65" w:rsidRDefault="00D00E65" w:rsidP="00D00E65"/>
    <w:tbl>
      <w:tblPr>
        <w:tblStyle w:val="TabeladeGrelha1Clara"/>
        <w:tblW w:w="0" w:type="auto"/>
        <w:tblLayout w:type="fixed"/>
        <w:tblLook w:val="04A0" w:firstRow="1" w:lastRow="0" w:firstColumn="1" w:lastColumn="0" w:noHBand="0" w:noVBand="1"/>
      </w:tblPr>
      <w:tblGrid>
        <w:gridCol w:w="1413"/>
        <w:gridCol w:w="7796"/>
      </w:tblGrid>
      <w:tr w:rsidR="003D1C02" w:rsidRPr="00857F8D" w14:paraId="03B30940"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B77950F" w14:textId="77777777" w:rsidR="003D1C02" w:rsidRPr="00E34B7B" w:rsidRDefault="003D1C02" w:rsidP="00985EC0">
            <w:pPr>
              <w:rPr>
                <w:rFonts w:ascii="Calibri" w:hAnsi="Calibri" w:cs="Calibri"/>
                <w:sz w:val="24"/>
                <w:szCs w:val="24"/>
              </w:rPr>
            </w:pPr>
            <w:r>
              <w:rPr>
                <w:rFonts w:ascii="Calibri" w:hAnsi="Calibri" w:cs="Calibri"/>
                <w:sz w:val="24"/>
                <w:szCs w:val="24"/>
              </w:rPr>
              <w:t>Trigger</w:t>
            </w:r>
          </w:p>
        </w:tc>
        <w:tc>
          <w:tcPr>
            <w:tcW w:w="7796" w:type="dxa"/>
          </w:tcPr>
          <w:p w14:paraId="659E4467" w14:textId="6DBA925B" w:rsidR="003D1C02" w:rsidRPr="00E34B7B" w:rsidRDefault="003D1C02"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TRIGGER0</w:t>
            </w:r>
            <w:r w:rsidR="006A3DC1">
              <w:rPr>
                <w:rFonts w:ascii="Calibri" w:hAnsi="Calibri" w:cs="Calibri"/>
                <w:sz w:val="24"/>
                <w:szCs w:val="24"/>
              </w:rPr>
              <w:t>1</w:t>
            </w:r>
            <w:r>
              <w:rPr>
                <w:rFonts w:ascii="Calibri" w:hAnsi="Calibri" w:cs="Calibri"/>
                <w:sz w:val="24"/>
                <w:szCs w:val="24"/>
              </w:rPr>
              <w:t>2</w:t>
            </w:r>
          </w:p>
        </w:tc>
      </w:tr>
      <w:tr w:rsidR="003D1C02" w:rsidRPr="005D2588" w14:paraId="239FDE55"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067689F6" w14:textId="77777777" w:rsidR="003D1C02" w:rsidRPr="00E34B7B" w:rsidRDefault="003D1C02" w:rsidP="00985EC0">
            <w:pPr>
              <w:rPr>
                <w:rFonts w:ascii="Calibri" w:hAnsi="Calibri" w:cs="Calibri"/>
                <w:sz w:val="24"/>
                <w:szCs w:val="24"/>
              </w:rPr>
            </w:pPr>
            <w:r>
              <w:rPr>
                <w:rFonts w:ascii="Calibri" w:hAnsi="Calibri" w:cs="Calibri"/>
                <w:sz w:val="24"/>
                <w:szCs w:val="24"/>
              </w:rPr>
              <w:t>Description</w:t>
            </w:r>
          </w:p>
        </w:tc>
        <w:tc>
          <w:tcPr>
            <w:tcW w:w="7796" w:type="dxa"/>
          </w:tcPr>
          <w:p w14:paraId="0C974E34" w14:textId="5A133777" w:rsidR="003D1C02" w:rsidRPr="005D2588" w:rsidRDefault="00957864"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57864">
              <w:rPr>
                <w:rFonts w:ascii="Calibri" w:hAnsi="Calibri" w:cs="Calibri"/>
                <w:sz w:val="24"/>
                <w:szCs w:val="24"/>
              </w:rPr>
              <w:t>Every reply date must be after the parent comment date (BR16).</w:t>
            </w:r>
          </w:p>
        </w:tc>
      </w:tr>
      <w:tr w:rsidR="003D1C02" w:rsidRPr="005D2588" w14:paraId="640D2BA9"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47213A9F" w14:textId="77777777" w:rsidR="003D1C02" w:rsidRDefault="003D1C02" w:rsidP="00985EC0">
            <w:pPr>
              <w:rPr>
                <w:rFonts w:ascii="Calibri" w:hAnsi="Calibri" w:cs="Calibri"/>
                <w:sz w:val="24"/>
                <w:szCs w:val="24"/>
              </w:rPr>
            </w:pPr>
            <w:r>
              <w:rPr>
                <w:rFonts w:ascii="Calibri" w:hAnsi="Calibri" w:cs="Calibri"/>
                <w:sz w:val="24"/>
                <w:szCs w:val="24"/>
              </w:rPr>
              <w:t>SQL code</w:t>
            </w:r>
          </w:p>
        </w:tc>
        <w:tc>
          <w:tcPr>
            <w:tcW w:w="7796" w:type="dxa"/>
          </w:tcPr>
          <w:p w14:paraId="3B468107" w14:textId="77777777" w:rsidR="00957864" w:rsidRPr="00957864" w:rsidRDefault="00957864" w:rsidP="0095786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57864">
              <w:rPr>
                <w:rFonts w:ascii="Calibri" w:hAnsi="Calibri" w:cs="Calibri"/>
                <w:sz w:val="24"/>
                <w:szCs w:val="24"/>
              </w:rPr>
              <w:t xml:space="preserve">CREATE FUNCTION check_reply_date() </w:t>
            </w:r>
          </w:p>
          <w:p w14:paraId="1AD0C269" w14:textId="77777777" w:rsidR="00957864" w:rsidRPr="00957864" w:rsidRDefault="00957864" w:rsidP="0095786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57864">
              <w:rPr>
                <w:rFonts w:ascii="Calibri" w:hAnsi="Calibri" w:cs="Calibri"/>
                <w:sz w:val="24"/>
                <w:szCs w:val="24"/>
              </w:rPr>
              <w:t xml:space="preserve">RETURNS TRIGGER AS </w:t>
            </w:r>
          </w:p>
          <w:p w14:paraId="55BEF9F4" w14:textId="77777777" w:rsidR="00957864" w:rsidRPr="00957864" w:rsidRDefault="00957864" w:rsidP="0095786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57864">
              <w:rPr>
                <w:rFonts w:ascii="Calibri" w:hAnsi="Calibri" w:cs="Calibri"/>
                <w:sz w:val="24"/>
                <w:szCs w:val="24"/>
              </w:rPr>
              <w:t>$BODY$</w:t>
            </w:r>
          </w:p>
          <w:p w14:paraId="1A87EE3E" w14:textId="77777777" w:rsidR="00957864" w:rsidRPr="00957864" w:rsidRDefault="00957864" w:rsidP="0095786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57864">
              <w:rPr>
                <w:rFonts w:ascii="Calibri" w:hAnsi="Calibri" w:cs="Calibri"/>
                <w:sz w:val="24"/>
                <w:szCs w:val="24"/>
              </w:rPr>
              <w:t xml:space="preserve">    BEGIN</w:t>
            </w:r>
          </w:p>
          <w:p w14:paraId="6BCB89E0" w14:textId="77777777" w:rsidR="00957864" w:rsidRPr="00957864" w:rsidRDefault="00957864" w:rsidP="0095786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57864">
              <w:rPr>
                <w:rFonts w:ascii="Calibri" w:hAnsi="Calibri" w:cs="Calibri"/>
                <w:sz w:val="24"/>
                <w:szCs w:val="24"/>
              </w:rPr>
              <w:t xml:space="preserve">        IF (SELECT created_time FROM comments WHERE comment_id = NEW.comment_id) &lt; (SELECT created_time FROM comments WHERE comment_id = NEW.parent_comment_id) THEN</w:t>
            </w:r>
          </w:p>
          <w:p w14:paraId="7A754FE8" w14:textId="77777777" w:rsidR="00957864" w:rsidRPr="00957864" w:rsidRDefault="00957864" w:rsidP="0095786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57864">
              <w:rPr>
                <w:rFonts w:ascii="Calibri" w:hAnsi="Calibri" w:cs="Calibri"/>
                <w:sz w:val="24"/>
                <w:szCs w:val="24"/>
              </w:rPr>
              <w:t xml:space="preserve">            RAISE EXCEPTION 'Reply date must be after the parent comment date';</w:t>
            </w:r>
          </w:p>
          <w:p w14:paraId="0187691A" w14:textId="77777777" w:rsidR="00957864" w:rsidRPr="00957864" w:rsidRDefault="00957864" w:rsidP="0095786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57864">
              <w:rPr>
                <w:rFonts w:ascii="Calibri" w:hAnsi="Calibri" w:cs="Calibri"/>
                <w:sz w:val="24"/>
                <w:szCs w:val="24"/>
              </w:rPr>
              <w:t xml:space="preserve">        END IF;</w:t>
            </w:r>
          </w:p>
          <w:p w14:paraId="42D7BAA0" w14:textId="77777777" w:rsidR="00957864" w:rsidRPr="00957864" w:rsidRDefault="00957864" w:rsidP="0095786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57864">
              <w:rPr>
                <w:rFonts w:ascii="Calibri" w:hAnsi="Calibri" w:cs="Calibri"/>
                <w:sz w:val="24"/>
                <w:szCs w:val="24"/>
              </w:rPr>
              <w:t xml:space="preserve">        RETURN NEW;</w:t>
            </w:r>
          </w:p>
          <w:p w14:paraId="691F5E18" w14:textId="77777777" w:rsidR="00957864" w:rsidRPr="00957864" w:rsidRDefault="00957864" w:rsidP="0095786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57864">
              <w:rPr>
                <w:rFonts w:ascii="Calibri" w:hAnsi="Calibri" w:cs="Calibri"/>
                <w:sz w:val="24"/>
                <w:szCs w:val="24"/>
              </w:rPr>
              <w:t xml:space="preserve">    END;</w:t>
            </w:r>
          </w:p>
          <w:p w14:paraId="7369BF71" w14:textId="77777777" w:rsidR="00957864" w:rsidRPr="00957864" w:rsidRDefault="00957864" w:rsidP="0095786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57864">
              <w:rPr>
                <w:rFonts w:ascii="Calibri" w:hAnsi="Calibri" w:cs="Calibri"/>
                <w:sz w:val="24"/>
                <w:szCs w:val="24"/>
              </w:rPr>
              <w:t xml:space="preserve">$BODY$ </w:t>
            </w:r>
          </w:p>
          <w:p w14:paraId="3AE25480" w14:textId="77777777" w:rsidR="00957864" w:rsidRPr="00957864" w:rsidRDefault="00957864" w:rsidP="0095786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57864">
              <w:rPr>
                <w:rFonts w:ascii="Calibri" w:hAnsi="Calibri" w:cs="Calibri"/>
                <w:sz w:val="24"/>
                <w:szCs w:val="24"/>
              </w:rPr>
              <w:t>LANGUAGE plpgsql;</w:t>
            </w:r>
          </w:p>
          <w:p w14:paraId="17D0957C" w14:textId="77777777" w:rsidR="00957864" w:rsidRPr="00957864" w:rsidRDefault="00957864" w:rsidP="0095786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38036780" w14:textId="77777777" w:rsidR="00957864" w:rsidRPr="00957864" w:rsidRDefault="00957864" w:rsidP="0095786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57864">
              <w:rPr>
                <w:rFonts w:ascii="Calibri" w:hAnsi="Calibri" w:cs="Calibri"/>
                <w:sz w:val="24"/>
                <w:szCs w:val="24"/>
              </w:rPr>
              <w:t>CREATE TRIGGER check_reply_date_trigger</w:t>
            </w:r>
          </w:p>
          <w:p w14:paraId="75A66ED7" w14:textId="77777777" w:rsidR="00957864" w:rsidRPr="00957864" w:rsidRDefault="00957864" w:rsidP="0095786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57864">
              <w:rPr>
                <w:rFonts w:ascii="Calibri" w:hAnsi="Calibri" w:cs="Calibri"/>
                <w:sz w:val="24"/>
                <w:szCs w:val="24"/>
              </w:rPr>
              <w:t>BEFORE INSERT OR UPDATE ON replies</w:t>
            </w:r>
          </w:p>
          <w:p w14:paraId="0CF72A0A" w14:textId="77777777" w:rsidR="00957864" w:rsidRPr="00957864" w:rsidRDefault="00957864" w:rsidP="0095786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57864">
              <w:rPr>
                <w:rFonts w:ascii="Calibri" w:hAnsi="Calibri" w:cs="Calibri"/>
                <w:sz w:val="24"/>
                <w:szCs w:val="24"/>
              </w:rPr>
              <w:t>FOR EACH ROW EXECUTE PROCEDURE check_reply_date();</w:t>
            </w:r>
          </w:p>
          <w:p w14:paraId="7FFB3AD6" w14:textId="4D6BCA8E" w:rsidR="003D1C02" w:rsidRPr="00D57515" w:rsidRDefault="003D1C02"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r>
    </w:tbl>
    <w:p w14:paraId="6850DF6A" w14:textId="09FD9474" w:rsidR="003D1C02" w:rsidRDefault="003D1C02" w:rsidP="003D1C02">
      <w:pPr>
        <w:pStyle w:val="Legenda"/>
        <w:jc w:val="center"/>
        <w:rPr>
          <w:i w:val="0"/>
          <w:iCs w:val="0"/>
          <w:sz w:val="14"/>
          <w:szCs w:val="14"/>
        </w:rPr>
      </w:pPr>
      <w:r>
        <w:rPr>
          <w:i w:val="0"/>
          <w:iCs w:val="0"/>
          <w:sz w:val="14"/>
          <w:szCs w:val="14"/>
        </w:rPr>
        <w:t xml:space="preserve">                                                                                                                                                                         </w:t>
      </w:r>
      <w:r w:rsidR="00957864">
        <w:rPr>
          <w:i w:val="0"/>
          <w:iCs w:val="0"/>
          <w:sz w:val="14"/>
          <w:szCs w:val="14"/>
        </w:rPr>
        <w:t xml:space="preserve">                                 Ta</w:t>
      </w:r>
      <w:r w:rsidRPr="006C6AA6">
        <w:rPr>
          <w:i w:val="0"/>
          <w:iCs w:val="0"/>
          <w:sz w:val="14"/>
          <w:szCs w:val="14"/>
        </w:rPr>
        <w:t xml:space="preserve">ble </w:t>
      </w:r>
      <w:r w:rsidR="00957864">
        <w:rPr>
          <w:i w:val="0"/>
          <w:iCs w:val="0"/>
          <w:sz w:val="14"/>
          <w:szCs w:val="14"/>
        </w:rPr>
        <w:t>5</w:t>
      </w:r>
      <w:r>
        <w:rPr>
          <w:i w:val="0"/>
          <w:iCs w:val="0"/>
          <w:sz w:val="14"/>
          <w:szCs w:val="14"/>
        </w:rPr>
        <w:t>0</w:t>
      </w:r>
      <w:r w:rsidRPr="006C6AA6">
        <w:rPr>
          <w:i w:val="0"/>
          <w:iCs w:val="0"/>
          <w:sz w:val="14"/>
          <w:szCs w:val="14"/>
        </w:rPr>
        <w:t>: NewsNet</w:t>
      </w:r>
      <w:r>
        <w:rPr>
          <w:i w:val="0"/>
          <w:iCs w:val="0"/>
          <w:sz w:val="14"/>
          <w:szCs w:val="14"/>
        </w:rPr>
        <w:t xml:space="preserve"> </w:t>
      </w:r>
      <w:r w:rsidR="00957864">
        <w:rPr>
          <w:i w:val="0"/>
          <w:iCs w:val="0"/>
          <w:sz w:val="14"/>
          <w:szCs w:val="14"/>
        </w:rPr>
        <w:t xml:space="preserve">Reply Date </w:t>
      </w:r>
      <w:r>
        <w:rPr>
          <w:i w:val="0"/>
          <w:iCs w:val="0"/>
          <w:sz w:val="14"/>
          <w:szCs w:val="14"/>
        </w:rPr>
        <w:t>Trigger</w:t>
      </w:r>
    </w:p>
    <w:p w14:paraId="3DF1702F" w14:textId="77777777" w:rsidR="00AF74D6" w:rsidRPr="00AF74D6" w:rsidRDefault="00AF74D6" w:rsidP="00AF74D6"/>
    <w:tbl>
      <w:tblPr>
        <w:tblStyle w:val="TabeladeGrelha1Clara"/>
        <w:tblW w:w="0" w:type="auto"/>
        <w:tblLayout w:type="fixed"/>
        <w:tblLook w:val="04A0" w:firstRow="1" w:lastRow="0" w:firstColumn="1" w:lastColumn="0" w:noHBand="0" w:noVBand="1"/>
      </w:tblPr>
      <w:tblGrid>
        <w:gridCol w:w="1413"/>
        <w:gridCol w:w="7796"/>
      </w:tblGrid>
      <w:tr w:rsidR="003D1C02" w:rsidRPr="00857F8D" w14:paraId="7D4A0E2C"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71029CE" w14:textId="77777777" w:rsidR="003D1C02" w:rsidRPr="00E34B7B" w:rsidRDefault="003D1C02" w:rsidP="00985EC0">
            <w:pPr>
              <w:rPr>
                <w:rFonts w:ascii="Calibri" w:hAnsi="Calibri" w:cs="Calibri"/>
                <w:sz w:val="24"/>
                <w:szCs w:val="24"/>
              </w:rPr>
            </w:pPr>
            <w:r>
              <w:rPr>
                <w:rFonts w:ascii="Calibri" w:hAnsi="Calibri" w:cs="Calibri"/>
                <w:sz w:val="24"/>
                <w:szCs w:val="24"/>
              </w:rPr>
              <w:t>Trigger</w:t>
            </w:r>
          </w:p>
        </w:tc>
        <w:tc>
          <w:tcPr>
            <w:tcW w:w="7796" w:type="dxa"/>
          </w:tcPr>
          <w:p w14:paraId="4220BEF1" w14:textId="49974104" w:rsidR="003D1C02" w:rsidRPr="00E34B7B" w:rsidRDefault="003D1C02"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TRIGGER</w:t>
            </w:r>
            <w:r w:rsidR="006A3DC1">
              <w:rPr>
                <w:rFonts w:ascii="Calibri" w:hAnsi="Calibri" w:cs="Calibri"/>
                <w:sz w:val="24"/>
                <w:szCs w:val="24"/>
              </w:rPr>
              <w:t>13</w:t>
            </w:r>
          </w:p>
        </w:tc>
      </w:tr>
      <w:tr w:rsidR="003D1C02" w:rsidRPr="005D2588" w14:paraId="02CD3BB8"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1D0E9A09" w14:textId="77777777" w:rsidR="003D1C02" w:rsidRPr="00E34B7B" w:rsidRDefault="003D1C02" w:rsidP="00985EC0">
            <w:pPr>
              <w:rPr>
                <w:rFonts w:ascii="Calibri" w:hAnsi="Calibri" w:cs="Calibri"/>
                <w:sz w:val="24"/>
                <w:szCs w:val="24"/>
              </w:rPr>
            </w:pPr>
            <w:r>
              <w:rPr>
                <w:rFonts w:ascii="Calibri" w:hAnsi="Calibri" w:cs="Calibri"/>
                <w:sz w:val="24"/>
                <w:szCs w:val="24"/>
              </w:rPr>
              <w:t>Description</w:t>
            </w:r>
          </w:p>
        </w:tc>
        <w:tc>
          <w:tcPr>
            <w:tcW w:w="7796" w:type="dxa"/>
          </w:tcPr>
          <w:p w14:paraId="5437FC0C" w14:textId="24B3E287" w:rsidR="003D1C02" w:rsidRPr="005D2588" w:rsidRDefault="004D46D3"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D46D3">
              <w:rPr>
                <w:rFonts w:ascii="Calibri" w:hAnsi="Calibri" w:cs="Calibri"/>
                <w:sz w:val="24"/>
                <w:szCs w:val="24"/>
              </w:rPr>
              <w:t>A user is unable to vote on their own article (BR04).</w:t>
            </w:r>
          </w:p>
        </w:tc>
      </w:tr>
      <w:tr w:rsidR="003D1C02" w:rsidRPr="005D2588" w14:paraId="0E7B19C8"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1678AFC7" w14:textId="77777777" w:rsidR="003D1C02" w:rsidRDefault="003D1C02" w:rsidP="00985EC0">
            <w:pPr>
              <w:rPr>
                <w:rFonts w:ascii="Calibri" w:hAnsi="Calibri" w:cs="Calibri"/>
                <w:sz w:val="24"/>
                <w:szCs w:val="24"/>
              </w:rPr>
            </w:pPr>
            <w:r>
              <w:rPr>
                <w:rFonts w:ascii="Calibri" w:hAnsi="Calibri" w:cs="Calibri"/>
                <w:sz w:val="24"/>
                <w:szCs w:val="24"/>
              </w:rPr>
              <w:t>SQL code</w:t>
            </w:r>
          </w:p>
        </w:tc>
        <w:tc>
          <w:tcPr>
            <w:tcW w:w="7796" w:type="dxa"/>
          </w:tcPr>
          <w:p w14:paraId="03E17D6C" w14:textId="77777777" w:rsidR="004D46D3" w:rsidRPr="004D46D3" w:rsidRDefault="004D46D3" w:rsidP="004D46D3">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D46D3">
              <w:rPr>
                <w:rFonts w:ascii="Calibri" w:hAnsi="Calibri" w:cs="Calibri"/>
                <w:sz w:val="24"/>
                <w:szCs w:val="24"/>
              </w:rPr>
              <w:t xml:space="preserve">CREATE FUNCTION no_self_vote_post() </w:t>
            </w:r>
          </w:p>
          <w:p w14:paraId="7C953CB9" w14:textId="77777777" w:rsidR="004D46D3" w:rsidRPr="004D46D3" w:rsidRDefault="004D46D3" w:rsidP="004D46D3">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D46D3">
              <w:rPr>
                <w:rFonts w:ascii="Calibri" w:hAnsi="Calibri" w:cs="Calibri"/>
                <w:sz w:val="24"/>
                <w:szCs w:val="24"/>
              </w:rPr>
              <w:t xml:space="preserve">RETURNS TRIGGER AS </w:t>
            </w:r>
          </w:p>
          <w:p w14:paraId="044770A8" w14:textId="77777777" w:rsidR="004D46D3" w:rsidRPr="004D46D3" w:rsidRDefault="004D46D3" w:rsidP="004D46D3">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D46D3">
              <w:rPr>
                <w:rFonts w:ascii="Calibri" w:hAnsi="Calibri" w:cs="Calibri"/>
                <w:sz w:val="24"/>
                <w:szCs w:val="24"/>
              </w:rPr>
              <w:t>$BODY$</w:t>
            </w:r>
          </w:p>
          <w:p w14:paraId="43B9A2CA" w14:textId="77777777" w:rsidR="004D46D3" w:rsidRPr="004D46D3" w:rsidRDefault="004D46D3" w:rsidP="004D46D3">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D46D3">
              <w:rPr>
                <w:rFonts w:ascii="Calibri" w:hAnsi="Calibri" w:cs="Calibri"/>
                <w:sz w:val="24"/>
                <w:szCs w:val="24"/>
              </w:rPr>
              <w:t xml:space="preserve">    BEGIN</w:t>
            </w:r>
          </w:p>
          <w:p w14:paraId="43A6FD58" w14:textId="77777777" w:rsidR="004D46D3" w:rsidRPr="004D46D3" w:rsidRDefault="004D46D3" w:rsidP="004D46D3">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D46D3">
              <w:rPr>
                <w:rFonts w:ascii="Calibri" w:hAnsi="Calibri" w:cs="Calibri"/>
                <w:sz w:val="24"/>
                <w:szCs w:val="24"/>
              </w:rPr>
              <w:lastRenderedPageBreak/>
              <w:t xml:space="preserve">        IF NEW.user_id = (SELECT user_id FROM posts WHERE post_id = NEW.post_id) THEN</w:t>
            </w:r>
          </w:p>
          <w:p w14:paraId="7851EA43" w14:textId="77777777" w:rsidR="004D46D3" w:rsidRPr="004D46D3" w:rsidRDefault="004D46D3" w:rsidP="004D46D3">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D46D3">
              <w:rPr>
                <w:rFonts w:ascii="Calibri" w:hAnsi="Calibri" w:cs="Calibri"/>
                <w:sz w:val="24"/>
                <w:szCs w:val="24"/>
              </w:rPr>
              <w:t xml:space="preserve">            RAISE EXCEPTION 'User cannot vote on their own post';</w:t>
            </w:r>
          </w:p>
          <w:p w14:paraId="79950F9C" w14:textId="77777777" w:rsidR="004D46D3" w:rsidRPr="004D46D3" w:rsidRDefault="004D46D3" w:rsidP="004D46D3">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D46D3">
              <w:rPr>
                <w:rFonts w:ascii="Calibri" w:hAnsi="Calibri" w:cs="Calibri"/>
                <w:sz w:val="24"/>
                <w:szCs w:val="24"/>
              </w:rPr>
              <w:t xml:space="preserve">        END IF;</w:t>
            </w:r>
          </w:p>
          <w:p w14:paraId="6684DCDD" w14:textId="77777777" w:rsidR="004D46D3" w:rsidRPr="004D46D3" w:rsidRDefault="004D46D3" w:rsidP="004D46D3">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D46D3">
              <w:rPr>
                <w:rFonts w:ascii="Calibri" w:hAnsi="Calibri" w:cs="Calibri"/>
                <w:sz w:val="24"/>
                <w:szCs w:val="24"/>
              </w:rPr>
              <w:t xml:space="preserve">        RETURN NEW;</w:t>
            </w:r>
          </w:p>
          <w:p w14:paraId="1219FA9B" w14:textId="77777777" w:rsidR="004D46D3" w:rsidRPr="004D46D3" w:rsidRDefault="004D46D3" w:rsidP="004D46D3">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D46D3">
              <w:rPr>
                <w:rFonts w:ascii="Calibri" w:hAnsi="Calibri" w:cs="Calibri"/>
                <w:sz w:val="24"/>
                <w:szCs w:val="24"/>
              </w:rPr>
              <w:t xml:space="preserve">    END;</w:t>
            </w:r>
          </w:p>
          <w:p w14:paraId="09AFCA81" w14:textId="77777777" w:rsidR="004D46D3" w:rsidRPr="004D46D3" w:rsidRDefault="004D46D3" w:rsidP="004D46D3">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D46D3">
              <w:rPr>
                <w:rFonts w:ascii="Calibri" w:hAnsi="Calibri" w:cs="Calibri"/>
                <w:sz w:val="24"/>
                <w:szCs w:val="24"/>
              </w:rPr>
              <w:t xml:space="preserve">$BODY$ </w:t>
            </w:r>
          </w:p>
          <w:p w14:paraId="37F86133" w14:textId="77777777" w:rsidR="004D46D3" w:rsidRPr="004D46D3" w:rsidRDefault="004D46D3" w:rsidP="004D46D3">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D46D3">
              <w:rPr>
                <w:rFonts w:ascii="Calibri" w:hAnsi="Calibri" w:cs="Calibri"/>
                <w:sz w:val="24"/>
                <w:szCs w:val="24"/>
              </w:rPr>
              <w:t>LANGUAGE plpgsql;</w:t>
            </w:r>
          </w:p>
          <w:p w14:paraId="4EB5AD0E" w14:textId="77777777" w:rsidR="004D46D3" w:rsidRPr="004D46D3" w:rsidRDefault="004D46D3" w:rsidP="004D46D3">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2ABCCF86" w14:textId="77777777" w:rsidR="004D46D3" w:rsidRPr="004D46D3" w:rsidRDefault="004D46D3" w:rsidP="004D46D3">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D46D3">
              <w:rPr>
                <w:rFonts w:ascii="Calibri" w:hAnsi="Calibri" w:cs="Calibri"/>
                <w:sz w:val="24"/>
                <w:szCs w:val="24"/>
              </w:rPr>
              <w:t>CREATE TRIGGER no_self_vote_post_trigger</w:t>
            </w:r>
          </w:p>
          <w:p w14:paraId="28720E90" w14:textId="77777777" w:rsidR="004D46D3" w:rsidRPr="004D46D3" w:rsidRDefault="004D46D3" w:rsidP="004D46D3">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D46D3">
              <w:rPr>
                <w:rFonts w:ascii="Calibri" w:hAnsi="Calibri" w:cs="Calibri"/>
                <w:sz w:val="24"/>
                <w:szCs w:val="24"/>
              </w:rPr>
              <w:t>BEFORE INSERT OR UPDATE ON post_votes</w:t>
            </w:r>
          </w:p>
          <w:p w14:paraId="3BC1A246" w14:textId="75706306" w:rsidR="003D1C02" w:rsidRPr="00D57515" w:rsidRDefault="004D46D3"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D46D3">
              <w:rPr>
                <w:rFonts w:ascii="Calibri" w:hAnsi="Calibri" w:cs="Calibri"/>
                <w:sz w:val="24"/>
                <w:szCs w:val="24"/>
              </w:rPr>
              <w:t>FOR EACH ROW EXECUTE PROCEDURE no_self_vote_post();</w:t>
            </w:r>
          </w:p>
        </w:tc>
      </w:tr>
    </w:tbl>
    <w:p w14:paraId="2398CE3F" w14:textId="4BA214C6" w:rsidR="003D1C02" w:rsidRDefault="003D1C02" w:rsidP="003D1C02">
      <w:pPr>
        <w:pStyle w:val="Legenda"/>
        <w:jc w:val="center"/>
        <w:rPr>
          <w:i w:val="0"/>
          <w:iCs w:val="0"/>
          <w:sz w:val="14"/>
          <w:szCs w:val="14"/>
        </w:rPr>
      </w:pPr>
      <w:r>
        <w:rPr>
          <w:i w:val="0"/>
          <w:iCs w:val="0"/>
          <w:sz w:val="14"/>
          <w:szCs w:val="14"/>
        </w:rPr>
        <w:lastRenderedPageBreak/>
        <w:t xml:space="preserve">                                                                                                                                                                         </w:t>
      </w:r>
      <w:r w:rsidR="00455857">
        <w:rPr>
          <w:i w:val="0"/>
          <w:iCs w:val="0"/>
          <w:sz w:val="14"/>
          <w:szCs w:val="14"/>
        </w:rPr>
        <w:t xml:space="preserve">                    </w:t>
      </w:r>
      <w:r w:rsidRPr="006C6AA6">
        <w:rPr>
          <w:i w:val="0"/>
          <w:iCs w:val="0"/>
          <w:sz w:val="14"/>
          <w:szCs w:val="14"/>
        </w:rPr>
        <w:t xml:space="preserve">Table </w:t>
      </w:r>
      <w:r w:rsidR="00455857">
        <w:rPr>
          <w:i w:val="0"/>
          <w:iCs w:val="0"/>
          <w:sz w:val="14"/>
          <w:szCs w:val="14"/>
        </w:rPr>
        <w:t>51</w:t>
      </w:r>
      <w:r w:rsidRPr="006C6AA6">
        <w:rPr>
          <w:i w:val="0"/>
          <w:iCs w:val="0"/>
          <w:sz w:val="14"/>
          <w:szCs w:val="14"/>
        </w:rPr>
        <w:t>: NewsNet</w:t>
      </w:r>
      <w:r>
        <w:rPr>
          <w:i w:val="0"/>
          <w:iCs w:val="0"/>
          <w:sz w:val="14"/>
          <w:szCs w:val="14"/>
        </w:rPr>
        <w:t xml:space="preserve"> </w:t>
      </w:r>
      <w:r w:rsidR="00455857">
        <w:rPr>
          <w:i w:val="0"/>
          <w:iCs w:val="0"/>
          <w:sz w:val="14"/>
          <w:szCs w:val="14"/>
        </w:rPr>
        <w:t xml:space="preserve">No Post Self Vote </w:t>
      </w:r>
      <w:r>
        <w:rPr>
          <w:i w:val="0"/>
          <w:iCs w:val="0"/>
          <w:sz w:val="14"/>
          <w:szCs w:val="14"/>
        </w:rPr>
        <w:t>Trigger</w:t>
      </w:r>
    </w:p>
    <w:p w14:paraId="5AA0BC40" w14:textId="77777777" w:rsidR="008E77FC" w:rsidRPr="008E77FC" w:rsidRDefault="008E77FC" w:rsidP="008E77FC"/>
    <w:tbl>
      <w:tblPr>
        <w:tblStyle w:val="TabeladeGrelha1Clara"/>
        <w:tblW w:w="0" w:type="auto"/>
        <w:tblLayout w:type="fixed"/>
        <w:tblLook w:val="04A0" w:firstRow="1" w:lastRow="0" w:firstColumn="1" w:lastColumn="0" w:noHBand="0" w:noVBand="1"/>
      </w:tblPr>
      <w:tblGrid>
        <w:gridCol w:w="1413"/>
        <w:gridCol w:w="7796"/>
      </w:tblGrid>
      <w:tr w:rsidR="003D1C02" w:rsidRPr="00857F8D" w14:paraId="4AE9C106"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6C9F7E4" w14:textId="77777777" w:rsidR="003D1C02" w:rsidRPr="00E34B7B" w:rsidRDefault="003D1C02" w:rsidP="00985EC0">
            <w:pPr>
              <w:rPr>
                <w:rFonts w:ascii="Calibri" w:hAnsi="Calibri" w:cs="Calibri"/>
                <w:sz w:val="24"/>
                <w:szCs w:val="24"/>
              </w:rPr>
            </w:pPr>
            <w:r>
              <w:rPr>
                <w:rFonts w:ascii="Calibri" w:hAnsi="Calibri" w:cs="Calibri"/>
                <w:sz w:val="24"/>
                <w:szCs w:val="24"/>
              </w:rPr>
              <w:t>Trigger</w:t>
            </w:r>
          </w:p>
        </w:tc>
        <w:tc>
          <w:tcPr>
            <w:tcW w:w="7796" w:type="dxa"/>
          </w:tcPr>
          <w:p w14:paraId="2D37A60B" w14:textId="14F9DE99" w:rsidR="003D1C02" w:rsidRPr="00E34B7B" w:rsidRDefault="003D1C02"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TRIGGER</w:t>
            </w:r>
            <w:r w:rsidR="006A3DC1">
              <w:rPr>
                <w:rFonts w:ascii="Calibri" w:hAnsi="Calibri" w:cs="Calibri"/>
                <w:sz w:val="24"/>
                <w:szCs w:val="24"/>
              </w:rPr>
              <w:t>14</w:t>
            </w:r>
          </w:p>
        </w:tc>
      </w:tr>
      <w:tr w:rsidR="003D1C02" w:rsidRPr="005D2588" w14:paraId="70F5DE1B"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049ED288" w14:textId="77777777" w:rsidR="003D1C02" w:rsidRPr="00E34B7B" w:rsidRDefault="003D1C02" w:rsidP="00985EC0">
            <w:pPr>
              <w:rPr>
                <w:rFonts w:ascii="Calibri" w:hAnsi="Calibri" w:cs="Calibri"/>
                <w:sz w:val="24"/>
                <w:szCs w:val="24"/>
              </w:rPr>
            </w:pPr>
            <w:r>
              <w:rPr>
                <w:rFonts w:ascii="Calibri" w:hAnsi="Calibri" w:cs="Calibri"/>
                <w:sz w:val="24"/>
                <w:szCs w:val="24"/>
              </w:rPr>
              <w:t>Description</w:t>
            </w:r>
          </w:p>
        </w:tc>
        <w:tc>
          <w:tcPr>
            <w:tcW w:w="7796" w:type="dxa"/>
          </w:tcPr>
          <w:p w14:paraId="5BFF6C98" w14:textId="506CCC5F" w:rsidR="003D1C02" w:rsidRPr="005D2588" w:rsidRDefault="000D4B52"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D4B52">
              <w:rPr>
                <w:rFonts w:ascii="Calibri" w:hAnsi="Calibri" w:cs="Calibri"/>
                <w:sz w:val="24"/>
                <w:szCs w:val="24"/>
              </w:rPr>
              <w:t>A user is unable to vote on their own comment (BR04).</w:t>
            </w:r>
          </w:p>
        </w:tc>
      </w:tr>
      <w:tr w:rsidR="003D1C02" w:rsidRPr="005D2588" w14:paraId="2E62E847"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23569850" w14:textId="77777777" w:rsidR="003D1C02" w:rsidRDefault="003D1C02" w:rsidP="00985EC0">
            <w:pPr>
              <w:rPr>
                <w:rFonts w:ascii="Calibri" w:hAnsi="Calibri" w:cs="Calibri"/>
                <w:sz w:val="24"/>
                <w:szCs w:val="24"/>
              </w:rPr>
            </w:pPr>
            <w:r>
              <w:rPr>
                <w:rFonts w:ascii="Calibri" w:hAnsi="Calibri" w:cs="Calibri"/>
                <w:sz w:val="24"/>
                <w:szCs w:val="24"/>
              </w:rPr>
              <w:t>SQL code</w:t>
            </w:r>
          </w:p>
        </w:tc>
        <w:tc>
          <w:tcPr>
            <w:tcW w:w="7796" w:type="dxa"/>
          </w:tcPr>
          <w:p w14:paraId="499870C4" w14:textId="77777777" w:rsidR="000D4B52" w:rsidRPr="000D4B52" w:rsidRDefault="000D4B52" w:rsidP="000D4B52">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D4B52">
              <w:rPr>
                <w:rFonts w:ascii="Calibri" w:hAnsi="Calibri" w:cs="Calibri"/>
                <w:sz w:val="24"/>
                <w:szCs w:val="24"/>
              </w:rPr>
              <w:t xml:space="preserve">CREATE FUNCTION no_self_vote_comment() </w:t>
            </w:r>
          </w:p>
          <w:p w14:paraId="782ADB54" w14:textId="77777777" w:rsidR="000D4B52" w:rsidRPr="000D4B52" w:rsidRDefault="000D4B52" w:rsidP="000D4B52">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D4B52">
              <w:rPr>
                <w:rFonts w:ascii="Calibri" w:hAnsi="Calibri" w:cs="Calibri"/>
                <w:sz w:val="24"/>
                <w:szCs w:val="24"/>
              </w:rPr>
              <w:t xml:space="preserve">RETURNS TRIGGER AS </w:t>
            </w:r>
          </w:p>
          <w:p w14:paraId="1F2D1456" w14:textId="77777777" w:rsidR="000D4B52" w:rsidRPr="000D4B52" w:rsidRDefault="000D4B52" w:rsidP="000D4B52">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D4B52">
              <w:rPr>
                <w:rFonts w:ascii="Calibri" w:hAnsi="Calibri" w:cs="Calibri"/>
                <w:sz w:val="24"/>
                <w:szCs w:val="24"/>
              </w:rPr>
              <w:t>$BODY$</w:t>
            </w:r>
          </w:p>
          <w:p w14:paraId="1F71F399" w14:textId="77777777" w:rsidR="000D4B52" w:rsidRPr="000D4B52" w:rsidRDefault="000D4B52" w:rsidP="000D4B52">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D4B52">
              <w:rPr>
                <w:rFonts w:ascii="Calibri" w:hAnsi="Calibri" w:cs="Calibri"/>
                <w:sz w:val="24"/>
                <w:szCs w:val="24"/>
              </w:rPr>
              <w:t xml:space="preserve">    BEGIN</w:t>
            </w:r>
          </w:p>
          <w:p w14:paraId="719AEB94" w14:textId="77777777" w:rsidR="000D4B52" w:rsidRPr="000D4B52" w:rsidRDefault="000D4B52" w:rsidP="000D4B52">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D4B52">
              <w:rPr>
                <w:rFonts w:ascii="Calibri" w:hAnsi="Calibri" w:cs="Calibri"/>
                <w:sz w:val="24"/>
                <w:szCs w:val="24"/>
              </w:rPr>
              <w:t xml:space="preserve">        IF NEW.user_id = (SELECT user_id FROM comments WHERE comment_id = NEW.comment_id) THEN</w:t>
            </w:r>
          </w:p>
          <w:p w14:paraId="5F4C730B" w14:textId="77777777" w:rsidR="000D4B52" w:rsidRPr="000D4B52" w:rsidRDefault="000D4B52" w:rsidP="000D4B52">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D4B52">
              <w:rPr>
                <w:rFonts w:ascii="Calibri" w:hAnsi="Calibri" w:cs="Calibri"/>
                <w:sz w:val="24"/>
                <w:szCs w:val="24"/>
              </w:rPr>
              <w:t xml:space="preserve">            RAISE EXCEPTION 'User cannot vote on their own comment';</w:t>
            </w:r>
          </w:p>
          <w:p w14:paraId="12E64497" w14:textId="77777777" w:rsidR="000D4B52" w:rsidRPr="000D4B52" w:rsidRDefault="000D4B52" w:rsidP="000D4B52">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D4B52">
              <w:rPr>
                <w:rFonts w:ascii="Calibri" w:hAnsi="Calibri" w:cs="Calibri"/>
                <w:sz w:val="24"/>
                <w:szCs w:val="24"/>
              </w:rPr>
              <w:t xml:space="preserve">        END IF;</w:t>
            </w:r>
          </w:p>
          <w:p w14:paraId="26E2154C" w14:textId="77777777" w:rsidR="000D4B52" w:rsidRPr="000D4B52" w:rsidRDefault="000D4B52" w:rsidP="000D4B52">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D4B52">
              <w:rPr>
                <w:rFonts w:ascii="Calibri" w:hAnsi="Calibri" w:cs="Calibri"/>
                <w:sz w:val="24"/>
                <w:szCs w:val="24"/>
              </w:rPr>
              <w:t xml:space="preserve">        RETURN NEW;</w:t>
            </w:r>
          </w:p>
          <w:p w14:paraId="4A57C02D" w14:textId="77777777" w:rsidR="000D4B52" w:rsidRPr="000D4B52" w:rsidRDefault="000D4B52" w:rsidP="000D4B52">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D4B52">
              <w:rPr>
                <w:rFonts w:ascii="Calibri" w:hAnsi="Calibri" w:cs="Calibri"/>
                <w:sz w:val="24"/>
                <w:szCs w:val="24"/>
              </w:rPr>
              <w:t xml:space="preserve">    END;</w:t>
            </w:r>
          </w:p>
          <w:p w14:paraId="237467B3" w14:textId="77777777" w:rsidR="000D4B52" w:rsidRPr="000D4B52" w:rsidRDefault="000D4B52" w:rsidP="000D4B52">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D4B52">
              <w:rPr>
                <w:rFonts w:ascii="Calibri" w:hAnsi="Calibri" w:cs="Calibri"/>
                <w:sz w:val="24"/>
                <w:szCs w:val="24"/>
              </w:rPr>
              <w:t xml:space="preserve">$BODY$ </w:t>
            </w:r>
          </w:p>
          <w:p w14:paraId="43BB0057" w14:textId="77777777" w:rsidR="000D4B52" w:rsidRPr="000D4B52" w:rsidRDefault="000D4B52" w:rsidP="000D4B52">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D4B52">
              <w:rPr>
                <w:rFonts w:ascii="Calibri" w:hAnsi="Calibri" w:cs="Calibri"/>
                <w:sz w:val="24"/>
                <w:szCs w:val="24"/>
              </w:rPr>
              <w:t>LANGUAGE plpgsql;</w:t>
            </w:r>
          </w:p>
          <w:p w14:paraId="7808D9ED" w14:textId="77777777" w:rsidR="000D4B52" w:rsidRPr="000D4B52" w:rsidRDefault="000D4B52" w:rsidP="000D4B52">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069D4E84" w14:textId="77777777" w:rsidR="000D4B52" w:rsidRPr="000D4B52" w:rsidRDefault="000D4B52" w:rsidP="000D4B52">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D4B52">
              <w:rPr>
                <w:rFonts w:ascii="Calibri" w:hAnsi="Calibri" w:cs="Calibri"/>
                <w:sz w:val="24"/>
                <w:szCs w:val="24"/>
              </w:rPr>
              <w:t>CREATE TRIGGER no_self_vote_comment_trigger</w:t>
            </w:r>
          </w:p>
          <w:p w14:paraId="5BD9C357" w14:textId="77777777" w:rsidR="000D4B52" w:rsidRPr="000D4B52" w:rsidRDefault="000D4B52" w:rsidP="000D4B52">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D4B52">
              <w:rPr>
                <w:rFonts w:ascii="Calibri" w:hAnsi="Calibri" w:cs="Calibri"/>
                <w:sz w:val="24"/>
                <w:szCs w:val="24"/>
              </w:rPr>
              <w:t>BEFORE INSERT OR UPDATE ON comment_votes</w:t>
            </w:r>
          </w:p>
          <w:p w14:paraId="498C81F8" w14:textId="79A13A07" w:rsidR="003D1C02" w:rsidRPr="00D57515" w:rsidRDefault="000D4B52"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D4B52">
              <w:rPr>
                <w:rFonts w:ascii="Calibri" w:hAnsi="Calibri" w:cs="Calibri"/>
                <w:sz w:val="24"/>
                <w:szCs w:val="24"/>
              </w:rPr>
              <w:t>FOR EACH ROW EXECUTE PROCEDURE no_self_vote_comment();</w:t>
            </w:r>
          </w:p>
        </w:tc>
      </w:tr>
    </w:tbl>
    <w:p w14:paraId="2375B5D3" w14:textId="65968A9E" w:rsidR="003D1C02" w:rsidRDefault="003D1C02" w:rsidP="003D1C02">
      <w:pPr>
        <w:pStyle w:val="Legenda"/>
        <w:jc w:val="center"/>
        <w:rPr>
          <w:i w:val="0"/>
          <w:iCs w:val="0"/>
          <w:sz w:val="14"/>
          <w:szCs w:val="14"/>
        </w:rPr>
      </w:pPr>
      <w:r>
        <w:rPr>
          <w:i w:val="0"/>
          <w:iCs w:val="0"/>
          <w:sz w:val="14"/>
          <w:szCs w:val="14"/>
        </w:rPr>
        <w:t xml:space="preserve">                                                                                                                                                                         </w:t>
      </w:r>
      <w:r w:rsidR="001D646C">
        <w:rPr>
          <w:i w:val="0"/>
          <w:iCs w:val="0"/>
          <w:sz w:val="14"/>
          <w:szCs w:val="14"/>
        </w:rPr>
        <w:t xml:space="preserve">       </w:t>
      </w:r>
      <w:r w:rsidRPr="006C6AA6">
        <w:rPr>
          <w:i w:val="0"/>
          <w:iCs w:val="0"/>
          <w:sz w:val="14"/>
          <w:szCs w:val="14"/>
        </w:rPr>
        <w:t xml:space="preserve">Table </w:t>
      </w:r>
      <w:r w:rsidR="001D646C">
        <w:rPr>
          <w:i w:val="0"/>
          <w:iCs w:val="0"/>
          <w:sz w:val="14"/>
          <w:szCs w:val="14"/>
        </w:rPr>
        <w:t>52</w:t>
      </w:r>
      <w:r w:rsidRPr="006C6AA6">
        <w:rPr>
          <w:i w:val="0"/>
          <w:iCs w:val="0"/>
          <w:sz w:val="14"/>
          <w:szCs w:val="14"/>
        </w:rPr>
        <w:t>: NewsNet</w:t>
      </w:r>
      <w:r>
        <w:rPr>
          <w:i w:val="0"/>
          <w:iCs w:val="0"/>
          <w:sz w:val="14"/>
          <w:szCs w:val="14"/>
        </w:rPr>
        <w:t xml:space="preserve"> </w:t>
      </w:r>
      <w:r w:rsidR="001D646C">
        <w:rPr>
          <w:i w:val="0"/>
          <w:iCs w:val="0"/>
          <w:sz w:val="14"/>
          <w:szCs w:val="14"/>
        </w:rPr>
        <w:t xml:space="preserve">No Comment Self Vote </w:t>
      </w:r>
      <w:r>
        <w:rPr>
          <w:i w:val="0"/>
          <w:iCs w:val="0"/>
          <w:sz w:val="14"/>
          <w:szCs w:val="14"/>
        </w:rPr>
        <w:t>Trigger</w:t>
      </w:r>
    </w:p>
    <w:p w14:paraId="428A1240" w14:textId="77777777" w:rsidR="00F03438" w:rsidRPr="00F03438" w:rsidRDefault="00F03438" w:rsidP="00F03438"/>
    <w:tbl>
      <w:tblPr>
        <w:tblStyle w:val="TabeladeGrelha1Clara"/>
        <w:tblW w:w="0" w:type="auto"/>
        <w:tblLayout w:type="fixed"/>
        <w:tblLook w:val="04A0" w:firstRow="1" w:lastRow="0" w:firstColumn="1" w:lastColumn="0" w:noHBand="0" w:noVBand="1"/>
      </w:tblPr>
      <w:tblGrid>
        <w:gridCol w:w="1413"/>
        <w:gridCol w:w="7796"/>
      </w:tblGrid>
      <w:tr w:rsidR="003D1C02" w:rsidRPr="00857F8D" w14:paraId="7957CB00"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AEF1E11" w14:textId="77777777" w:rsidR="003D1C02" w:rsidRPr="00E34B7B" w:rsidRDefault="003D1C02" w:rsidP="00985EC0">
            <w:pPr>
              <w:rPr>
                <w:rFonts w:ascii="Calibri" w:hAnsi="Calibri" w:cs="Calibri"/>
                <w:sz w:val="24"/>
                <w:szCs w:val="24"/>
              </w:rPr>
            </w:pPr>
            <w:r>
              <w:rPr>
                <w:rFonts w:ascii="Calibri" w:hAnsi="Calibri" w:cs="Calibri"/>
                <w:sz w:val="24"/>
                <w:szCs w:val="24"/>
              </w:rPr>
              <w:t>Trigger</w:t>
            </w:r>
          </w:p>
        </w:tc>
        <w:tc>
          <w:tcPr>
            <w:tcW w:w="7796" w:type="dxa"/>
          </w:tcPr>
          <w:p w14:paraId="526149C4" w14:textId="28F767F2" w:rsidR="003D1C02" w:rsidRPr="00E34B7B" w:rsidRDefault="003D1C02"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TRIGGER</w:t>
            </w:r>
            <w:r w:rsidR="006A3DC1">
              <w:rPr>
                <w:rFonts w:ascii="Calibri" w:hAnsi="Calibri" w:cs="Calibri"/>
                <w:sz w:val="24"/>
                <w:szCs w:val="24"/>
              </w:rPr>
              <w:t>15</w:t>
            </w:r>
          </w:p>
        </w:tc>
      </w:tr>
      <w:tr w:rsidR="003D1C02" w:rsidRPr="005D2588" w14:paraId="23029CC4"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3813C74C" w14:textId="77777777" w:rsidR="003D1C02" w:rsidRPr="00E34B7B" w:rsidRDefault="003D1C02" w:rsidP="00985EC0">
            <w:pPr>
              <w:rPr>
                <w:rFonts w:ascii="Calibri" w:hAnsi="Calibri" w:cs="Calibri"/>
                <w:sz w:val="24"/>
                <w:szCs w:val="24"/>
              </w:rPr>
            </w:pPr>
            <w:r>
              <w:rPr>
                <w:rFonts w:ascii="Calibri" w:hAnsi="Calibri" w:cs="Calibri"/>
                <w:sz w:val="24"/>
                <w:szCs w:val="24"/>
              </w:rPr>
              <w:t>Description</w:t>
            </w:r>
          </w:p>
        </w:tc>
        <w:tc>
          <w:tcPr>
            <w:tcW w:w="7796" w:type="dxa"/>
          </w:tcPr>
          <w:p w14:paraId="69D171AB" w14:textId="0A044EA9" w:rsidR="003D1C02" w:rsidRPr="005D2588" w:rsidRDefault="00A64264"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64264">
              <w:rPr>
                <w:rFonts w:ascii="Calibri" w:hAnsi="Calibri" w:cs="Calibri"/>
                <w:sz w:val="24"/>
                <w:szCs w:val="24"/>
              </w:rPr>
              <w:t>A user is unable to report his own post (BR06).</w:t>
            </w:r>
          </w:p>
        </w:tc>
      </w:tr>
      <w:tr w:rsidR="003D1C02" w:rsidRPr="005D2588" w14:paraId="52FC5354"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3644D768" w14:textId="77777777" w:rsidR="003D1C02" w:rsidRDefault="003D1C02" w:rsidP="00985EC0">
            <w:pPr>
              <w:rPr>
                <w:rFonts w:ascii="Calibri" w:hAnsi="Calibri" w:cs="Calibri"/>
                <w:sz w:val="24"/>
                <w:szCs w:val="24"/>
              </w:rPr>
            </w:pPr>
            <w:r>
              <w:rPr>
                <w:rFonts w:ascii="Calibri" w:hAnsi="Calibri" w:cs="Calibri"/>
                <w:sz w:val="24"/>
                <w:szCs w:val="24"/>
              </w:rPr>
              <w:t>SQL code</w:t>
            </w:r>
          </w:p>
        </w:tc>
        <w:tc>
          <w:tcPr>
            <w:tcW w:w="7796" w:type="dxa"/>
          </w:tcPr>
          <w:p w14:paraId="55C734F2" w14:textId="77777777" w:rsidR="00A64264" w:rsidRPr="00A64264" w:rsidRDefault="00A64264" w:rsidP="00A6426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64264">
              <w:rPr>
                <w:rFonts w:ascii="Calibri" w:hAnsi="Calibri" w:cs="Calibri"/>
                <w:sz w:val="24"/>
                <w:szCs w:val="24"/>
              </w:rPr>
              <w:t xml:space="preserve">CREATE FUNCTION no_self_report_post() </w:t>
            </w:r>
          </w:p>
          <w:p w14:paraId="56471067" w14:textId="77777777" w:rsidR="00A64264" w:rsidRPr="00A64264" w:rsidRDefault="00A64264" w:rsidP="00A6426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64264">
              <w:rPr>
                <w:rFonts w:ascii="Calibri" w:hAnsi="Calibri" w:cs="Calibri"/>
                <w:sz w:val="24"/>
                <w:szCs w:val="24"/>
              </w:rPr>
              <w:t xml:space="preserve">RETURNS TRIGGER AS </w:t>
            </w:r>
          </w:p>
          <w:p w14:paraId="7F4D1189" w14:textId="77777777" w:rsidR="00A64264" w:rsidRPr="00A64264" w:rsidRDefault="00A64264" w:rsidP="00A6426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64264">
              <w:rPr>
                <w:rFonts w:ascii="Calibri" w:hAnsi="Calibri" w:cs="Calibri"/>
                <w:sz w:val="24"/>
                <w:szCs w:val="24"/>
              </w:rPr>
              <w:t>$BODY$</w:t>
            </w:r>
          </w:p>
          <w:p w14:paraId="4AA6B7F8" w14:textId="77777777" w:rsidR="00A64264" w:rsidRPr="00A64264" w:rsidRDefault="00A64264" w:rsidP="00A6426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64264">
              <w:rPr>
                <w:rFonts w:ascii="Calibri" w:hAnsi="Calibri" w:cs="Calibri"/>
                <w:sz w:val="24"/>
                <w:szCs w:val="24"/>
              </w:rPr>
              <w:t xml:space="preserve">    BEGIN</w:t>
            </w:r>
          </w:p>
          <w:p w14:paraId="78EC8107" w14:textId="77777777" w:rsidR="00A64264" w:rsidRPr="00A64264" w:rsidRDefault="00A64264" w:rsidP="00A6426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64264">
              <w:rPr>
                <w:rFonts w:ascii="Calibri" w:hAnsi="Calibri" w:cs="Calibri"/>
                <w:sz w:val="24"/>
                <w:szCs w:val="24"/>
              </w:rPr>
              <w:t xml:space="preserve">        IF NEW.reporter_id = (SELECT user_id FROM posts WHERE post_id = NEW.post_id) THEN</w:t>
            </w:r>
          </w:p>
          <w:p w14:paraId="241EE4E1" w14:textId="77777777" w:rsidR="00A64264" w:rsidRPr="00A64264" w:rsidRDefault="00A64264" w:rsidP="00A6426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64264">
              <w:rPr>
                <w:rFonts w:ascii="Calibri" w:hAnsi="Calibri" w:cs="Calibri"/>
                <w:sz w:val="24"/>
                <w:szCs w:val="24"/>
              </w:rPr>
              <w:t xml:space="preserve">            RAISE EXCEPTION 'User cannot report their own post';</w:t>
            </w:r>
          </w:p>
          <w:p w14:paraId="503F3E9D" w14:textId="77777777" w:rsidR="00A64264" w:rsidRPr="00A64264" w:rsidRDefault="00A64264" w:rsidP="00A6426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64264">
              <w:rPr>
                <w:rFonts w:ascii="Calibri" w:hAnsi="Calibri" w:cs="Calibri"/>
                <w:sz w:val="24"/>
                <w:szCs w:val="24"/>
              </w:rPr>
              <w:t xml:space="preserve">        END IF;</w:t>
            </w:r>
          </w:p>
          <w:p w14:paraId="2551F3B0" w14:textId="77777777" w:rsidR="00A64264" w:rsidRPr="00A64264" w:rsidRDefault="00A64264" w:rsidP="00A6426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64264">
              <w:rPr>
                <w:rFonts w:ascii="Calibri" w:hAnsi="Calibri" w:cs="Calibri"/>
                <w:sz w:val="24"/>
                <w:szCs w:val="24"/>
              </w:rPr>
              <w:t xml:space="preserve">        RETURN NEW;</w:t>
            </w:r>
          </w:p>
          <w:p w14:paraId="53FE7AEE" w14:textId="77777777" w:rsidR="00A64264" w:rsidRPr="00A64264" w:rsidRDefault="00A64264" w:rsidP="00A6426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64264">
              <w:rPr>
                <w:rFonts w:ascii="Calibri" w:hAnsi="Calibri" w:cs="Calibri"/>
                <w:sz w:val="24"/>
                <w:szCs w:val="24"/>
              </w:rPr>
              <w:t xml:space="preserve">    END;</w:t>
            </w:r>
          </w:p>
          <w:p w14:paraId="64BEEE0D" w14:textId="77777777" w:rsidR="00A64264" w:rsidRPr="00A64264" w:rsidRDefault="00A64264" w:rsidP="00A6426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64264">
              <w:rPr>
                <w:rFonts w:ascii="Calibri" w:hAnsi="Calibri" w:cs="Calibri"/>
                <w:sz w:val="24"/>
                <w:szCs w:val="24"/>
              </w:rPr>
              <w:t xml:space="preserve">$BODY$ </w:t>
            </w:r>
          </w:p>
          <w:p w14:paraId="0BBF50A7" w14:textId="77777777" w:rsidR="00A64264" w:rsidRPr="00A64264" w:rsidRDefault="00A64264" w:rsidP="00A6426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64264">
              <w:rPr>
                <w:rFonts w:ascii="Calibri" w:hAnsi="Calibri" w:cs="Calibri"/>
                <w:sz w:val="24"/>
                <w:szCs w:val="24"/>
              </w:rPr>
              <w:t>LANGUAGE plpgsql;</w:t>
            </w:r>
          </w:p>
          <w:p w14:paraId="4585C7AC" w14:textId="77777777" w:rsidR="00A64264" w:rsidRPr="00A64264" w:rsidRDefault="00A64264" w:rsidP="00A6426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3849E362" w14:textId="77777777" w:rsidR="00A64264" w:rsidRPr="00A64264" w:rsidRDefault="00A64264" w:rsidP="00A6426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64264">
              <w:rPr>
                <w:rFonts w:ascii="Calibri" w:hAnsi="Calibri" w:cs="Calibri"/>
                <w:sz w:val="24"/>
                <w:szCs w:val="24"/>
              </w:rPr>
              <w:lastRenderedPageBreak/>
              <w:t>CREATE TRIGGER no_self_report_post_trigger</w:t>
            </w:r>
          </w:p>
          <w:p w14:paraId="05A4EE89" w14:textId="77777777" w:rsidR="00A64264" w:rsidRPr="00A64264" w:rsidRDefault="00A64264" w:rsidP="00A6426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64264">
              <w:rPr>
                <w:rFonts w:ascii="Calibri" w:hAnsi="Calibri" w:cs="Calibri"/>
                <w:sz w:val="24"/>
                <w:szCs w:val="24"/>
              </w:rPr>
              <w:t>BEFORE INSERT OR UPDATE ON post_report</w:t>
            </w:r>
          </w:p>
          <w:p w14:paraId="1E663B44" w14:textId="47F28C66" w:rsidR="003D1C02" w:rsidRPr="00D57515" w:rsidRDefault="00A64264"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64264">
              <w:rPr>
                <w:rFonts w:ascii="Calibri" w:hAnsi="Calibri" w:cs="Calibri"/>
                <w:sz w:val="24"/>
                <w:szCs w:val="24"/>
              </w:rPr>
              <w:t>FOR EACH ROW EXECUTE PROCEDURE no_self_report_post();</w:t>
            </w:r>
          </w:p>
        </w:tc>
      </w:tr>
    </w:tbl>
    <w:p w14:paraId="35159D20" w14:textId="6DF78C92" w:rsidR="003D1C02" w:rsidRDefault="003D1C02" w:rsidP="003D1C02">
      <w:pPr>
        <w:pStyle w:val="Legenda"/>
        <w:jc w:val="center"/>
        <w:rPr>
          <w:i w:val="0"/>
          <w:iCs w:val="0"/>
          <w:sz w:val="14"/>
          <w:szCs w:val="14"/>
        </w:rPr>
      </w:pPr>
      <w:r>
        <w:rPr>
          <w:i w:val="0"/>
          <w:iCs w:val="0"/>
          <w:sz w:val="14"/>
          <w:szCs w:val="14"/>
        </w:rPr>
        <w:lastRenderedPageBreak/>
        <w:t xml:space="preserve">                                                                                                                                                                         </w:t>
      </w:r>
      <w:r w:rsidR="00A64264">
        <w:rPr>
          <w:i w:val="0"/>
          <w:iCs w:val="0"/>
          <w:sz w:val="14"/>
          <w:szCs w:val="14"/>
        </w:rPr>
        <w:t xml:space="preserve">              </w:t>
      </w:r>
      <w:r w:rsidRPr="006C6AA6">
        <w:rPr>
          <w:i w:val="0"/>
          <w:iCs w:val="0"/>
          <w:sz w:val="14"/>
          <w:szCs w:val="14"/>
        </w:rPr>
        <w:t xml:space="preserve">Table </w:t>
      </w:r>
      <w:r w:rsidR="00A64264">
        <w:rPr>
          <w:i w:val="0"/>
          <w:iCs w:val="0"/>
          <w:sz w:val="14"/>
          <w:szCs w:val="14"/>
        </w:rPr>
        <w:t>53</w:t>
      </w:r>
      <w:r w:rsidRPr="006C6AA6">
        <w:rPr>
          <w:i w:val="0"/>
          <w:iCs w:val="0"/>
          <w:sz w:val="14"/>
          <w:szCs w:val="14"/>
        </w:rPr>
        <w:t>: NewsNet</w:t>
      </w:r>
      <w:r>
        <w:rPr>
          <w:i w:val="0"/>
          <w:iCs w:val="0"/>
          <w:sz w:val="14"/>
          <w:szCs w:val="14"/>
        </w:rPr>
        <w:t xml:space="preserve"> </w:t>
      </w:r>
      <w:r w:rsidR="00A64264">
        <w:rPr>
          <w:i w:val="0"/>
          <w:iCs w:val="0"/>
          <w:sz w:val="14"/>
          <w:szCs w:val="14"/>
        </w:rPr>
        <w:t xml:space="preserve">No Post Self Report </w:t>
      </w:r>
      <w:r>
        <w:rPr>
          <w:i w:val="0"/>
          <w:iCs w:val="0"/>
          <w:sz w:val="14"/>
          <w:szCs w:val="14"/>
        </w:rPr>
        <w:t>Trigger</w:t>
      </w:r>
    </w:p>
    <w:p w14:paraId="23D83681" w14:textId="77777777" w:rsidR="007A1B3C" w:rsidRPr="007A1B3C" w:rsidRDefault="007A1B3C" w:rsidP="007A1B3C"/>
    <w:tbl>
      <w:tblPr>
        <w:tblStyle w:val="TabeladeGrelha1Clara"/>
        <w:tblW w:w="0" w:type="auto"/>
        <w:tblLayout w:type="fixed"/>
        <w:tblLook w:val="04A0" w:firstRow="1" w:lastRow="0" w:firstColumn="1" w:lastColumn="0" w:noHBand="0" w:noVBand="1"/>
      </w:tblPr>
      <w:tblGrid>
        <w:gridCol w:w="1413"/>
        <w:gridCol w:w="7796"/>
      </w:tblGrid>
      <w:tr w:rsidR="003D1C02" w:rsidRPr="00857F8D" w14:paraId="06E94E93"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6E4A1FD" w14:textId="77777777" w:rsidR="003D1C02" w:rsidRPr="00E34B7B" w:rsidRDefault="003D1C02" w:rsidP="00985EC0">
            <w:pPr>
              <w:rPr>
                <w:rFonts w:ascii="Calibri" w:hAnsi="Calibri" w:cs="Calibri"/>
                <w:sz w:val="24"/>
                <w:szCs w:val="24"/>
              </w:rPr>
            </w:pPr>
            <w:r>
              <w:rPr>
                <w:rFonts w:ascii="Calibri" w:hAnsi="Calibri" w:cs="Calibri"/>
                <w:sz w:val="24"/>
                <w:szCs w:val="24"/>
              </w:rPr>
              <w:t>Trigger</w:t>
            </w:r>
          </w:p>
        </w:tc>
        <w:tc>
          <w:tcPr>
            <w:tcW w:w="7796" w:type="dxa"/>
          </w:tcPr>
          <w:p w14:paraId="7C273355" w14:textId="7E7FBD19" w:rsidR="003D1C02" w:rsidRPr="00E34B7B" w:rsidRDefault="003D1C02"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TRIGGER</w:t>
            </w:r>
            <w:r w:rsidR="006A3DC1">
              <w:rPr>
                <w:rFonts w:ascii="Calibri" w:hAnsi="Calibri" w:cs="Calibri"/>
                <w:sz w:val="24"/>
                <w:szCs w:val="24"/>
              </w:rPr>
              <w:t>16</w:t>
            </w:r>
          </w:p>
        </w:tc>
      </w:tr>
      <w:tr w:rsidR="003D1C02" w:rsidRPr="005D2588" w14:paraId="0B3D3E4B"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3F781945" w14:textId="77777777" w:rsidR="003D1C02" w:rsidRPr="00E34B7B" w:rsidRDefault="003D1C02" w:rsidP="00985EC0">
            <w:pPr>
              <w:rPr>
                <w:rFonts w:ascii="Calibri" w:hAnsi="Calibri" w:cs="Calibri"/>
                <w:sz w:val="24"/>
                <w:szCs w:val="24"/>
              </w:rPr>
            </w:pPr>
            <w:r>
              <w:rPr>
                <w:rFonts w:ascii="Calibri" w:hAnsi="Calibri" w:cs="Calibri"/>
                <w:sz w:val="24"/>
                <w:szCs w:val="24"/>
              </w:rPr>
              <w:t>Description</w:t>
            </w:r>
          </w:p>
        </w:tc>
        <w:tc>
          <w:tcPr>
            <w:tcW w:w="7796" w:type="dxa"/>
          </w:tcPr>
          <w:p w14:paraId="7D6E4AEC" w14:textId="2342A440" w:rsidR="003D1C02" w:rsidRPr="005D2588" w:rsidRDefault="007A1B3C"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A1B3C">
              <w:rPr>
                <w:rFonts w:ascii="Calibri" w:hAnsi="Calibri" w:cs="Calibri"/>
                <w:sz w:val="24"/>
                <w:szCs w:val="24"/>
              </w:rPr>
              <w:t>A user is unable to report his own comment (BR06).</w:t>
            </w:r>
          </w:p>
        </w:tc>
      </w:tr>
      <w:tr w:rsidR="003D1C02" w:rsidRPr="005D2588" w14:paraId="2D2771FE"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478B6EC8" w14:textId="77777777" w:rsidR="003D1C02" w:rsidRDefault="003D1C02" w:rsidP="00985EC0">
            <w:pPr>
              <w:rPr>
                <w:rFonts w:ascii="Calibri" w:hAnsi="Calibri" w:cs="Calibri"/>
                <w:sz w:val="24"/>
                <w:szCs w:val="24"/>
              </w:rPr>
            </w:pPr>
            <w:r>
              <w:rPr>
                <w:rFonts w:ascii="Calibri" w:hAnsi="Calibri" w:cs="Calibri"/>
                <w:sz w:val="24"/>
                <w:szCs w:val="24"/>
              </w:rPr>
              <w:t>SQL code</w:t>
            </w:r>
          </w:p>
        </w:tc>
        <w:tc>
          <w:tcPr>
            <w:tcW w:w="7796" w:type="dxa"/>
          </w:tcPr>
          <w:p w14:paraId="5133DC73" w14:textId="77777777" w:rsidR="007A1B3C" w:rsidRPr="007A1B3C" w:rsidRDefault="007A1B3C" w:rsidP="007A1B3C">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A1B3C">
              <w:rPr>
                <w:rFonts w:ascii="Calibri" w:hAnsi="Calibri" w:cs="Calibri"/>
                <w:sz w:val="24"/>
                <w:szCs w:val="24"/>
              </w:rPr>
              <w:t xml:space="preserve">CREATE FUNCTION no_self_report_comment() </w:t>
            </w:r>
          </w:p>
          <w:p w14:paraId="4D9D1B64" w14:textId="77777777" w:rsidR="007A1B3C" w:rsidRPr="007A1B3C" w:rsidRDefault="007A1B3C" w:rsidP="007A1B3C">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A1B3C">
              <w:rPr>
                <w:rFonts w:ascii="Calibri" w:hAnsi="Calibri" w:cs="Calibri"/>
                <w:sz w:val="24"/>
                <w:szCs w:val="24"/>
              </w:rPr>
              <w:t xml:space="preserve">RETURNS TRIGGER AS </w:t>
            </w:r>
          </w:p>
          <w:p w14:paraId="1F30AF96" w14:textId="77777777" w:rsidR="007A1B3C" w:rsidRPr="007A1B3C" w:rsidRDefault="007A1B3C" w:rsidP="007A1B3C">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A1B3C">
              <w:rPr>
                <w:rFonts w:ascii="Calibri" w:hAnsi="Calibri" w:cs="Calibri"/>
                <w:sz w:val="24"/>
                <w:szCs w:val="24"/>
              </w:rPr>
              <w:t>$BODY$</w:t>
            </w:r>
          </w:p>
          <w:p w14:paraId="29CCC251" w14:textId="77777777" w:rsidR="007A1B3C" w:rsidRPr="007A1B3C" w:rsidRDefault="007A1B3C" w:rsidP="007A1B3C">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A1B3C">
              <w:rPr>
                <w:rFonts w:ascii="Calibri" w:hAnsi="Calibri" w:cs="Calibri"/>
                <w:sz w:val="24"/>
                <w:szCs w:val="24"/>
              </w:rPr>
              <w:t xml:space="preserve">    BEGIN</w:t>
            </w:r>
          </w:p>
          <w:p w14:paraId="2F477970" w14:textId="77777777" w:rsidR="007A1B3C" w:rsidRPr="007A1B3C" w:rsidRDefault="007A1B3C" w:rsidP="007A1B3C">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A1B3C">
              <w:rPr>
                <w:rFonts w:ascii="Calibri" w:hAnsi="Calibri" w:cs="Calibri"/>
                <w:sz w:val="24"/>
                <w:szCs w:val="24"/>
              </w:rPr>
              <w:t xml:space="preserve">        IF NEW.reporter_id = (SELECT user_id FROM comments WHERE comment_id = NEW.comment_id) THEN</w:t>
            </w:r>
          </w:p>
          <w:p w14:paraId="640A999F" w14:textId="77777777" w:rsidR="007A1B3C" w:rsidRPr="007A1B3C" w:rsidRDefault="007A1B3C" w:rsidP="007A1B3C">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A1B3C">
              <w:rPr>
                <w:rFonts w:ascii="Calibri" w:hAnsi="Calibri" w:cs="Calibri"/>
                <w:sz w:val="24"/>
                <w:szCs w:val="24"/>
              </w:rPr>
              <w:t xml:space="preserve">            RAISE EXCEPTION 'User cannot report their own comment';</w:t>
            </w:r>
          </w:p>
          <w:p w14:paraId="05B46419" w14:textId="77777777" w:rsidR="007A1B3C" w:rsidRPr="007A1B3C" w:rsidRDefault="007A1B3C" w:rsidP="007A1B3C">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A1B3C">
              <w:rPr>
                <w:rFonts w:ascii="Calibri" w:hAnsi="Calibri" w:cs="Calibri"/>
                <w:sz w:val="24"/>
                <w:szCs w:val="24"/>
              </w:rPr>
              <w:t xml:space="preserve">        END IF;</w:t>
            </w:r>
          </w:p>
          <w:p w14:paraId="7470C5CE" w14:textId="77777777" w:rsidR="007A1B3C" w:rsidRPr="007A1B3C" w:rsidRDefault="007A1B3C" w:rsidP="007A1B3C">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A1B3C">
              <w:rPr>
                <w:rFonts w:ascii="Calibri" w:hAnsi="Calibri" w:cs="Calibri"/>
                <w:sz w:val="24"/>
                <w:szCs w:val="24"/>
              </w:rPr>
              <w:t xml:space="preserve">        RETURN NEW;</w:t>
            </w:r>
          </w:p>
          <w:p w14:paraId="25616EEB" w14:textId="77777777" w:rsidR="007A1B3C" w:rsidRPr="007A1B3C" w:rsidRDefault="007A1B3C" w:rsidP="007A1B3C">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A1B3C">
              <w:rPr>
                <w:rFonts w:ascii="Calibri" w:hAnsi="Calibri" w:cs="Calibri"/>
                <w:sz w:val="24"/>
                <w:szCs w:val="24"/>
              </w:rPr>
              <w:t xml:space="preserve">    END;</w:t>
            </w:r>
          </w:p>
          <w:p w14:paraId="25E8E33F" w14:textId="77777777" w:rsidR="007A1B3C" w:rsidRPr="007A1B3C" w:rsidRDefault="007A1B3C" w:rsidP="007A1B3C">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A1B3C">
              <w:rPr>
                <w:rFonts w:ascii="Calibri" w:hAnsi="Calibri" w:cs="Calibri"/>
                <w:sz w:val="24"/>
                <w:szCs w:val="24"/>
              </w:rPr>
              <w:t xml:space="preserve">$BODY$ </w:t>
            </w:r>
          </w:p>
          <w:p w14:paraId="7262B25D" w14:textId="77777777" w:rsidR="007A1B3C" w:rsidRPr="007A1B3C" w:rsidRDefault="007A1B3C" w:rsidP="007A1B3C">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A1B3C">
              <w:rPr>
                <w:rFonts w:ascii="Calibri" w:hAnsi="Calibri" w:cs="Calibri"/>
                <w:sz w:val="24"/>
                <w:szCs w:val="24"/>
              </w:rPr>
              <w:t>LANGUAGE plpgsql;</w:t>
            </w:r>
          </w:p>
          <w:p w14:paraId="4F6188C1" w14:textId="77777777" w:rsidR="007A1B3C" w:rsidRPr="007A1B3C" w:rsidRDefault="007A1B3C" w:rsidP="007A1B3C">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6BC82E66" w14:textId="77777777" w:rsidR="007A1B3C" w:rsidRPr="007A1B3C" w:rsidRDefault="007A1B3C" w:rsidP="007A1B3C">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A1B3C">
              <w:rPr>
                <w:rFonts w:ascii="Calibri" w:hAnsi="Calibri" w:cs="Calibri"/>
                <w:sz w:val="24"/>
                <w:szCs w:val="24"/>
              </w:rPr>
              <w:t>CREATE TRIGGER no_self_report_comment_trigger</w:t>
            </w:r>
          </w:p>
          <w:p w14:paraId="79A8FA89" w14:textId="77777777" w:rsidR="007A1B3C" w:rsidRPr="007A1B3C" w:rsidRDefault="007A1B3C" w:rsidP="007A1B3C">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A1B3C">
              <w:rPr>
                <w:rFonts w:ascii="Calibri" w:hAnsi="Calibri" w:cs="Calibri"/>
                <w:sz w:val="24"/>
                <w:szCs w:val="24"/>
              </w:rPr>
              <w:t>BEFORE INSERT OR UPDATE ON comment_report</w:t>
            </w:r>
          </w:p>
          <w:p w14:paraId="0EDC1BE9" w14:textId="4663D5C3" w:rsidR="003D1C02" w:rsidRPr="00D57515" w:rsidRDefault="007A1B3C"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A1B3C">
              <w:rPr>
                <w:rFonts w:ascii="Calibri" w:hAnsi="Calibri" w:cs="Calibri"/>
                <w:sz w:val="24"/>
                <w:szCs w:val="24"/>
              </w:rPr>
              <w:t>FOR EACH ROW EXECUTE PROCEDURE no_self_report_comment();</w:t>
            </w:r>
          </w:p>
        </w:tc>
      </w:tr>
    </w:tbl>
    <w:p w14:paraId="5D4CE787" w14:textId="6C6CB95B" w:rsidR="003D1C02" w:rsidRPr="006C6AA6" w:rsidRDefault="003D1C02" w:rsidP="003D1C02">
      <w:pPr>
        <w:pStyle w:val="Legenda"/>
        <w:jc w:val="center"/>
        <w:rPr>
          <w:rFonts w:ascii="Calibri" w:hAnsi="Calibri" w:cs="Calibri"/>
          <w:b/>
          <w:bCs/>
          <w:i w:val="0"/>
          <w:iCs w:val="0"/>
          <w:sz w:val="32"/>
          <w:szCs w:val="32"/>
        </w:rPr>
      </w:pPr>
      <w:r>
        <w:rPr>
          <w:i w:val="0"/>
          <w:iCs w:val="0"/>
          <w:sz w:val="14"/>
          <w:szCs w:val="14"/>
        </w:rPr>
        <w:t xml:space="preserve">                                                                                                                                                                         </w:t>
      </w:r>
      <w:r w:rsidR="00C214CC">
        <w:rPr>
          <w:i w:val="0"/>
          <w:iCs w:val="0"/>
          <w:sz w:val="14"/>
          <w:szCs w:val="14"/>
        </w:rPr>
        <w:t xml:space="preserve">  </w:t>
      </w:r>
      <w:r w:rsidRPr="006C6AA6">
        <w:rPr>
          <w:i w:val="0"/>
          <w:iCs w:val="0"/>
          <w:sz w:val="14"/>
          <w:szCs w:val="14"/>
        </w:rPr>
        <w:t xml:space="preserve">Table </w:t>
      </w:r>
      <w:r w:rsidR="00C214CC">
        <w:rPr>
          <w:i w:val="0"/>
          <w:iCs w:val="0"/>
          <w:sz w:val="14"/>
          <w:szCs w:val="14"/>
        </w:rPr>
        <w:t>5</w:t>
      </w:r>
      <w:r>
        <w:rPr>
          <w:i w:val="0"/>
          <w:iCs w:val="0"/>
          <w:sz w:val="14"/>
          <w:szCs w:val="14"/>
        </w:rPr>
        <w:t>4</w:t>
      </w:r>
      <w:r w:rsidRPr="006C6AA6">
        <w:rPr>
          <w:i w:val="0"/>
          <w:iCs w:val="0"/>
          <w:sz w:val="14"/>
          <w:szCs w:val="14"/>
        </w:rPr>
        <w:t>: NewsNet</w:t>
      </w:r>
      <w:r>
        <w:rPr>
          <w:i w:val="0"/>
          <w:iCs w:val="0"/>
          <w:sz w:val="14"/>
          <w:szCs w:val="14"/>
        </w:rPr>
        <w:t xml:space="preserve"> </w:t>
      </w:r>
      <w:r w:rsidR="00C214CC">
        <w:rPr>
          <w:i w:val="0"/>
          <w:iCs w:val="0"/>
          <w:sz w:val="14"/>
          <w:szCs w:val="14"/>
        </w:rPr>
        <w:t xml:space="preserve">No Comment Self Report </w:t>
      </w:r>
      <w:r>
        <w:rPr>
          <w:i w:val="0"/>
          <w:iCs w:val="0"/>
          <w:sz w:val="14"/>
          <w:szCs w:val="14"/>
        </w:rPr>
        <w:t>Trigger</w:t>
      </w:r>
    </w:p>
    <w:p w14:paraId="234320D6" w14:textId="77777777" w:rsidR="003D1C02" w:rsidRDefault="003D1C02" w:rsidP="008D5C6A">
      <w:pPr>
        <w:rPr>
          <w:rFonts w:ascii="Calibri" w:hAnsi="Calibri" w:cs="Calibri"/>
          <w:b/>
          <w:bCs/>
          <w:sz w:val="28"/>
          <w:szCs w:val="28"/>
        </w:rPr>
      </w:pPr>
    </w:p>
    <w:p w14:paraId="657A3E5D" w14:textId="367C3659" w:rsidR="008A66FA" w:rsidRDefault="008A66FA" w:rsidP="008A66FA">
      <w:pPr>
        <w:rPr>
          <w:rFonts w:ascii="Calibri" w:hAnsi="Calibri" w:cs="Calibri"/>
          <w:b/>
          <w:bCs/>
          <w:sz w:val="28"/>
          <w:szCs w:val="28"/>
        </w:rPr>
      </w:pPr>
      <w:r>
        <w:rPr>
          <w:rFonts w:ascii="Calibri" w:hAnsi="Calibri" w:cs="Calibri"/>
          <w:b/>
          <w:bCs/>
          <w:sz w:val="28"/>
          <w:szCs w:val="28"/>
        </w:rPr>
        <w:t>6.2.3. Transactions</w:t>
      </w:r>
    </w:p>
    <w:tbl>
      <w:tblPr>
        <w:tblStyle w:val="TabeladeGrelha1Clara"/>
        <w:tblW w:w="0" w:type="auto"/>
        <w:tblLayout w:type="fixed"/>
        <w:tblLook w:val="04A0" w:firstRow="1" w:lastRow="0" w:firstColumn="1" w:lastColumn="0" w:noHBand="0" w:noVBand="1"/>
      </w:tblPr>
      <w:tblGrid>
        <w:gridCol w:w="1413"/>
        <w:gridCol w:w="7796"/>
      </w:tblGrid>
      <w:tr w:rsidR="00B33827" w:rsidRPr="00857F8D" w14:paraId="1AD7D3D6"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3E507E5" w14:textId="7121442D" w:rsidR="00B33827" w:rsidRPr="00E34B7B" w:rsidRDefault="00B33827" w:rsidP="00985EC0">
            <w:pPr>
              <w:rPr>
                <w:rFonts w:ascii="Calibri" w:hAnsi="Calibri" w:cs="Calibri"/>
                <w:sz w:val="24"/>
                <w:szCs w:val="24"/>
              </w:rPr>
            </w:pPr>
            <w:r>
              <w:rPr>
                <w:rFonts w:ascii="Calibri" w:hAnsi="Calibri" w:cs="Calibri"/>
                <w:sz w:val="24"/>
                <w:szCs w:val="24"/>
              </w:rPr>
              <w:t>Tr</w:t>
            </w:r>
            <w:r w:rsidR="00A70CC7">
              <w:rPr>
                <w:rFonts w:ascii="Calibri" w:hAnsi="Calibri" w:cs="Calibri"/>
                <w:sz w:val="24"/>
                <w:szCs w:val="24"/>
              </w:rPr>
              <w:t>ansaction</w:t>
            </w:r>
          </w:p>
        </w:tc>
        <w:tc>
          <w:tcPr>
            <w:tcW w:w="7796" w:type="dxa"/>
          </w:tcPr>
          <w:p w14:paraId="446CBE93" w14:textId="6B241759" w:rsidR="00B33827" w:rsidRPr="00E34B7B" w:rsidRDefault="00A70CC7"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TRAN01</w:t>
            </w:r>
          </w:p>
        </w:tc>
      </w:tr>
      <w:tr w:rsidR="00B33827" w:rsidRPr="005D2588" w14:paraId="32F20B4C"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64E688B0" w14:textId="77777777" w:rsidR="00B33827" w:rsidRPr="00E34B7B" w:rsidRDefault="00B33827" w:rsidP="00985EC0">
            <w:pPr>
              <w:rPr>
                <w:rFonts w:ascii="Calibri" w:hAnsi="Calibri" w:cs="Calibri"/>
                <w:sz w:val="24"/>
                <w:szCs w:val="24"/>
              </w:rPr>
            </w:pPr>
            <w:r>
              <w:rPr>
                <w:rFonts w:ascii="Calibri" w:hAnsi="Calibri" w:cs="Calibri"/>
                <w:sz w:val="24"/>
                <w:szCs w:val="24"/>
              </w:rPr>
              <w:t>Description</w:t>
            </w:r>
          </w:p>
        </w:tc>
        <w:tc>
          <w:tcPr>
            <w:tcW w:w="7796" w:type="dxa"/>
          </w:tcPr>
          <w:p w14:paraId="7B16C0DE" w14:textId="7C65783B" w:rsidR="00B33827" w:rsidRPr="005D2588" w:rsidRDefault="00B800B1"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800B1">
              <w:rPr>
                <w:rFonts w:ascii="Calibri" w:hAnsi="Calibri" w:cs="Calibri"/>
                <w:sz w:val="24"/>
                <w:szCs w:val="24"/>
              </w:rPr>
              <w:t>Insert a new post by a user.</w:t>
            </w:r>
          </w:p>
        </w:tc>
      </w:tr>
      <w:tr w:rsidR="00A70CC7" w:rsidRPr="005D2588" w14:paraId="2AA14982"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36582542" w14:textId="0BD437DB" w:rsidR="00A70CC7" w:rsidRDefault="00A70CC7" w:rsidP="00985EC0">
            <w:pPr>
              <w:rPr>
                <w:rFonts w:ascii="Calibri" w:hAnsi="Calibri" w:cs="Calibri"/>
                <w:sz w:val="24"/>
                <w:szCs w:val="24"/>
              </w:rPr>
            </w:pPr>
            <w:r>
              <w:rPr>
                <w:rFonts w:ascii="Calibri" w:hAnsi="Calibri" w:cs="Calibri"/>
                <w:sz w:val="24"/>
                <w:szCs w:val="24"/>
              </w:rPr>
              <w:t>Justification</w:t>
            </w:r>
          </w:p>
        </w:tc>
        <w:tc>
          <w:tcPr>
            <w:tcW w:w="7796" w:type="dxa"/>
          </w:tcPr>
          <w:p w14:paraId="6E9A2599" w14:textId="631BAF6B" w:rsidR="00A70CC7" w:rsidRPr="007A1B3C" w:rsidRDefault="00B800B1"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800B1">
              <w:rPr>
                <w:rFonts w:ascii="Calibri" w:hAnsi="Calibri" w:cs="Calibri"/>
                <w:sz w:val="24"/>
                <w:szCs w:val="24"/>
              </w:rPr>
              <w:t>Ensures that all steps in creating a post, including inserting the post and associating categories, are committed as a unit. REPEATABLE READ is chosen to prevent inconsistent reads if other posts are being created concurrently.</w:t>
            </w:r>
          </w:p>
        </w:tc>
      </w:tr>
      <w:tr w:rsidR="00A70CC7" w:rsidRPr="005D2588" w14:paraId="0A601505"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660E2343" w14:textId="15B68FFF" w:rsidR="00A70CC7" w:rsidRDefault="00A70CC7" w:rsidP="00985EC0">
            <w:pPr>
              <w:rPr>
                <w:rFonts w:ascii="Calibri" w:hAnsi="Calibri" w:cs="Calibri"/>
                <w:sz w:val="24"/>
                <w:szCs w:val="24"/>
              </w:rPr>
            </w:pPr>
            <w:r>
              <w:rPr>
                <w:rFonts w:ascii="Calibri" w:hAnsi="Calibri" w:cs="Calibri"/>
                <w:sz w:val="24"/>
                <w:szCs w:val="24"/>
              </w:rPr>
              <w:t>Isolation Level</w:t>
            </w:r>
          </w:p>
        </w:tc>
        <w:tc>
          <w:tcPr>
            <w:tcW w:w="7796" w:type="dxa"/>
          </w:tcPr>
          <w:p w14:paraId="476BB734" w14:textId="7F29F800" w:rsidR="00A70CC7" w:rsidRPr="007A1B3C" w:rsidRDefault="00B800B1"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800B1">
              <w:rPr>
                <w:rFonts w:ascii="Calibri" w:hAnsi="Calibri" w:cs="Calibri"/>
                <w:sz w:val="24"/>
                <w:szCs w:val="24"/>
              </w:rPr>
              <w:t>REPEATABLE READ</w:t>
            </w:r>
          </w:p>
        </w:tc>
      </w:tr>
      <w:tr w:rsidR="00B33827" w:rsidRPr="005D2588" w14:paraId="2543EC1F"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0AA825D3" w14:textId="77777777" w:rsidR="00B33827" w:rsidRDefault="00B33827" w:rsidP="00985EC0">
            <w:pPr>
              <w:rPr>
                <w:rFonts w:ascii="Calibri" w:hAnsi="Calibri" w:cs="Calibri"/>
                <w:sz w:val="24"/>
                <w:szCs w:val="24"/>
              </w:rPr>
            </w:pPr>
            <w:r>
              <w:rPr>
                <w:rFonts w:ascii="Calibri" w:hAnsi="Calibri" w:cs="Calibri"/>
                <w:sz w:val="24"/>
                <w:szCs w:val="24"/>
              </w:rPr>
              <w:t>SQL code</w:t>
            </w:r>
          </w:p>
        </w:tc>
        <w:tc>
          <w:tcPr>
            <w:tcW w:w="7796" w:type="dxa"/>
          </w:tcPr>
          <w:p w14:paraId="6D4A39DF" w14:textId="77777777" w:rsidR="00B800B1" w:rsidRPr="00B800B1" w:rsidRDefault="00B800B1" w:rsidP="00B800B1">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800B1">
              <w:rPr>
                <w:rFonts w:ascii="Calibri" w:hAnsi="Calibri" w:cs="Calibri"/>
                <w:sz w:val="24"/>
                <w:szCs w:val="24"/>
              </w:rPr>
              <w:t>BEGIN TRANSACTION;</w:t>
            </w:r>
          </w:p>
          <w:p w14:paraId="539B0C22" w14:textId="77777777" w:rsidR="00B800B1" w:rsidRPr="00B800B1" w:rsidRDefault="00B800B1" w:rsidP="00B800B1">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7E2D5262" w14:textId="77777777" w:rsidR="00B800B1" w:rsidRPr="00B800B1" w:rsidRDefault="00B800B1" w:rsidP="00B800B1">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800B1">
              <w:rPr>
                <w:rFonts w:ascii="Calibri" w:hAnsi="Calibri" w:cs="Calibri"/>
                <w:sz w:val="24"/>
                <w:szCs w:val="24"/>
              </w:rPr>
              <w:t>SET TRANSACTION ISOLATION LEVEL REPEATABLE READ;</w:t>
            </w:r>
          </w:p>
          <w:p w14:paraId="2BBE783B" w14:textId="77777777" w:rsidR="00B800B1" w:rsidRPr="00B800B1" w:rsidRDefault="00B800B1" w:rsidP="00B800B1">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45174860" w14:textId="77777777" w:rsidR="00B800B1" w:rsidRPr="00B800B1" w:rsidRDefault="00B800B1" w:rsidP="00B800B1">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800B1">
              <w:rPr>
                <w:rFonts w:ascii="Calibri" w:hAnsi="Calibri" w:cs="Calibri"/>
                <w:sz w:val="24"/>
                <w:szCs w:val="24"/>
              </w:rPr>
              <w:t>INSERT INTO posts (user_id, title, body, created_time)</w:t>
            </w:r>
          </w:p>
          <w:p w14:paraId="294055A8" w14:textId="77777777" w:rsidR="00B800B1" w:rsidRPr="00B800B1" w:rsidRDefault="00B800B1" w:rsidP="00B800B1">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800B1">
              <w:rPr>
                <w:rFonts w:ascii="Calibri" w:hAnsi="Calibri" w:cs="Calibri"/>
                <w:sz w:val="24"/>
                <w:szCs w:val="24"/>
              </w:rPr>
              <w:t>VALUES ($user_id, $title, $body, NOW());</w:t>
            </w:r>
          </w:p>
          <w:p w14:paraId="2422CC26" w14:textId="77777777" w:rsidR="00B800B1" w:rsidRPr="00B800B1" w:rsidRDefault="00B800B1" w:rsidP="00B800B1">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65FE9788" w14:textId="77777777" w:rsidR="00B800B1" w:rsidRPr="00B800B1" w:rsidRDefault="00B800B1" w:rsidP="00B800B1">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800B1">
              <w:rPr>
                <w:rFonts w:ascii="Calibri" w:hAnsi="Calibri" w:cs="Calibri"/>
                <w:sz w:val="24"/>
                <w:szCs w:val="24"/>
              </w:rPr>
              <w:t>INSERT INTO post_categories (post_id, category_id)</w:t>
            </w:r>
          </w:p>
          <w:p w14:paraId="7308326A" w14:textId="77777777" w:rsidR="00B800B1" w:rsidRPr="00B800B1" w:rsidRDefault="00B800B1" w:rsidP="00B800B1">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800B1">
              <w:rPr>
                <w:rFonts w:ascii="Calibri" w:hAnsi="Calibri" w:cs="Calibri"/>
                <w:sz w:val="24"/>
                <w:szCs w:val="24"/>
              </w:rPr>
              <w:t>VALUES (currval('posts_post_id_seq'), $category_id);</w:t>
            </w:r>
          </w:p>
          <w:p w14:paraId="1C830FEF" w14:textId="77777777" w:rsidR="00B800B1" w:rsidRPr="00B800B1" w:rsidRDefault="00B800B1" w:rsidP="00B800B1">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62745DEB" w14:textId="448643A3" w:rsidR="00B33827" w:rsidRPr="00D57515" w:rsidRDefault="00B800B1"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800B1">
              <w:rPr>
                <w:rFonts w:ascii="Calibri" w:hAnsi="Calibri" w:cs="Calibri"/>
                <w:sz w:val="24"/>
                <w:szCs w:val="24"/>
              </w:rPr>
              <w:t>END TRANSACTION;</w:t>
            </w:r>
          </w:p>
        </w:tc>
      </w:tr>
    </w:tbl>
    <w:p w14:paraId="39C61C61" w14:textId="51CB0A3C" w:rsidR="00B33827" w:rsidRDefault="00B33827" w:rsidP="00B33827">
      <w:pPr>
        <w:pStyle w:val="Legenda"/>
        <w:jc w:val="center"/>
        <w:rPr>
          <w:i w:val="0"/>
          <w:iCs w:val="0"/>
          <w:sz w:val="14"/>
          <w:szCs w:val="14"/>
        </w:rPr>
      </w:pPr>
      <w:r>
        <w:rPr>
          <w:i w:val="0"/>
          <w:iCs w:val="0"/>
          <w:sz w:val="14"/>
          <w:szCs w:val="14"/>
        </w:rPr>
        <w:t xml:space="preserve">                                                                                                                                                                           </w:t>
      </w:r>
      <w:r w:rsidR="00B800B1">
        <w:rPr>
          <w:i w:val="0"/>
          <w:iCs w:val="0"/>
          <w:sz w:val="14"/>
          <w:szCs w:val="14"/>
        </w:rPr>
        <w:t xml:space="preserve">                  </w:t>
      </w:r>
      <w:r w:rsidRPr="006C6AA6">
        <w:rPr>
          <w:i w:val="0"/>
          <w:iCs w:val="0"/>
          <w:sz w:val="14"/>
          <w:szCs w:val="14"/>
        </w:rPr>
        <w:t xml:space="preserve">Table </w:t>
      </w:r>
      <w:r>
        <w:rPr>
          <w:i w:val="0"/>
          <w:iCs w:val="0"/>
          <w:sz w:val="14"/>
          <w:szCs w:val="14"/>
        </w:rPr>
        <w:t>5</w:t>
      </w:r>
      <w:r w:rsidR="00B800B1">
        <w:rPr>
          <w:i w:val="0"/>
          <w:iCs w:val="0"/>
          <w:sz w:val="14"/>
          <w:szCs w:val="14"/>
        </w:rPr>
        <w:t>5</w:t>
      </w:r>
      <w:r w:rsidRPr="006C6AA6">
        <w:rPr>
          <w:i w:val="0"/>
          <w:iCs w:val="0"/>
          <w:sz w:val="14"/>
          <w:szCs w:val="14"/>
        </w:rPr>
        <w:t>: NewsNet</w:t>
      </w:r>
      <w:r>
        <w:rPr>
          <w:i w:val="0"/>
          <w:iCs w:val="0"/>
          <w:sz w:val="14"/>
          <w:szCs w:val="14"/>
        </w:rPr>
        <w:t xml:space="preserve"> </w:t>
      </w:r>
      <w:r w:rsidR="00B800B1">
        <w:rPr>
          <w:i w:val="0"/>
          <w:iCs w:val="0"/>
          <w:sz w:val="14"/>
          <w:szCs w:val="14"/>
        </w:rPr>
        <w:t>Create Post Transaction</w:t>
      </w:r>
    </w:p>
    <w:p w14:paraId="67872D77" w14:textId="77777777" w:rsidR="00B800B1" w:rsidRPr="00B800B1" w:rsidRDefault="00B800B1" w:rsidP="00B800B1"/>
    <w:p w14:paraId="1C5002C0" w14:textId="77777777" w:rsidR="00B800B1" w:rsidRPr="00B800B1" w:rsidRDefault="00B800B1" w:rsidP="00B800B1"/>
    <w:tbl>
      <w:tblPr>
        <w:tblStyle w:val="TabeladeGrelha1Clara"/>
        <w:tblW w:w="0" w:type="auto"/>
        <w:tblLayout w:type="fixed"/>
        <w:tblLook w:val="04A0" w:firstRow="1" w:lastRow="0" w:firstColumn="1" w:lastColumn="0" w:noHBand="0" w:noVBand="1"/>
      </w:tblPr>
      <w:tblGrid>
        <w:gridCol w:w="1413"/>
        <w:gridCol w:w="7796"/>
      </w:tblGrid>
      <w:tr w:rsidR="00A70CC7" w:rsidRPr="00857F8D" w14:paraId="78393BAA"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3F3FDBD" w14:textId="77777777" w:rsidR="00A70CC7" w:rsidRPr="00E34B7B" w:rsidRDefault="00A70CC7" w:rsidP="00985EC0">
            <w:pPr>
              <w:rPr>
                <w:rFonts w:ascii="Calibri" w:hAnsi="Calibri" w:cs="Calibri"/>
                <w:sz w:val="24"/>
                <w:szCs w:val="24"/>
              </w:rPr>
            </w:pPr>
            <w:r>
              <w:rPr>
                <w:rFonts w:ascii="Calibri" w:hAnsi="Calibri" w:cs="Calibri"/>
                <w:sz w:val="24"/>
                <w:szCs w:val="24"/>
              </w:rPr>
              <w:lastRenderedPageBreak/>
              <w:t>Transaction</w:t>
            </w:r>
          </w:p>
        </w:tc>
        <w:tc>
          <w:tcPr>
            <w:tcW w:w="7796" w:type="dxa"/>
          </w:tcPr>
          <w:p w14:paraId="225A2B3B" w14:textId="67463C25" w:rsidR="00A70CC7" w:rsidRPr="00E34B7B" w:rsidRDefault="00A70CC7"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TRAN0</w:t>
            </w:r>
            <w:r w:rsidR="00A50434">
              <w:rPr>
                <w:rFonts w:ascii="Calibri" w:hAnsi="Calibri" w:cs="Calibri"/>
                <w:sz w:val="24"/>
                <w:szCs w:val="24"/>
              </w:rPr>
              <w:t>2</w:t>
            </w:r>
          </w:p>
        </w:tc>
      </w:tr>
      <w:tr w:rsidR="00A70CC7" w:rsidRPr="005D2588" w14:paraId="5CBD3513"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46B2E2AB" w14:textId="77777777" w:rsidR="00A70CC7" w:rsidRPr="00E34B7B" w:rsidRDefault="00A70CC7" w:rsidP="00985EC0">
            <w:pPr>
              <w:rPr>
                <w:rFonts w:ascii="Calibri" w:hAnsi="Calibri" w:cs="Calibri"/>
                <w:sz w:val="24"/>
                <w:szCs w:val="24"/>
              </w:rPr>
            </w:pPr>
            <w:r>
              <w:rPr>
                <w:rFonts w:ascii="Calibri" w:hAnsi="Calibri" w:cs="Calibri"/>
                <w:sz w:val="24"/>
                <w:szCs w:val="24"/>
              </w:rPr>
              <w:t>Description</w:t>
            </w:r>
          </w:p>
        </w:tc>
        <w:tc>
          <w:tcPr>
            <w:tcW w:w="7796" w:type="dxa"/>
          </w:tcPr>
          <w:p w14:paraId="57AE81FA" w14:textId="3A73FB72" w:rsidR="00A70CC7" w:rsidRPr="005D2588" w:rsidRDefault="00CE4E67"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E4E67">
              <w:rPr>
                <w:rFonts w:ascii="Calibri" w:hAnsi="Calibri" w:cs="Calibri"/>
                <w:sz w:val="24"/>
                <w:szCs w:val="24"/>
              </w:rPr>
              <w:t>Retrieve follow notifications for a user in a read-only transaction.</w:t>
            </w:r>
          </w:p>
        </w:tc>
      </w:tr>
      <w:tr w:rsidR="00A70CC7" w:rsidRPr="005D2588" w14:paraId="46592BFA"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61AA1143" w14:textId="77777777" w:rsidR="00A70CC7" w:rsidRDefault="00A70CC7" w:rsidP="00985EC0">
            <w:pPr>
              <w:rPr>
                <w:rFonts w:ascii="Calibri" w:hAnsi="Calibri" w:cs="Calibri"/>
                <w:sz w:val="24"/>
                <w:szCs w:val="24"/>
              </w:rPr>
            </w:pPr>
            <w:r>
              <w:rPr>
                <w:rFonts w:ascii="Calibri" w:hAnsi="Calibri" w:cs="Calibri"/>
                <w:sz w:val="24"/>
                <w:szCs w:val="24"/>
              </w:rPr>
              <w:t>Justification</w:t>
            </w:r>
          </w:p>
        </w:tc>
        <w:tc>
          <w:tcPr>
            <w:tcW w:w="7796" w:type="dxa"/>
          </w:tcPr>
          <w:p w14:paraId="54651EBD" w14:textId="0F8F653F" w:rsidR="00A70CC7" w:rsidRPr="007A1B3C" w:rsidRDefault="00CE4E67"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E4E67">
              <w:rPr>
                <w:rFonts w:ascii="Calibri" w:hAnsi="Calibri" w:cs="Calibri"/>
                <w:sz w:val="24"/>
                <w:szCs w:val="24"/>
              </w:rPr>
              <w:t>To provide consistent data while ensuring high performance, a read-only transaction with SERIALIZABLE READ ONLY isolation level is used to prevent updates during the transaction.</w:t>
            </w:r>
          </w:p>
        </w:tc>
      </w:tr>
      <w:tr w:rsidR="00A70CC7" w:rsidRPr="005D2588" w14:paraId="6D391D0A"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65F8DE33" w14:textId="77777777" w:rsidR="00A70CC7" w:rsidRDefault="00A70CC7" w:rsidP="00985EC0">
            <w:pPr>
              <w:rPr>
                <w:rFonts w:ascii="Calibri" w:hAnsi="Calibri" w:cs="Calibri"/>
                <w:sz w:val="24"/>
                <w:szCs w:val="24"/>
              </w:rPr>
            </w:pPr>
            <w:r>
              <w:rPr>
                <w:rFonts w:ascii="Calibri" w:hAnsi="Calibri" w:cs="Calibri"/>
                <w:sz w:val="24"/>
                <w:szCs w:val="24"/>
              </w:rPr>
              <w:t>Isolation Level</w:t>
            </w:r>
          </w:p>
        </w:tc>
        <w:tc>
          <w:tcPr>
            <w:tcW w:w="7796" w:type="dxa"/>
          </w:tcPr>
          <w:p w14:paraId="17713634" w14:textId="1BD41D9A" w:rsidR="00A70CC7" w:rsidRPr="007A1B3C" w:rsidRDefault="00CE4E67"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E4E67">
              <w:rPr>
                <w:rFonts w:ascii="Calibri" w:hAnsi="Calibri" w:cs="Calibri"/>
                <w:sz w:val="24"/>
                <w:szCs w:val="24"/>
              </w:rPr>
              <w:t>SERIALIZABLE READ ONLY</w:t>
            </w:r>
          </w:p>
        </w:tc>
      </w:tr>
      <w:tr w:rsidR="00A70CC7" w:rsidRPr="005D2588" w14:paraId="0D5890BC"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431BF2A8" w14:textId="77777777" w:rsidR="00A70CC7" w:rsidRDefault="00A70CC7" w:rsidP="00985EC0">
            <w:pPr>
              <w:rPr>
                <w:rFonts w:ascii="Calibri" w:hAnsi="Calibri" w:cs="Calibri"/>
                <w:sz w:val="24"/>
                <w:szCs w:val="24"/>
              </w:rPr>
            </w:pPr>
            <w:r>
              <w:rPr>
                <w:rFonts w:ascii="Calibri" w:hAnsi="Calibri" w:cs="Calibri"/>
                <w:sz w:val="24"/>
                <w:szCs w:val="24"/>
              </w:rPr>
              <w:t>SQL code</w:t>
            </w:r>
          </w:p>
        </w:tc>
        <w:tc>
          <w:tcPr>
            <w:tcW w:w="7796" w:type="dxa"/>
          </w:tcPr>
          <w:p w14:paraId="19526DE5" w14:textId="77777777" w:rsidR="00CE4E67" w:rsidRPr="00CE4E67" w:rsidRDefault="00CE4E67" w:rsidP="00CE4E6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E4E67">
              <w:rPr>
                <w:rFonts w:ascii="Calibri" w:hAnsi="Calibri" w:cs="Calibri"/>
                <w:sz w:val="24"/>
                <w:szCs w:val="24"/>
              </w:rPr>
              <w:t>BEGIN TRANSACTION;</w:t>
            </w:r>
          </w:p>
          <w:p w14:paraId="0A4EA90F" w14:textId="77777777" w:rsidR="00CE4E67" w:rsidRPr="00CE4E67" w:rsidRDefault="00CE4E67" w:rsidP="00CE4E6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06B86724" w14:textId="77777777" w:rsidR="00CE4E67" w:rsidRPr="00CE4E67" w:rsidRDefault="00CE4E67" w:rsidP="00CE4E6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E4E67">
              <w:rPr>
                <w:rFonts w:ascii="Calibri" w:hAnsi="Calibri" w:cs="Calibri"/>
                <w:sz w:val="24"/>
                <w:szCs w:val="24"/>
              </w:rPr>
              <w:t>SET TRANSACTION ISOLATION LEVEL SERIALIZABLE READ ONLY;</w:t>
            </w:r>
          </w:p>
          <w:p w14:paraId="6B597684" w14:textId="77777777" w:rsidR="00CE4E67" w:rsidRPr="00CE4E67" w:rsidRDefault="00CE4E67" w:rsidP="00CE4E6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622486C2" w14:textId="77777777" w:rsidR="00CE4E67" w:rsidRPr="00CE4E67" w:rsidRDefault="00CE4E67" w:rsidP="00CE4E6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E4E67">
              <w:rPr>
                <w:rFonts w:ascii="Calibri" w:hAnsi="Calibri" w:cs="Calibri"/>
                <w:sz w:val="24"/>
                <w:szCs w:val="24"/>
              </w:rPr>
              <w:t>SELECT * FROM follow_notification</w:t>
            </w:r>
          </w:p>
          <w:p w14:paraId="2E52B464" w14:textId="77777777" w:rsidR="00CE4E67" w:rsidRPr="00CE4E67" w:rsidRDefault="00CE4E67" w:rsidP="00CE4E6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E4E67">
              <w:rPr>
                <w:rFonts w:ascii="Calibri" w:hAnsi="Calibri" w:cs="Calibri"/>
                <w:sz w:val="24"/>
                <w:szCs w:val="24"/>
              </w:rPr>
              <w:t>WHERE user_id = $user_id</w:t>
            </w:r>
          </w:p>
          <w:p w14:paraId="35DF3A18" w14:textId="77777777" w:rsidR="00CE4E67" w:rsidRPr="00CE4E67" w:rsidRDefault="00CE4E67" w:rsidP="00CE4E6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E4E67">
              <w:rPr>
                <w:rFonts w:ascii="Calibri" w:hAnsi="Calibri" w:cs="Calibri"/>
                <w:sz w:val="24"/>
                <w:szCs w:val="24"/>
              </w:rPr>
              <w:t>ORDER BY created_time DESC;</w:t>
            </w:r>
          </w:p>
          <w:p w14:paraId="4FC4756C" w14:textId="77777777" w:rsidR="00CE4E67" w:rsidRPr="00CE4E67" w:rsidRDefault="00CE4E67" w:rsidP="00CE4E6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4692EB45" w14:textId="15578128" w:rsidR="00A70CC7" w:rsidRPr="00D57515" w:rsidRDefault="00CE4E67"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E4E67">
              <w:rPr>
                <w:rFonts w:ascii="Calibri" w:hAnsi="Calibri" w:cs="Calibri"/>
                <w:sz w:val="24"/>
                <w:szCs w:val="24"/>
              </w:rPr>
              <w:t>END TRANSACTION;</w:t>
            </w:r>
          </w:p>
        </w:tc>
      </w:tr>
    </w:tbl>
    <w:p w14:paraId="19B52788" w14:textId="27C53222" w:rsidR="00A70CC7" w:rsidRDefault="00A70CC7" w:rsidP="00A70CC7">
      <w:pPr>
        <w:pStyle w:val="Legenda"/>
        <w:jc w:val="center"/>
        <w:rPr>
          <w:i w:val="0"/>
          <w:iCs w:val="0"/>
          <w:sz w:val="14"/>
          <w:szCs w:val="14"/>
        </w:rPr>
      </w:pPr>
      <w:r>
        <w:rPr>
          <w:i w:val="0"/>
          <w:iCs w:val="0"/>
          <w:sz w:val="14"/>
          <w:szCs w:val="14"/>
        </w:rPr>
        <w:t xml:space="preserve">                                                                                                                                                                      </w:t>
      </w:r>
      <w:r w:rsidR="00310A9B">
        <w:rPr>
          <w:i w:val="0"/>
          <w:iCs w:val="0"/>
          <w:sz w:val="14"/>
          <w:szCs w:val="14"/>
        </w:rPr>
        <w:t xml:space="preserve"> </w:t>
      </w:r>
      <w:r w:rsidRPr="006C6AA6">
        <w:rPr>
          <w:i w:val="0"/>
          <w:iCs w:val="0"/>
          <w:sz w:val="14"/>
          <w:szCs w:val="14"/>
        </w:rPr>
        <w:t xml:space="preserve">Table </w:t>
      </w:r>
      <w:r>
        <w:rPr>
          <w:i w:val="0"/>
          <w:iCs w:val="0"/>
          <w:sz w:val="14"/>
          <w:szCs w:val="14"/>
        </w:rPr>
        <w:t>5</w:t>
      </w:r>
      <w:r w:rsidR="00310A9B">
        <w:rPr>
          <w:i w:val="0"/>
          <w:iCs w:val="0"/>
          <w:sz w:val="14"/>
          <w:szCs w:val="14"/>
        </w:rPr>
        <w:t>6</w:t>
      </w:r>
      <w:r w:rsidRPr="006C6AA6">
        <w:rPr>
          <w:i w:val="0"/>
          <w:iCs w:val="0"/>
          <w:sz w:val="14"/>
          <w:szCs w:val="14"/>
        </w:rPr>
        <w:t>: NewsNet</w:t>
      </w:r>
      <w:r>
        <w:rPr>
          <w:i w:val="0"/>
          <w:iCs w:val="0"/>
          <w:sz w:val="14"/>
          <w:szCs w:val="14"/>
        </w:rPr>
        <w:t xml:space="preserve"> </w:t>
      </w:r>
      <w:r w:rsidR="00310A9B">
        <w:rPr>
          <w:i w:val="0"/>
          <w:iCs w:val="0"/>
          <w:sz w:val="14"/>
          <w:szCs w:val="14"/>
        </w:rPr>
        <w:t>Get Follow Notification Transaction</w:t>
      </w:r>
    </w:p>
    <w:p w14:paraId="61017FA5" w14:textId="77777777" w:rsidR="00A50434" w:rsidRPr="00A50434" w:rsidRDefault="00A50434" w:rsidP="00A50434"/>
    <w:tbl>
      <w:tblPr>
        <w:tblStyle w:val="TabeladeGrelha1Clara"/>
        <w:tblW w:w="0" w:type="auto"/>
        <w:tblLayout w:type="fixed"/>
        <w:tblLook w:val="04A0" w:firstRow="1" w:lastRow="0" w:firstColumn="1" w:lastColumn="0" w:noHBand="0" w:noVBand="1"/>
      </w:tblPr>
      <w:tblGrid>
        <w:gridCol w:w="1413"/>
        <w:gridCol w:w="7796"/>
      </w:tblGrid>
      <w:tr w:rsidR="00A70CC7" w:rsidRPr="00857F8D" w14:paraId="67CDD813"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5D3EDAA" w14:textId="77777777" w:rsidR="00A70CC7" w:rsidRPr="00E34B7B" w:rsidRDefault="00A70CC7" w:rsidP="00985EC0">
            <w:pPr>
              <w:rPr>
                <w:rFonts w:ascii="Calibri" w:hAnsi="Calibri" w:cs="Calibri"/>
                <w:sz w:val="24"/>
                <w:szCs w:val="24"/>
              </w:rPr>
            </w:pPr>
            <w:r>
              <w:rPr>
                <w:rFonts w:ascii="Calibri" w:hAnsi="Calibri" w:cs="Calibri"/>
                <w:sz w:val="24"/>
                <w:szCs w:val="24"/>
              </w:rPr>
              <w:t>Transaction</w:t>
            </w:r>
          </w:p>
        </w:tc>
        <w:tc>
          <w:tcPr>
            <w:tcW w:w="7796" w:type="dxa"/>
          </w:tcPr>
          <w:p w14:paraId="0E5180FB" w14:textId="13A6B068" w:rsidR="00A70CC7" w:rsidRPr="00E34B7B" w:rsidRDefault="00A70CC7"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TRAN0</w:t>
            </w:r>
            <w:r w:rsidR="00A50434">
              <w:rPr>
                <w:rFonts w:ascii="Calibri" w:hAnsi="Calibri" w:cs="Calibri"/>
                <w:sz w:val="24"/>
                <w:szCs w:val="24"/>
              </w:rPr>
              <w:t>3</w:t>
            </w:r>
          </w:p>
        </w:tc>
      </w:tr>
      <w:tr w:rsidR="00A70CC7" w:rsidRPr="005D2588" w14:paraId="56045AF9"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5EE74843" w14:textId="77777777" w:rsidR="00A70CC7" w:rsidRPr="00E34B7B" w:rsidRDefault="00A70CC7" w:rsidP="00985EC0">
            <w:pPr>
              <w:rPr>
                <w:rFonts w:ascii="Calibri" w:hAnsi="Calibri" w:cs="Calibri"/>
                <w:sz w:val="24"/>
                <w:szCs w:val="24"/>
              </w:rPr>
            </w:pPr>
            <w:r>
              <w:rPr>
                <w:rFonts w:ascii="Calibri" w:hAnsi="Calibri" w:cs="Calibri"/>
                <w:sz w:val="24"/>
                <w:szCs w:val="24"/>
              </w:rPr>
              <w:t>Description</w:t>
            </w:r>
          </w:p>
        </w:tc>
        <w:tc>
          <w:tcPr>
            <w:tcW w:w="7796" w:type="dxa"/>
          </w:tcPr>
          <w:p w14:paraId="69CC19BD" w14:textId="03452FB2" w:rsidR="00A70CC7" w:rsidRPr="005D2588" w:rsidRDefault="002C36AC"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C36AC">
              <w:rPr>
                <w:rFonts w:ascii="Calibri" w:hAnsi="Calibri" w:cs="Calibri"/>
                <w:sz w:val="24"/>
                <w:szCs w:val="24"/>
              </w:rPr>
              <w:t>Retrieve vote notifications for a user in a read-only transaction.</w:t>
            </w:r>
          </w:p>
        </w:tc>
      </w:tr>
      <w:tr w:rsidR="00A70CC7" w:rsidRPr="005D2588" w14:paraId="3549080B"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0022F135" w14:textId="77777777" w:rsidR="00A70CC7" w:rsidRDefault="00A70CC7" w:rsidP="00985EC0">
            <w:pPr>
              <w:rPr>
                <w:rFonts w:ascii="Calibri" w:hAnsi="Calibri" w:cs="Calibri"/>
                <w:sz w:val="24"/>
                <w:szCs w:val="24"/>
              </w:rPr>
            </w:pPr>
            <w:r>
              <w:rPr>
                <w:rFonts w:ascii="Calibri" w:hAnsi="Calibri" w:cs="Calibri"/>
                <w:sz w:val="24"/>
                <w:szCs w:val="24"/>
              </w:rPr>
              <w:t>Justification</w:t>
            </w:r>
          </w:p>
        </w:tc>
        <w:tc>
          <w:tcPr>
            <w:tcW w:w="7796" w:type="dxa"/>
          </w:tcPr>
          <w:p w14:paraId="578C1D33" w14:textId="4A5D61C4" w:rsidR="00A70CC7" w:rsidRPr="007A1B3C" w:rsidRDefault="002C36AC"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C36AC">
              <w:rPr>
                <w:rFonts w:ascii="Calibri" w:hAnsi="Calibri" w:cs="Calibri"/>
                <w:sz w:val="24"/>
                <w:szCs w:val="24"/>
              </w:rPr>
              <w:t>To provide consistent data while ensuring high performance, a read-only transaction with SERIALIZABLE READ ONLY isolation level is used to prevent updates during the transaction.</w:t>
            </w:r>
          </w:p>
        </w:tc>
      </w:tr>
      <w:tr w:rsidR="00A70CC7" w:rsidRPr="005D2588" w14:paraId="3B540D45"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4DC6600B" w14:textId="77777777" w:rsidR="00A70CC7" w:rsidRDefault="00A70CC7" w:rsidP="00985EC0">
            <w:pPr>
              <w:rPr>
                <w:rFonts w:ascii="Calibri" w:hAnsi="Calibri" w:cs="Calibri"/>
                <w:sz w:val="24"/>
                <w:szCs w:val="24"/>
              </w:rPr>
            </w:pPr>
            <w:r>
              <w:rPr>
                <w:rFonts w:ascii="Calibri" w:hAnsi="Calibri" w:cs="Calibri"/>
                <w:sz w:val="24"/>
                <w:szCs w:val="24"/>
              </w:rPr>
              <w:t>Isolation Level</w:t>
            </w:r>
          </w:p>
        </w:tc>
        <w:tc>
          <w:tcPr>
            <w:tcW w:w="7796" w:type="dxa"/>
          </w:tcPr>
          <w:p w14:paraId="4E5F5BDD" w14:textId="74FBFD94" w:rsidR="00A70CC7" w:rsidRPr="007A1B3C" w:rsidRDefault="002C36AC"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C36AC">
              <w:rPr>
                <w:rFonts w:ascii="Calibri" w:hAnsi="Calibri" w:cs="Calibri"/>
                <w:sz w:val="24"/>
                <w:szCs w:val="24"/>
              </w:rPr>
              <w:t>SERIALIZABLE READ ONLY</w:t>
            </w:r>
          </w:p>
        </w:tc>
      </w:tr>
      <w:tr w:rsidR="00A70CC7" w:rsidRPr="005D2588" w14:paraId="75614246"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228DDDB2" w14:textId="77777777" w:rsidR="00A70CC7" w:rsidRDefault="00A70CC7" w:rsidP="00985EC0">
            <w:pPr>
              <w:rPr>
                <w:rFonts w:ascii="Calibri" w:hAnsi="Calibri" w:cs="Calibri"/>
                <w:sz w:val="24"/>
                <w:szCs w:val="24"/>
              </w:rPr>
            </w:pPr>
            <w:r>
              <w:rPr>
                <w:rFonts w:ascii="Calibri" w:hAnsi="Calibri" w:cs="Calibri"/>
                <w:sz w:val="24"/>
                <w:szCs w:val="24"/>
              </w:rPr>
              <w:t>SQL code</w:t>
            </w:r>
          </w:p>
        </w:tc>
        <w:tc>
          <w:tcPr>
            <w:tcW w:w="7796" w:type="dxa"/>
          </w:tcPr>
          <w:p w14:paraId="671590CB" w14:textId="77777777" w:rsidR="002C36AC" w:rsidRPr="002C36AC" w:rsidRDefault="002C36AC" w:rsidP="002C36AC">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C36AC">
              <w:rPr>
                <w:rFonts w:ascii="Calibri" w:hAnsi="Calibri" w:cs="Calibri"/>
                <w:sz w:val="24"/>
                <w:szCs w:val="24"/>
              </w:rPr>
              <w:t>BEGIN TRANSACTION;</w:t>
            </w:r>
          </w:p>
          <w:p w14:paraId="41609E21" w14:textId="77777777" w:rsidR="002C36AC" w:rsidRPr="002C36AC" w:rsidRDefault="002C36AC" w:rsidP="002C36AC">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329F1E6C" w14:textId="77777777" w:rsidR="002C36AC" w:rsidRPr="002C36AC" w:rsidRDefault="002C36AC" w:rsidP="002C36AC">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C36AC">
              <w:rPr>
                <w:rFonts w:ascii="Calibri" w:hAnsi="Calibri" w:cs="Calibri"/>
                <w:sz w:val="24"/>
                <w:szCs w:val="24"/>
              </w:rPr>
              <w:t>SET TRANSACTION ISOLATION LEVEL SERIALIZABLE READ ONLY;</w:t>
            </w:r>
          </w:p>
          <w:p w14:paraId="1D5EE52F" w14:textId="77777777" w:rsidR="002C36AC" w:rsidRPr="002C36AC" w:rsidRDefault="002C36AC" w:rsidP="002C36AC">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5C8B0EA5" w14:textId="77777777" w:rsidR="002C36AC" w:rsidRPr="002C36AC" w:rsidRDefault="002C36AC" w:rsidP="002C36AC">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C36AC">
              <w:rPr>
                <w:rFonts w:ascii="Calibri" w:hAnsi="Calibri" w:cs="Calibri"/>
                <w:sz w:val="24"/>
                <w:szCs w:val="24"/>
              </w:rPr>
              <w:t>SELECT * FROM vote_notification</w:t>
            </w:r>
          </w:p>
          <w:p w14:paraId="5DBDB039" w14:textId="77777777" w:rsidR="002C36AC" w:rsidRPr="002C36AC" w:rsidRDefault="002C36AC" w:rsidP="002C36AC">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C36AC">
              <w:rPr>
                <w:rFonts w:ascii="Calibri" w:hAnsi="Calibri" w:cs="Calibri"/>
                <w:sz w:val="24"/>
                <w:szCs w:val="24"/>
              </w:rPr>
              <w:t>WHERE user_id = $user_id</w:t>
            </w:r>
          </w:p>
          <w:p w14:paraId="511E6435" w14:textId="77777777" w:rsidR="002C36AC" w:rsidRPr="002C36AC" w:rsidRDefault="002C36AC" w:rsidP="002C36AC">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C36AC">
              <w:rPr>
                <w:rFonts w:ascii="Calibri" w:hAnsi="Calibri" w:cs="Calibri"/>
                <w:sz w:val="24"/>
                <w:szCs w:val="24"/>
              </w:rPr>
              <w:t>ORDER BY created_time DESC;</w:t>
            </w:r>
          </w:p>
          <w:p w14:paraId="15F71581" w14:textId="77777777" w:rsidR="002C36AC" w:rsidRPr="002C36AC" w:rsidRDefault="002C36AC" w:rsidP="002C36AC">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5EB8DF74" w14:textId="6B888CC1" w:rsidR="00A70CC7" w:rsidRPr="00D57515" w:rsidRDefault="002C36AC"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C36AC">
              <w:rPr>
                <w:rFonts w:ascii="Calibri" w:hAnsi="Calibri" w:cs="Calibri"/>
                <w:sz w:val="24"/>
                <w:szCs w:val="24"/>
              </w:rPr>
              <w:t>END TRANSACTION;</w:t>
            </w:r>
          </w:p>
        </w:tc>
      </w:tr>
    </w:tbl>
    <w:p w14:paraId="2F386F2B" w14:textId="7B9B45FE" w:rsidR="00A70CC7" w:rsidRDefault="00A70CC7" w:rsidP="00A70CC7">
      <w:pPr>
        <w:pStyle w:val="Legenda"/>
        <w:jc w:val="center"/>
        <w:rPr>
          <w:i w:val="0"/>
          <w:iCs w:val="0"/>
          <w:sz w:val="14"/>
          <w:szCs w:val="14"/>
        </w:rPr>
      </w:pPr>
      <w:r>
        <w:rPr>
          <w:i w:val="0"/>
          <w:iCs w:val="0"/>
          <w:sz w:val="14"/>
          <w:szCs w:val="14"/>
        </w:rPr>
        <w:t xml:space="preserve">                                                                                                                                                                           </w:t>
      </w:r>
      <w:r w:rsidRPr="006C6AA6">
        <w:rPr>
          <w:i w:val="0"/>
          <w:iCs w:val="0"/>
          <w:sz w:val="14"/>
          <w:szCs w:val="14"/>
        </w:rPr>
        <w:t xml:space="preserve">Table </w:t>
      </w:r>
      <w:r>
        <w:rPr>
          <w:i w:val="0"/>
          <w:iCs w:val="0"/>
          <w:sz w:val="14"/>
          <w:szCs w:val="14"/>
        </w:rPr>
        <w:t>5</w:t>
      </w:r>
      <w:r w:rsidR="005B592A">
        <w:rPr>
          <w:i w:val="0"/>
          <w:iCs w:val="0"/>
          <w:sz w:val="14"/>
          <w:szCs w:val="14"/>
        </w:rPr>
        <w:t>7</w:t>
      </w:r>
      <w:r w:rsidRPr="006C6AA6">
        <w:rPr>
          <w:i w:val="0"/>
          <w:iCs w:val="0"/>
          <w:sz w:val="14"/>
          <w:szCs w:val="14"/>
        </w:rPr>
        <w:t>: NewsNet</w:t>
      </w:r>
      <w:r>
        <w:rPr>
          <w:i w:val="0"/>
          <w:iCs w:val="0"/>
          <w:sz w:val="14"/>
          <w:szCs w:val="14"/>
        </w:rPr>
        <w:t xml:space="preserve"> </w:t>
      </w:r>
      <w:r w:rsidR="005B592A" w:rsidRPr="005B592A">
        <w:rPr>
          <w:i w:val="0"/>
          <w:iCs w:val="0"/>
          <w:sz w:val="14"/>
          <w:szCs w:val="14"/>
        </w:rPr>
        <w:t>Get Vote Notification Transaction</w:t>
      </w:r>
    </w:p>
    <w:p w14:paraId="75AD0304" w14:textId="77777777" w:rsidR="00A50434" w:rsidRDefault="00A50434" w:rsidP="00A50434"/>
    <w:tbl>
      <w:tblPr>
        <w:tblStyle w:val="TabeladeGrelha1Clara"/>
        <w:tblW w:w="0" w:type="auto"/>
        <w:tblLayout w:type="fixed"/>
        <w:tblLook w:val="04A0" w:firstRow="1" w:lastRow="0" w:firstColumn="1" w:lastColumn="0" w:noHBand="0" w:noVBand="1"/>
      </w:tblPr>
      <w:tblGrid>
        <w:gridCol w:w="1413"/>
        <w:gridCol w:w="7796"/>
      </w:tblGrid>
      <w:tr w:rsidR="00A70CC7" w:rsidRPr="00857F8D" w14:paraId="2541EB9F"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6C511AC" w14:textId="77777777" w:rsidR="00A70CC7" w:rsidRPr="00E34B7B" w:rsidRDefault="00A70CC7" w:rsidP="00985EC0">
            <w:pPr>
              <w:rPr>
                <w:rFonts w:ascii="Calibri" w:hAnsi="Calibri" w:cs="Calibri"/>
                <w:sz w:val="24"/>
                <w:szCs w:val="24"/>
              </w:rPr>
            </w:pPr>
            <w:r>
              <w:rPr>
                <w:rFonts w:ascii="Calibri" w:hAnsi="Calibri" w:cs="Calibri"/>
                <w:sz w:val="24"/>
                <w:szCs w:val="24"/>
              </w:rPr>
              <w:t>Transaction</w:t>
            </w:r>
          </w:p>
        </w:tc>
        <w:tc>
          <w:tcPr>
            <w:tcW w:w="7796" w:type="dxa"/>
          </w:tcPr>
          <w:p w14:paraId="0143E8AD" w14:textId="4CD6328F" w:rsidR="00A70CC7" w:rsidRPr="00E34B7B" w:rsidRDefault="00A70CC7"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TRAN0</w:t>
            </w:r>
            <w:r w:rsidR="00A50434">
              <w:rPr>
                <w:rFonts w:ascii="Calibri" w:hAnsi="Calibri" w:cs="Calibri"/>
                <w:sz w:val="24"/>
                <w:szCs w:val="24"/>
              </w:rPr>
              <w:t>4</w:t>
            </w:r>
          </w:p>
        </w:tc>
      </w:tr>
      <w:tr w:rsidR="00A70CC7" w:rsidRPr="005D2588" w14:paraId="0137A268"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6CF90422" w14:textId="77777777" w:rsidR="00A70CC7" w:rsidRPr="00E34B7B" w:rsidRDefault="00A70CC7" w:rsidP="00985EC0">
            <w:pPr>
              <w:rPr>
                <w:rFonts w:ascii="Calibri" w:hAnsi="Calibri" w:cs="Calibri"/>
                <w:sz w:val="24"/>
                <w:szCs w:val="24"/>
              </w:rPr>
            </w:pPr>
            <w:r>
              <w:rPr>
                <w:rFonts w:ascii="Calibri" w:hAnsi="Calibri" w:cs="Calibri"/>
                <w:sz w:val="24"/>
                <w:szCs w:val="24"/>
              </w:rPr>
              <w:t>Description</w:t>
            </w:r>
          </w:p>
        </w:tc>
        <w:tc>
          <w:tcPr>
            <w:tcW w:w="7796" w:type="dxa"/>
          </w:tcPr>
          <w:p w14:paraId="28207BBC" w14:textId="15DB7228" w:rsidR="00A70CC7" w:rsidRPr="005D2588" w:rsidRDefault="005B592A"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B592A">
              <w:rPr>
                <w:rFonts w:ascii="Calibri" w:hAnsi="Calibri" w:cs="Calibri"/>
                <w:sz w:val="24"/>
                <w:szCs w:val="24"/>
              </w:rPr>
              <w:t>Retrieve comment notifications for a user in a read-only transaction.</w:t>
            </w:r>
          </w:p>
        </w:tc>
      </w:tr>
      <w:tr w:rsidR="00A70CC7" w:rsidRPr="005D2588" w14:paraId="1919D60F"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4E5E31B8" w14:textId="77777777" w:rsidR="00A70CC7" w:rsidRDefault="00A70CC7" w:rsidP="00985EC0">
            <w:pPr>
              <w:rPr>
                <w:rFonts w:ascii="Calibri" w:hAnsi="Calibri" w:cs="Calibri"/>
                <w:sz w:val="24"/>
                <w:szCs w:val="24"/>
              </w:rPr>
            </w:pPr>
            <w:r>
              <w:rPr>
                <w:rFonts w:ascii="Calibri" w:hAnsi="Calibri" w:cs="Calibri"/>
                <w:sz w:val="24"/>
                <w:szCs w:val="24"/>
              </w:rPr>
              <w:t>Justification</w:t>
            </w:r>
          </w:p>
        </w:tc>
        <w:tc>
          <w:tcPr>
            <w:tcW w:w="7796" w:type="dxa"/>
          </w:tcPr>
          <w:p w14:paraId="0EA633B1" w14:textId="005B2B0E" w:rsidR="00A70CC7" w:rsidRPr="007A1B3C" w:rsidRDefault="005B592A"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B592A">
              <w:rPr>
                <w:rFonts w:ascii="Calibri" w:hAnsi="Calibri" w:cs="Calibri"/>
                <w:sz w:val="24"/>
                <w:szCs w:val="24"/>
              </w:rPr>
              <w:t>To provide consistent data while ensuring high performance, a read-only transaction with SERIALIZABLE READ ONLY isolation level is used to prevent updates during the transaction.</w:t>
            </w:r>
          </w:p>
        </w:tc>
      </w:tr>
      <w:tr w:rsidR="00A70CC7" w:rsidRPr="005D2588" w14:paraId="52F77112"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0F35BF3D" w14:textId="77777777" w:rsidR="00A70CC7" w:rsidRDefault="00A70CC7" w:rsidP="00985EC0">
            <w:pPr>
              <w:rPr>
                <w:rFonts w:ascii="Calibri" w:hAnsi="Calibri" w:cs="Calibri"/>
                <w:sz w:val="24"/>
                <w:szCs w:val="24"/>
              </w:rPr>
            </w:pPr>
            <w:r>
              <w:rPr>
                <w:rFonts w:ascii="Calibri" w:hAnsi="Calibri" w:cs="Calibri"/>
                <w:sz w:val="24"/>
                <w:szCs w:val="24"/>
              </w:rPr>
              <w:t>Isolation Level</w:t>
            </w:r>
          </w:p>
        </w:tc>
        <w:tc>
          <w:tcPr>
            <w:tcW w:w="7796" w:type="dxa"/>
          </w:tcPr>
          <w:p w14:paraId="1BF64D12" w14:textId="7E596167" w:rsidR="00A70CC7" w:rsidRPr="007A1B3C" w:rsidRDefault="005B592A"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B592A">
              <w:rPr>
                <w:rFonts w:ascii="Calibri" w:hAnsi="Calibri" w:cs="Calibri"/>
                <w:sz w:val="24"/>
                <w:szCs w:val="24"/>
              </w:rPr>
              <w:t>SERIALIZABLE READ ONLY</w:t>
            </w:r>
          </w:p>
        </w:tc>
      </w:tr>
      <w:tr w:rsidR="00A70CC7" w:rsidRPr="005D2588" w14:paraId="126E64D8"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79B9AEF4" w14:textId="77777777" w:rsidR="00A70CC7" w:rsidRDefault="00A70CC7" w:rsidP="00985EC0">
            <w:pPr>
              <w:rPr>
                <w:rFonts w:ascii="Calibri" w:hAnsi="Calibri" w:cs="Calibri"/>
                <w:sz w:val="24"/>
                <w:szCs w:val="24"/>
              </w:rPr>
            </w:pPr>
            <w:r>
              <w:rPr>
                <w:rFonts w:ascii="Calibri" w:hAnsi="Calibri" w:cs="Calibri"/>
                <w:sz w:val="24"/>
                <w:szCs w:val="24"/>
              </w:rPr>
              <w:t>SQL code</w:t>
            </w:r>
          </w:p>
        </w:tc>
        <w:tc>
          <w:tcPr>
            <w:tcW w:w="7796" w:type="dxa"/>
          </w:tcPr>
          <w:p w14:paraId="7BB328A4" w14:textId="77777777" w:rsidR="005B592A" w:rsidRPr="005B592A" w:rsidRDefault="005B592A" w:rsidP="005B592A">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B592A">
              <w:rPr>
                <w:rFonts w:ascii="Calibri" w:hAnsi="Calibri" w:cs="Calibri"/>
                <w:sz w:val="24"/>
                <w:szCs w:val="24"/>
              </w:rPr>
              <w:t>BEGIN TRANSACTION;</w:t>
            </w:r>
          </w:p>
          <w:p w14:paraId="232B230D" w14:textId="77777777" w:rsidR="005B592A" w:rsidRPr="005B592A" w:rsidRDefault="005B592A" w:rsidP="005B592A">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48EC6CC9" w14:textId="77777777" w:rsidR="005B592A" w:rsidRPr="005B592A" w:rsidRDefault="005B592A" w:rsidP="005B592A">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B592A">
              <w:rPr>
                <w:rFonts w:ascii="Calibri" w:hAnsi="Calibri" w:cs="Calibri"/>
                <w:sz w:val="24"/>
                <w:szCs w:val="24"/>
              </w:rPr>
              <w:t>SET TRANSACTION ISOLATION LEVEL SERIALIZABLE READ ONLY;</w:t>
            </w:r>
          </w:p>
          <w:p w14:paraId="3116244D" w14:textId="77777777" w:rsidR="005B592A" w:rsidRPr="005B592A" w:rsidRDefault="005B592A" w:rsidP="005B592A">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397B6A2D" w14:textId="77777777" w:rsidR="005B592A" w:rsidRPr="005B592A" w:rsidRDefault="005B592A" w:rsidP="005B592A">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B592A">
              <w:rPr>
                <w:rFonts w:ascii="Calibri" w:hAnsi="Calibri" w:cs="Calibri"/>
                <w:sz w:val="24"/>
                <w:szCs w:val="24"/>
              </w:rPr>
              <w:t>SELECT * FROM comment_notification</w:t>
            </w:r>
          </w:p>
          <w:p w14:paraId="4EA50FC5" w14:textId="77777777" w:rsidR="005B592A" w:rsidRPr="005B592A" w:rsidRDefault="005B592A" w:rsidP="005B592A">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B592A">
              <w:rPr>
                <w:rFonts w:ascii="Calibri" w:hAnsi="Calibri" w:cs="Calibri"/>
                <w:sz w:val="24"/>
                <w:szCs w:val="24"/>
              </w:rPr>
              <w:lastRenderedPageBreak/>
              <w:t>WHERE user_id = $user_id</w:t>
            </w:r>
          </w:p>
          <w:p w14:paraId="2D5AE716" w14:textId="77777777" w:rsidR="005B592A" w:rsidRPr="005B592A" w:rsidRDefault="005B592A" w:rsidP="005B592A">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B592A">
              <w:rPr>
                <w:rFonts w:ascii="Calibri" w:hAnsi="Calibri" w:cs="Calibri"/>
                <w:sz w:val="24"/>
                <w:szCs w:val="24"/>
              </w:rPr>
              <w:t>ORDER BY created_time DESC;</w:t>
            </w:r>
          </w:p>
          <w:p w14:paraId="13600DC3" w14:textId="77777777" w:rsidR="005B592A" w:rsidRPr="005B592A" w:rsidRDefault="005B592A" w:rsidP="005B592A">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45F2E600" w14:textId="690842DD" w:rsidR="00A70CC7" w:rsidRPr="00D57515" w:rsidRDefault="005B592A"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5B592A">
              <w:rPr>
                <w:rFonts w:ascii="Calibri" w:hAnsi="Calibri" w:cs="Calibri"/>
                <w:sz w:val="24"/>
                <w:szCs w:val="24"/>
              </w:rPr>
              <w:t>END TRANSACTION;</w:t>
            </w:r>
          </w:p>
        </w:tc>
      </w:tr>
    </w:tbl>
    <w:p w14:paraId="301F79F4" w14:textId="4D658AB9" w:rsidR="00A70CC7" w:rsidRDefault="00A70CC7" w:rsidP="00A70CC7">
      <w:pPr>
        <w:pStyle w:val="Legenda"/>
        <w:jc w:val="center"/>
        <w:rPr>
          <w:i w:val="0"/>
          <w:iCs w:val="0"/>
          <w:sz w:val="14"/>
          <w:szCs w:val="14"/>
        </w:rPr>
      </w:pPr>
      <w:r>
        <w:rPr>
          <w:i w:val="0"/>
          <w:iCs w:val="0"/>
          <w:sz w:val="14"/>
          <w:szCs w:val="14"/>
        </w:rPr>
        <w:lastRenderedPageBreak/>
        <w:t xml:space="preserve">                                                                                                                                                                </w:t>
      </w:r>
      <w:r w:rsidRPr="006C6AA6">
        <w:rPr>
          <w:i w:val="0"/>
          <w:iCs w:val="0"/>
          <w:sz w:val="14"/>
          <w:szCs w:val="14"/>
        </w:rPr>
        <w:t xml:space="preserve">Table </w:t>
      </w:r>
      <w:r>
        <w:rPr>
          <w:i w:val="0"/>
          <w:iCs w:val="0"/>
          <w:sz w:val="14"/>
          <w:szCs w:val="14"/>
        </w:rPr>
        <w:t>5</w:t>
      </w:r>
      <w:r w:rsidR="005B592A">
        <w:rPr>
          <w:i w:val="0"/>
          <w:iCs w:val="0"/>
          <w:sz w:val="14"/>
          <w:szCs w:val="14"/>
        </w:rPr>
        <w:t>8</w:t>
      </w:r>
      <w:r w:rsidRPr="006C6AA6">
        <w:rPr>
          <w:i w:val="0"/>
          <w:iCs w:val="0"/>
          <w:sz w:val="14"/>
          <w:szCs w:val="14"/>
        </w:rPr>
        <w:t>: NewsNet</w:t>
      </w:r>
      <w:r>
        <w:rPr>
          <w:i w:val="0"/>
          <w:iCs w:val="0"/>
          <w:sz w:val="14"/>
          <w:szCs w:val="14"/>
        </w:rPr>
        <w:t xml:space="preserve"> </w:t>
      </w:r>
      <w:r w:rsidR="005B592A" w:rsidRPr="005B592A">
        <w:rPr>
          <w:i w:val="0"/>
          <w:iCs w:val="0"/>
          <w:sz w:val="14"/>
          <w:szCs w:val="14"/>
        </w:rPr>
        <w:t>Get Comment Notification Transaction</w:t>
      </w:r>
    </w:p>
    <w:p w14:paraId="51FE0707" w14:textId="77777777" w:rsidR="00A50434" w:rsidRPr="00A50434" w:rsidRDefault="00A50434" w:rsidP="00A50434"/>
    <w:tbl>
      <w:tblPr>
        <w:tblStyle w:val="TabeladeGrelha1Clara"/>
        <w:tblW w:w="0" w:type="auto"/>
        <w:tblLayout w:type="fixed"/>
        <w:tblLook w:val="04A0" w:firstRow="1" w:lastRow="0" w:firstColumn="1" w:lastColumn="0" w:noHBand="0" w:noVBand="1"/>
      </w:tblPr>
      <w:tblGrid>
        <w:gridCol w:w="1413"/>
        <w:gridCol w:w="7796"/>
      </w:tblGrid>
      <w:tr w:rsidR="00A70CC7" w:rsidRPr="00857F8D" w14:paraId="62409743"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DDC6D36" w14:textId="77777777" w:rsidR="00A70CC7" w:rsidRPr="00E34B7B" w:rsidRDefault="00A70CC7" w:rsidP="00985EC0">
            <w:pPr>
              <w:rPr>
                <w:rFonts w:ascii="Calibri" w:hAnsi="Calibri" w:cs="Calibri"/>
                <w:sz w:val="24"/>
                <w:szCs w:val="24"/>
              </w:rPr>
            </w:pPr>
            <w:r>
              <w:rPr>
                <w:rFonts w:ascii="Calibri" w:hAnsi="Calibri" w:cs="Calibri"/>
                <w:sz w:val="24"/>
                <w:szCs w:val="24"/>
              </w:rPr>
              <w:t>Transaction</w:t>
            </w:r>
          </w:p>
        </w:tc>
        <w:tc>
          <w:tcPr>
            <w:tcW w:w="7796" w:type="dxa"/>
          </w:tcPr>
          <w:p w14:paraId="3C569FE3" w14:textId="268E0FE2" w:rsidR="00A70CC7" w:rsidRPr="00E34B7B" w:rsidRDefault="00A70CC7"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TRAN0</w:t>
            </w:r>
            <w:r w:rsidR="00A50434">
              <w:rPr>
                <w:rFonts w:ascii="Calibri" w:hAnsi="Calibri" w:cs="Calibri"/>
                <w:sz w:val="24"/>
                <w:szCs w:val="24"/>
              </w:rPr>
              <w:t>5</w:t>
            </w:r>
          </w:p>
        </w:tc>
      </w:tr>
      <w:tr w:rsidR="00A70CC7" w:rsidRPr="005D2588" w14:paraId="20CD56F5"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62F7D056" w14:textId="77777777" w:rsidR="00A70CC7" w:rsidRPr="00E34B7B" w:rsidRDefault="00A70CC7" w:rsidP="00985EC0">
            <w:pPr>
              <w:rPr>
                <w:rFonts w:ascii="Calibri" w:hAnsi="Calibri" w:cs="Calibri"/>
                <w:sz w:val="24"/>
                <w:szCs w:val="24"/>
              </w:rPr>
            </w:pPr>
            <w:r>
              <w:rPr>
                <w:rFonts w:ascii="Calibri" w:hAnsi="Calibri" w:cs="Calibri"/>
                <w:sz w:val="24"/>
                <w:szCs w:val="24"/>
              </w:rPr>
              <w:t>Description</w:t>
            </w:r>
          </w:p>
        </w:tc>
        <w:tc>
          <w:tcPr>
            <w:tcW w:w="7796" w:type="dxa"/>
          </w:tcPr>
          <w:p w14:paraId="58005BC4" w14:textId="202765E8" w:rsidR="00A70CC7" w:rsidRPr="005D2588" w:rsidRDefault="00C40B3A"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40B3A">
              <w:rPr>
                <w:rFonts w:ascii="Calibri" w:hAnsi="Calibri" w:cs="Calibri"/>
                <w:sz w:val="24"/>
                <w:szCs w:val="24"/>
              </w:rPr>
              <w:t>Retrieve post notifications for a user in a read-only transaction.</w:t>
            </w:r>
          </w:p>
        </w:tc>
      </w:tr>
      <w:tr w:rsidR="00A70CC7" w:rsidRPr="005D2588" w14:paraId="4FDB942B"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008DA5F0" w14:textId="77777777" w:rsidR="00A70CC7" w:rsidRDefault="00A70CC7" w:rsidP="00985EC0">
            <w:pPr>
              <w:rPr>
                <w:rFonts w:ascii="Calibri" w:hAnsi="Calibri" w:cs="Calibri"/>
                <w:sz w:val="24"/>
                <w:szCs w:val="24"/>
              </w:rPr>
            </w:pPr>
            <w:r>
              <w:rPr>
                <w:rFonts w:ascii="Calibri" w:hAnsi="Calibri" w:cs="Calibri"/>
                <w:sz w:val="24"/>
                <w:szCs w:val="24"/>
              </w:rPr>
              <w:t>Justification</w:t>
            </w:r>
          </w:p>
        </w:tc>
        <w:tc>
          <w:tcPr>
            <w:tcW w:w="7796" w:type="dxa"/>
          </w:tcPr>
          <w:p w14:paraId="55238CC0" w14:textId="2E210586" w:rsidR="00A70CC7" w:rsidRPr="007A1B3C" w:rsidRDefault="00C40B3A"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40B3A">
              <w:rPr>
                <w:rFonts w:ascii="Calibri" w:hAnsi="Calibri" w:cs="Calibri"/>
                <w:sz w:val="24"/>
                <w:szCs w:val="24"/>
              </w:rPr>
              <w:t>To provide consistent data while ensuring high performance, a read-only transaction with SERIALIZABLE READ ONLY isolation level is used to prevent updates during the transaction.</w:t>
            </w:r>
          </w:p>
        </w:tc>
      </w:tr>
      <w:tr w:rsidR="00A70CC7" w:rsidRPr="005D2588" w14:paraId="7155A953"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35D00293" w14:textId="77777777" w:rsidR="00A70CC7" w:rsidRDefault="00A70CC7" w:rsidP="00985EC0">
            <w:pPr>
              <w:rPr>
                <w:rFonts w:ascii="Calibri" w:hAnsi="Calibri" w:cs="Calibri"/>
                <w:sz w:val="24"/>
                <w:szCs w:val="24"/>
              </w:rPr>
            </w:pPr>
            <w:r>
              <w:rPr>
                <w:rFonts w:ascii="Calibri" w:hAnsi="Calibri" w:cs="Calibri"/>
                <w:sz w:val="24"/>
                <w:szCs w:val="24"/>
              </w:rPr>
              <w:t>Isolation Level</w:t>
            </w:r>
          </w:p>
        </w:tc>
        <w:tc>
          <w:tcPr>
            <w:tcW w:w="7796" w:type="dxa"/>
          </w:tcPr>
          <w:p w14:paraId="07FF89C9" w14:textId="221C6963" w:rsidR="00A70CC7" w:rsidRPr="007A1B3C" w:rsidRDefault="00C40B3A"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40B3A">
              <w:rPr>
                <w:rFonts w:ascii="Calibri" w:hAnsi="Calibri" w:cs="Calibri"/>
                <w:sz w:val="24"/>
                <w:szCs w:val="24"/>
              </w:rPr>
              <w:t>SERIALIZABLE READ ONLY</w:t>
            </w:r>
          </w:p>
        </w:tc>
      </w:tr>
      <w:tr w:rsidR="00A70CC7" w:rsidRPr="005D2588" w14:paraId="7838D8D5"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7E4DD607" w14:textId="77777777" w:rsidR="00A70CC7" w:rsidRDefault="00A70CC7" w:rsidP="00985EC0">
            <w:pPr>
              <w:rPr>
                <w:rFonts w:ascii="Calibri" w:hAnsi="Calibri" w:cs="Calibri"/>
                <w:sz w:val="24"/>
                <w:szCs w:val="24"/>
              </w:rPr>
            </w:pPr>
            <w:r>
              <w:rPr>
                <w:rFonts w:ascii="Calibri" w:hAnsi="Calibri" w:cs="Calibri"/>
                <w:sz w:val="24"/>
                <w:szCs w:val="24"/>
              </w:rPr>
              <w:t>SQL code</w:t>
            </w:r>
          </w:p>
        </w:tc>
        <w:tc>
          <w:tcPr>
            <w:tcW w:w="7796" w:type="dxa"/>
          </w:tcPr>
          <w:p w14:paraId="32B6730B" w14:textId="77777777" w:rsidR="00C40B3A" w:rsidRPr="00C40B3A" w:rsidRDefault="00C40B3A" w:rsidP="00C40B3A">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40B3A">
              <w:rPr>
                <w:rFonts w:ascii="Calibri" w:hAnsi="Calibri" w:cs="Calibri"/>
                <w:sz w:val="24"/>
                <w:szCs w:val="24"/>
              </w:rPr>
              <w:t>BEGIN TRANSACTION;</w:t>
            </w:r>
          </w:p>
          <w:p w14:paraId="1C682CC3" w14:textId="77777777" w:rsidR="00C40B3A" w:rsidRPr="00C40B3A" w:rsidRDefault="00C40B3A" w:rsidP="00C40B3A">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6389FE6B" w14:textId="77777777" w:rsidR="00C40B3A" w:rsidRPr="00C40B3A" w:rsidRDefault="00C40B3A" w:rsidP="00C40B3A">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40B3A">
              <w:rPr>
                <w:rFonts w:ascii="Calibri" w:hAnsi="Calibri" w:cs="Calibri"/>
                <w:sz w:val="24"/>
                <w:szCs w:val="24"/>
              </w:rPr>
              <w:t>SET TRANSACTION ISOLATION LEVEL SERIALIZABLE READ ONLY;</w:t>
            </w:r>
          </w:p>
          <w:p w14:paraId="3FF236F2" w14:textId="77777777" w:rsidR="00C40B3A" w:rsidRPr="00C40B3A" w:rsidRDefault="00C40B3A" w:rsidP="00C40B3A">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4A32C738" w14:textId="77777777" w:rsidR="00C40B3A" w:rsidRPr="00C40B3A" w:rsidRDefault="00C40B3A" w:rsidP="00C40B3A">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40B3A">
              <w:rPr>
                <w:rFonts w:ascii="Calibri" w:hAnsi="Calibri" w:cs="Calibri"/>
                <w:sz w:val="24"/>
                <w:szCs w:val="24"/>
              </w:rPr>
              <w:t>SELECT * FROM post_notification</w:t>
            </w:r>
          </w:p>
          <w:p w14:paraId="19117900" w14:textId="77777777" w:rsidR="00C40B3A" w:rsidRPr="00C40B3A" w:rsidRDefault="00C40B3A" w:rsidP="00C40B3A">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40B3A">
              <w:rPr>
                <w:rFonts w:ascii="Calibri" w:hAnsi="Calibri" w:cs="Calibri"/>
                <w:sz w:val="24"/>
                <w:szCs w:val="24"/>
              </w:rPr>
              <w:t>WHERE user_id = $user_id</w:t>
            </w:r>
          </w:p>
          <w:p w14:paraId="4E5BBDAE" w14:textId="77777777" w:rsidR="00C40B3A" w:rsidRPr="00C40B3A" w:rsidRDefault="00C40B3A" w:rsidP="00C40B3A">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40B3A">
              <w:rPr>
                <w:rFonts w:ascii="Calibri" w:hAnsi="Calibri" w:cs="Calibri"/>
                <w:sz w:val="24"/>
                <w:szCs w:val="24"/>
              </w:rPr>
              <w:t>ORDER BY created_time DESC;</w:t>
            </w:r>
          </w:p>
          <w:p w14:paraId="30889D65" w14:textId="77777777" w:rsidR="00C40B3A" w:rsidRPr="00C40B3A" w:rsidRDefault="00C40B3A" w:rsidP="00C40B3A">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541301CC" w14:textId="30A4E003" w:rsidR="00A70CC7" w:rsidRPr="00D57515" w:rsidRDefault="00C40B3A"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40B3A">
              <w:rPr>
                <w:rFonts w:ascii="Calibri" w:hAnsi="Calibri" w:cs="Calibri"/>
                <w:sz w:val="24"/>
                <w:szCs w:val="24"/>
              </w:rPr>
              <w:t>END TRANSACTION;</w:t>
            </w:r>
          </w:p>
        </w:tc>
      </w:tr>
    </w:tbl>
    <w:p w14:paraId="17644FBF" w14:textId="4AAA102A" w:rsidR="00A50434" w:rsidRPr="00F64009" w:rsidRDefault="00A70CC7" w:rsidP="00F64009">
      <w:pPr>
        <w:pStyle w:val="Legenda"/>
        <w:jc w:val="center"/>
        <w:rPr>
          <w:i w:val="0"/>
          <w:iCs w:val="0"/>
          <w:sz w:val="14"/>
          <w:szCs w:val="14"/>
        </w:rPr>
      </w:pPr>
      <w:r>
        <w:rPr>
          <w:i w:val="0"/>
          <w:iCs w:val="0"/>
          <w:sz w:val="14"/>
          <w:szCs w:val="14"/>
        </w:rPr>
        <w:t xml:space="preserve">                                                                                                                                                                 </w:t>
      </w:r>
      <w:r w:rsidR="00C40B3A">
        <w:rPr>
          <w:i w:val="0"/>
          <w:iCs w:val="0"/>
          <w:sz w:val="14"/>
          <w:szCs w:val="14"/>
        </w:rPr>
        <w:t xml:space="preserve"> </w:t>
      </w:r>
      <w:r>
        <w:rPr>
          <w:i w:val="0"/>
          <w:iCs w:val="0"/>
          <w:sz w:val="14"/>
          <w:szCs w:val="14"/>
        </w:rPr>
        <w:t xml:space="preserve">        </w:t>
      </w:r>
      <w:r w:rsidRPr="006C6AA6">
        <w:rPr>
          <w:i w:val="0"/>
          <w:iCs w:val="0"/>
          <w:sz w:val="14"/>
          <w:szCs w:val="14"/>
        </w:rPr>
        <w:t xml:space="preserve">Table </w:t>
      </w:r>
      <w:r>
        <w:rPr>
          <w:i w:val="0"/>
          <w:iCs w:val="0"/>
          <w:sz w:val="14"/>
          <w:szCs w:val="14"/>
        </w:rPr>
        <w:t>5</w:t>
      </w:r>
      <w:r w:rsidR="00C40B3A">
        <w:rPr>
          <w:i w:val="0"/>
          <w:iCs w:val="0"/>
          <w:sz w:val="14"/>
          <w:szCs w:val="14"/>
        </w:rPr>
        <w:t>9</w:t>
      </w:r>
      <w:r w:rsidRPr="006C6AA6">
        <w:rPr>
          <w:i w:val="0"/>
          <w:iCs w:val="0"/>
          <w:sz w:val="14"/>
          <w:szCs w:val="14"/>
        </w:rPr>
        <w:t>: NewsNet</w:t>
      </w:r>
      <w:r>
        <w:rPr>
          <w:i w:val="0"/>
          <w:iCs w:val="0"/>
          <w:sz w:val="14"/>
          <w:szCs w:val="14"/>
        </w:rPr>
        <w:t xml:space="preserve"> </w:t>
      </w:r>
      <w:r w:rsidR="00C40B3A" w:rsidRPr="00C40B3A">
        <w:rPr>
          <w:i w:val="0"/>
          <w:iCs w:val="0"/>
          <w:sz w:val="14"/>
          <w:szCs w:val="14"/>
        </w:rPr>
        <w:t>Get Post Notification Transaction</w:t>
      </w:r>
    </w:p>
    <w:p w14:paraId="7C3A755F" w14:textId="77777777" w:rsidR="00A50434" w:rsidRPr="00A50434" w:rsidRDefault="00A50434" w:rsidP="00A50434"/>
    <w:tbl>
      <w:tblPr>
        <w:tblStyle w:val="TabeladeGrelha1Clara"/>
        <w:tblW w:w="0" w:type="auto"/>
        <w:tblLayout w:type="fixed"/>
        <w:tblLook w:val="04A0" w:firstRow="1" w:lastRow="0" w:firstColumn="1" w:lastColumn="0" w:noHBand="0" w:noVBand="1"/>
      </w:tblPr>
      <w:tblGrid>
        <w:gridCol w:w="1413"/>
        <w:gridCol w:w="7796"/>
      </w:tblGrid>
      <w:tr w:rsidR="00A70CC7" w:rsidRPr="00857F8D" w14:paraId="010EE656"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6B49AFD" w14:textId="77777777" w:rsidR="00A70CC7" w:rsidRPr="00E34B7B" w:rsidRDefault="00A70CC7" w:rsidP="00985EC0">
            <w:pPr>
              <w:rPr>
                <w:rFonts w:ascii="Calibri" w:hAnsi="Calibri" w:cs="Calibri"/>
                <w:sz w:val="24"/>
                <w:szCs w:val="24"/>
              </w:rPr>
            </w:pPr>
            <w:r>
              <w:rPr>
                <w:rFonts w:ascii="Calibri" w:hAnsi="Calibri" w:cs="Calibri"/>
                <w:sz w:val="24"/>
                <w:szCs w:val="24"/>
              </w:rPr>
              <w:t>Transaction</w:t>
            </w:r>
          </w:p>
        </w:tc>
        <w:tc>
          <w:tcPr>
            <w:tcW w:w="7796" w:type="dxa"/>
          </w:tcPr>
          <w:p w14:paraId="59AA9B26" w14:textId="7B057531" w:rsidR="00A70CC7" w:rsidRPr="00E34B7B" w:rsidRDefault="00A70CC7"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TRAN0</w:t>
            </w:r>
            <w:r w:rsidR="00A50434">
              <w:rPr>
                <w:rFonts w:ascii="Calibri" w:hAnsi="Calibri" w:cs="Calibri"/>
                <w:sz w:val="24"/>
                <w:szCs w:val="24"/>
              </w:rPr>
              <w:t>6</w:t>
            </w:r>
          </w:p>
        </w:tc>
      </w:tr>
      <w:tr w:rsidR="00A70CC7" w:rsidRPr="005D2588" w14:paraId="6AC853F4"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33A72971" w14:textId="77777777" w:rsidR="00A70CC7" w:rsidRPr="00E34B7B" w:rsidRDefault="00A70CC7" w:rsidP="00985EC0">
            <w:pPr>
              <w:rPr>
                <w:rFonts w:ascii="Calibri" w:hAnsi="Calibri" w:cs="Calibri"/>
                <w:sz w:val="24"/>
                <w:szCs w:val="24"/>
              </w:rPr>
            </w:pPr>
            <w:r>
              <w:rPr>
                <w:rFonts w:ascii="Calibri" w:hAnsi="Calibri" w:cs="Calibri"/>
                <w:sz w:val="24"/>
                <w:szCs w:val="24"/>
              </w:rPr>
              <w:t>Description</w:t>
            </w:r>
          </w:p>
        </w:tc>
        <w:tc>
          <w:tcPr>
            <w:tcW w:w="7796" w:type="dxa"/>
          </w:tcPr>
          <w:p w14:paraId="2EED905F" w14:textId="57D7D578" w:rsidR="00A70CC7" w:rsidRPr="005D2588" w:rsidRDefault="00F64009"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64009">
              <w:rPr>
                <w:rFonts w:ascii="Calibri" w:hAnsi="Calibri" w:cs="Calibri"/>
                <w:sz w:val="24"/>
                <w:szCs w:val="24"/>
              </w:rPr>
              <w:t>Retrieve all comments for a specific post in a read-only transaction.</w:t>
            </w:r>
          </w:p>
        </w:tc>
      </w:tr>
      <w:tr w:rsidR="00A70CC7" w:rsidRPr="005D2588" w14:paraId="2690F163"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2249AC1E" w14:textId="77777777" w:rsidR="00A70CC7" w:rsidRDefault="00A70CC7" w:rsidP="00985EC0">
            <w:pPr>
              <w:rPr>
                <w:rFonts w:ascii="Calibri" w:hAnsi="Calibri" w:cs="Calibri"/>
                <w:sz w:val="24"/>
                <w:szCs w:val="24"/>
              </w:rPr>
            </w:pPr>
            <w:r>
              <w:rPr>
                <w:rFonts w:ascii="Calibri" w:hAnsi="Calibri" w:cs="Calibri"/>
                <w:sz w:val="24"/>
                <w:szCs w:val="24"/>
              </w:rPr>
              <w:t>Justification</w:t>
            </w:r>
          </w:p>
        </w:tc>
        <w:tc>
          <w:tcPr>
            <w:tcW w:w="7796" w:type="dxa"/>
          </w:tcPr>
          <w:p w14:paraId="7F5CCF7D" w14:textId="196A13FC" w:rsidR="00A70CC7" w:rsidRPr="007A1B3C" w:rsidRDefault="00F64009"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64009">
              <w:rPr>
                <w:rFonts w:ascii="Calibri" w:hAnsi="Calibri" w:cs="Calibri"/>
                <w:sz w:val="24"/>
                <w:szCs w:val="24"/>
              </w:rPr>
              <w:t>Since this is a read-only operation with no risk of modification, SERIALIZABLE READ ONLY isolation level is used to ensure consistent reads.</w:t>
            </w:r>
          </w:p>
        </w:tc>
      </w:tr>
      <w:tr w:rsidR="00A70CC7" w:rsidRPr="005D2588" w14:paraId="52DB242B"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218929ED" w14:textId="77777777" w:rsidR="00A70CC7" w:rsidRDefault="00A70CC7" w:rsidP="00985EC0">
            <w:pPr>
              <w:rPr>
                <w:rFonts w:ascii="Calibri" w:hAnsi="Calibri" w:cs="Calibri"/>
                <w:sz w:val="24"/>
                <w:szCs w:val="24"/>
              </w:rPr>
            </w:pPr>
            <w:r>
              <w:rPr>
                <w:rFonts w:ascii="Calibri" w:hAnsi="Calibri" w:cs="Calibri"/>
                <w:sz w:val="24"/>
                <w:szCs w:val="24"/>
              </w:rPr>
              <w:t>Isolation Level</w:t>
            </w:r>
          </w:p>
        </w:tc>
        <w:tc>
          <w:tcPr>
            <w:tcW w:w="7796" w:type="dxa"/>
          </w:tcPr>
          <w:p w14:paraId="261A1D1A" w14:textId="1DE41CCE" w:rsidR="00A70CC7" w:rsidRPr="007A1B3C" w:rsidRDefault="00F64009"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64009">
              <w:rPr>
                <w:rFonts w:ascii="Calibri" w:hAnsi="Calibri" w:cs="Calibri"/>
                <w:sz w:val="24"/>
                <w:szCs w:val="24"/>
              </w:rPr>
              <w:t>SERIALIZABLE READ ONLY</w:t>
            </w:r>
          </w:p>
        </w:tc>
      </w:tr>
      <w:tr w:rsidR="00A70CC7" w:rsidRPr="005D2588" w14:paraId="3E3F1E1A"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3C076887" w14:textId="77777777" w:rsidR="00A70CC7" w:rsidRDefault="00A70CC7" w:rsidP="00985EC0">
            <w:pPr>
              <w:rPr>
                <w:rFonts w:ascii="Calibri" w:hAnsi="Calibri" w:cs="Calibri"/>
                <w:sz w:val="24"/>
                <w:szCs w:val="24"/>
              </w:rPr>
            </w:pPr>
            <w:r>
              <w:rPr>
                <w:rFonts w:ascii="Calibri" w:hAnsi="Calibri" w:cs="Calibri"/>
                <w:sz w:val="24"/>
                <w:szCs w:val="24"/>
              </w:rPr>
              <w:t>SQL code</w:t>
            </w:r>
          </w:p>
        </w:tc>
        <w:tc>
          <w:tcPr>
            <w:tcW w:w="7796" w:type="dxa"/>
          </w:tcPr>
          <w:p w14:paraId="44D0C90E" w14:textId="77777777" w:rsidR="00F64009" w:rsidRPr="00F64009" w:rsidRDefault="00F64009" w:rsidP="00F64009">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64009">
              <w:rPr>
                <w:rFonts w:ascii="Calibri" w:hAnsi="Calibri" w:cs="Calibri"/>
                <w:sz w:val="24"/>
                <w:szCs w:val="24"/>
              </w:rPr>
              <w:t>BEGIN TRANSACTION;</w:t>
            </w:r>
          </w:p>
          <w:p w14:paraId="18BDF947" w14:textId="77777777" w:rsidR="00F64009" w:rsidRPr="00F64009" w:rsidRDefault="00F64009" w:rsidP="00F64009">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4B10CE71" w14:textId="77777777" w:rsidR="00F64009" w:rsidRPr="00F64009" w:rsidRDefault="00F64009" w:rsidP="00F64009">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64009">
              <w:rPr>
                <w:rFonts w:ascii="Calibri" w:hAnsi="Calibri" w:cs="Calibri"/>
                <w:sz w:val="24"/>
                <w:szCs w:val="24"/>
              </w:rPr>
              <w:t>SET TRANSACTION ISOLATION LEVEL SERIALIZABLE READ ONLY;</w:t>
            </w:r>
          </w:p>
          <w:p w14:paraId="5ECCA0FC" w14:textId="77777777" w:rsidR="00F64009" w:rsidRPr="00F64009" w:rsidRDefault="00F64009" w:rsidP="00F64009">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6B48DEE0" w14:textId="77777777" w:rsidR="00F64009" w:rsidRPr="00F64009" w:rsidRDefault="00F64009" w:rsidP="00F64009">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64009">
              <w:rPr>
                <w:rFonts w:ascii="Calibri" w:hAnsi="Calibri" w:cs="Calibri"/>
                <w:sz w:val="24"/>
                <w:szCs w:val="24"/>
              </w:rPr>
              <w:t>SELECT *</w:t>
            </w:r>
          </w:p>
          <w:p w14:paraId="659B36D3" w14:textId="77777777" w:rsidR="00F64009" w:rsidRPr="00F64009" w:rsidRDefault="00F64009" w:rsidP="00F64009">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64009">
              <w:rPr>
                <w:rFonts w:ascii="Calibri" w:hAnsi="Calibri" w:cs="Calibri"/>
                <w:sz w:val="24"/>
                <w:szCs w:val="24"/>
              </w:rPr>
              <w:t xml:space="preserve">FROM comments </w:t>
            </w:r>
          </w:p>
          <w:p w14:paraId="0E933BCF" w14:textId="77777777" w:rsidR="00F64009" w:rsidRPr="00F64009" w:rsidRDefault="00F64009" w:rsidP="00F64009">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64009">
              <w:rPr>
                <w:rFonts w:ascii="Calibri" w:hAnsi="Calibri" w:cs="Calibri"/>
                <w:sz w:val="24"/>
                <w:szCs w:val="24"/>
              </w:rPr>
              <w:t xml:space="preserve">WHERE post_id = $post_id </w:t>
            </w:r>
          </w:p>
          <w:p w14:paraId="416A310B" w14:textId="77777777" w:rsidR="00F64009" w:rsidRPr="00F64009" w:rsidRDefault="00F64009" w:rsidP="00F64009">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64009">
              <w:rPr>
                <w:rFonts w:ascii="Calibri" w:hAnsi="Calibri" w:cs="Calibri"/>
                <w:sz w:val="24"/>
                <w:szCs w:val="24"/>
              </w:rPr>
              <w:t>ORDER BY created_time ASC;</w:t>
            </w:r>
          </w:p>
          <w:p w14:paraId="21E8395B" w14:textId="77777777" w:rsidR="00F64009" w:rsidRPr="00F64009" w:rsidRDefault="00F64009" w:rsidP="00F64009">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3AD5FC5C" w14:textId="09B37CD9" w:rsidR="00A70CC7" w:rsidRPr="00D57515" w:rsidRDefault="00F64009"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64009">
              <w:rPr>
                <w:rFonts w:ascii="Calibri" w:hAnsi="Calibri" w:cs="Calibri"/>
                <w:sz w:val="24"/>
                <w:szCs w:val="24"/>
              </w:rPr>
              <w:t>END TRANSACTION;</w:t>
            </w:r>
          </w:p>
        </w:tc>
      </w:tr>
    </w:tbl>
    <w:p w14:paraId="1672ACA1" w14:textId="1256FEBF" w:rsidR="00A70CC7" w:rsidRDefault="00A70CC7" w:rsidP="00A70CC7">
      <w:pPr>
        <w:pStyle w:val="Legenda"/>
        <w:jc w:val="center"/>
        <w:rPr>
          <w:i w:val="0"/>
          <w:iCs w:val="0"/>
          <w:sz w:val="14"/>
          <w:szCs w:val="14"/>
        </w:rPr>
      </w:pPr>
      <w:r>
        <w:rPr>
          <w:i w:val="0"/>
          <w:iCs w:val="0"/>
          <w:sz w:val="14"/>
          <w:szCs w:val="14"/>
        </w:rPr>
        <w:t xml:space="preserve">                                                                                                                                                                           </w:t>
      </w:r>
      <w:r w:rsidRPr="006C6AA6">
        <w:rPr>
          <w:i w:val="0"/>
          <w:iCs w:val="0"/>
          <w:sz w:val="14"/>
          <w:szCs w:val="14"/>
        </w:rPr>
        <w:t xml:space="preserve">Table </w:t>
      </w:r>
      <w:r w:rsidR="00F64009">
        <w:rPr>
          <w:i w:val="0"/>
          <w:iCs w:val="0"/>
          <w:sz w:val="14"/>
          <w:szCs w:val="14"/>
        </w:rPr>
        <w:t>60</w:t>
      </w:r>
      <w:r w:rsidRPr="006C6AA6">
        <w:rPr>
          <w:i w:val="0"/>
          <w:iCs w:val="0"/>
          <w:sz w:val="14"/>
          <w:szCs w:val="14"/>
        </w:rPr>
        <w:t>: NewsNet</w:t>
      </w:r>
      <w:r>
        <w:rPr>
          <w:i w:val="0"/>
          <w:iCs w:val="0"/>
          <w:sz w:val="14"/>
          <w:szCs w:val="14"/>
        </w:rPr>
        <w:t xml:space="preserve"> </w:t>
      </w:r>
      <w:r w:rsidR="00F64009" w:rsidRPr="00F64009">
        <w:rPr>
          <w:i w:val="0"/>
          <w:iCs w:val="0"/>
          <w:sz w:val="14"/>
          <w:szCs w:val="14"/>
        </w:rPr>
        <w:t>Get Post Comments Transaction</w:t>
      </w:r>
    </w:p>
    <w:p w14:paraId="5EDA7C51" w14:textId="77777777" w:rsidR="00A50434" w:rsidRPr="00A50434" w:rsidRDefault="00A50434" w:rsidP="00A50434"/>
    <w:tbl>
      <w:tblPr>
        <w:tblStyle w:val="TabeladeGrelha1Clara"/>
        <w:tblW w:w="0" w:type="auto"/>
        <w:tblLayout w:type="fixed"/>
        <w:tblLook w:val="04A0" w:firstRow="1" w:lastRow="0" w:firstColumn="1" w:lastColumn="0" w:noHBand="0" w:noVBand="1"/>
      </w:tblPr>
      <w:tblGrid>
        <w:gridCol w:w="1413"/>
        <w:gridCol w:w="7796"/>
      </w:tblGrid>
      <w:tr w:rsidR="00A70CC7" w:rsidRPr="00857F8D" w14:paraId="69B5978A"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D99034" w14:textId="77777777" w:rsidR="00A70CC7" w:rsidRPr="00E34B7B" w:rsidRDefault="00A70CC7" w:rsidP="00985EC0">
            <w:pPr>
              <w:rPr>
                <w:rFonts w:ascii="Calibri" w:hAnsi="Calibri" w:cs="Calibri"/>
                <w:sz w:val="24"/>
                <w:szCs w:val="24"/>
              </w:rPr>
            </w:pPr>
            <w:r>
              <w:rPr>
                <w:rFonts w:ascii="Calibri" w:hAnsi="Calibri" w:cs="Calibri"/>
                <w:sz w:val="24"/>
                <w:szCs w:val="24"/>
              </w:rPr>
              <w:t>Transaction</w:t>
            </w:r>
          </w:p>
        </w:tc>
        <w:tc>
          <w:tcPr>
            <w:tcW w:w="7796" w:type="dxa"/>
          </w:tcPr>
          <w:p w14:paraId="257DE48C" w14:textId="735A6CAD" w:rsidR="00A70CC7" w:rsidRPr="00E34B7B" w:rsidRDefault="00A70CC7"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TRAN0</w:t>
            </w:r>
            <w:r w:rsidR="00A50434">
              <w:rPr>
                <w:rFonts w:ascii="Calibri" w:hAnsi="Calibri" w:cs="Calibri"/>
                <w:sz w:val="24"/>
                <w:szCs w:val="24"/>
              </w:rPr>
              <w:t>7</w:t>
            </w:r>
          </w:p>
        </w:tc>
      </w:tr>
      <w:tr w:rsidR="00A70CC7" w:rsidRPr="005D2588" w14:paraId="4ECAA0AA"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76836A50" w14:textId="77777777" w:rsidR="00A70CC7" w:rsidRPr="00E34B7B" w:rsidRDefault="00A70CC7" w:rsidP="00985EC0">
            <w:pPr>
              <w:rPr>
                <w:rFonts w:ascii="Calibri" w:hAnsi="Calibri" w:cs="Calibri"/>
                <w:sz w:val="24"/>
                <w:szCs w:val="24"/>
              </w:rPr>
            </w:pPr>
            <w:r>
              <w:rPr>
                <w:rFonts w:ascii="Calibri" w:hAnsi="Calibri" w:cs="Calibri"/>
                <w:sz w:val="24"/>
                <w:szCs w:val="24"/>
              </w:rPr>
              <w:t>Description</w:t>
            </w:r>
          </w:p>
        </w:tc>
        <w:tc>
          <w:tcPr>
            <w:tcW w:w="7796" w:type="dxa"/>
          </w:tcPr>
          <w:p w14:paraId="2A926F75" w14:textId="4ADD109F" w:rsidR="00A70CC7" w:rsidRPr="005D2588" w:rsidRDefault="00F64009"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64009">
              <w:rPr>
                <w:rFonts w:ascii="Calibri" w:hAnsi="Calibri" w:cs="Calibri"/>
                <w:sz w:val="24"/>
                <w:szCs w:val="24"/>
              </w:rPr>
              <w:t>Insert a reply to an existing comment on a post.</w:t>
            </w:r>
          </w:p>
        </w:tc>
      </w:tr>
      <w:tr w:rsidR="00A70CC7" w:rsidRPr="005D2588" w14:paraId="47110E5B"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4E826655" w14:textId="77777777" w:rsidR="00A70CC7" w:rsidRDefault="00A70CC7" w:rsidP="00985EC0">
            <w:pPr>
              <w:rPr>
                <w:rFonts w:ascii="Calibri" w:hAnsi="Calibri" w:cs="Calibri"/>
                <w:sz w:val="24"/>
                <w:szCs w:val="24"/>
              </w:rPr>
            </w:pPr>
            <w:r>
              <w:rPr>
                <w:rFonts w:ascii="Calibri" w:hAnsi="Calibri" w:cs="Calibri"/>
                <w:sz w:val="24"/>
                <w:szCs w:val="24"/>
              </w:rPr>
              <w:t>Justification</w:t>
            </w:r>
          </w:p>
        </w:tc>
        <w:tc>
          <w:tcPr>
            <w:tcW w:w="7796" w:type="dxa"/>
          </w:tcPr>
          <w:p w14:paraId="7B9CBD24" w14:textId="793AFB6B" w:rsidR="00A70CC7" w:rsidRPr="007A1B3C" w:rsidRDefault="00F64009"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64009">
              <w:rPr>
                <w:rFonts w:ascii="Calibri" w:hAnsi="Calibri" w:cs="Calibri"/>
                <w:sz w:val="24"/>
                <w:szCs w:val="24"/>
              </w:rPr>
              <w:t>Ensures that the reply is inserted in a consistent manner, maintaining a strict order. REPEATABLE READ ensures no concurrent replies cause inconsistent replies within the transaction.</w:t>
            </w:r>
          </w:p>
        </w:tc>
      </w:tr>
      <w:tr w:rsidR="00A70CC7" w:rsidRPr="005D2588" w14:paraId="354F135C"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746091B2" w14:textId="77777777" w:rsidR="00A70CC7" w:rsidRDefault="00A70CC7" w:rsidP="00985EC0">
            <w:pPr>
              <w:rPr>
                <w:rFonts w:ascii="Calibri" w:hAnsi="Calibri" w:cs="Calibri"/>
                <w:sz w:val="24"/>
                <w:szCs w:val="24"/>
              </w:rPr>
            </w:pPr>
            <w:r>
              <w:rPr>
                <w:rFonts w:ascii="Calibri" w:hAnsi="Calibri" w:cs="Calibri"/>
                <w:sz w:val="24"/>
                <w:szCs w:val="24"/>
              </w:rPr>
              <w:lastRenderedPageBreak/>
              <w:t>Isolation Level</w:t>
            </w:r>
          </w:p>
        </w:tc>
        <w:tc>
          <w:tcPr>
            <w:tcW w:w="7796" w:type="dxa"/>
          </w:tcPr>
          <w:p w14:paraId="37C2554C" w14:textId="6FF1296E" w:rsidR="00A70CC7" w:rsidRPr="007A1B3C" w:rsidRDefault="00F64009"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64009">
              <w:rPr>
                <w:rFonts w:ascii="Calibri" w:hAnsi="Calibri" w:cs="Calibri"/>
                <w:sz w:val="24"/>
                <w:szCs w:val="24"/>
              </w:rPr>
              <w:t>REPEATABLE READ</w:t>
            </w:r>
          </w:p>
        </w:tc>
      </w:tr>
      <w:tr w:rsidR="00A70CC7" w:rsidRPr="005D2588" w14:paraId="684F5170"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35A68697" w14:textId="77777777" w:rsidR="00A70CC7" w:rsidRDefault="00A70CC7" w:rsidP="00985EC0">
            <w:pPr>
              <w:rPr>
                <w:rFonts w:ascii="Calibri" w:hAnsi="Calibri" w:cs="Calibri"/>
                <w:sz w:val="24"/>
                <w:szCs w:val="24"/>
              </w:rPr>
            </w:pPr>
            <w:r>
              <w:rPr>
                <w:rFonts w:ascii="Calibri" w:hAnsi="Calibri" w:cs="Calibri"/>
                <w:sz w:val="24"/>
                <w:szCs w:val="24"/>
              </w:rPr>
              <w:t>SQL code</w:t>
            </w:r>
          </w:p>
        </w:tc>
        <w:tc>
          <w:tcPr>
            <w:tcW w:w="7796" w:type="dxa"/>
          </w:tcPr>
          <w:p w14:paraId="1B8546DB" w14:textId="77777777" w:rsidR="00F64009" w:rsidRPr="00F64009" w:rsidRDefault="00F64009" w:rsidP="00F64009">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64009">
              <w:rPr>
                <w:rFonts w:ascii="Calibri" w:hAnsi="Calibri" w:cs="Calibri"/>
                <w:sz w:val="24"/>
                <w:szCs w:val="24"/>
              </w:rPr>
              <w:t>BEGIN TRANSACTION;</w:t>
            </w:r>
          </w:p>
          <w:p w14:paraId="62FC0AC9" w14:textId="77777777" w:rsidR="00F64009" w:rsidRPr="00F64009" w:rsidRDefault="00F64009" w:rsidP="00F64009">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7A36A8F1" w14:textId="77777777" w:rsidR="00F64009" w:rsidRPr="00F64009" w:rsidRDefault="00F64009" w:rsidP="00F64009">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64009">
              <w:rPr>
                <w:rFonts w:ascii="Calibri" w:hAnsi="Calibri" w:cs="Calibri"/>
                <w:sz w:val="24"/>
                <w:szCs w:val="24"/>
              </w:rPr>
              <w:t>SET TRANSACTION ISOLATION LEVEL REPEATABLE READ;</w:t>
            </w:r>
          </w:p>
          <w:p w14:paraId="1DFC2348" w14:textId="77777777" w:rsidR="00F64009" w:rsidRPr="00F64009" w:rsidRDefault="00F64009" w:rsidP="00F64009">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6CE25333" w14:textId="77777777" w:rsidR="00F64009" w:rsidRPr="00F64009" w:rsidRDefault="00F64009" w:rsidP="00F64009">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64009">
              <w:rPr>
                <w:rFonts w:ascii="Calibri" w:hAnsi="Calibri" w:cs="Calibri"/>
                <w:sz w:val="24"/>
                <w:szCs w:val="24"/>
              </w:rPr>
              <w:t>INSERT INTO comments (post_id, user_id, body, created_time)</w:t>
            </w:r>
          </w:p>
          <w:p w14:paraId="419EC7C2" w14:textId="77777777" w:rsidR="00F64009" w:rsidRPr="00F64009" w:rsidRDefault="00F64009" w:rsidP="00F64009">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64009">
              <w:rPr>
                <w:rFonts w:ascii="Calibri" w:hAnsi="Calibri" w:cs="Calibri"/>
                <w:sz w:val="24"/>
                <w:szCs w:val="24"/>
              </w:rPr>
              <w:t>VALUES ($post_id, $user_id, $body, NOW());</w:t>
            </w:r>
          </w:p>
          <w:p w14:paraId="03623D9D" w14:textId="77777777" w:rsidR="00F64009" w:rsidRPr="00F64009" w:rsidRDefault="00F64009" w:rsidP="00F64009">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6AE2653B" w14:textId="77777777" w:rsidR="00F64009" w:rsidRPr="00F64009" w:rsidRDefault="00F64009" w:rsidP="00F64009">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64009">
              <w:rPr>
                <w:rFonts w:ascii="Calibri" w:hAnsi="Calibri" w:cs="Calibri"/>
                <w:sz w:val="24"/>
                <w:szCs w:val="24"/>
              </w:rPr>
              <w:t>INSERT INTO replies (parent_comment_id, comment_id)</w:t>
            </w:r>
          </w:p>
          <w:p w14:paraId="0A52874A" w14:textId="77777777" w:rsidR="00F64009" w:rsidRPr="00F64009" w:rsidRDefault="00F64009" w:rsidP="00F64009">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64009">
              <w:rPr>
                <w:rFonts w:ascii="Calibri" w:hAnsi="Calibri" w:cs="Calibri"/>
                <w:sz w:val="24"/>
                <w:szCs w:val="24"/>
              </w:rPr>
              <w:t>VALUES ($parent_comment_id, currval('comments_comment_id_seq'));</w:t>
            </w:r>
          </w:p>
          <w:p w14:paraId="1B1CE94B" w14:textId="77777777" w:rsidR="00F64009" w:rsidRPr="00F64009" w:rsidRDefault="00F64009" w:rsidP="00F64009">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5740B43C" w14:textId="2A7B37E3" w:rsidR="00F64009" w:rsidRPr="00D57515" w:rsidRDefault="00F64009"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64009">
              <w:rPr>
                <w:rFonts w:ascii="Calibri" w:hAnsi="Calibri" w:cs="Calibri"/>
                <w:sz w:val="24"/>
                <w:szCs w:val="24"/>
              </w:rPr>
              <w:t>END TRANSACTION;</w:t>
            </w:r>
          </w:p>
        </w:tc>
      </w:tr>
    </w:tbl>
    <w:p w14:paraId="45F42841" w14:textId="27B42C8C" w:rsidR="00A70CC7" w:rsidRDefault="00A70CC7" w:rsidP="00A70CC7">
      <w:pPr>
        <w:pStyle w:val="Legenda"/>
        <w:jc w:val="center"/>
        <w:rPr>
          <w:i w:val="0"/>
          <w:iCs w:val="0"/>
          <w:sz w:val="14"/>
          <w:szCs w:val="14"/>
        </w:rPr>
      </w:pPr>
      <w:r>
        <w:rPr>
          <w:i w:val="0"/>
          <w:iCs w:val="0"/>
          <w:sz w:val="14"/>
          <w:szCs w:val="14"/>
        </w:rPr>
        <w:t xml:space="preserve">                                                                                                                                                                 </w:t>
      </w:r>
      <w:r w:rsidR="00F64009">
        <w:rPr>
          <w:i w:val="0"/>
          <w:iCs w:val="0"/>
          <w:sz w:val="14"/>
          <w:szCs w:val="14"/>
        </w:rPr>
        <w:t xml:space="preserve"> </w:t>
      </w:r>
      <w:r>
        <w:rPr>
          <w:i w:val="0"/>
          <w:iCs w:val="0"/>
          <w:sz w:val="14"/>
          <w:szCs w:val="14"/>
        </w:rPr>
        <w:t xml:space="preserve">    </w:t>
      </w:r>
      <w:r w:rsidRPr="006C6AA6">
        <w:rPr>
          <w:i w:val="0"/>
          <w:iCs w:val="0"/>
          <w:sz w:val="14"/>
          <w:szCs w:val="14"/>
        </w:rPr>
        <w:t xml:space="preserve">Table </w:t>
      </w:r>
      <w:r w:rsidR="00F64009">
        <w:rPr>
          <w:i w:val="0"/>
          <w:iCs w:val="0"/>
          <w:sz w:val="14"/>
          <w:szCs w:val="14"/>
        </w:rPr>
        <w:t>61</w:t>
      </w:r>
      <w:r w:rsidRPr="006C6AA6">
        <w:rPr>
          <w:i w:val="0"/>
          <w:iCs w:val="0"/>
          <w:sz w:val="14"/>
          <w:szCs w:val="14"/>
        </w:rPr>
        <w:t>: NewsNet</w:t>
      </w:r>
      <w:r>
        <w:rPr>
          <w:i w:val="0"/>
          <w:iCs w:val="0"/>
          <w:sz w:val="14"/>
          <w:szCs w:val="14"/>
        </w:rPr>
        <w:t xml:space="preserve"> </w:t>
      </w:r>
      <w:r w:rsidR="00F64009" w:rsidRPr="00F64009">
        <w:rPr>
          <w:i w:val="0"/>
          <w:iCs w:val="0"/>
          <w:sz w:val="14"/>
          <w:szCs w:val="14"/>
        </w:rPr>
        <w:t>Create Comment Reply Transaction</w:t>
      </w:r>
    </w:p>
    <w:p w14:paraId="37FDA49E" w14:textId="77777777" w:rsidR="00A50434" w:rsidRPr="00A50434" w:rsidRDefault="00A50434" w:rsidP="00A50434"/>
    <w:tbl>
      <w:tblPr>
        <w:tblStyle w:val="TabeladeGrelha1Clara"/>
        <w:tblW w:w="0" w:type="auto"/>
        <w:tblLayout w:type="fixed"/>
        <w:tblLook w:val="04A0" w:firstRow="1" w:lastRow="0" w:firstColumn="1" w:lastColumn="0" w:noHBand="0" w:noVBand="1"/>
      </w:tblPr>
      <w:tblGrid>
        <w:gridCol w:w="1413"/>
        <w:gridCol w:w="7796"/>
      </w:tblGrid>
      <w:tr w:rsidR="00A70CC7" w:rsidRPr="00857F8D" w14:paraId="7BE5A111"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3D25775" w14:textId="77777777" w:rsidR="00A70CC7" w:rsidRPr="00E34B7B" w:rsidRDefault="00A70CC7" w:rsidP="00985EC0">
            <w:pPr>
              <w:rPr>
                <w:rFonts w:ascii="Calibri" w:hAnsi="Calibri" w:cs="Calibri"/>
                <w:sz w:val="24"/>
                <w:szCs w:val="24"/>
              </w:rPr>
            </w:pPr>
            <w:r>
              <w:rPr>
                <w:rFonts w:ascii="Calibri" w:hAnsi="Calibri" w:cs="Calibri"/>
                <w:sz w:val="24"/>
                <w:szCs w:val="24"/>
              </w:rPr>
              <w:t>Transaction</w:t>
            </w:r>
          </w:p>
        </w:tc>
        <w:tc>
          <w:tcPr>
            <w:tcW w:w="7796" w:type="dxa"/>
          </w:tcPr>
          <w:p w14:paraId="477202E3" w14:textId="74462B5E" w:rsidR="00A70CC7" w:rsidRPr="00E34B7B" w:rsidRDefault="00A70CC7"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TRAN0</w:t>
            </w:r>
            <w:r w:rsidR="00A50434">
              <w:rPr>
                <w:rFonts w:ascii="Calibri" w:hAnsi="Calibri" w:cs="Calibri"/>
                <w:sz w:val="24"/>
                <w:szCs w:val="24"/>
              </w:rPr>
              <w:t>8</w:t>
            </w:r>
          </w:p>
        </w:tc>
      </w:tr>
      <w:tr w:rsidR="00A70CC7" w:rsidRPr="005D2588" w14:paraId="52D3ACB8"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33610AE1" w14:textId="77777777" w:rsidR="00A70CC7" w:rsidRPr="00E34B7B" w:rsidRDefault="00A70CC7" w:rsidP="00985EC0">
            <w:pPr>
              <w:rPr>
                <w:rFonts w:ascii="Calibri" w:hAnsi="Calibri" w:cs="Calibri"/>
                <w:sz w:val="24"/>
                <w:szCs w:val="24"/>
              </w:rPr>
            </w:pPr>
            <w:r>
              <w:rPr>
                <w:rFonts w:ascii="Calibri" w:hAnsi="Calibri" w:cs="Calibri"/>
                <w:sz w:val="24"/>
                <w:szCs w:val="24"/>
              </w:rPr>
              <w:t>Description</w:t>
            </w:r>
          </w:p>
        </w:tc>
        <w:tc>
          <w:tcPr>
            <w:tcW w:w="7796" w:type="dxa"/>
          </w:tcPr>
          <w:p w14:paraId="2CEB1D66" w14:textId="0BC7D9BF" w:rsidR="00A70CC7" w:rsidRPr="005D2588" w:rsidRDefault="00A70B57"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70B57">
              <w:rPr>
                <w:rFonts w:ascii="Calibri" w:hAnsi="Calibri" w:cs="Calibri"/>
                <w:sz w:val="24"/>
                <w:szCs w:val="24"/>
              </w:rPr>
              <w:t>Retrieve all comment replies for a specific comment in a read-only transaction.</w:t>
            </w:r>
          </w:p>
        </w:tc>
      </w:tr>
      <w:tr w:rsidR="00A70CC7" w:rsidRPr="005D2588" w14:paraId="60A0F14D"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1D95E071" w14:textId="77777777" w:rsidR="00A70CC7" w:rsidRDefault="00A70CC7" w:rsidP="00985EC0">
            <w:pPr>
              <w:rPr>
                <w:rFonts w:ascii="Calibri" w:hAnsi="Calibri" w:cs="Calibri"/>
                <w:sz w:val="24"/>
                <w:szCs w:val="24"/>
              </w:rPr>
            </w:pPr>
            <w:r>
              <w:rPr>
                <w:rFonts w:ascii="Calibri" w:hAnsi="Calibri" w:cs="Calibri"/>
                <w:sz w:val="24"/>
                <w:szCs w:val="24"/>
              </w:rPr>
              <w:t>Justification</w:t>
            </w:r>
          </w:p>
        </w:tc>
        <w:tc>
          <w:tcPr>
            <w:tcW w:w="7796" w:type="dxa"/>
          </w:tcPr>
          <w:p w14:paraId="19D02179" w14:textId="5764A826" w:rsidR="00A70CC7" w:rsidRPr="007A1B3C" w:rsidRDefault="00A70B57"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70B57">
              <w:rPr>
                <w:rFonts w:ascii="Calibri" w:hAnsi="Calibri" w:cs="Calibri"/>
                <w:sz w:val="24"/>
                <w:szCs w:val="24"/>
              </w:rPr>
              <w:t>Since this is a read-only operation with no risk of modification, SERIALIZABLE READ ONLY isolation level is used to ensure consistent reads.</w:t>
            </w:r>
          </w:p>
        </w:tc>
      </w:tr>
      <w:tr w:rsidR="00A70CC7" w:rsidRPr="005D2588" w14:paraId="5206234F"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195608B7" w14:textId="77777777" w:rsidR="00A70CC7" w:rsidRDefault="00A70CC7" w:rsidP="00985EC0">
            <w:pPr>
              <w:rPr>
                <w:rFonts w:ascii="Calibri" w:hAnsi="Calibri" w:cs="Calibri"/>
                <w:sz w:val="24"/>
                <w:szCs w:val="24"/>
              </w:rPr>
            </w:pPr>
            <w:r>
              <w:rPr>
                <w:rFonts w:ascii="Calibri" w:hAnsi="Calibri" w:cs="Calibri"/>
                <w:sz w:val="24"/>
                <w:szCs w:val="24"/>
              </w:rPr>
              <w:t>Isolation Level</w:t>
            </w:r>
          </w:p>
        </w:tc>
        <w:tc>
          <w:tcPr>
            <w:tcW w:w="7796" w:type="dxa"/>
          </w:tcPr>
          <w:p w14:paraId="149923FB" w14:textId="18EC35A9" w:rsidR="00A70CC7" w:rsidRPr="007A1B3C" w:rsidRDefault="00A70B57"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70B57">
              <w:rPr>
                <w:rFonts w:ascii="Calibri" w:hAnsi="Calibri" w:cs="Calibri"/>
                <w:sz w:val="24"/>
                <w:szCs w:val="24"/>
              </w:rPr>
              <w:t>SERIALIZABLE READ ONLY</w:t>
            </w:r>
          </w:p>
        </w:tc>
      </w:tr>
      <w:tr w:rsidR="00A70CC7" w:rsidRPr="005D2588" w14:paraId="3977AE0B"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50856058" w14:textId="77777777" w:rsidR="00A70CC7" w:rsidRDefault="00A70CC7" w:rsidP="00985EC0">
            <w:pPr>
              <w:rPr>
                <w:rFonts w:ascii="Calibri" w:hAnsi="Calibri" w:cs="Calibri"/>
                <w:sz w:val="24"/>
                <w:szCs w:val="24"/>
              </w:rPr>
            </w:pPr>
            <w:r>
              <w:rPr>
                <w:rFonts w:ascii="Calibri" w:hAnsi="Calibri" w:cs="Calibri"/>
                <w:sz w:val="24"/>
                <w:szCs w:val="24"/>
              </w:rPr>
              <w:t>SQL code</w:t>
            </w:r>
          </w:p>
        </w:tc>
        <w:tc>
          <w:tcPr>
            <w:tcW w:w="7796" w:type="dxa"/>
          </w:tcPr>
          <w:p w14:paraId="0B69D853" w14:textId="77777777" w:rsidR="00A70B57" w:rsidRPr="00A70B57" w:rsidRDefault="00A70B57" w:rsidP="00A70B5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70B57">
              <w:rPr>
                <w:rFonts w:ascii="Calibri" w:hAnsi="Calibri" w:cs="Calibri"/>
                <w:sz w:val="24"/>
                <w:szCs w:val="24"/>
              </w:rPr>
              <w:t>BEGIN TRANSACTION;</w:t>
            </w:r>
          </w:p>
          <w:p w14:paraId="769CA717" w14:textId="77777777" w:rsidR="00A70B57" w:rsidRPr="00A70B57" w:rsidRDefault="00A70B57" w:rsidP="00A70B5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72C30D5F" w14:textId="77777777" w:rsidR="00A70B57" w:rsidRPr="00A70B57" w:rsidRDefault="00A70B57" w:rsidP="00A70B5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70B57">
              <w:rPr>
                <w:rFonts w:ascii="Calibri" w:hAnsi="Calibri" w:cs="Calibri"/>
                <w:sz w:val="24"/>
                <w:szCs w:val="24"/>
              </w:rPr>
              <w:t>SET TRANSACTION ISOLATION LEVEL SERIALIZABLE READ ONLY;</w:t>
            </w:r>
          </w:p>
          <w:p w14:paraId="3FE4E4A1" w14:textId="77777777" w:rsidR="00A70B57" w:rsidRPr="00A70B57" w:rsidRDefault="00A70B57" w:rsidP="00A70B5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4B23DCB7" w14:textId="77777777" w:rsidR="00A70B57" w:rsidRPr="00A70B57" w:rsidRDefault="00A70B57" w:rsidP="00A70B5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70B57">
              <w:rPr>
                <w:rFonts w:ascii="Calibri" w:hAnsi="Calibri" w:cs="Calibri"/>
                <w:sz w:val="24"/>
                <w:szCs w:val="24"/>
              </w:rPr>
              <w:t>SELECT *</w:t>
            </w:r>
          </w:p>
          <w:p w14:paraId="39D7255C" w14:textId="77777777" w:rsidR="00A70B57" w:rsidRPr="00A70B57" w:rsidRDefault="00A70B57" w:rsidP="00A70B5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70B57">
              <w:rPr>
                <w:rFonts w:ascii="Calibri" w:hAnsi="Calibri" w:cs="Calibri"/>
                <w:sz w:val="24"/>
                <w:szCs w:val="24"/>
              </w:rPr>
              <w:t xml:space="preserve">FROM replies </w:t>
            </w:r>
          </w:p>
          <w:p w14:paraId="0DC0FBD6" w14:textId="77777777" w:rsidR="00A70B57" w:rsidRPr="00A70B57" w:rsidRDefault="00A70B57" w:rsidP="00A70B5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70B57">
              <w:rPr>
                <w:rFonts w:ascii="Calibri" w:hAnsi="Calibri" w:cs="Calibri"/>
                <w:sz w:val="24"/>
                <w:szCs w:val="24"/>
              </w:rPr>
              <w:t xml:space="preserve">WHERE parent_comment_id = $parent_comment_id </w:t>
            </w:r>
          </w:p>
          <w:p w14:paraId="3F8A0A2C" w14:textId="77777777" w:rsidR="00A70B57" w:rsidRPr="00A70B57" w:rsidRDefault="00A70B57" w:rsidP="00A70B5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70B57">
              <w:rPr>
                <w:rFonts w:ascii="Calibri" w:hAnsi="Calibri" w:cs="Calibri"/>
                <w:sz w:val="24"/>
                <w:szCs w:val="24"/>
              </w:rPr>
              <w:t>ORDER BY created_time ASC;</w:t>
            </w:r>
          </w:p>
          <w:p w14:paraId="2DB51420" w14:textId="77777777" w:rsidR="00A70B57" w:rsidRPr="00A70B57" w:rsidRDefault="00A70B57" w:rsidP="00A70B5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6B8A7356" w14:textId="39CD69B2" w:rsidR="00A70CC7" w:rsidRPr="00D57515" w:rsidRDefault="00A70B57"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70B57">
              <w:rPr>
                <w:rFonts w:ascii="Calibri" w:hAnsi="Calibri" w:cs="Calibri"/>
                <w:sz w:val="24"/>
                <w:szCs w:val="24"/>
              </w:rPr>
              <w:t>END TRANSACTION;</w:t>
            </w:r>
          </w:p>
        </w:tc>
      </w:tr>
    </w:tbl>
    <w:p w14:paraId="3F5CA2F4" w14:textId="231282E9" w:rsidR="00A70CC7" w:rsidRDefault="00A70CC7" w:rsidP="00A70CC7">
      <w:pPr>
        <w:pStyle w:val="Legenda"/>
        <w:jc w:val="center"/>
        <w:rPr>
          <w:i w:val="0"/>
          <w:iCs w:val="0"/>
          <w:sz w:val="14"/>
          <w:szCs w:val="14"/>
        </w:rPr>
      </w:pPr>
      <w:r>
        <w:rPr>
          <w:i w:val="0"/>
          <w:iCs w:val="0"/>
          <w:sz w:val="14"/>
          <w:szCs w:val="14"/>
        </w:rPr>
        <w:t xml:space="preserve">                                                                                                                                                                        </w:t>
      </w:r>
      <w:r w:rsidRPr="006C6AA6">
        <w:rPr>
          <w:i w:val="0"/>
          <w:iCs w:val="0"/>
          <w:sz w:val="14"/>
          <w:szCs w:val="14"/>
        </w:rPr>
        <w:t xml:space="preserve">Table </w:t>
      </w:r>
      <w:r w:rsidR="0070207B">
        <w:rPr>
          <w:i w:val="0"/>
          <w:iCs w:val="0"/>
          <w:sz w:val="14"/>
          <w:szCs w:val="14"/>
        </w:rPr>
        <w:t>62</w:t>
      </w:r>
      <w:r w:rsidRPr="006C6AA6">
        <w:rPr>
          <w:i w:val="0"/>
          <w:iCs w:val="0"/>
          <w:sz w:val="14"/>
          <w:szCs w:val="14"/>
        </w:rPr>
        <w:t>: NewsNet</w:t>
      </w:r>
      <w:r>
        <w:rPr>
          <w:i w:val="0"/>
          <w:iCs w:val="0"/>
          <w:sz w:val="14"/>
          <w:szCs w:val="14"/>
        </w:rPr>
        <w:t xml:space="preserve"> </w:t>
      </w:r>
      <w:r w:rsidR="0070207B" w:rsidRPr="0070207B">
        <w:rPr>
          <w:i w:val="0"/>
          <w:iCs w:val="0"/>
          <w:sz w:val="14"/>
          <w:szCs w:val="14"/>
        </w:rPr>
        <w:t>Get Comment Replies Transaction</w:t>
      </w:r>
    </w:p>
    <w:p w14:paraId="270C0F72" w14:textId="77777777" w:rsidR="00A50434" w:rsidRPr="00A50434" w:rsidRDefault="00A50434" w:rsidP="00A50434"/>
    <w:tbl>
      <w:tblPr>
        <w:tblStyle w:val="TabeladeGrelha1Clara"/>
        <w:tblW w:w="0" w:type="auto"/>
        <w:tblLayout w:type="fixed"/>
        <w:tblLook w:val="04A0" w:firstRow="1" w:lastRow="0" w:firstColumn="1" w:lastColumn="0" w:noHBand="0" w:noVBand="1"/>
      </w:tblPr>
      <w:tblGrid>
        <w:gridCol w:w="1413"/>
        <w:gridCol w:w="7796"/>
      </w:tblGrid>
      <w:tr w:rsidR="00A70CC7" w:rsidRPr="00857F8D" w14:paraId="5FF79643"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1DFF93B" w14:textId="77777777" w:rsidR="00A70CC7" w:rsidRPr="00E34B7B" w:rsidRDefault="00A70CC7" w:rsidP="00985EC0">
            <w:pPr>
              <w:rPr>
                <w:rFonts w:ascii="Calibri" w:hAnsi="Calibri" w:cs="Calibri"/>
                <w:sz w:val="24"/>
                <w:szCs w:val="24"/>
              </w:rPr>
            </w:pPr>
            <w:r>
              <w:rPr>
                <w:rFonts w:ascii="Calibri" w:hAnsi="Calibri" w:cs="Calibri"/>
                <w:sz w:val="24"/>
                <w:szCs w:val="24"/>
              </w:rPr>
              <w:t>Transaction</w:t>
            </w:r>
          </w:p>
        </w:tc>
        <w:tc>
          <w:tcPr>
            <w:tcW w:w="7796" w:type="dxa"/>
          </w:tcPr>
          <w:p w14:paraId="28690528" w14:textId="2070C8B2" w:rsidR="00A70CC7" w:rsidRPr="00E34B7B" w:rsidRDefault="00A70CC7"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TRAN0</w:t>
            </w:r>
            <w:r w:rsidR="00A50434">
              <w:rPr>
                <w:rFonts w:ascii="Calibri" w:hAnsi="Calibri" w:cs="Calibri"/>
                <w:sz w:val="24"/>
                <w:szCs w:val="24"/>
              </w:rPr>
              <w:t>9</w:t>
            </w:r>
          </w:p>
        </w:tc>
      </w:tr>
      <w:tr w:rsidR="00A70CC7" w:rsidRPr="005D2588" w14:paraId="769EDEBF"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384C742A" w14:textId="77777777" w:rsidR="00A70CC7" w:rsidRPr="00E34B7B" w:rsidRDefault="00A70CC7" w:rsidP="00985EC0">
            <w:pPr>
              <w:rPr>
                <w:rFonts w:ascii="Calibri" w:hAnsi="Calibri" w:cs="Calibri"/>
                <w:sz w:val="24"/>
                <w:szCs w:val="24"/>
              </w:rPr>
            </w:pPr>
            <w:r>
              <w:rPr>
                <w:rFonts w:ascii="Calibri" w:hAnsi="Calibri" w:cs="Calibri"/>
                <w:sz w:val="24"/>
                <w:szCs w:val="24"/>
              </w:rPr>
              <w:t>Description</w:t>
            </w:r>
          </w:p>
        </w:tc>
        <w:tc>
          <w:tcPr>
            <w:tcW w:w="7796" w:type="dxa"/>
          </w:tcPr>
          <w:p w14:paraId="68113158" w14:textId="1943BB37" w:rsidR="00A70CC7" w:rsidRPr="005D2588" w:rsidRDefault="000E6FDB"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E6FDB">
              <w:rPr>
                <w:rFonts w:ascii="Calibri" w:hAnsi="Calibri" w:cs="Calibri"/>
                <w:sz w:val="24"/>
                <w:szCs w:val="24"/>
              </w:rPr>
              <w:t>Insert or update a user's vote on a post.</w:t>
            </w:r>
          </w:p>
        </w:tc>
      </w:tr>
      <w:tr w:rsidR="00A70CC7" w:rsidRPr="005D2588" w14:paraId="5D4F5B23"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47D4472A" w14:textId="77777777" w:rsidR="00A70CC7" w:rsidRDefault="00A70CC7" w:rsidP="00985EC0">
            <w:pPr>
              <w:rPr>
                <w:rFonts w:ascii="Calibri" w:hAnsi="Calibri" w:cs="Calibri"/>
                <w:sz w:val="24"/>
                <w:szCs w:val="24"/>
              </w:rPr>
            </w:pPr>
            <w:r>
              <w:rPr>
                <w:rFonts w:ascii="Calibri" w:hAnsi="Calibri" w:cs="Calibri"/>
                <w:sz w:val="24"/>
                <w:szCs w:val="24"/>
              </w:rPr>
              <w:t>Justification</w:t>
            </w:r>
          </w:p>
        </w:tc>
        <w:tc>
          <w:tcPr>
            <w:tcW w:w="7796" w:type="dxa"/>
          </w:tcPr>
          <w:p w14:paraId="35BAE0D0" w14:textId="5F162E8B" w:rsidR="00A70CC7" w:rsidRPr="007A1B3C" w:rsidRDefault="000E6FDB" w:rsidP="000E6FD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E6FDB">
              <w:rPr>
                <w:rFonts w:ascii="Calibri" w:hAnsi="Calibri" w:cs="Calibri"/>
                <w:sz w:val="24"/>
                <w:szCs w:val="24"/>
              </w:rPr>
              <w:t>Ensures consistent voting records by preventing race conditions where multiple votes from the same user could occur simultaneously. REPEATABLE READ is used to prevent inconsistent voting behavior.</w:t>
            </w:r>
          </w:p>
        </w:tc>
      </w:tr>
      <w:tr w:rsidR="00A70CC7" w:rsidRPr="005D2588" w14:paraId="5400C2D5"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486823CF" w14:textId="77777777" w:rsidR="00A70CC7" w:rsidRDefault="00A70CC7" w:rsidP="00985EC0">
            <w:pPr>
              <w:rPr>
                <w:rFonts w:ascii="Calibri" w:hAnsi="Calibri" w:cs="Calibri"/>
                <w:sz w:val="24"/>
                <w:szCs w:val="24"/>
              </w:rPr>
            </w:pPr>
            <w:r>
              <w:rPr>
                <w:rFonts w:ascii="Calibri" w:hAnsi="Calibri" w:cs="Calibri"/>
                <w:sz w:val="24"/>
                <w:szCs w:val="24"/>
              </w:rPr>
              <w:t>Isolation Level</w:t>
            </w:r>
          </w:p>
        </w:tc>
        <w:tc>
          <w:tcPr>
            <w:tcW w:w="7796" w:type="dxa"/>
          </w:tcPr>
          <w:p w14:paraId="5E328AB9" w14:textId="10D098BF" w:rsidR="00A70CC7" w:rsidRPr="007A1B3C" w:rsidRDefault="0078141F"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8141F">
              <w:rPr>
                <w:rFonts w:ascii="Calibri" w:hAnsi="Calibri" w:cs="Calibri"/>
                <w:sz w:val="24"/>
                <w:szCs w:val="24"/>
              </w:rPr>
              <w:t>REPEATABLE READ</w:t>
            </w:r>
          </w:p>
        </w:tc>
      </w:tr>
      <w:tr w:rsidR="00A70CC7" w:rsidRPr="005D2588" w14:paraId="3C578820"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3C3F473C" w14:textId="77777777" w:rsidR="00A70CC7" w:rsidRDefault="00A70CC7" w:rsidP="00985EC0">
            <w:pPr>
              <w:rPr>
                <w:rFonts w:ascii="Calibri" w:hAnsi="Calibri" w:cs="Calibri"/>
                <w:sz w:val="24"/>
                <w:szCs w:val="24"/>
              </w:rPr>
            </w:pPr>
            <w:r>
              <w:rPr>
                <w:rFonts w:ascii="Calibri" w:hAnsi="Calibri" w:cs="Calibri"/>
                <w:sz w:val="24"/>
                <w:szCs w:val="24"/>
              </w:rPr>
              <w:t>SQL code</w:t>
            </w:r>
          </w:p>
        </w:tc>
        <w:tc>
          <w:tcPr>
            <w:tcW w:w="7796" w:type="dxa"/>
          </w:tcPr>
          <w:p w14:paraId="08650D21" w14:textId="77777777" w:rsidR="0078141F" w:rsidRPr="0078141F" w:rsidRDefault="0078141F" w:rsidP="0078141F">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8141F">
              <w:rPr>
                <w:rFonts w:ascii="Calibri" w:hAnsi="Calibri" w:cs="Calibri"/>
                <w:sz w:val="24"/>
                <w:szCs w:val="24"/>
              </w:rPr>
              <w:t>BEGIN TRANSACTION;</w:t>
            </w:r>
          </w:p>
          <w:p w14:paraId="27B5722C" w14:textId="77777777" w:rsidR="0078141F" w:rsidRPr="0078141F" w:rsidRDefault="0078141F" w:rsidP="0078141F">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76E9CAE3" w14:textId="77777777" w:rsidR="0078141F" w:rsidRPr="0078141F" w:rsidRDefault="0078141F" w:rsidP="0078141F">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8141F">
              <w:rPr>
                <w:rFonts w:ascii="Calibri" w:hAnsi="Calibri" w:cs="Calibri"/>
                <w:sz w:val="24"/>
                <w:szCs w:val="24"/>
              </w:rPr>
              <w:t>SET TRANSACTION ISOLATION LEVEL REPEATABLE READ;</w:t>
            </w:r>
          </w:p>
          <w:p w14:paraId="02195C8E" w14:textId="77777777" w:rsidR="0078141F" w:rsidRPr="0078141F" w:rsidRDefault="0078141F" w:rsidP="0078141F">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22007141" w14:textId="77777777" w:rsidR="0078141F" w:rsidRPr="0078141F" w:rsidRDefault="0078141F" w:rsidP="0078141F">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8141F">
              <w:rPr>
                <w:rFonts w:ascii="Calibri" w:hAnsi="Calibri" w:cs="Calibri"/>
                <w:sz w:val="24"/>
                <w:szCs w:val="24"/>
              </w:rPr>
              <w:t>INSERT INTO post_votes (user_id, post_id, is_like, time)</w:t>
            </w:r>
          </w:p>
          <w:p w14:paraId="060590E7" w14:textId="77777777" w:rsidR="0078141F" w:rsidRPr="0078141F" w:rsidRDefault="0078141F" w:rsidP="0078141F">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8141F">
              <w:rPr>
                <w:rFonts w:ascii="Calibri" w:hAnsi="Calibri" w:cs="Calibri"/>
                <w:sz w:val="24"/>
                <w:szCs w:val="24"/>
              </w:rPr>
              <w:t>VALUES ($user_id, $post_id, $is_like, NOW())</w:t>
            </w:r>
          </w:p>
          <w:p w14:paraId="1E94A092" w14:textId="77777777" w:rsidR="0078141F" w:rsidRPr="0078141F" w:rsidRDefault="0078141F" w:rsidP="0078141F">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8141F">
              <w:rPr>
                <w:rFonts w:ascii="Calibri" w:hAnsi="Calibri" w:cs="Calibri"/>
                <w:sz w:val="24"/>
                <w:szCs w:val="24"/>
              </w:rPr>
              <w:t>ON CONFLICT (user_id, post_id)</w:t>
            </w:r>
          </w:p>
          <w:p w14:paraId="3A034961" w14:textId="19FB7A0F" w:rsidR="0078141F" w:rsidRPr="0078141F" w:rsidRDefault="0078141F" w:rsidP="0078141F">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8141F">
              <w:rPr>
                <w:rFonts w:ascii="Calibri" w:hAnsi="Calibri" w:cs="Calibri"/>
                <w:sz w:val="24"/>
                <w:szCs w:val="24"/>
              </w:rPr>
              <w:t>DO UPDATE SET is_like = EXCLUDED.is_like, time = NOW();</w:t>
            </w:r>
          </w:p>
          <w:p w14:paraId="081F85AA" w14:textId="0658DBF8" w:rsidR="00A70CC7" w:rsidRPr="00D57515" w:rsidRDefault="0078141F"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8141F">
              <w:rPr>
                <w:rFonts w:ascii="Calibri" w:hAnsi="Calibri" w:cs="Calibri"/>
                <w:sz w:val="24"/>
                <w:szCs w:val="24"/>
              </w:rPr>
              <w:lastRenderedPageBreak/>
              <w:t>END TRANSACTION;</w:t>
            </w:r>
          </w:p>
        </w:tc>
      </w:tr>
    </w:tbl>
    <w:p w14:paraId="323D879F" w14:textId="35FE9B3B" w:rsidR="00A50434" w:rsidRPr="00775B56" w:rsidRDefault="00A70CC7" w:rsidP="00775B56">
      <w:pPr>
        <w:pStyle w:val="Legenda"/>
        <w:jc w:val="center"/>
        <w:rPr>
          <w:i w:val="0"/>
          <w:iCs w:val="0"/>
          <w:sz w:val="14"/>
          <w:szCs w:val="14"/>
        </w:rPr>
      </w:pPr>
      <w:r>
        <w:rPr>
          <w:i w:val="0"/>
          <w:iCs w:val="0"/>
          <w:sz w:val="14"/>
          <w:szCs w:val="14"/>
        </w:rPr>
        <w:lastRenderedPageBreak/>
        <w:t xml:space="preserve">                                                                                                                                                                          </w:t>
      </w:r>
      <w:r w:rsidR="0078141F">
        <w:rPr>
          <w:i w:val="0"/>
          <w:iCs w:val="0"/>
          <w:sz w:val="14"/>
          <w:szCs w:val="14"/>
        </w:rPr>
        <w:t xml:space="preserve">        </w:t>
      </w:r>
      <w:r>
        <w:rPr>
          <w:i w:val="0"/>
          <w:iCs w:val="0"/>
          <w:sz w:val="14"/>
          <w:szCs w:val="14"/>
        </w:rPr>
        <w:t xml:space="preserve"> </w:t>
      </w:r>
      <w:r w:rsidRPr="006C6AA6">
        <w:rPr>
          <w:i w:val="0"/>
          <w:iCs w:val="0"/>
          <w:sz w:val="14"/>
          <w:szCs w:val="14"/>
        </w:rPr>
        <w:t xml:space="preserve">Table </w:t>
      </w:r>
      <w:r w:rsidR="0078141F">
        <w:rPr>
          <w:i w:val="0"/>
          <w:iCs w:val="0"/>
          <w:sz w:val="14"/>
          <w:szCs w:val="14"/>
        </w:rPr>
        <w:t>63</w:t>
      </w:r>
      <w:r w:rsidRPr="006C6AA6">
        <w:rPr>
          <w:i w:val="0"/>
          <w:iCs w:val="0"/>
          <w:sz w:val="14"/>
          <w:szCs w:val="14"/>
        </w:rPr>
        <w:t>: NewsNet</w:t>
      </w:r>
      <w:r>
        <w:rPr>
          <w:i w:val="0"/>
          <w:iCs w:val="0"/>
          <w:sz w:val="14"/>
          <w:szCs w:val="14"/>
        </w:rPr>
        <w:t xml:space="preserve"> </w:t>
      </w:r>
      <w:r w:rsidR="0078141F" w:rsidRPr="0078141F">
        <w:rPr>
          <w:i w:val="0"/>
          <w:iCs w:val="0"/>
          <w:sz w:val="14"/>
          <w:szCs w:val="14"/>
        </w:rPr>
        <w:t>Create Post Vote Transaction</w:t>
      </w:r>
    </w:p>
    <w:p w14:paraId="0204B346" w14:textId="77777777" w:rsidR="00A50434" w:rsidRPr="00A50434" w:rsidRDefault="00A50434" w:rsidP="00A50434"/>
    <w:tbl>
      <w:tblPr>
        <w:tblStyle w:val="TabeladeGrelha1Clara"/>
        <w:tblW w:w="0" w:type="auto"/>
        <w:tblLayout w:type="fixed"/>
        <w:tblLook w:val="04A0" w:firstRow="1" w:lastRow="0" w:firstColumn="1" w:lastColumn="0" w:noHBand="0" w:noVBand="1"/>
      </w:tblPr>
      <w:tblGrid>
        <w:gridCol w:w="1413"/>
        <w:gridCol w:w="7796"/>
      </w:tblGrid>
      <w:tr w:rsidR="00A70CC7" w:rsidRPr="00857F8D" w14:paraId="5634128C"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D75B18A" w14:textId="77777777" w:rsidR="00A70CC7" w:rsidRPr="00E34B7B" w:rsidRDefault="00A70CC7" w:rsidP="00985EC0">
            <w:pPr>
              <w:rPr>
                <w:rFonts w:ascii="Calibri" w:hAnsi="Calibri" w:cs="Calibri"/>
                <w:sz w:val="24"/>
                <w:szCs w:val="24"/>
              </w:rPr>
            </w:pPr>
            <w:r>
              <w:rPr>
                <w:rFonts w:ascii="Calibri" w:hAnsi="Calibri" w:cs="Calibri"/>
                <w:sz w:val="24"/>
                <w:szCs w:val="24"/>
              </w:rPr>
              <w:t>Transaction</w:t>
            </w:r>
          </w:p>
        </w:tc>
        <w:tc>
          <w:tcPr>
            <w:tcW w:w="7796" w:type="dxa"/>
          </w:tcPr>
          <w:p w14:paraId="5728E05C" w14:textId="392B98D0" w:rsidR="00A70CC7" w:rsidRPr="00E34B7B" w:rsidRDefault="00A70CC7"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TRAN</w:t>
            </w:r>
            <w:r w:rsidR="00A50434">
              <w:rPr>
                <w:rFonts w:ascii="Calibri" w:hAnsi="Calibri" w:cs="Calibri"/>
                <w:sz w:val="24"/>
                <w:szCs w:val="24"/>
              </w:rPr>
              <w:t>10</w:t>
            </w:r>
          </w:p>
        </w:tc>
      </w:tr>
      <w:tr w:rsidR="00A70CC7" w:rsidRPr="005D2588" w14:paraId="1CC68D47"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26B858A2" w14:textId="77777777" w:rsidR="00A70CC7" w:rsidRPr="00E34B7B" w:rsidRDefault="00A70CC7" w:rsidP="00985EC0">
            <w:pPr>
              <w:rPr>
                <w:rFonts w:ascii="Calibri" w:hAnsi="Calibri" w:cs="Calibri"/>
                <w:sz w:val="24"/>
                <w:szCs w:val="24"/>
              </w:rPr>
            </w:pPr>
            <w:r>
              <w:rPr>
                <w:rFonts w:ascii="Calibri" w:hAnsi="Calibri" w:cs="Calibri"/>
                <w:sz w:val="24"/>
                <w:szCs w:val="24"/>
              </w:rPr>
              <w:t>Description</w:t>
            </w:r>
          </w:p>
        </w:tc>
        <w:tc>
          <w:tcPr>
            <w:tcW w:w="7796" w:type="dxa"/>
          </w:tcPr>
          <w:p w14:paraId="092CF52E" w14:textId="7E3C758B" w:rsidR="00A70CC7" w:rsidRPr="005D2588" w:rsidRDefault="00775B56"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75B56">
              <w:rPr>
                <w:rFonts w:ascii="Calibri" w:hAnsi="Calibri" w:cs="Calibri"/>
                <w:sz w:val="24"/>
                <w:szCs w:val="24"/>
              </w:rPr>
              <w:t>Mark a follow notification as viewed for a user.</w:t>
            </w:r>
          </w:p>
        </w:tc>
      </w:tr>
      <w:tr w:rsidR="00A70CC7" w:rsidRPr="005D2588" w14:paraId="03E5E94D"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08268CAD" w14:textId="77777777" w:rsidR="00A70CC7" w:rsidRDefault="00A70CC7" w:rsidP="00985EC0">
            <w:pPr>
              <w:rPr>
                <w:rFonts w:ascii="Calibri" w:hAnsi="Calibri" w:cs="Calibri"/>
                <w:sz w:val="24"/>
                <w:szCs w:val="24"/>
              </w:rPr>
            </w:pPr>
            <w:r>
              <w:rPr>
                <w:rFonts w:ascii="Calibri" w:hAnsi="Calibri" w:cs="Calibri"/>
                <w:sz w:val="24"/>
                <w:szCs w:val="24"/>
              </w:rPr>
              <w:t>Justification</w:t>
            </w:r>
          </w:p>
        </w:tc>
        <w:tc>
          <w:tcPr>
            <w:tcW w:w="7796" w:type="dxa"/>
          </w:tcPr>
          <w:p w14:paraId="49EF7EF2" w14:textId="1BBC404A" w:rsidR="00A70CC7" w:rsidRPr="007A1B3C" w:rsidRDefault="00775B56"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75B56">
              <w:rPr>
                <w:rFonts w:ascii="Calibri" w:hAnsi="Calibri" w:cs="Calibri"/>
                <w:sz w:val="24"/>
                <w:szCs w:val="24"/>
              </w:rPr>
              <w:t>This transaction ensures that marking a follow notification as viewed happens atomically. REPEATABLE READ is chosen to prevent inconsistent state if multiple notifications are marked read simultaneously.</w:t>
            </w:r>
          </w:p>
        </w:tc>
      </w:tr>
      <w:tr w:rsidR="00A70CC7" w:rsidRPr="005D2588" w14:paraId="3BBBA560"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2633EB38" w14:textId="77777777" w:rsidR="00A70CC7" w:rsidRDefault="00A70CC7" w:rsidP="00985EC0">
            <w:pPr>
              <w:rPr>
                <w:rFonts w:ascii="Calibri" w:hAnsi="Calibri" w:cs="Calibri"/>
                <w:sz w:val="24"/>
                <w:szCs w:val="24"/>
              </w:rPr>
            </w:pPr>
            <w:r>
              <w:rPr>
                <w:rFonts w:ascii="Calibri" w:hAnsi="Calibri" w:cs="Calibri"/>
                <w:sz w:val="24"/>
                <w:szCs w:val="24"/>
              </w:rPr>
              <w:t>Isolation Level</w:t>
            </w:r>
          </w:p>
        </w:tc>
        <w:tc>
          <w:tcPr>
            <w:tcW w:w="7796" w:type="dxa"/>
          </w:tcPr>
          <w:p w14:paraId="30D37852" w14:textId="160DD3D8" w:rsidR="00A70CC7" w:rsidRPr="007A1B3C" w:rsidRDefault="00775B56"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75B56">
              <w:rPr>
                <w:rFonts w:ascii="Calibri" w:hAnsi="Calibri" w:cs="Calibri"/>
                <w:sz w:val="24"/>
                <w:szCs w:val="24"/>
              </w:rPr>
              <w:t>REPEATABLE READ</w:t>
            </w:r>
          </w:p>
        </w:tc>
      </w:tr>
      <w:tr w:rsidR="00A70CC7" w:rsidRPr="005D2588" w14:paraId="18BFB201"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28C42792" w14:textId="77777777" w:rsidR="00A70CC7" w:rsidRDefault="00A70CC7" w:rsidP="00985EC0">
            <w:pPr>
              <w:rPr>
                <w:rFonts w:ascii="Calibri" w:hAnsi="Calibri" w:cs="Calibri"/>
                <w:sz w:val="24"/>
                <w:szCs w:val="24"/>
              </w:rPr>
            </w:pPr>
            <w:r>
              <w:rPr>
                <w:rFonts w:ascii="Calibri" w:hAnsi="Calibri" w:cs="Calibri"/>
                <w:sz w:val="24"/>
                <w:szCs w:val="24"/>
              </w:rPr>
              <w:t>SQL code</w:t>
            </w:r>
          </w:p>
        </w:tc>
        <w:tc>
          <w:tcPr>
            <w:tcW w:w="7796" w:type="dxa"/>
          </w:tcPr>
          <w:p w14:paraId="4F7C34D9" w14:textId="77777777" w:rsidR="00775B56" w:rsidRPr="00775B56" w:rsidRDefault="00775B56" w:rsidP="00775B56">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75B56">
              <w:rPr>
                <w:rFonts w:ascii="Calibri" w:hAnsi="Calibri" w:cs="Calibri"/>
                <w:sz w:val="24"/>
                <w:szCs w:val="24"/>
              </w:rPr>
              <w:t>BEGIN TRANSACTION;</w:t>
            </w:r>
          </w:p>
          <w:p w14:paraId="6B0447FD" w14:textId="77777777" w:rsidR="00775B56" w:rsidRPr="00775B56" w:rsidRDefault="00775B56" w:rsidP="00775B56">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1E4AA8FA" w14:textId="77777777" w:rsidR="00775B56" w:rsidRPr="00775B56" w:rsidRDefault="00775B56" w:rsidP="00775B56">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75B56">
              <w:rPr>
                <w:rFonts w:ascii="Calibri" w:hAnsi="Calibri" w:cs="Calibri"/>
                <w:sz w:val="24"/>
                <w:szCs w:val="24"/>
              </w:rPr>
              <w:t>SET TRANSACTION ISOLATION LEVEL REPEATABLE READ;</w:t>
            </w:r>
          </w:p>
          <w:p w14:paraId="3141403C" w14:textId="77777777" w:rsidR="00775B56" w:rsidRPr="00775B56" w:rsidRDefault="00775B56" w:rsidP="00775B56">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2F4A073A" w14:textId="77777777" w:rsidR="00775B56" w:rsidRPr="00775B56" w:rsidRDefault="00775B56" w:rsidP="00775B56">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75B56">
              <w:rPr>
                <w:rFonts w:ascii="Calibri" w:hAnsi="Calibri" w:cs="Calibri"/>
                <w:sz w:val="24"/>
                <w:szCs w:val="24"/>
              </w:rPr>
              <w:t>UPDATE follow_notification</w:t>
            </w:r>
          </w:p>
          <w:p w14:paraId="46041636" w14:textId="77777777" w:rsidR="00775B56" w:rsidRPr="00775B56" w:rsidRDefault="00775B56" w:rsidP="00775B56">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75B56">
              <w:rPr>
                <w:rFonts w:ascii="Calibri" w:hAnsi="Calibri" w:cs="Calibri"/>
                <w:sz w:val="24"/>
                <w:szCs w:val="24"/>
              </w:rPr>
              <w:t>SET viewed = TRUE</w:t>
            </w:r>
          </w:p>
          <w:p w14:paraId="25D4DCCD" w14:textId="77777777" w:rsidR="00775B56" w:rsidRPr="00775B56" w:rsidRDefault="00775B56" w:rsidP="00775B56">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75B56">
              <w:rPr>
                <w:rFonts w:ascii="Calibri" w:hAnsi="Calibri" w:cs="Calibri"/>
                <w:sz w:val="24"/>
                <w:szCs w:val="24"/>
              </w:rPr>
              <w:t>WHERE notification_id = $notification_id AND user_id = $user_id;</w:t>
            </w:r>
          </w:p>
          <w:p w14:paraId="72276D60" w14:textId="77777777" w:rsidR="00775B56" w:rsidRPr="00775B56" w:rsidRDefault="00775B56" w:rsidP="00775B56">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0302AD51" w14:textId="30FCCFA1" w:rsidR="00A70CC7" w:rsidRPr="00D57515" w:rsidRDefault="00775B56"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75B56">
              <w:rPr>
                <w:rFonts w:ascii="Calibri" w:hAnsi="Calibri" w:cs="Calibri"/>
                <w:sz w:val="24"/>
                <w:szCs w:val="24"/>
              </w:rPr>
              <w:t>END TRANSACTION;</w:t>
            </w:r>
          </w:p>
        </w:tc>
      </w:tr>
    </w:tbl>
    <w:p w14:paraId="0D1C7EF9" w14:textId="50CE9523" w:rsidR="00A70CC7" w:rsidRDefault="00A70CC7" w:rsidP="00A70CC7">
      <w:pPr>
        <w:pStyle w:val="Legenda"/>
        <w:jc w:val="center"/>
        <w:rPr>
          <w:i w:val="0"/>
          <w:iCs w:val="0"/>
          <w:sz w:val="14"/>
          <w:szCs w:val="14"/>
        </w:rPr>
      </w:pPr>
      <w:r>
        <w:rPr>
          <w:i w:val="0"/>
          <w:iCs w:val="0"/>
          <w:sz w:val="14"/>
          <w:szCs w:val="14"/>
        </w:rPr>
        <w:t xml:space="preserve">                                                                                                                                              </w:t>
      </w:r>
      <w:r w:rsidRPr="006C6AA6">
        <w:rPr>
          <w:i w:val="0"/>
          <w:iCs w:val="0"/>
          <w:sz w:val="14"/>
          <w:szCs w:val="14"/>
        </w:rPr>
        <w:t xml:space="preserve">Table </w:t>
      </w:r>
      <w:r w:rsidR="00775B56">
        <w:rPr>
          <w:i w:val="0"/>
          <w:iCs w:val="0"/>
          <w:sz w:val="14"/>
          <w:szCs w:val="14"/>
        </w:rPr>
        <w:t>6</w:t>
      </w:r>
      <w:r>
        <w:rPr>
          <w:i w:val="0"/>
          <w:iCs w:val="0"/>
          <w:sz w:val="14"/>
          <w:szCs w:val="14"/>
        </w:rPr>
        <w:t>4</w:t>
      </w:r>
      <w:r w:rsidRPr="006C6AA6">
        <w:rPr>
          <w:i w:val="0"/>
          <w:iCs w:val="0"/>
          <w:sz w:val="14"/>
          <w:szCs w:val="14"/>
        </w:rPr>
        <w:t>: NewsNet</w:t>
      </w:r>
      <w:r>
        <w:rPr>
          <w:i w:val="0"/>
          <w:iCs w:val="0"/>
          <w:sz w:val="14"/>
          <w:szCs w:val="14"/>
        </w:rPr>
        <w:t xml:space="preserve"> </w:t>
      </w:r>
      <w:r w:rsidR="00775B56" w:rsidRPr="00775B56">
        <w:rPr>
          <w:i w:val="0"/>
          <w:iCs w:val="0"/>
          <w:sz w:val="14"/>
          <w:szCs w:val="14"/>
        </w:rPr>
        <w:t>Mark Follow Notification As Viewed Transaction</w:t>
      </w:r>
    </w:p>
    <w:p w14:paraId="110414B7" w14:textId="77777777" w:rsidR="00A50434" w:rsidRPr="00A50434" w:rsidRDefault="00A50434" w:rsidP="00A50434"/>
    <w:tbl>
      <w:tblPr>
        <w:tblStyle w:val="TabeladeGrelha1Clara"/>
        <w:tblW w:w="0" w:type="auto"/>
        <w:tblLayout w:type="fixed"/>
        <w:tblLook w:val="04A0" w:firstRow="1" w:lastRow="0" w:firstColumn="1" w:lastColumn="0" w:noHBand="0" w:noVBand="1"/>
      </w:tblPr>
      <w:tblGrid>
        <w:gridCol w:w="1413"/>
        <w:gridCol w:w="7796"/>
      </w:tblGrid>
      <w:tr w:rsidR="00A70CC7" w:rsidRPr="00857F8D" w14:paraId="2FB76967"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F20E85A" w14:textId="77777777" w:rsidR="00A70CC7" w:rsidRPr="00E34B7B" w:rsidRDefault="00A70CC7" w:rsidP="00985EC0">
            <w:pPr>
              <w:rPr>
                <w:rFonts w:ascii="Calibri" w:hAnsi="Calibri" w:cs="Calibri"/>
                <w:sz w:val="24"/>
                <w:szCs w:val="24"/>
              </w:rPr>
            </w:pPr>
            <w:r>
              <w:rPr>
                <w:rFonts w:ascii="Calibri" w:hAnsi="Calibri" w:cs="Calibri"/>
                <w:sz w:val="24"/>
                <w:szCs w:val="24"/>
              </w:rPr>
              <w:t>Transaction</w:t>
            </w:r>
          </w:p>
        </w:tc>
        <w:tc>
          <w:tcPr>
            <w:tcW w:w="7796" w:type="dxa"/>
          </w:tcPr>
          <w:p w14:paraId="4C7E98C4" w14:textId="267B77D9" w:rsidR="00A70CC7" w:rsidRPr="00E34B7B" w:rsidRDefault="00A70CC7"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TRAN</w:t>
            </w:r>
            <w:r w:rsidR="00A50434">
              <w:rPr>
                <w:rFonts w:ascii="Calibri" w:hAnsi="Calibri" w:cs="Calibri"/>
                <w:sz w:val="24"/>
                <w:szCs w:val="24"/>
              </w:rPr>
              <w:t>11</w:t>
            </w:r>
          </w:p>
        </w:tc>
      </w:tr>
      <w:tr w:rsidR="00A70CC7" w:rsidRPr="005D2588" w14:paraId="74BC1421"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2A5351DC" w14:textId="77777777" w:rsidR="00A70CC7" w:rsidRPr="00E34B7B" w:rsidRDefault="00A70CC7" w:rsidP="00985EC0">
            <w:pPr>
              <w:rPr>
                <w:rFonts w:ascii="Calibri" w:hAnsi="Calibri" w:cs="Calibri"/>
                <w:sz w:val="24"/>
                <w:szCs w:val="24"/>
              </w:rPr>
            </w:pPr>
            <w:r>
              <w:rPr>
                <w:rFonts w:ascii="Calibri" w:hAnsi="Calibri" w:cs="Calibri"/>
                <w:sz w:val="24"/>
                <w:szCs w:val="24"/>
              </w:rPr>
              <w:t>Description</w:t>
            </w:r>
          </w:p>
        </w:tc>
        <w:tc>
          <w:tcPr>
            <w:tcW w:w="7796" w:type="dxa"/>
          </w:tcPr>
          <w:p w14:paraId="59783CA9" w14:textId="3D1548CC" w:rsidR="00A70CC7" w:rsidRPr="005D2588" w:rsidRDefault="000D10B2"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D10B2">
              <w:rPr>
                <w:rFonts w:ascii="Calibri" w:hAnsi="Calibri" w:cs="Calibri"/>
                <w:sz w:val="24"/>
                <w:szCs w:val="24"/>
              </w:rPr>
              <w:t>Mark a vote notification as viewed for a user.</w:t>
            </w:r>
          </w:p>
        </w:tc>
      </w:tr>
      <w:tr w:rsidR="00A70CC7" w:rsidRPr="005D2588" w14:paraId="550B5283"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6E5D360A" w14:textId="77777777" w:rsidR="00A70CC7" w:rsidRDefault="00A70CC7" w:rsidP="00985EC0">
            <w:pPr>
              <w:rPr>
                <w:rFonts w:ascii="Calibri" w:hAnsi="Calibri" w:cs="Calibri"/>
                <w:sz w:val="24"/>
                <w:szCs w:val="24"/>
              </w:rPr>
            </w:pPr>
            <w:r>
              <w:rPr>
                <w:rFonts w:ascii="Calibri" w:hAnsi="Calibri" w:cs="Calibri"/>
                <w:sz w:val="24"/>
                <w:szCs w:val="24"/>
              </w:rPr>
              <w:t>Justification</w:t>
            </w:r>
          </w:p>
        </w:tc>
        <w:tc>
          <w:tcPr>
            <w:tcW w:w="7796" w:type="dxa"/>
          </w:tcPr>
          <w:p w14:paraId="08EF07CF" w14:textId="141E6F4F" w:rsidR="00A70CC7" w:rsidRPr="007A1B3C" w:rsidRDefault="000D10B2"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D10B2">
              <w:rPr>
                <w:rFonts w:ascii="Calibri" w:hAnsi="Calibri" w:cs="Calibri"/>
                <w:sz w:val="24"/>
                <w:szCs w:val="24"/>
              </w:rPr>
              <w:t>This transaction ensures that marking a vote notification as viewed happens atomically. REPEATABLE READ is chosen to prevent inconsistent state if multiple notifications are marked read simultaneously.</w:t>
            </w:r>
          </w:p>
        </w:tc>
      </w:tr>
      <w:tr w:rsidR="00A70CC7" w:rsidRPr="005D2588" w14:paraId="3CE1BE21"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2E693BEA" w14:textId="77777777" w:rsidR="00A70CC7" w:rsidRDefault="00A70CC7" w:rsidP="00985EC0">
            <w:pPr>
              <w:rPr>
                <w:rFonts w:ascii="Calibri" w:hAnsi="Calibri" w:cs="Calibri"/>
                <w:sz w:val="24"/>
                <w:szCs w:val="24"/>
              </w:rPr>
            </w:pPr>
            <w:r>
              <w:rPr>
                <w:rFonts w:ascii="Calibri" w:hAnsi="Calibri" w:cs="Calibri"/>
                <w:sz w:val="24"/>
                <w:szCs w:val="24"/>
              </w:rPr>
              <w:t>Isolation Level</w:t>
            </w:r>
          </w:p>
        </w:tc>
        <w:tc>
          <w:tcPr>
            <w:tcW w:w="7796" w:type="dxa"/>
          </w:tcPr>
          <w:p w14:paraId="162C4F0F" w14:textId="1C7F801E" w:rsidR="00A70CC7" w:rsidRPr="007A1B3C" w:rsidRDefault="000D10B2"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D10B2">
              <w:rPr>
                <w:rFonts w:ascii="Calibri" w:hAnsi="Calibri" w:cs="Calibri"/>
                <w:sz w:val="24"/>
                <w:szCs w:val="24"/>
              </w:rPr>
              <w:t>REPEATABLE READ</w:t>
            </w:r>
          </w:p>
        </w:tc>
      </w:tr>
      <w:tr w:rsidR="00A70CC7" w:rsidRPr="005D2588" w14:paraId="6178EB82"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3B47BCFF" w14:textId="77777777" w:rsidR="00A70CC7" w:rsidRDefault="00A70CC7" w:rsidP="00985EC0">
            <w:pPr>
              <w:rPr>
                <w:rFonts w:ascii="Calibri" w:hAnsi="Calibri" w:cs="Calibri"/>
                <w:sz w:val="24"/>
                <w:szCs w:val="24"/>
              </w:rPr>
            </w:pPr>
            <w:r>
              <w:rPr>
                <w:rFonts w:ascii="Calibri" w:hAnsi="Calibri" w:cs="Calibri"/>
                <w:sz w:val="24"/>
                <w:szCs w:val="24"/>
              </w:rPr>
              <w:t>SQL code</w:t>
            </w:r>
          </w:p>
        </w:tc>
        <w:tc>
          <w:tcPr>
            <w:tcW w:w="7796" w:type="dxa"/>
          </w:tcPr>
          <w:p w14:paraId="59A7FF74" w14:textId="77777777" w:rsidR="000D10B2" w:rsidRPr="000D10B2" w:rsidRDefault="000D10B2" w:rsidP="000D10B2">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D10B2">
              <w:rPr>
                <w:rFonts w:ascii="Calibri" w:hAnsi="Calibri" w:cs="Calibri"/>
                <w:sz w:val="24"/>
                <w:szCs w:val="24"/>
              </w:rPr>
              <w:t>BEGIN TRANSACTION;</w:t>
            </w:r>
          </w:p>
          <w:p w14:paraId="1CFFEA1C" w14:textId="77777777" w:rsidR="000D10B2" w:rsidRPr="000D10B2" w:rsidRDefault="000D10B2" w:rsidP="000D10B2">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20C4F19E" w14:textId="77777777" w:rsidR="000D10B2" w:rsidRPr="000D10B2" w:rsidRDefault="000D10B2" w:rsidP="000D10B2">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D10B2">
              <w:rPr>
                <w:rFonts w:ascii="Calibri" w:hAnsi="Calibri" w:cs="Calibri"/>
                <w:sz w:val="24"/>
                <w:szCs w:val="24"/>
              </w:rPr>
              <w:t>SET TRANSACTION ISOLATION LEVEL REPEATABLE READ;</w:t>
            </w:r>
          </w:p>
          <w:p w14:paraId="3E75EBC7" w14:textId="77777777" w:rsidR="000D10B2" w:rsidRPr="000D10B2" w:rsidRDefault="000D10B2" w:rsidP="000D10B2">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4CE2FFAB" w14:textId="77777777" w:rsidR="000D10B2" w:rsidRPr="000D10B2" w:rsidRDefault="000D10B2" w:rsidP="000D10B2">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D10B2">
              <w:rPr>
                <w:rFonts w:ascii="Calibri" w:hAnsi="Calibri" w:cs="Calibri"/>
                <w:sz w:val="24"/>
                <w:szCs w:val="24"/>
              </w:rPr>
              <w:t>UPDATE vote_notification</w:t>
            </w:r>
          </w:p>
          <w:p w14:paraId="3B771CD0" w14:textId="77777777" w:rsidR="000D10B2" w:rsidRPr="000D10B2" w:rsidRDefault="000D10B2" w:rsidP="000D10B2">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D10B2">
              <w:rPr>
                <w:rFonts w:ascii="Calibri" w:hAnsi="Calibri" w:cs="Calibri"/>
                <w:sz w:val="24"/>
                <w:szCs w:val="24"/>
              </w:rPr>
              <w:t>SET viewed = TRUE</w:t>
            </w:r>
          </w:p>
          <w:p w14:paraId="63991B4C" w14:textId="77777777" w:rsidR="000D10B2" w:rsidRPr="000D10B2" w:rsidRDefault="000D10B2" w:rsidP="000D10B2">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D10B2">
              <w:rPr>
                <w:rFonts w:ascii="Calibri" w:hAnsi="Calibri" w:cs="Calibri"/>
                <w:sz w:val="24"/>
                <w:szCs w:val="24"/>
              </w:rPr>
              <w:t>WHERE notification_id = $notification_id AND user_id = $user_id;</w:t>
            </w:r>
          </w:p>
          <w:p w14:paraId="03B9143F" w14:textId="77777777" w:rsidR="000D10B2" w:rsidRPr="000D10B2" w:rsidRDefault="000D10B2" w:rsidP="000D10B2">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31032A42" w14:textId="3B70A9FC" w:rsidR="00A70CC7" w:rsidRPr="00D57515" w:rsidRDefault="000D10B2"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D10B2">
              <w:rPr>
                <w:rFonts w:ascii="Calibri" w:hAnsi="Calibri" w:cs="Calibri"/>
                <w:sz w:val="24"/>
                <w:szCs w:val="24"/>
              </w:rPr>
              <w:t>END TRANSACTION;</w:t>
            </w:r>
          </w:p>
        </w:tc>
      </w:tr>
    </w:tbl>
    <w:p w14:paraId="76EFC9A4" w14:textId="708EC9C7" w:rsidR="00A70CC7" w:rsidRDefault="00A70CC7" w:rsidP="00A70CC7">
      <w:pPr>
        <w:pStyle w:val="Legenda"/>
        <w:jc w:val="center"/>
        <w:rPr>
          <w:i w:val="0"/>
          <w:iCs w:val="0"/>
          <w:sz w:val="14"/>
          <w:szCs w:val="14"/>
        </w:rPr>
      </w:pPr>
      <w:r>
        <w:rPr>
          <w:i w:val="0"/>
          <w:iCs w:val="0"/>
          <w:sz w:val="14"/>
          <w:szCs w:val="14"/>
        </w:rPr>
        <w:t xml:space="preserve">                                                                                                                                                 </w:t>
      </w:r>
      <w:r w:rsidRPr="006C6AA6">
        <w:rPr>
          <w:i w:val="0"/>
          <w:iCs w:val="0"/>
          <w:sz w:val="14"/>
          <w:szCs w:val="14"/>
        </w:rPr>
        <w:t xml:space="preserve">Table </w:t>
      </w:r>
      <w:r w:rsidR="000D10B2">
        <w:rPr>
          <w:i w:val="0"/>
          <w:iCs w:val="0"/>
          <w:sz w:val="14"/>
          <w:szCs w:val="14"/>
        </w:rPr>
        <w:t>6</w:t>
      </w:r>
      <w:r>
        <w:rPr>
          <w:i w:val="0"/>
          <w:iCs w:val="0"/>
          <w:sz w:val="14"/>
          <w:szCs w:val="14"/>
        </w:rPr>
        <w:t>5</w:t>
      </w:r>
      <w:r w:rsidRPr="006C6AA6">
        <w:rPr>
          <w:i w:val="0"/>
          <w:iCs w:val="0"/>
          <w:sz w:val="14"/>
          <w:szCs w:val="14"/>
        </w:rPr>
        <w:t>: NewsNet</w:t>
      </w:r>
      <w:r>
        <w:rPr>
          <w:i w:val="0"/>
          <w:iCs w:val="0"/>
          <w:sz w:val="14"/>
          <w:szCs w:val="14"/>
        </w:rPr>
        <w:t xml:space="preserve"> </w:t>
      </w:r>
      <w:r w:rsidR="000D10B2" w:rsidRPr="000D10B2">
        <w:rPr>
          <w:i w:val="0"/>
          <w:iCs w:val="0"/>
          <w:sz w:val="14"/>
          <w:szCs w:val="14"/>
        </w:rPr>
        <w:t>Mark Vote Notification As Viewed Transaction</w:t>
      </w:r>
    </w:p>
    <w:p w14:paraId="5BD280ED" w14:textId="77777777" w:rsidR="00A50434" w:rsidRPr="00A50434" w:rsidRDefault="00A50434" w:rsidP="00A50434"/>
    <w:tbl>
      <w:tblPr>
        <w:tblStyle w:val="TabeladeGrelha1Clara"/>
        <w:tblW w:w="0" w:type="auto"/>
        <w:tblLayout w:type="fixed"/>
        <w:tblLook w:val="04A0" w:firstRow="1" w:lastRow="0" w:firstColumn="1" w:lastColumn="0" w:noHBand="0" w:noVBand="1"/>
      </w:tblPr>
      <w:tblGrid>
        <w:gridCol w:w="1413"/>
        <w:gridCol w:w="7796"/>
      </w:tblGrid>
      <w:tr w:rsidR="00A70CC7" w:rsidRPr="00857F8D" w14:paraId="477A9ED7"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171A8A3" w14:textId="77777777" w:rsidR="00A70CC7" w:rsidRPr="00E34B7B" w:rsidRDefault="00A70CC7" w:rsidP="00985EC0">
            <w:pPr>
              <w:rPr>
                <w:rFonts w:ascii="Calibri" w:hAnsi="Calibri" w:cs="Calibri"/>
                <w:sz w:val="24"/>
                <w:szCs w:val="24"/>
              </w:rPr>
            </w:pPr>
            <w:r>
              <w:rPr>
                <w:rFonts w:ascii="Calibri" w:hAnsi="Calibri" w:cs="Calibri"/>
                <w:sz w:val="24"/>
                <w:szCs w:val="24"/>
              </w:rPr>
              <w:t>Transaction</w:t>
            </w:r>
          </w:p>
        </w:tc>
        <w:tc>
          <w:tcPr>
            <w:tcW w:w="7796" w:type="dxa"/>
          </w:tcPr>
          <w:p w14:paraId="605F6A37" w14:textId="69F86739" w:rsidR="00A70CC7" w:rsidRPr="00E34B7B" w:rsidRDefault="00A70CC7"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TRAN</w:t>
            </w:r>
            <w:r w:rsidR="00A50434">
              <w:rPr>
                <w:rFonts w:ascii="Calibri" w:hAnsi="Calibri" w:cs="Calibri"/>
                <w:sz w:val="24"/>
                <w:szCs w:val="24"/>
              </w:rPr>
              <w:t>12</w:t>
            </w:r>
          </w:p>
        </w:tc>
      </w:tr>
      <w:tr w:rsidR="00A70CC7" w:rsidRPr="005D2588" w14:paraId="00CD4A4B"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462C764C" w14:textId="77777777" w:rsidR="00A70CC7" w:rsidRPr="00E34B7B" w:rsidRDefault="00A70CC7" w:rsidP="00985EC0">
            <w:pPr>
              <w:rPr>
                <w:rFonts w:ascii="Calibri" w:hAnsi="Calibri" w:cs="Calibri"/>
                <w:sz w:val="24"/>
                <w:szCs w:val="24"/>
              </w:rPr>
            </w:pPr>
            <w:r>
              <w:rPr>
                <w:rFonts w:ascii="Calibri" w:hAnsi="Calibri" w:cs="Calibri"/>
                <w:sz w:val="24"/>
                <w:szCs w:val="24"/>
              </w:rPr>
              <w:t>Description</w:t>
            </w:r>
          </w:p>
        </w:tc>
        <w:tc>
          <w:tcPr>
            <w:tcW w:w="7796" w:type="dxa"/>
          </w:tcPr>
          <w:p w14:paraId="32C3136F" w14:textId="32E891E1" w:rsidR="00A70CC7" w:rsidRPr="005D2588" w:rsidRDefault="00F36D9C"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36D9C">
              <w:rPr>
                <w:rFonts w:ascii="Calibri" w:hAnsi="Calibri" w:cs="Calibri"/>
                <w:sz w:val="24"/>
                <w:szCs w:val="24"/>
              </w:rPr>
              <w:t>Mark a comment notification as viewed for a user.</w:t>
            </w:r>
          </w:p>
        </w:tc>
      </w:tr>
      <w:tr w:rsidR="00A70CC7" w:rsidRPr="005D2588" w14:paraId="3C4F0391"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5EA7BEDD" w14:textId="77777777" w:rsidR="00A70CC7" w:rsidRDefault="00A70CC7" w:rsidP="00985EC0">
            <w:pPr>
              <w:rPr>
                <w:rFonts w:ascii="Calibri" w:hAnsi="Calibri" w:cs="Calibri"/>
                <w:sz w:val="24"/>
                <w:szCs w:val="24"/>
              </w:rPr>
            </w:pPr>
            <w:r>
              <w:rPr>
                <w:rFonts w:ascii="Calibri" w:hAnsi="Calibri" w:cs="Calibri"/>
                <w:sz w:val="24"/>
                <w:szCs w:val="24"/>
              </w:rPr>
              <w:t>Justification</w:t>
            </w:r>
          </w:p>
        </w:tc>
        <w:tc>
          <w:tcPr>
            <w:tcW w:w="7796" w:type="dxa"/>
          </w:tcPr>
          <w:p w14:paraId="64521726" w14:textId="3DC793AB" w:rsidR="00A70CC7" w:rsidRPr="007A1B3C" w:rsidRDefault="00F36D9C"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36D9C">
              <w:rPr>
                <w:rFonts w:ascii="Calibri" w:hAnsi="Calibri" w:cs="Calibri"/>
                <w:sz w:val="24"/>
                <w:szCs w:val="24"/>
              </w:rPr>
              <w:t>This transaction ensures that marking a comment notification as viewed happens atomically. REPEATABLE READ is chosen to prevent inconsistent state if multiple notifications are marked read simultaneously.</w:t>
            </w:r>
          </w:p>
        </w:tc>
      </w:tr>
      <w:tr w:rsidR="00A70CC7" w:rsidRPr="005D2588" w14:paraId="76F89316"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3E48A7B2" w14:textId="77777777" w:rsidR="00A70CC7" w:rsidRDefault="00A70CC7" w:rsidP="00985EC0">
            <w:pPr>
              <w:rPr>
                <w:rFonts w:ascii="Calibri" w:hAnsi="Calibri" w:cs="Calibri"/>
                <w:sz w:val="24"/>
                <w:szCs w:val="24"/>
              </w:rPr>
            </w:pPr>
            <w:r>
              <w:rPr>
                <w:rFonts w:ascii="Calibri" w:hAnsi="Calibri" w:cs="Calibri"/>
                <w:sz w:val="24"/>
                <w:szCs w:val="24"/>
              </w:rPr>
              <w:t>Isolation Level</w:t>
            </w:r>
          </w:p>
        </w:tc>
        <w:tc>
          <w:tcPr>
            <w:tcW w:w="7796" w:type="dxa"/>
          </w:tcPr>
          <w:p w14:paraId="04561F39" w14:textId="70DBD9F6" w:rsidR="00A70CC7" w:rsidRPr="007A1B3C" w:rsidRDefault="00F36D9C"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36D9C">
              <w:rPr>
                <w:rFonts w:ascii="Calibri" w:hAnsi="Calibri" w:cs="Calibri"/>
                <w:sz w:val="24"/>
                <w:szCs w:val="24"/>
              </w:rPr>
              <w:t>REPEATABLE READ</w:t>
            </w:r>
          </w:p>
        </w:tc>
      </w:tr>
      <w:tr w:rsidR="00A70CC7" w:rsidRPr="005D2588" w14:paraId="277F9BEB"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392FBAD7" w14:textId="77777777" w:rsidR="00A70CC7" w:rsidRDefault="00A70CC7" w:rsidP="00985EC0">
            <w:pPr>
              <w:rPr>
                <w:rFonts w:ascii="Calibri" w:hAnsi="Calibri" w:cs="Calibri"/>
                <w:sz w:val="24"/>
                <w:szCs w:val="24"/>
              </w:rPr>
            </w:pPr>
            <w:r>
              <w:rPr>
                <w:rFonts w:ascii="Calibri" w:hAnsi="Calibri" w:cs="Calibri"/>
                <w:sz w:val="24"/>
                <w:szCs w:val="24"/>
              </w:rPr>
              <w:t>SQL code</w:t>
            </w:r>
          </w:p>
        </w:tc>
        <w:tc>
          <w:tcPr>
            <w:tcW w:w="7796" w:type="dxa"/>
          </w:tcPr>
          <w:p w14:paraId="145BEBE1" w14:textId="77777777" w:rsidR="00F36D9C" w:rsidRPr="00F36D9C" w:rsidRDefault="00F36D9C" w:rsidP="00F36D9C">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36D9C">
              <w:rPr>
                <w:rFonts w:ascii="Calibri" w:hAnsi="Calibri" w:cs="Calibri"/>
                <w:sz w:val="24"/>
                <w:szCs w:val="24"/>
              </w:rPr>
              <w:t>BEGIN TRANSACTION;</w:t>
            </w:r>
          </w:p>
          <w:p w14:paraId="2574C233" w14:textId="77777777" w:rsidR="00F36D9C" w:rsidRPr="00F36D9C" w:rsidRDefault="00F36D9C" w:rsidP="00F36D9C">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0B4ADF7E" w14:textId="77777777" w:rsidR="00F36D9C" w:rsidRPr="00F36D9C" w:rsidRDefault="00F36D9C" w:rsidP="00F36D9C">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36D9C">
              <w:rPr>
                <w:rFonts w:ascii="Calibri" w:hAnsi="Calibri" w:cs="Calibri"/>
                <w:sz w:val="24"/>
                <w:szCs w:val="24"/>
              </w:rPr>
              <w:lastRenderedPageBreak/>
              <w:t>SET TRANSACTION ISOLATION LEVEL REPEATABLE READ;</w:t>
            </w:r>
          </w:p>
          <w:p w14:paraId="526CAAC1" w14:textId="77777777" w:rsidR="00F36D9C" w:rsidRPr="00F36D9C" w:rsidRDefault="00F36D9C" w:rsidP="00F36D9C">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2DDFA0FB" w14:textId="77777777" w:rsidR="00F36D9C" w:rsidRPr="00F36D9C" w:rsidRDefault="00F36D9C" w:rsidP="00F36D9C">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36D9C">
              <w:rPr>
                <w:rFonts w:ascii="Calibri" w:hAnsi="Calibri" w:cs="Calibri"/>
                <w:sz w:val="24"/>
                <w:szCs w:val="24"/>
              </w:rPr>
              <w:t>UPDATE comment_notification</w:t>
            </w:r>
          </w:p>
          <w:p w14:paraId="772F821D" w14:textId="77777777" w:rsidR="00F36D9C" w:rsidRPr="00F36D9C" w:rsidRDefault="00F36D9C" w:rsidP="00F36D9C">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36D9C">
              <w:rPr>
                <w:rFonts w:ascii="Calibri" w:hAnsi="Calibri" w:cs="Calibri"/>
                <w:sz w:val="24"/>
                <w:szCs w:val="24"/>
              </w:rPr>
              <w:t>SET viewed = TRUE</w:t>
            </w:r>
          </w:p>
          <w:p w14:paraId="749F96EE" w14:textId="77777777" w:rsidR="00F36D9C" w:rsidRPr="00F36D9C" w:rsidRDefault="00F36D9C" w:rsidP="00F36D9C">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36D9C">
              <w:rPr>
                <w:rFonts w:ascii="Calibri" w:hAnsi="Calibri" w:cs="Calibri"/>
                <w:sz w:val="24"/>
                <w:szCs w:val="24"/>
              </w:rPr>
              <w:t>WHERE notification_id = $notification_id AND user_id = $user_id;</w:t>
            </w:r>
          </w:p>
          <w:p w14:paraId="296E272B" w14:textId="77777777" w:rsidR="00F36D9C" w:rsidRPr="00F36D9C" w:rsidRDefault="00F36D9C" w:rsidP="00F36D9C">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3AAD5AC2" w14:textId="765CEFAD" w:rsidR="00A70CC7" w:rsidRPr="00D57515" w:rsidRDefault="00F36D9C"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36D9C">
              <w:rPr>
                <w:rFonts w:ascii="Calibri" w:hAnsi="Calibri" w:cs="Calibri"/>
                <w:sz w:val="24"/>
                <w:szCs w:val="24"/>
              </w:rPr>
              <w:t>END TRANSACTION;</w:t>
            </w:r>
          </w:p>
        </w:tc>
      </w:tr>
    </w:tbl>
    <w:p w14:paraId="658D5F3C" w14:textId="52547B64" w:rsidR="00A70CC7" w:rsidRDefault="00A70CC7" w:rsidP="00A70CC7">
      <w:pPr>
        <w:pStyle w:val="Legenda"/>
        <w:jc w:val="center"/>
        <w:rPr>
          <w:i w:val="0"/>
          <w:iCs w:val="0"/>
          <w:sz w:val="14"/>
          <w:szCs w:val="14"/>
        </w:rPr>
      </w:pPr>
      <w:r>
        <w:rPr>
          <w:i w:val="0"/>
          <w:iCs w:val="0"/>
          <w:sz w:val="14"/>
          <w:szCs w:val="14"/>
        </w:rPr>
        <w:lastRenderedPageBreak/>
        <w:t xml:space="preserve">                                                                                                                                      </w:t>
      </w:r>
      <w:r w:rsidRPr="006C6AA6">
        <w:rPr>
          <w:i w:val="0"/>
          <w:iCs w:val="0"/>
          <w:sz w:val="14"/>
          <w:szCs w:val="14"/>
        </w:rPr>
        <w:t xml:space="preserve">Table </w:t>
      </w:r>
      <w:r w:rsidR="00F36D9C">
        <w:rPr>
          <w:i w:val="0"/>
          <w:iCs w:val="0"/>
          <w:sz w:val="14"/>
          <w:szCs w:val="14"/>
        </w:rPr>
        <w:t>66:</w:t>
      </w:r>
      <w:r w:rsidRPr="006C6AA6">
        <w:rPr>
          <w:i w:val="0"/>
          <w:iCs w:val="0"/>
          <w:sz w:val="14"/>
          <w:szCs w:val="14"/>
        </w:rPr>
        <w:t xml:space="preserve"> NewsNet</w:t>
      </w:r>
      <w:r>
        <w:rPr>
          <w:i w:val="0"/>
          <w:iCs w:val="0"/>
          <w:sz w:val="14"/>
          <w:szCs w:val="14"/>
        </w:rPr>
        <w:t xml:space="preserve"> </w:t>
      </w:r>
      <w:r w:rsidR="00126041" w:rsidRPr="00126041">
        <w:rPr>
          <w:i w:val="0"/>
          <w:iCs w:val="0"/>
          <w:sz w:val="14"/>
          <w:szCs w:val="14"/>
        </w:rPr>
        <w:t>Mark Comment Notification As Viewed Transaction</w:t>
      </w:r>
    </w:p>
    <w:p w14:paraId="4A2F7FC9" w14:textId="77777777" w:rsidR="00A50434" w:rsidRPr="00A50434" w:rsidRDefault="00A50434" w:rsidP="00A50434"/>
    <w:tbl>
      <w:tblPr>
        <w:tblStyle w:val="TabeladeGrelha1Clara"/>
        <w:tblW w:w="0" w:type="auto"/>
        <w:tblLayout w:type="fixed"/>
        <w:tblLook w:val="04A0" w:firstRow="1" w:lastRow="0" w:firstColumn="1" w:lastColumn="0" w:noHBand="0" w:noVBand="1"/>
      </w:tblPr>
      <w:tblGrid>
        <w:gridCol w:w="1413"/>
        <w:gridCol w:w="7796"/>
      </w:tblGrid>
      <w:tr w:rsidR="00A70CC7" w:rsidRPr="00857F8D" w14:paraId="462A71FF"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30729C" w14:textId="77777777" w:rsidR="00A70CC7" w:rsidRPr="00E34B7B" w:rsidRDefault="00A70CC7" w:rsidP="00985EC0">
            <w:pPr>
              <w:rPr>
                <w:rFonts w:ascii="Calibri" w:hAnsi="Calibri" w:cs="Calibri"/>
                <w:sz w:val="24"/>
                <w:szCs w:val="24"/>
              </w:rPr>
            </w:pPr>
            <w:r>
              <w:rPr>
                <w:rFonts w:ascii="Calibri" w:hAnsi="Calibri" w:cs="Calibri"/>
                <w:sz w:val="24"/>
                <w:szCs w:val="24"/>
              </w:rPr>
              <w:t>Transaction</w:t>
            </w:r>
          </w:p>
        </w:tc>
        <w:tc>
          <w:tcPr>
            <w:tcW w:w="7796" w:type="dxa"/>
          </w:tcPr>
          <w:p w14:paraId="40A99E4B" w14:textId="581A3592" w:rsidR="00A70CC7" w:rsidRPr="00E34B7B" w:rsidRDefault="00A70CC7"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TRAN</w:t>
            </w:r>
            <w:r w:rsidR="00A50434">
              <w:rPr>
                <w:rFonts w:ascii="Calibri" w:hAnsi="Calibri" w:cs="Calibri"/>
                <w:sz w:val="24"/>
                <w:szCs w:val="24"/>
              </w:rPr>
              <w:t>13</w:t>
            </w:r>
          </w:p>
        </w:tc>
      </w:tr>
      <w:tr w:rsidR="00A70CC7" w:rsidRPr="005D2588" w14:paraId="1FBE7F06"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656419CD" w14:textId="77777777" w:rsidR="00A70CC7" w:rsidRPr="00E34B7B" w:rsidRDefault="00A70CC7" w:rsidP="00985EC0">
            <w:pPr>
              <w:rPr>
                <w:rFonts w:ascii="Calibri" w:hAnsi="Calibri" w:cs="Calibri"/>
                <w:sz w:val="24"/>
                <w:szCs w:val="24"/>
              </w:rPr>
            </w:pPr>
            <w:r>
              <w:rPr>
                <w:rFonts w:ascii="Calibri" w:hAnsi="Calibri" w:cs="Calibri"/>
                <w:sz w:val="24"/>
                <w:szCs w:val="24"/>
              </w:rPr>
              <w:t>Description</w:t>
            </w:r>
          </w:p>
        </w:tc>
        <w:tc>
          <w:tcPr>
            <w:tcW w:w="7796" w:type="dxa"/>
          </w:tcPr>
          <w:p w14:paraId="4C3EC954" w14:textId="6FA844F4" w:rsidR="00A70CC7" w:rsidRPr="005D2588" w:rsidRDefault="00B6280B"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6280B">
              <w:rPr>
                <w:rFonts w:ascii="Calibri" w:hAnsi="Calibri" w:cs="Calibri"/>
                <w:sz w:val="24"/>
                <w:szCs w:val="24"/>
              </w:rPr>
              <w:t>Mark a post notification as viewed for a user.</w:t>
            </w:r>
          </w:p>
        </w:tc>
      </w:tr>
      <w:tr w:rsidR="00A70CC7" w:rsidRPr="005D2588" w14:paraId="680A0888"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6A1BC50C" w14:textId="77777777" w:rsidR="00A70CC7" w:rsidRDefault="00A70CC7" w:rsidP="00985EC0">
            <w:pPr>
              <w:rPr>
                <w:rFonts w:ascii="Calibri" w:hAnsi="Calibri" w:cs="Calibri"/>
                <w:sz w:val="24"/>
                <w:szCs w:val="24"/>
              </w:rPr>
            </w:pPr>
            <w:r>
              <w:rPr>
                <w:rFonts w:ascii="Calibri" w:hAnsi="Calibri" w:cs="Calibri"/>
                <w:sz w:val="24"/>
                <w:szCs w:val="24"/>
              </w:rPr>
              <w:t>Justification</w:t>
            </w:r>
          </w:p>
        </w:tc>
        <w:tc>
          <w:tcPr>
            <w:tcW w:w="7796" w:type="dxa"/>
          </w:tcPr>
          <w:p w14:paraId="46633C38" w14:textId="0E8DEA8D" w:rsidR="00A70CC7" w:rsidRPr="007A1B3C" w:rsidRDefault="00B6280B"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6280B">
              <w:rPr>
                <w:rFonts w:ascii="Calibri" w:hAnsi="Calibri" w:cs="Calibri"/>
                <w:sz w:val="24"/>
                <w:szCs w:val="24"/>
              </w:rPr>
              <w:t>This transaction ensures that marking a post notification as viewed happens atomically. REPEATABLE READ is chosen to prevent inconsistent state if multiple notifications are marked read simultaneously.</w:t>
            </w:r>
          </w:p>
        </w:tc>
      </w:tr>
      <w:tr w:rsidR="00A70CC7" w:rsidRPr="005D2588" w14:paraId="06824210"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63F64197" w14:textId="77777777" w:rsidR="00A70CC7" w:rsidRDefault="00A70CC7" w:rsidP="00985EC0">
            <w:pPr>
              <w:rPr>
                <w:rFonts w:ascii="Calibri" w:hAnsi="Calibri" w:cs="Calibri"/>
                <w:sz w:val="24"/>
                <w:szCs w:val="24"/>
              </w:rPr>
            </w:pPr>
            <w:r>
              <w:rPr>
                <w:rFonts w:ascii="Calibri" w:hAnsi="Calibri" w:cs="Calibri"/>
                <w:sz w:val="24"/>
                <w:szCs w:val="24"/>
              </w:rPr>
              <w:t>Isolation Level</w:t>
            </w:r>
          </w:p>
        </w:tc>
        <w:tc>
          <w:tcPr>
            <w:tcW w:w="7796" w:type="dxa"/>
          </w:tcPr>
          <w:p w14:paraId="793F252E" w14:textId="37B5B099" w:rsidR="00A70CC7" w:rsidRPr="007A1B3C" w:rsidRDefault="00B6280B"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6280B">
              <w:rPr>
                <w:rFonts w:ascii="Calibri" w:hAnsi="Calibri" w:cs="Calibri"/>
                <w:sz w:val="24"/>
                <w:szCs w:val="24"/>
              </w:rPr>
              <w:t>REPEATABLE READ</w:t>
            </w:r>
          </w:p>
        </w:tc>
      </w:tr>
      <w:tr w:rsidR="00A70CC7" w:rsidRPr="005D2588" w14:paraId="26365F8F"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4E2D061A" w14:textId="77777777" w:rsidR="00A70CC7" w:rsidRDefault="00A70CC7" w:rsidP="00985EC0">
            <w:pPr>
              <w:rPr>
                <w:rFonts w:ascii="Calibri" w:hAnsi="Calibri" w:cs="Calibri"/>
                <w:sz w:val="24"/>
                <w:szCs w:val="24"/>
              </w:rPr>
            </w:pPr>
            <w:r>
              <w:rPr>
                <w:rFonts w:ascii="Calibri" w:hAnsi="Calibri" w:cs="Calibri"/>
                <w:sz w:val="24"/>
                <w:szCs w:val="24"/>
              </w:rPr>
              <w:t>SQL code</w:t>
            </w:r>
          </w:p>
        </w:tc>
        <w:tc>
          <w:tcPr>
            <w:tcW w:w="7796" w:type="dxa"/>
          </w:tcPr>
          <w:p w14:paraId="5BE800D0" w14:textId="77777777" w:rsidR="00B6280B" w:rsidRPr="00B6280B" w:rsidRDefault="00B6280B" w:rsidP="00B6280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6280B">
              <w:rPr>
                <w:rFonts w:ascii="Calibri" w:hAnsi="Calibri" w:cs="Calibri"/>
                <w:sz w:val="24"/>
                <w:szCs w:val="24"/>
              </w:rPr>
              <w:t>BEGIN TRANSACTION;</w:t>
            </w:r>
          </w:p>
          <w:p w14:paraId="6E740FE4" w14:textId="77777777" w:rsidR="00B6280B" w:rsidRPr="00B6280B" w:rsidRDefault="00B6280B" w:rsidP="00B6280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75927FFB" w14:textId="77777777" w:rsidR="00B6280B" w:rsidRPr="00B6280B" w:rsidRDefault="00B6280B" w:rsidP="00B6280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6280B">
              <w:rPr>
                <w:rFonts w:ascii="Calibri" w:hAnsi="Calibri" w:cs="Calibri"/>
                <w:sz w:val="24"/>
                <w:szCs w:val="24"/>
              </w:rPr>
              <w:t>SET TRANSACTION ISOLATION LEVEL REPEATABLE READ;</w:t>
            </w:r>
          </w:p>
          <w:p w14:paraId="1044BE97" w14:textId="77777777" w:rsidR="00B6280B" w:rsidRPr="00B6280B" w:rsidRDefault="00B6280B" w:rsidP="00B6280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38506AD1" w14:textId="77777777" w:rsidR="00B6280B" w:rsidRPr="00B6280B" w:rsidRDefault="00B6280B" w:rsidP="00B6280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6280B">
              <w:rPr>
                <w:rFonts w:ascii="Calibri" w:hAnsi="Calibri" w:cs="Calibri"/>
                <w:sz w:val="24"/>
                <w:szCs w:val="24"/>
              </w:rPr>
              <w:t>UPDATE post_notification</w:t>
            </w:r>
          </w:p>
          <w:p w14:paraId="001EA41A" w14:textId="77777777" w:rsidR="00B6280B" w:rsidRPr="00B6280B" w:rsidRDefault="00B6280B" w:rsidP="00B6280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6280B">
              <w:rPr>
                <w:rFonts w:ascii="Calibri" w:hAnsi="Calibri" w:cs="Calibri"/>
                <w:sz w:val="24"/>
                <w:szCs w:val="24"/>
              </w:rPr>
              <w:t>SET viewed = TRUE</w:t>
            </w:r>
          </w:p>
          <w:p w14:paraId="328A3A8F" w14:textId="77777777" w:rsidR="00B6280B" w:rsidRPr="00B6280B" w:rsidRDefault="00B6280B" w:rsidP="00B6280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6280B">
              <w:rPr>
                <w:rFonts w:ascii="Calibri" w:hAnsi="Calibri" w:cs="Calibri"/>
                <w:sz w:val="24"/>
                <w:szCs w:val="24"/>
              </w:rPr>
              <w:t>WHERE notification_id = $notification_id AND user_id = $user_id;</w:t>
            </w:r>
          </w:p>
          <w:p w14:paraId="7BF553DE" w14:textId="77777777" w:rsidR="00B6280B" w:rsidRPr="00B6280B" w:rsidRDefault="00B6280B" w:rsidP="00B6280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0D9F64A9" w14:textId="77777777" w:rsidR="00B6280B" w:rsidRPr="00B6280B" w:rsidRDefault="00B6280B" w:rsidP="00B6280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6280B">
              <w:rPr>
                <w:rFonts w:ascii="Calibri" w:hAnsi="Calibri" w:cs="Calibri"/>
                <w:sz w:val="24"/>
                <w:szCs w:val="24"/>
              </w:rPr>
              <w:t>END TRANSACTION;</w:t>
            </w:r>
          </w:p>
          <w:p w14:paraId="6E1E9491" w14:textId="720599BE" w:rsidR="00A70CC7" w:rsidRPr="00D57515" w:rsidRDefault="00A70CC7"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r>
    </w:tbl>
    <w:p w14:paraId="0EFCC58C" w14:textId="6D0C9D2B" w:rsidR="00A70CC7" w:rsidRDefault="00A70CC7" w:rsidP="00A70CC7">
      <w:pPr>
        <w:pStyle w:val="Legenda"/>
        <w:jc w:val="center"/>
        <w:rPr>
          <w:i w:val="0"/>
          <w:iCs w:val="0"/>
          <w:sz w:val="14"/>
          <w:szCs w:val="14"/>
        </w:rPr>
      </w:pPr>
      <w:r>
        <w:rPr>
          <w:i w:val="0"/>
          <w:iCs w:val="0"/>
          <w:sz w:val="14"/>
          <w:szCs w:val="14"/>
        </w:rPr>
        <w:t xml:space="preserve">                                                                                                                                                  </w:t>
      </w:r>
      <w:r w:rsidRPr="006C6AA6">
        <w:rPr>
          <w:i w:val="0"/>
          <w:iCs w:val="0"/>
          <w:sz w:val="14"/>
          <w:szCs w:val="14"/>
        </w:rPr>
        <w:t xml:space="preserve">Table </w:t>
      </w:r>
      <w:r w:rsidR="00B6280B">
        <w:rPr>
          <w:i w:val="0"/>
          <w:iCs w:val="0"/>
          <w:sz w:val="14"/>
          <w:szCs w:val="14"/>
        </w:rPr>
        <w:t>67</w:t>
      </w:r>
      <w:r w:rsidRPr="006C6AA6">
        <w:rPr>
          <w:i w:val="0"/>
          <w:iCs w:val="0"/>
          <w:sz w:val="14"/>
          <w:szCs w:val="14"/>
        </w:rPr>
        <w:t>: NewsNet</w:t>
      </w:r>
      <w:r>
        <w:rPr>
          <w:i w:val="0"/>
          <w:iCs w:val="0"/>
          <w:sz w:val="14"/>
          <w:szCs w:val="14"/>
        </w:rPr>
        <w:t xml:space="preserve"> </w:t>
      </w:r>
      <w:r w:rsidR="00B6280B" w:rsidRPr="00B6280B">
        <w:rPr>
          <w:i w:val="0"/>
          <w:iCs w:val="0"/>
          <w:sz w:val="14"/>
          <w:szCs w:val="14"/>
        </w:rPr>
        <w:t>Mark Post Notification As Viewed Transaction</w:t>
      </w:r>
    </w:p>
    <w:p w14:paraId="6378BFA2" w14:textId="77777777" w:rsidR="00A50434" w:rsidRPr="00A50434" w:rsidRDefault="00A50434" w:rsidP="00A50434"/>
    <w:tbl>
      <w:tblPr>
        <w:tblStyle w:val="TabeladeGrelha1Clara"/>
        <w:tblW w:w="0" w:type="auto"/>
        <w:tblLayout w:type="fixed"/>
        <w:tblLook w:val="04A0" w:firstRow="1" w:lastRow="0" w:firstColumn="1" w:lastColumn="0" w:noHBand="0" w:noVBand="1"/>
      </w:tblPr>
      <w:tblGrid>
        <w:gridCol w:w="1413"/>
        <w:gridCol w:w="7796"/>
      </w:tblGrid>
      <w:tr w:rsidR="00A70CC7" w:rsidRPr="00857F8D" w14:paraId="4B42E02C" w14:textId="77777777" w:rsidTr="0098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197E9C1" w14:textId="77777777" w:rsidR="00A70CC7" w:rsidRPr="00E34B7B" w:rsidRDefault="00A70CC7" w:rsidP="00985EC0">
            <w:pPr>
              <w:rPr>
                <w:rFonts w:ascii="Calibri" w:hAnsi="Calibri" w:cs="Calibri"/>
                <w:sz w:val="24"/>
                <w:szCs w:val="24"/>
              </w:rPr>
            </w:pPr>
            <w:r>
              <w:rPr>
                <w:rFonts w:ascii="Calibri" w:hAnsi="Calibri" w:cs="Calibri"/>
                <w:sz w:val="24"/>
                <w:szCs w:val="24"/>
              </w:rPr>
              <w:t>Transaction</w:t>
            </w:r>
          </w:p>
        </w:tc>
        <w:tc>
          <w:tcPr>
            <w:tcW w:w="7796" w:type="dxa"/>
          </w:tcPr>
          <w:p w14:paraId="1BEF6D5A" w14:textId="77CE209E" w:rsidR="00A70CC7" w:rsidRPr="00E34B7B" w:rsidRDefault="00A70CC7"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TRAN</w:t>
            </w:r>
            <w:r w:rsidR="00A50434">
              <w:rPr>
                <w:rFonts w:ascii="Calibri" w:hAnsi="Calibri" w:cs="Calibri"/>
                <w:sz w:val="24"/>
                <w:szCs w:val="24"/>
              </w:rPr>
              <w:t>14</w:t>
            </w:r>
          </w:p>
        </w:tc>
      </w:tr>
      <w:tr w:rsidR="00A70CC7" w:rsidRPr="005D2588" w14:paraId="4F6DB7B5"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5F9EE6F4" w14:textId="77777777" w:rsidR="00A70CC7" w:rsidRPr="00E34B7B" w:rsidRDefault="00A70CC7" w:rsidP="00985EC0">
            <w:pPr>
              <w:rPr>
                <w:rFonts w:ascii="Calibri" w:hAnsi="Calibri" w:cs="Calibri"/>
                <w:sz w:val="24"/>
                <w:szCs w:val="24"/>
              </w:rPr>
            </w:pPr>
            <w:r>
              <w:rPr>
                <w:rFonts w:ascii="Calibri" w:hAnsi="Calibri" w:cs="Calibri"/>
                <w:sz w:val="24"/>
                <w:szCs w:val="24"/>
              </w:rPr>
              <w:t>Description</w:t>
            </w:r>
          </w:p>
        </w:tc>
        <w:tc>
          <w:tcPr>
            <w:tcW w:w="7796" w:type="dxa"/>
          </w:tcPr>
          <w:p w14:paraId="6E0EF8DA" w14:textId="45DC764B" w:rsidR="00A70CC7" w:rsidRPr="005D2588" w:rsidRDefault="00982034"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82034">
              <w:rPr>
                <w:rFonts w:ascii="Calibri" w:hAnsi="Calibri" w:cs="Calibri"/>
                <w:sz w:val="24"/>
                <w:szCs w:val="24"/>
              </w:rPr>
              <w:t>Delete a user from the database.</w:t>
            </w:r>
          </w:p>
        </w:tc>
      </w:tr>
      <w:tr w:rsidR="00A70CC7" w:rsidRPr="005D2588" w14:paraId="64D146D9"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3F2D85FA" w14:textId="77777777" w:rsidR="00A70CC7" w:rsidRDefault="00A70CC7" w:rsidP="00985EC0">
            <w:pPr>
              <w:rPr>
                <w:rFonts w:ascii="Calibri" w:hAnsi="Calibri" w:cs="Calibri"/>
                <w:sz w:val="24"/>
                <w:szCs w:val="24"/>
              </w:rPr>
            </w:pPr>
            <w:r>
              <w:rPr>
                <w:rFonts w:ascii="Calibri" w:hAnsi="Calibri" w:cs="Calibri"/>
                <w:sz w:val="24"/>
                <w:szCs w:val="24"/>
              </w:rPr>
              <w:t>Justification</w:t>
            </w:r>
          </w:p>
        </w:tc>
        <w:tc>
          <w:tcPr>
            <w:tcW w:w="7796" w:type="dxa"/>
          </w:tcPr>
          <w:p w14:paraId="50799EE3" w14:textId="16683BA0" w:rsidR="00A70CC7" w:rsidRPr="007A1B3C" w:rsidRDefault="00982034"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82034">
              <w:rPr>
                <w:rFonts w:ascii="Calibri" w:hAnsi="Calibri" w:cs="Calibri"/>
                <w:sz w:val="24"/>
                <w:szCs w:val="24"/>
              </w:rPr>
              <w:t>To maintain the integrity of the database, it is crucial to use a transaction when deleting a user. If the transaction fails, a ROLLBACK will be executed to revert all changes, thus maintaining data consistency.</w:t>
            </w:r>
          </w:p>
        </w:tc>
      </w:tr>
      <w:tr w:rsidR="00A70CC7" w:rsidRPr="005D2588" w14:paraId="300D2805"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4B97F19C" w14:textId="77777777" w:rsidR="00A70CC7" w:rsidRDefault="00A70CC7" w:rsidP="00985EC0">
            <w:pPr>
              <w:rPr>
                <w:rFonts w:ascii="Calibri" w:hAnsi="Calibri" w:cs="Calibri"/>
                <w:sz w:val="24"/>
                <w:szCs w:val="24"/>
              </w:rPr>
            </w:pPr>
            <w:r>
              <w:rPr>
                <w:rFonts w:ascii="Calibri" w:hAnsi="Calibri" w:cs="Calibri"/>
                <w:sz w:val="24"/>
                <w:szCs w:val="24"/>
              </w:rPr>
              <w:t>Isolation Level</w:t>
            </w:r>
          </w:p>
        </w:tc>
        <w:tc>
          <w:tcPr>
            <w:tcW w:w="7796" w:type="dxa"/>
          </w:tcPr>
          <w:p w14:paraId="1F1CD467" w14:textId="745F3E79" w:rsidR="00A70CC7" w:rsidRPr="007A1B3C" w:rsidRDefault="00982034"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82034">
              <w:rPr>
                <w:rFonts w:ascii="Calibri" w:hAnsi="Calibri" w:cs="Calibri"/>
                <w:sz w:val="24"/>
                <w:szCs w:val="24"/>
              </w:rPr>
              <w:t>SERIALIZABLE READ ONLY</w:t>
            </w:r>
          </w:p>
        </w:tc>
      </w:tr>
      <w:tr w:rsidR="00A70CC7" w:rsidRPr="005D2588" w14:paraId="056D1A87" w14:textId="77777777" w:rsidTr="00985EC0">
        <w:tc>
          <w:tcPr>
            <w:cnfStyle w:val="001000000000" w:firstRow="0" w:lastRow="0" w:firstColumn="1" w:lastColumn="0" w:oddVBand="0" w:evenVBand="0" w:oddHBand="0" w:evenHBand="0" w:firstRowFirstColumn="0" w:firstRowLastColumn="0" w:lastRowFirstColumn="0" w:lastRowLastColumn="0"/>
            <w:tcW w:w="1413" w:type="dxa"/>
          </w:tcPr>
          <w:p w14:paraId="03C50EED" w14:textId="77777777" w:rsidR="00A70CC7" w:rsidRDefault="00A70CC7" w:rsidP="00985EC0">
            <w:pPr>
              <w:rPr>
                <w:rFonts w:ascii="Calibri" w:hAnsi="Calibri" w:cs="Calibri"/>
                <w:sz w:val="24"/>
                <w:szCs w:val="24"/>
              </w:rPr>
            </w:pPr>
            <w:r>
              <w:rPr>
                <w:rFonts w:ascii="Calibri" w:hAnsi="Calibri" w:cs="Calibri"/>
                <w:sz w:val="24"/>
                <w:szCs w:val="24"/>
              </w:rPr>
              <w:t>SQL code</w:t>
            </w:r>
          </w:p>
        </w:tc>
        <w:tc>
          <w:tcPr>
            <w:tcW w:w="7796" w:type="dxa"/>
          </w:tcPr>
          <w:p w14:paraId="1731709A" w14:textId="77777777" w:rsidR="00982034" w:rsidRPr="00982034" w:rsidRDefault="00982034" w:rsidP="0098203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82034">
              <w:rPr>
                <w:rFonts w:ascii="Calibri" w:hAnsi="Calibri" w:cs="Calibri"/>
                <w:sz w:val="24"/>
                <w:szCs w:val="24"/>
              </w:rPr>
              <w:t>BEGIN TRANSACTION;</w:t>
            </w:r>
          </w:p>
          <w:p w14:paraId="5EB98535" w14:textId="77777777" w:rsidR="00982034" w:rsidRPr="00982034" w:rsidRDefault="00982034" w:rsidP="0098203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0E38241D" w14:textId="77777777" w:rsidR="00982034" w:rsidRPr="00982034" w:rsidRDefault="00982034" w:rsidP="0098203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82034">
              <w:rPr>
                <w:rFonts w:ascii="Calibri" w:hAnsi="Calibri" w:cs="Calibri"/>
                <w:sz w:val="24"/>
                <w:szCs w:val="24"/>
              </w:rPr>
              <w:t>SET TRANSACTION ISOLATION LEVEL SERIALIZABLE READ ONLY;</w:t>
            </w:r>
          </w:p>
          <w:p w14:paraId="1ACE288E" w14:textId="77777777" w:rsidR="00982034" w:rsidRPr="00982034" w:rsidRDefault="00982034" w:rsidP="0098203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71F69604" w14:textId="77777777" w:rsidR="00982034" w:rsidRPr="00982034" w:rsidRDefault="00982034" w:rsidP="0098203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82034">
              <w:rPr>
                <w:rFonts w:ascii="Calibri" w:hAnsi="Calibri" w:cs="Calibri"/>
                <w:sz w:val="24"/>
                <w:szCs w:val="24"/>
              </w:rPr>
              <w:t>DELETE FROM users WHERE user_id = $user_id;</w:t>
            </w:r>
          </w:p>
          <w:p w14:paraId="1BE60DC4" w14:textId="77777777" w:rsidR="00982034" w:rsidRPr="00982034" w:rsidRDefault="00982034" w:rsidP="0098203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p w14:paraId="09831945" w14:textId="3F06B9F8" w:rsidR="00A70CC7" w:rsidRPr="00D57515" w:rsidRDefault="00982034"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82034">
              <w:rPr>
                <w:rFonts w:ascii="Calibri" w:hAnsi="Calibri" w:cs="Calibri"/>
                <w:sz w:val="24"/>
                <w:szCs w:val="24"/>
              </w:rPr>
              <w:t>END TRANSACTION;</w:t>
            </w:r>
          </w:p>
        </w:tc>
      </w:tr>
    </w:tbl>
    <w:p w14:paraId="459F51D5" w14:textId="2BF2C3E6" w:rsidR="00A70CC7" w:rsidRPr="006C6AA6" w:rsidRDefault="00A70CC7" w:rsidP="00A70CC7">
      <w:pPr>
        <w:pStyle w:val="Legenda"/>
        <w:jc w:val="center"/>
        <w:rPr>
          <w:rFonts w:ascii="Calibri" w:hAnsi="Calibri" w:cs="Calibri"/>
          <w:b/>
          <w:bCs/>
          <w:i w:val="0"/>
          <w:iCs w:val="0"/>
          <w:sz w:val="32"/>
          <w:szCs w:val="32"/>
        </w:rPr>
      </w:pPr>
      <w:r>
        <w:rPr>
          <w:i w:val="0"/>
          <w:iCs w:val="0"/>
          <w:sz w:val="14"/>
          <w:szCs w:val="14"/>
        </w:rPr>
        <w:t xml:space="preserve">                                                                                                                                                              </w:t>
      </w:r>
      <w:r w:rsidR="00982034">
        <w:rPr>
          <w:i w:val="0"/>
          <w:iCs w:val="0"/>
          <w:sz w:val="14"/>
          <w:szCs w:val="14"/>
        </w:rPr>
        <w:t xml:space="preserve">                  </w:t>
      </w:r>
      <w:r>
        <w:rPr>
          <w:i w:val="0"/>
          <w:iCs w:val="0"/>
          <w:sz w:val="14"/>
          <w:szCs w:val="14"/>
        </w:rPr>
        <w:t xml:space="preserve">             </w:t>
      </w:r>
      <w:r w:rsidRPr="006C6AA6">
        <w:rPr>
          <w:i w:val="0"/>
          <w:iCs w:val="0"/>
          <w:sz w:val="14"/>
          <w:szCs w:val="14"/>
        </w:rPr>
        <w:t xml:space="preserve">Table </w:t>
      </w:r>
      <w:r w:rsidR="00CC0BD1">
        <w:rPr>
          <w:i w:val="0"/>
          <w:iCs w:val="0"/>
          <w:sz w:val="14"/>
          <w:szCs w:val="14"/>
        </w:rPr>
        <w:t>68</w:t>
      </w:r>
      <w:r w:rsidRPr="006C6AA6">
        <w:rPr>
          <w:i w:val="0"/>
          <w:iCs w:val="0"/>
          <w:sz w:val="14"/>
          <w:szCs w:val="14"/>
        </w:rPr>
        <w:t>: NewsNet</w:t>
      </w:r>
      <w:r>
        <w:rPr>
          <w:i w:val="0"/>
          <w:iCs w:val="0"/>
          <w:sz w:val="14"/>
          <w:szCs w:val="14"/>
        </w:rPr>
        <w:t xml:space="preserve"> </w:t>
      </w:r>
      <w:r w:rsidR="00982034" w:rsidRPr="00982034">
        <w:rPr>
          <w:i w:val="0"/>
          <w:iCs w:val="0"/>
          <w:sz w:val="14"/>
          <w:szCs w:val="14"/>
        </w:rPr>
        <w:t>Delete User Transaction</w:t>
      </w:r>
    </w:p>
    <w:p w14:paraId="21B986EF" w14:textId="77777777" w:rsidR="008A66FA" w:rsidRDefault="008A66FA" w:rsidP="008D5C6A">
      <w:pPr>
        <w:rPr>
          <w:rFonts w:ascii="Calibri" w:hAnsi="Calibri" w:cs="Calibri"/>
          <w:b/>
          <w:bCs/>
          <w:sz w:val="28"/>
          <w:szCs w:val="28"/>
        </w:rPr>
      </w:pPr>
    </w:p>
    <w:p w14:paraId="515F9411" w14:textId="1DE4618B" w:rsidR="003F7AF7" w:rsidRDefault="003F7AF7" w:rsidP="0009614D"/>
    <w:p w14:paraId="147AD426" w14:textId="77777777" w:rsidR="00145059" w:rsidRDefault="00145059" w:rsidP="0009614D"/>
    <w:p w14:paraId="1E959458" w14:textId="77777777" w:rsidR="00145059" w:rsidRDefault="00145059" w:rsidP="0009614D"/>
    <w:p w14:paraId="3AB30569" w14:textId="24C42148" w:rsidR="00145059" w:rsidRDefault="00145059" w:rsidP="00145059">
      <w:pPr>
        <w:rPr>
          <w:rFonts w:ascii="Calibri" w:hAnsi="Calibri" w:cs="Calibri"/>
          <w:b/>
          <w:bCs/>
          <w:sz w:val="40"/>
          <w:szCs w:val="40"/>
        </w:rPr>
      </w:pPr>
      <w:r w:rsidRPr="00FC47DB">
        <w:rPr>
          <w:rFonts w:ascii="Calibri" w:hAnsi="Calibri" w:cs="Calibri"/>
          <w:b/>
          <w:bCs/>
          <w:sz w:val="40"/>
          <w:szCs w:val="40"/>
        </w:rPr>
        <w:lastRenderedPageBreak/>
        <w:t>A</w:t>
      </w:r>
      <w:r>
        <w:rPr>
          <w:rFonts w:ascii="Calibri" w:hAnsi="Calibri" w:cs="Calibri"/>
          <w:b/>
          <w:bCs/>
          <w:sz w:val="40"/>
          <w:szCs w:val="40"/>
        </w:rPr>
        <w:t>7</w:t>
      </w:r>
      <w:r w:rsidRPr="00FC47DB">
        <w:rPr>
          <w:rFonts w:ascii="Calibri" w:hAnsi="Calibri" w:cs="Calibri"/>
          <w:b/>
          <w:bCs/>
          <w:sz w:val="40"/>
          <w:szCs w:val="40"/>
        </w:rPr>
        <w:t xml:space="preserve">: </w:t>
      </w:r>
      <w:r w:rsidR="0080724A">
        <w:rPr>
          <w:rFonts w:ascii="Calibri" w:hAnsi="Calibri" w:cs="Calibri"/>
          <w:b/>
          <w:bCs/>
          <w:sz w:val="40"/>
          <w:szCs w:val="40"/>
        </w:rPr>
        <w:t>Web Resources Specification</w:t>
      </w:r>
    </w:p>
    <w:p w14:paraId="4ACE9335" w14:textId="058104D2" w:rsidR="002F56CD" w:rsidRPr="002F56CD" w:rsidRDefault="0080724A" w:rsidP="002F56CD">
      <w:pPr>
        <w:rPr>
          <w:rFonts w:ascii="Calibri" w:hAnsi="Calibri" w:cs="Calibri"/>
          <w:b/>
          <w:bCs/>
          <w:sz w:val="32"/>
          <w:szCs w:val="32"/>
        </w:rPr>
      </w:pPr>
      <w:r>
        <w:rPr>
          <w:rFonts w:ascii="Calibri" w:hAnsi="Calibri" w:cs="Calibri"/>
          <w:b/>
          <w:bCs/>
          <w:sz w:val="32"/>
          <w:szCs w:val="32"/>
        </w:rPr>
        <w:t>7</w:t>
      </w:r>
      <w:r w:rsidR="00145059">
        <w:rPr>
          <w:rFonts w:ascii="Calibri" w:hAnsi="Calibri" w:cs="Calibri"/>
          <w:b/>
          <w:bCs/>
          <w:sz w:val="32"/>
          <w:szCs w:val="32"/>
        </w:rPr>
        <w:t xml:space="preserve">.1. </w:t>
      </w:r>
      <w:r>
        <w:rPr>
          <w:rFonts w:ascii="Calibri" w:hAnsi="Calibri" w:cs="Calibri"/>
          <w:b/>
          <w:bCs/>
          <w:sz w:val="32"/>
          <w:szCs w:val="32"/>
        </w:rPr>
        <w:t>Overview</w:t>
      </w:r>
    </w:p>
    <w:tbl>
      <w:tblPr>
        <w:tblStyle w:val="TabeladeGrelha1Clara"/>
        <w:tblW w:w="0" w:type="auto"/>
        <w:tblLayout w:type="fixed"/>
        <w:tblLook w:val="04A0" w:firstRow="1" w:lastRow="0" w:firstColumn="1" w:lastColumn="0" w:noHBand="0" w:noVBand="1"/>
      </w:tblPr>
      <w:tblGrid>
        <w:gridCol w:w="2122"/>
        <w:gridCol w:w="7512"/>
      </w:tblGrid>
      <w:tr w:rsidR="002F56CD" w:rsidRPr="00857F8D" w14:paraId="2191E90D" w14:textId="77777777" w:rsidTr="00DE3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F22235" w14:textId="7619A1EB" w:rsidR="002F56CD" w:rsidRPr="00E34B7B" w:rsidRDefault="002F56CD" w:rsidP="00985EC0">
            <w:pPr>
              <w:rPr>
                <w:rFonts w:ascii="Calibri" w:hAnsi="Calibri" w:cs="Calibri"/>
                <w:sz w:val="24"/>
                <w:szCs w:val="24"/>
              </w:rPr>
            </w:pPr>
            <w:r>
              <w:rPr>
                <w:rFonts w:ascii="Calibri" w:hAnsi="Calibri" w:cs="Calibri"/>
                <w:sz w:val="24"/>
                <w:szCs w:val="24"/>
              </w:rPr>
              <w:t>Module</w:t>
            </w:r>
          </w:p>
        </w:tc>
        <w:tc>
          <w:tcPr>
            <w:tcW w:w="7512" w:type="dxa"/>
          </w:tcPr>
          <w:p w14:paraId="71172FCE" w14:textId="20B2824B" w:rsidR="002F56CD" w:rsidRPr="00E34B7B" w:rsidRDefault="002F56CD"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Description</w:t>
            </w:r>
          </w:p>
        </w:tc>
      </w:tr>
      <w:tr w:rsidR="002F56CD" w:rsidRPr="005D2588" w14:paraId="5BDD9781" w14:textId="77777777" w:rsidTr="00DE35D8">
        <w:tc>
          <w:tcPr>
            <w:cnfStyle w:val="001000000000" w:firstRow="0" w:lastRow="0" w:firstColumn="1" w:lastColumn="0" w:oddVBand="0" w:evenVBand="0" w:oddHBand="0" w:evenHBand="0" w:firstRowFirstColumn="0" w:firstRowLastColumn="0" w:lastRowFirstColumn="0" w:lastRowLastColumn="0"/>
            <w:tcW w:w="2122" w:type="dxa"/>
          </w:tcPr>
          <w:p w14:paraId="75A64AE5" w14:textId="21E93D37" w:rsidR="002F56CD" w:rsidRPr="00E34B7B" w:rsidRDefault="00DE35D8" w:rsidP="00985EC0">
            <w:pPr>
              <w:rPr>
                <w:rFonts w:ascii="Calibri" w:hAnsi="Calibri" w:cs="Calibri"/>
                <w:sz w:val="24"/>
                <w:szCs w:val="24"/>
              </w:rPr>
            </w:pPr>
            <w:r w:rsidRPr="00DE35D8">
              <w:rPr>
                <w:rFonts w:ascii="Calibri" w:hAnsi="Calibri" w:cs="Calibri"/>
                <w:sz w:val="24"/>
                <w:szCs w:val="24"/>
              </w:rPr>
              <w:t>M01: Authentication</w:t>
            </w:r>
          </w:p>
        </w:tc>
        <w:tc>
          <w:tcPr>
            <w:tcW w:w="7512" w:type="dxa"/>
          </w:tcPr>
          <w:p w14:paraId="079435B8" w14:textId="13AE4E9B" w:rsidR="002F56CD" w:rsidRPr="005D2588" w:rsidRDefault="00DE35D8"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DE35D8">
              <w:rPr>
                <w:rFonts w:ascii="Calibri" w:hAnsi="Calibri" w:cs="Calibri"/>
                <w:sz w:val="24"/>
                <w:szCs w:val="24"/>
              </w:rPr>
              <w:t>Web resources associated with user authentication. Includes the following system features: user registration, login, logout and credential recovery.</w:t>
            </w:r>
          </w:p>
        </w:tc>
      </w:tr>
      <w:tr w:rsidR="002F56CD" w:rsidRPr="005D2588" w14:paraId="5C329BFF" w14:textId="77777777" w:rsidTr="00DE35D8">
        <w:tc>
          <w:tcPr>
            <w:cnfStyle w:val="001000000000" w:firstRow="0" w:lastRow="0" w:firstColumn="1" w:lastColumn="0" w:oddVBand="0" w:evenVBand="0" w:oddHBand="0" w:evenHBand="0" w:firstRowFirstColumn="0" w:firstRowLastColumn="0" w:lastRowFirstColumn="0" w:lastRowLastColumn="0"/>
            <w:tcW w:w="2122" w:type="dxa"/>
          </w:tcPr>
          <w:p w14:paraId="5F0A0A86" w14:textId="158EA06A" w:rsidR="002F56CD" w:rsidRDefault="00DE35D8" w:rsidP="00985EC0">
            <w:pPr>
              <w:rPr>
                <w:rFonts w:ascii="Calibri" w:hAnsi="Calibri" w:cs="Calibri"/>
                <w:sz w:val="24"/>
                <w:szCs w:val="24"/>
              </w:rPr>
            </w:pPr>
            <w:r w:rsidRPr="00DE35D8">
              <w:rPr>
                <w:rFonts w:ascii="Calibri" w:hAnsi="Calibri" w:cs="Calibri"/>
                <w:sz w:val="24"/>
                <w:szCs w:val="24"/>
              </w:rPr>
              <w:t>M02: Users</w:t>
            </w:r>
          </w:p>
        </w:tc>
        <w:tc>
          <w:tcPr>
            <w:tcW w:w="7512" w:type="dxa"/>
          </w:tcPr>
          <w:p w14:paraId="1F42AEA4" w14:textId="31ECE202" w:rsidR="002F56CD" w:rsidRPr="007A1B3C" w:rsidRDefault="00DE35D8"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DE35D8">
              <w:rPr>
                <w:rFonts w:ascii="Calibri" w:hAnsi="Calibri" w:cs="Calibri"/>
                <w:sz w:val="24"/>
                <w:szCs w:val="24"/>
              </w:rPr>
              <w:t>Web resources associated with user profile management and interactions. Includes the following system features: view, delete and edit user profile, follow and unfollow users, follow and unfollow categories, see notifications and report users.</w:t>
            </w:r>
          </w:p>
        </w:tc>
      </w:tr>
      <w:tr w:rsidR="002F56CD" w:rsidRPr="005D2588" w14:paraId="2184009E" w14:textId="77777777" w:rsidTr="00DE35D8">
        <w:tc>
          <w:tcPr>
            <w:cnfStyle w:val="001000000000" w:firstRow="0" w:lastRow="0" w:firstColumn="1" w:lastColumn="0" w:oddVBand="0" w:evenVBand="0" w:oddHBand="0" w:evenHBand="0" w:firstRowFirstColumn="0" w:firstRowLastColumn="0" w:lastRowFirstColumn="0" w:lastRowLastColumn="0"/>
            <w:tcW w:w="2122" w:type="dxa"/>
          </w:tcPr>
          <w:p w14:paraId="1C977E59" w14:textId="7EEE9FAA" w:rsidR="002F56CD" w:rsidRDefault="00DE35D8" w:rsidP="00985EC0">
            <w:pPr>
              <w:rPr>
                <w:rFonts w:ascii="Calibri" w:hAnsi="Calibri" w:cs="Calibri"/>
                <w:sz w:val="24"/>
                <w:szCs w:val="24"/>
              </w:rPr>
            </w:pPr>
            <w:r w:rsidRPr="00DE35D8">
              <w:rPr>
                <w:rFonts w:ascii="Calibri" w:hAnsi="Calibri" w:cs="Calibri"/>
                <w:sz w:val="24"/>
                <w:szCs w:val="24"/>
              </w:rPr>
              <w:t>M03: News Posts</w:t>
            </w:r>
          </w:p>
        </w:tc>
        <w:tc>
          <w:tcPr>
            <w:tcW w:w="7512" w:type="dxa"/>
          </w:tcPr>
          <w:p w14:paraId="7AD6E7B5" w14:textId="1D228FFB" w:rsidR="002F56CD" w:rsidRPr="007A1B3C" w:rsidRDefault="00DE35D8"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DE35D8">
              <w:rPr>
                <w:rFonts w:ascii="Calibri" w:hAnsi="Calibri" w:cs="Calibri"/>
                <w:sz w:val="24"/>
                <w:szCs w:val="24"/>
              </w:rPr>
              <w:t>Web resources associated with creating, managing and interacting with news posts. Includes the following system features: create, view, edit and delete posts, vote on posts, manage favorite posts, categorize posts and report posts.</w:t>
            </w:r>
          </w:p>
        </w:tc>
      </w:tr>
      <w:tr w:rsidR="002F56CD" w:rsidRPr="005D2588" w14:paraId="7340D27E" w14:textId="77777777" w:rsidTr="00DE35D8">
        <w:tc>
          <w:tcPr>
            <w:cnfStyle w:val="001000000000" w:firstRow="0" w:lastRow="0" w:firstColumn="1" w:lastColumn="0" w:oddVBand="0" w:evenVBand="0" w:oddHBand="0" w:evenHBand="0" w:firstRowFirstColumn="0" w:firstRowLastColumn="0" w:lastRowFirstColumn="0" w:lastRowLastColumn="0"/>
            <w:tcW w:w="2122" w:type="dxa"/>
          </w:tcPr>
          <w:p w14:paraId="60187C99" w14:textId="7EB2656C" w:rsidR="002F56CD" w:rsidRDefault="00E76B88" w:rsidP="00985EC0">
            <w:pPr>
              <w:rPr>
                <w:rFonts w:ascii="Calibri" w:hAnsi="Calibri" w:cs="Calibri"/>
                <w:sz w:val="24"/>
                <w:szCs w:val="24"/>
              </w:rPr>
            </w:pPr>
            <w:r w:rsidRPr="00E76B88">
              <w:rPr>
                <w:rFonts w:ascii="Calibri" w:hAnsi="Calibri" w:cs="Calibri"/>
                <w:sz w:val="24"/>
                <w:szCs w:val="24"/>
              </w:rPr>
              <w:t>M04: Comments</w:t>
            </w:r>
          </w:p>
        </w:tc>
        <w:tc>
          <w:tcPr>
            <w:tcW w:w="7512" w:type="dxa"/>
          </w:tcPr>
          <w:p w14:paraId="0E7D2D55" w14:textId="0238A0EB" w:rsidR="002F56CD" w:rsidRPr="00D57515" w:rsidRDefault="00E76B88"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76B88">
              <w:rPr>
                <w:rFonts w:ascii="Calibri" w:hAnsi="Calibri" w:cs="Calibri"/>
                <w:sz w:val="24"/>
                <w:szCs w:val="24"/>
              </w:rPr>
              <w:t>Web resources associated with comments on posts. Includes the following system features: add, edit and delete comments, reply to comments, vote on comments and report comments.</w:t>
            </w:r>
          </w:p>
        </w:tc>
      </w:tr>
      <w:tr w:rsidR="00DE35D8" w:rsidRPr="005D2588" w14:paraId="0054DB02" w14:textId="77777777" w:rsidTr="00DE35D8">
        <w:tc>
          <w:tcPr>
            <w:cnfStyle w:val="001000000000" w:firstRow="0" w:lastRow="0" w:firstColumn="1" w:lastColumn="0" w:oddVBand="0" w:evenVBand="0" w:oddHBand="0" w:evenHBand="0" w:firstRowFirstColumn="0" w:firstRowLastColumn="0" w:lastRowFirstColumn="0" w:lastRowLastColumn="0"/>
            <w:tcW w:w="2122" w:type="dxa"/>
          </w:tcPr>
          <w:p w14:paraId="6968B04F" w14:textId="7923CED6" w:rsidR="00DE35D8" w:rsidRDefault="00E76B88" w:rsidP="00985EC0">
            <w:pPr>
              <w:rPr>
                <w:rFonts w:ascii="Calibri" w:hAnsi="Calibri" w:cs="Calibri"/>
                <w:sz w:val="24"/>
                <w:szCs w:val="24"/>
              </w:rPr>
            </w:pPr>
            <w:r w:rsidRPr="00E76B88">
              <w:rPr>
                <w:rFonts w:ascii="Calibri" w:hAnsi="Calibri" w:cs="Calibri"/>
                <w:sz w:val="24"/>
                <w:szCs w:val="24"/>
              </w:rPr>
              <w:t>M05: Search</w:t>
            </w:r>
          </w:p>
        </w:tc>
        <w:tc>
          <w:tcPr>
            <w:tcW w:w="7512" w:type="dxa"/>
          </w:tcPr>
          <w:p w14:paraId="7040C866" w14:textId="1D62E64C" w:rsidR="00DE35D8" w:rsidRPr="00982034" w:rsidRDefault="00E76B88"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76B88">
              <w:rPr>
                <w:rFonts w:ascii="Calibri" w:hAnsi="Calibri" w:cs="Calibri"/>
                <w:sz w:val="24"/>
                <w:szCs w:val="24"/>
              </w:rPr>
              <w:t>Web resources associated with searching various content in the platform. Includes the following system features: search posts, comments, users and categories by keywords.</w:t>
            </w:r>
          </w:p>
        </w:tc>
      </w:tr>
      <w:tr w:rsidR="00DE35D8" w:rsidRPr="005D2588" w14:paraId="47A885B1" w14:textId="77777777" w:rsidTr="00DE35D8">
        <w:tc>
          <w:tcPr>
            <w:cnfStyle w:val="001000000000" w:firstRow="0" w:lastRow="0" w:firstColumn="1" w:lastColumn="0" w:oddVBand="0" w:evenVBand="0" w:oddHBand="0" w:evenHBand="0" w:firstRowFirstColumn="0" w:firstRowLastColumn="0" w:lastRowFirstColumn="0" w:lastRowLastColumn="0"/>
            <w:tcW w:w="2122" w:type="dxa"/>
          </w:tcPr>
          <w:p w14:paraId="0CAE448B" w14:textId="19CA649A" w:rsidR="00DE35D8" w:rsidRDefault="00E76B88" w:rsidP="00985EC0">
            <w:pPr>
              <w:rPr>
                <w:rFonts w:ascii="Calibri" w:hAnsi="Calibri" w:cs="Calibri"/>
                <w:sz w:val="24"/>
                <w:szCs w:val="24"/>
              </w:rPr>
            </w:pPr>
            <w:r w:rsidRPr="00E76B88">
              <w:rPr>
                <w:rFonts w:ascii="Calibri" w:hAnsi="Calibri" w:cs="Calibri"/>
                <w:sz w:val="24"/>
                <w:szCs w:val="24"/>
              </w:rPr>
              <w:t>M06: System Management</w:t>
            </w:r>
          </w:p>
        </w:tc>
        <w:tc>
          <w:tcPr>
            <w:tcW w:w="7512" w:type="dxa"/>
          </w:tcPr>
          <w:p w14:paraId="14883010" w14:textId="68AF32C4" w:rsidR="00DE35D8" w:rsidRPr="00982034" w:rsidRDefault="00E76B88" w:rsidP="00E76B88">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76B88">
              <w:rPr>
                <w:rFonts w:ascii="Calibri" w:hAnsi="Calibri" w:cs="Calibri"/>
                <w:sz w:val="24"/>
                <w:szCs w:val="24"/>
              </w:rPr>
              <w:t>Web resources associated with user and content management for system managers. Includes the following system features: view and manage users (block/unblock), view and resolve reports and manage categories (add/delete).</w:t>
            </w:r>
          </w:p>
        </w:tc>
      </w:tr>
      <w:tr w:rsidR="00DE35D8" w:rsidRPr="005D2588" w14:paraId="7D88236F" w14:textId="77777777" w:rsidTr="00DE35D8">
        <w:tc>
          <w:tcPr>
            <w:cnfStyle w:val="001000000000" w:firstRow="0" w:lastRow="0" w:firstColumn="1" w:lastColumn="0" w:oddVBand="0" w:evenVBand="0" w:oddHBand="0" w:evenHBand="0" w:firstRowFirstColumn="0" w:firstRowLastColumn="0" w:lastRowFirstColumn="0" w:lastRowLastColumn="0"/>
            <w:tcW w:w="2122" w:type="dxa"/>
          </w:tcPr>
          <w:p w14:paraId="46238211" w14:textId="4CF0DAB1" w:rsidR="00DE35D8" w:rsidRDefault="009664D7" w:rsidP="00985EC0">
            <w:pPr>
              <w:rPr>
                <w:rFonts w:ascii="Calibri" w:hAnsi="Calibri" w:cs="Calibri"/>
                <w:sz w:val="24"/>
                <w:szCs w:val="24"/>
              </w:rPr>
            </w:pPr>
            <w:r w:rsidRPr="009664D7">
              <w:rPr>
                <w:rFonts w:ascii="Calibri" w:hAnsi="Calibri" w:cs="Calibri"/>
                <w:sz w:val="24"/>
                <w:szCs w:val="24"/>
              </w:rPr>
              <w:t>M07: Notifications</w:t>
            </w:r>
          </w:p>
        </w:tc>
        <w:tc>
          <w:tcPr>
            <w:tcW w:w="7512" w:type="dxa"/>
          </w:tcPr>
          <w:p w14:paraId="5B4191ED" w14:textId="40C24707" w:rsidR="00DE35D8" w:rsidRPr="00982034" w:rsidRDefault="009664D7"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664D7">
              <w:rPr>
                <w:rFonts w:ascii="Calibri" w:hAnsi="Calibri" w:cs="Calibri"/>
                <w:sz w:val="24"/>
                <w:szCs w:val="24"/>
              </w:rPr>
              <w:t>Web resources associated with user notifications. Includes the following system features: delete and edit (viewed/not viewed) follow, vote, comment and post notifications.</w:t>
            </w:r>
          </w:p>
        </w:tc>
      </w:tr>
      <w:tr w:rsidR="00DE35D8" w:rsidRPr="005D2588" w14:paraId="60726868" w14:textId="77777777" w:rsidTr="00DE35D8">
        <w:tc>
          <w:tcPr>
            <w:cnfStyle w:val="001000000000" w:firstRow="0" w:lastRow="0" w:firstColumn="1" w:lastColumn="0" w:oddVBand="0" w:evenVBand="0" w:oddHBand="0" w:evenHBand="0" w:firstRowFirstColumn="0" w:firstRowLastColumn="0" w:lastRowFirstColumn="0" w:lastRowLastColumn="0"/>
            <w:tcW w:w="2122" w:type="dxa"/>
          </w:tcPr>
          <w:p w14:paraId="30143352" w14:textId="746F36CD" w:rsidR="00DE35D8" w:rsidRDefault="009664D7" w:rsidP="00985EC0">
            <w:pPr>
              <w:rPr>
                <w:rFonts w:ascii="Calibri" w:hAnsi="Calibri" w:cs="Calibri"/>
                <w:sz w:val="24"/>
                <w:szCs w:val="24"/>
              </w:rPr>
            </w:pPr>
            <w:r w:rsidRPr="009664D7">
              <w:rPr>
                <w:rFonts w:ascii="Calibri" w:hAnsi="Calibri" w:cs="Calibri"/>
                <w:sz w:val="24"/>
                <w:szCs w:val="24"/>
              </w:rPr>
              <w:t>M08: Static Pages</w:t>
            </w:r>
          </w:p>
        </w:tc>
        <w:tc>
          <w:tcPr>
            <w:tcW w:w="7512" w:type="dxa"/>
          </w:tcPr>
          <w:p w14:paraId="12018C5C" w14:textId="7A94A974" w:rsidR="00DE35D8" w:rsidRPr="00982034" w:rsidRDefault="009664D7"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664D7">
              <w:rPr>
                <w:rFonts w:ascii="Calibri" w:hAnsi="Calibri" w:cs="Calibri"/>
                <w:sz w:val="24"/>
                <w:szCs w:val="24"/>
              </w:rPr>
              <w:t>Web resources associated with static pages. Includes the following system features: view about page.</w:t>
            </w:r>
          </w:p>
        </w:tc>
      </w:tr>
    </w:tbl>
    <w:p w14:paraId="18D829F5" w14:textId="0D0861E7" w:rsidR="002F56CD" w:rsidRPr="006C6AA6" w:rsidRDefault="002F56CD" w:rsidP="002F56CD">
      <w:pPr>
        <w:pStyle w:val="Legenda"/>
        <w:jc w:val="center"/>
        <w:rPr>
          <w:rFonts w:ascii="Calibri" w:hAnsi="Calibri" w:cs="Calibri"/>
          <w:b/>
          <w:bCs/>
          <w:i w:val="0"/>
          <w:iCs w:val="0"/>
          <w:sz w:val="32"/>
          <w:szCs w:val="32"/>
        </w:rPr>
      </w:pPr>
      <w:r>
        <w:rPr>
          <w:i w:val="0"/>
          <w:iCs w:val="0"/>
          <w:sz w:val="14"/>
          <w:szCs w:val="14"/>
        </w:rPr>
        <w:t xml:space="preserve">                                                                                                                                                                                             </w:t>
      </w:r>
      <w:r w:rsidR="009664D7">
        <w:rPr>
          <w:i w:val="0"/>
          <w:iCs w:val="0"/>
          <w:sz w:val="14"/>
          <w:szCs w:val="14"/>
        </w:rPr>
        <w:t xml:space="preserve">                                                               </w:t>
      </w:r>
      <w:r w:rsidRPr="006C6AA6">
        <w:rPr>
          <w:i w:val="0"/>
          <w:iCs w:val="0"/>
          <w:sz w:val="14"/>
          <w:szCs w:val="14"/>
        </w:rPr>
        <w:t xml:space="preserve">Table </w:t>
      </w:r>
      <w:r>
        <w:rPr>
          <w:i w:val="0"/>
          <w:iCs w:val="0"/>
          <w:sz w:val="14"/>
          <w:szCs w:val="14"/>
        </w:rPr>
        <w:t>6</w:t>
      </w:r>
      <w:r w:rsidR="009664D7">
        <w:rPr>
          <w:i w:val="0"/>
          <w:iCs w:val="0"/>
          <w:sz w:val="14"/>
          <w:szCs w:val="14"/>
        </w:rPr>
        <w:t>9</w:t>
      </w:r>
      <w:r w:rsidRPr="006C6AA6">
        <w:rPr>
          <w:i w:val="0"/>
          <w:iCs w:val="0"/>
          <w:sz w:val="14"/>
          <w:szCs w:val="14"/>
        </w:rPr>
        <w:t>: NewsNet</w:t>
      </w:r>
      <w:r>
        <w:rPr>
          <w:i w:val="0"/>
          <w:iCs w:val="0"/>
          <w:sz w:val="14"/>
          <w:szCs w:val="14"/>
        </w:rPr>
        <w:t xml:space="preserve"> </w:t>
      </w:r>
      <w:r w:rsidR="009664D7">
        <w:rPr>
          <w:i w:val="0"/>
          <w:iCs w:val="0"/>
          <w:sz w:val="14"/>
          <w:szCs w:val="14"/>
        </w:rPr>
        <w:t>Modules</w:t>
      </w:r>
    </w:p>
    <w:p w14:paraId="29204FC2" w14:textId="77777777" w:rsidR="00145059" w:rsidRDefault="00145059" w:rsidP="0009614D"/>
    <w:p w14:paraId="358FB36D" w14:textId="1BC6276F" w:rsidR="00DB5C34" w:rsidRPr="002F56CD" w:rsidRDefault="00DB5C34" w:rsidP="00DB5C34">
      <w:pPr>
        <w:rPr>
          <w:rFonts w:ascii="Calibri" w:hAnsi="Calibri" w:cs="Calibri"/>
          <w:b/>
          <w:bCs/>
          <w:sz w:val="32"/>
          <w:szCs w:val="32"/>
        </w:rPr>
      </w:pPr>
      <w:r>
        <w:rPr>
          <w:rFonts w:ascii="Calibri" w:hAnsi="Calibri" w:cs="Calibri"/>
          <w:b/>
          <w:bCs/>
          <w:sz w:val="32"/>
          <w:szCs w:val="32"/>
        </w:rPr>
        <w:t>7.2. Permissions</w:t>
      </w:r>
    </w:p>
    <w:tbl>
      <w:tblPr>
        <w:tblStyle w:val="TabeladeGrelha1Clara"/>
        <w:tblW w:w="0" w:type="auto"/>
        <w:tblLook w:val="04A0" w:firstRow="1" w:lastRow="0" w:firstColumn="1" w:lastColumn="0" w:noHBand="0" w:noVBand="1"/>
      </w:tblPr>
      <w:tblGrid>
        <w:gridCol w:w="1555"/>
        <w:gridCol w:w="2126"/>
        <w:gridCol w:w="4394"/>
      </w:tblGrid>
      <w:tr w:rsidR="000620EB" w14:paraId="1AF6FBDE" w14:textId="77777777" w:rsidTr="00BF18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08F3213" w14:textId="5450D0E5" w:rsidR="000620EB" w:rsidRPr="000E5223" w:rsidRDefault="000620EB" w:rsidP="00985EC0">
            <w:pPr>
              <w:rPr>
                <w:rFonts w:ascii="Calibri" w:hAnsi="Calibri" w:cs="Calibri"/>
                <w:sz w:val="24"/>
                <w:szCs w:val="24"/>
              </w:rPr>
            </w:pPr>
            <w:r>
              <w:rPr>
                <w:rFonts w:ascii="Calibri" w:hAnsi="Calibri" w:cs="Calibri"/>
                <w:sz w:val="24"/>
                <w:szCs w:val="24"/>
              </w:rPr>
              <w:t>Identifier</w:t>
            </w:r>
          </w:p>
        </w:tc>
        <w:tc>
          <w:tcPr>
            <w:tcW w:w="2126" w:type="dxa"/>
          </w:tcPr>
          <w:p w14:paraId="7080DD0A" w14:textId="7DD701FB" w:rsidR="000620EB" w:rsidRPr="000E5223" w:rsidRDefault="000620EB"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Name</w:t>
            </w:r>
          </w:p>
        </w:tc>
        <w:tc>
          <w:tcPr>
            <w:tcW w:w="4394" w:type="dxa"/>
          </w:tcPr>
          <w:p w14:paraId="1AACB62E" w14:textId="67AFB16C" w:rsidR="000620EB" w:rsidRPr="000E5223" w:rsidRDefault="000620EB"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Description</w:t>
            </w:r>
          </w:p>
        </w:tc>
      </w:tr>
      <w:tr w:rsidR="000620EB" w14:paraId="0E42AE28" w14:textId="77777777" w:rsidTr="00BF18FC">
        <w:tc>
          <w:tcPr>
            <w:cnfStyle w:val="001000000000" w:firstRow="0" w:lastRow="0" w:firstColumn="1" w:lastColumn="0" w:oddVBand="0" w:evenVBand="0" w:oddHBand="0" w:evenHBand="0" w:firstRowFirstColumn="0" w:firstRowLastColumn="0" w:lastRowFirstColumn="0" w:lastRowLastColumn="0"/>
            <w:tcW w:w="1555" w:type="dxa"/>
          </w:tcPr>
          <w:p w14:paraId="1029293A" w14:textId="0E240CDC" w:rsidR="000620EB" w:rsidRPr="000E5223" w:rsidRDefault="000620EB" w:rsidP="000620EB">
            <w:pPr>
              <w:rPr>
                <w:rFonts w:ascii="Calibri" w:hAnsi="Calibri" w:cs="Calibri"/>
                <w:b w:val="0"/>
                <w:bCs w:val="0"/>
                <w:sz w:val="24"/>
                <w:szCs w:val="24"/>
              </w:rPr>
            </w:pPr>
            <w:r>
              <w:rPr>
                <w:rFonts w:ascii="Calibri" w:hAnsi="Calibri" w:cs="Calibri"/>
                <w:sz w:val="24"/>
                <w:szCs w:val="24"/>
              </w:rPr>
              <w:t>PUB</w:t>
            </w:r>
          </w:p>
        </w:tc>
        <w:tc>
          <w:tcPr>
            <w:tcW w:w="2126" w:type="dxa"/>
          </w:tcPr>
          <w:p w14:paraId="161F44AE" w14:textId="4CE08976" w:rsidR="000620EB" w:rsidRPr="00F70C6B" w:rsidRDefault="00E3476D" w:rsidP="000620E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Public</w:t>
            </w:r>
          </w:p>
        </w:tc>
        <w:tc>
          <w:tcPr>
            <w:tcW w:w="4394" w:type="dxa"/>
          </w:tcPr>
          <w:p w14:paraId="489A79F0" w14:textId="56CA0D29" w:rsidR="000620EB" w:rsidRPr="00F70C6B" w:rsidRDefault="00BF18FC" w:rsidP="000620E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F18FC">
              <w:rPr>
                <w:rFonts w:ascii="Calibri" w:hAnsi="Calibri" w:cs="Calibri"/>
                <w:sz w:val="24"/>
                <w:szCs w:val="24"/>
              </w:rPr>
              <w:t>Unauthenticated Users</w:t>
            </w:r>
          </w:p>
        </w:tc>
      </w:tr>
      <w:tr w:rsidR="000620EB" w14:paraId="13DBCC9E" w14:textId="77777777" w:rsidTr="00BF18FC">
        <w:tc>
          <w:tcPr>
            <w:cnfStyle w:val="001000000000" w:firstRow="0" w:lastRow="0" w:firstColumn="1" w:lastColumn="0" w:oddVBand="0" w:evenVBand="0" w:oddHBand="0" w:evenHBand="0" w:firstRowFirstColumn="0" w:firstRowLastColumn="0" w:lastRowFirstColumn="0" w:lastRowLastColumn="0"/>
            <w:tcW w:w="1555" w:type="dxa"/>
          </w:tcPr>
          <w:p w14:paraId="2F1FFF03" w14:textId="3FDACAF4" w:rsidR="000620EB" w:rsidRPr="000E5223" w:rsidRDefault="000620EB" w:rsidP="000620EB">
            <w:pPr>
              <w:rPr>
                <w:rFonts w:ascii="Calibri" w:hAnsi="Calibri" w:cs="Calibri"/>
                <w:b w:val="0"/>
                <w:bCs w:val="0"/>
                <w:sz w:val="24"/>
                <w:szCs w:val="24"/>
              </w:rPr>
            </w:pPr>
            <w:r>
              <w:rPr>
                <w:rFonts w:ascii="Calibri" w:hAnsi="Calibri" w:cs="Calibri"/>
                <w:sz w:val="24"/>
                <w:szCs w:val="24"/>
              </w:rPr>
              <w:t>USR</w:t>
            </w:r>
          </w:p>
        </w:tc>
        <w:tc>
          <w:tcPr>
            <w:tcW w:w="2126" w:type="dxa"/>
          </w:tcPr>
          <w:p w14:paraId="7986DEB1" w14:textId="7EDBB3DB" w:rsidR="000620EB" w:rsidRPr="00F70C6B" w:rsidRDefault="00E3476D" w:rsidP="000620E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User</w:t>
            </w:r>
          </w:p>
        </w:tc>
        <w:tc>
          <w:tcPr>
            <w:tcW w:w="4394" w:type="dxa"/>
          </w:tcPr>
          <w:p w14:paraId="461A2CE1" w14:textId="507320F1" w:rsidR="000620EB" w:rsidRPr="00F70C6B" w:rsidRDefault="00BF18FC" w:rsidP="000620E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F18FC">
              <w:rPr>
                <w:rFonts w:ascii="Calibri" w:hAnsi="Calibri" w:cs="Calibri"/>
                <w:sz w:val="24"/>
                <w:szCs w:val="24"/>
              </w:rPr>
              <w:t>Authenticated Users</w:t>
            </w:r>
          </w:p>
        </w:tc>
      </w:tr>
      <w:tr w:rsidR="000620EB" w14:paraId="787165FE" w14:textId="77777777" w:rsidTr="00BF18FC">
        <w:tc>
          <w:tcPr>
            <w:cnfStyle w:val="001000000000" w:firstRow="0" w:lastRow="0" w:firstColumn="1" w:lastColumn="0" w:oddVBand="0" w:evenVBand="0" w:oddHBand="0" w:evenHBand="0" w:firstRowFirstColumn="0" w:firstRowLastColumn="0" w:lastRowFirstColumn="0" w:lastRowLastColumn="0"/>
            <w:tcW w:w="1555" w:type="dxa"/>
          </w:tcPr>
          <w:p w14:paraId="72457348" w14:textId="30E8C6A6" w:rsidR="000620EB" w:rsidRPr="000E5223" w:rsidRDefault="000620EB" w:rsidP="000620EB">
            <w:pPr>
              <w:rPr>
                <w:rFonts w:ascii="Calibri" w:hAnsi="Calibri" w:cs="Calibri"/>
                <w:b w:val="0"/>
                <w:bCs w:val="0"/>
                <w:sz w:val="24"/>
                <w:szCs w:val="24"/>
              </w:rPr>
            </w:pPr>
            <w:r>
              <w:rPr>
                <w:rFonts w:ascii="Calibri" w:hAnsi="Calibri" w:cs="Calibri"/>
                <w:sz w:val="24"/>
                <w:szCs w:val="24"/>
              </w:rPr>
              <w:t>OWN</w:t>
            </w:r>
          </w:p>
        </w:tc>
        <w:tc>
          <w:tcPr>
            <w:tcW w:w="2126" w:type="dxa"/>
          </w:tcPr>
          <w:p w14:paraId="6D647F99" w14:textId="6271ED5E" w:rsidR="000620EB" w:rsidRPr="00F70C6B" w:rsidRDefault="00E3476D" w:rsidP="000620E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Owner</w:t>
            </w:r>
          </w:p>
        </w:tc>
        <w:tc>
          <w:tcPr>
            <w:tcW w:w="4394" w:type="dxa"/>
          </w:tcPr>
          <w:p w14:paraId="438006E5" w14:textId="3EA48FEE" w:rsidR="000620EB" w:rsidRPr="00F70C6B" w:rsidRDefault="00BF18FC" w:rsidP="000620E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F18FC">
              <w:rPr>
                <w:rFonts w:ascii="Calibri" w:hAnsi="Calibri" w:cs="Calibri"/>
                <w:sz w:val="24"/>
                <w:szCs w:val="24"/>
              </w:rPr>
              <w:t>Content Owner (profile, post, comment)</w:t>
            </w:r>
          </w:p>
        </w:tc>
      </w:tr>
      <w:tr w:rsidR="000620EB" w14:paraId="486B7B67" w14:textId="77777777" w:rsidTr="00BF18FC">
        <w:tc>
          <w:tcPr>
            <w:cnfStyle w:val="001000000000" w:firstRow="0" w:lastRow="0" w:firstColumn="1" w:lastColumn="0" w:oddVBand="0" w:evenVBand="0" w:oddHBand="0" w:evenHBand="0" w:firstRowFirstColumn="0" w:firstRowLastColumn="0" w:lastRowFirstColumn="0" w:lastRowLastColumn="0"/>
            <w:tcW w:w="1555" w:type="dxa"/>
          </w:tcPr>
          <w:p w14:paraId="3162A6A7" w14:textId="6FB8B4E1" w:rsidR="000620EB" w:rsidRPr="000E5223" w:rsidRDefault="000620EB" w:rsidP="000620EB">
            <w:pPr>
              <w:rPr>
                <w:rFonts w:ascii="Calibri" w:hAnsi="Calibri" w:cs="Calibri"/>
                <w:b w:val="0"/>
                <w:bCs w:val="0"/>
                <w:sz w:val="24"/>
                <w:szCs w:val="24"/>
              </w:rPr>
            </w:pPr>
            <w:r>
              <w:rPr>
                <w:rFonts w:ascii="Calibri" w:hAnsi="Calibri" w:cs="Calibri"/>
                <w:sz w:val="24"/>
                <w:szCs w:val="24"/>
              </w:rPr>
              <w:t>SM</w:t>
            </w:r>
          </w:p>
        </w:tc>
        <w:tc>
          <w:tcPr>
            <w:tcW w:w="2126" w:type="dxa"/>
          </w:tcPr>
          <w:p w14:paraId="30A0255E" w14:textId="6F776AFF" w:rsidR="000620EB" w:rsidRPr="00F70C6B" w:rsidRDefault="00E3476D" w:rsidP="000620E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System Manager</w:t>
            </w:r>
          </w:p>
        </w:tc>
        <w:tc>
          <w:tcPr>
            <w:tcW w:w="4394" w:type="dxa"/>
          </w:tcPr>
          <w:p w14:paraId="0AC652AE" w14:textId="0ABF8D18" w:rsidR="000620EB" w:rsidRPr="00F70C6B" w:rsidRDefault="00BF18FC" w:rsidP="000620E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F18FC">
              <w:rPr>
                <w:rFonts w:ascii="Calibri" w:hAnsi="Calibri" w:cs="Calibri"/>
                <w:sz w:val="24"/>
                <w:szCs w:val="24"/>
              </w:rPr>
              <w:t>System Managers</w:t>
            </w:r>
          </w:p>
        </w:tc>
      </w:tr>
    </w:tbl>
    <w:p w14:paraId="122996E9" w14:textId="77777777" w:rsidR="00DB5C34" w:rsidRDefault="00DB5C34" w:rsidP="0009614D"/>
    <w:p w14:paraId="64CBF62A" w14:textId="77777777" w:rsidR="00C51EE7" w:rsidRDefault="00C51EE7" w:rsidP="0009614D"/>
    <w:p w14:paraId="100A1921" w14:textId="7E3031FC" w:rsidR="00C51EE7" w:rsidRDefault="00C51EE7" w:rsidP="00C51EE7">
      <w:pPr>
        <w:rPr>
          <w:rFonts w:ascii="Calibri" w:hAnsi="Calibri" w:cs="Calibri"/>
          <w:b/>
          <w:bCs/>
          <w:sz w:val="32"/>
          <w:szCs w:val="32"/>
        </w:rPr>
      </w:pPr>
      <w:r>
        <w:rPr>
          <w:rFonts w:ascii="Calibri" w:hAnsi="Calibri" w:cs="Calibri"/>
          <w:b/>
          <w:bCs/>
          <w:sz w:val="32"/>
          <w:szCs w:val="32"/>
        </w:rPr>
        <w:t>7.3. OpenAI Specification</w:t>
      </w:r>
    </w:p>
    <w:p w14:paraId="3B92F2E1" w14:textId="77777777" w:rsidR="00C51EE7" w:rsidRDefault="00C51EE7" w:rsidP="00C51EE7">
      <w:pPr>
        <w:rPr>
          <w:rFonts w:ascii="Calibri" w:hAnsi="Calibri" w:cs="Calibri"/>
          <w:b/>
          <w:bCs/>
          <w:sz w:val="32"/>
          <w:szCs w:val="32"/>
        </w:rPr>
      </w:pPr>
    </w:p>
    <w:p w14:paraId="3372E766" w14:textId="77777777" w:rsidR="00C51EE7" w:rsidRDefault="00C51EE7" w:rsidP="00C51EE7">
      <w:pPr>
        <w:rPr>
          <w:rFonts w:ascii="Calibri" w:hAnsi="Calibri" w:cs="Calibri"/>
          <w:b/>
          <w:bCs/>
          <w:sz w:val="32"/>
          <w:szCs w:val="32"/>
        </w:rPr>
      </w:pPr>
    </w:p>
    <w:p w14:paraId="329ACE5C" w14:textId="77777777" w:rsidR="00C51EE7" w:rsidRDefault="00C51EE7" w:rsidP="00C51EE7">
      <w:pPr>
        <w:rPr>
          <w:rFonts w:ascii="Calibri" w:hAnsi="Calibri" w:cs="Calibri"/>
          <w:b/>
          <w:bCs/>
          <w:sz w:val="32"/>
          <w:szCs w:val="32"/>
        </w:rPr>
      </w:pPr>
    </w:p>
    <w:p w14:paraId="1887074C" w14:textId="01F93617" w:rsidR="00DB0230" w:rsidRDefault="00DB0230" w:rsidP="00DB0230">
      <w:pPr>
        <w:rPr>
          <w:rFonts w:ascii="Calibri" w:hAnsi="Calibri" w:cs="Calibri"/>
          <w:b/>
          <w:bCs/>
          <w:sz w:val="40"/>
          <w:szCs w:val="40"/>
        </w:rPr>
      </w:pPr>
      <w:r w:rsidRPr="00FC47DB">
        <w:rPr>
          <w:rFonts w:ascii="Calibri" w:hAnsi="Calibri" w:cs="Calibri"/>
          <w:b/>
          <w:bCs/>
          <w:sz w:val="40"/>
          <w:szCs w:val="40"/>
        </w:rPr>
        <w:lastRenderedPageBreak/>
        <w:t>A</w:t>
      </w:r>
      <w:r>
        <w:rPr>
          <w:rFonts w:ascii="Calibri" w:hAnsi="Calibri" w:cs="Calibri"/>
          <w:b/>
          <w:bCs/>
          <w:sz w:val="40"/>
          <w:szCs w:val="40"/>
        </w:rPr>
        <w:t>8</w:t>
      </w:r>
      <w:r w:rsidRPr="00FC47DB">
        <w:rPr>
          <w:rFonts w:ascii="Calibri" w:hAnsi="Calibri" w:cs="Calibri"/>
          <w:b/>
          <w:bCs/>
          <w:sz w:val="40"/>
          <w:szCs w:val="40"/>
        </w:rPr>
        <w:t xml:space="preserve">: </w:t>
      </w:r>
      <w:r>
        <w:rPr>
          <w:rFonts w:ascii="Calibri" w:hAnsi="Calibri" w:cs="Calibri"/>
          <w:b/>
          <w:bCs/>
          <w:sz w:val="40"/>
          <w:szCs w:val="40"/>
        </w:rPr>
        <w:t>Vertical prototype</w:t>
      </w:r>
    </w:p>
    <w:p w14:paraId="36CEC4AB" w14:textId="6DF38CC4" w:rsidR="00027A7C" w:rsidRDefault="00027A7C" w:rsidP="00027A7C">
      <w:pPr>
        <w:rPr>
          <w:rFonts w:ascii="Calibri" w:hAnsi="Calibri" w:cs="Calibri"/>
          <w:b/>
          <w:bCs/>
          <w:sz w:val="32"/>
          <w:szCs w:val="32"/>
        </w:rPr>
      </w:pPr>
      <w:r>
        <w:rPr>
          <w:rFonts w:ascii="Calibri" w:hAnsi="Calibri" w:cs="Calibri"/>
          <w:b/>
          <w:bCs/>
          <w:sz w:val="32"/>
          <w:szCs w:val="32"/>
        </w:rPr>
        <w:t>8.1. Implemented Features</w:t>
      </w:r>
    </w:p>
    <w:p w14:paraId="0CFA141A" w14:textId="41682F36" w:rsidR="00C51EE7" w:rsidRDefault="00012836" w:rsidP="0009614D">
      <w:pPr>
        <w:rPr>
          <w:rFonts w:ascii="Calibri" w:hAnsi="Calibri" w:cs="Calibri"/>
          <w:b/>
          <w:bCs/>
          <w:sz w:val="28"/>
          <w:szCs w:val="28"/>
        </w:rPr>
      </w:pPr>
      <w:r>
        <w:rPr>
          <w:rFonts w:ascii="Calibri" w:hAnsi="Calibri" w:cs="Calibri"/>
          <w:b/>
          <w:bCs/>
          <w:sz w:val="28"/>
          <w:szCs w:val="28"/>
        </w:rPr>
        <w:t xml:space="preserve">8.1.1. </w:t>
      </w:r>
      <w:r w:rsidR="00C23D06">
        <w:rPr>
          <w:rFonts w:ascii="Calibri" w:hAnsi="Calibri" w:cs="Calibri"/>
          <w:b/>
          <w:bCs/>
          <w:sz w:val="28"/>
          <w:szCs w:val="28"/>
        </w:rPr>
        <w:t>Implemented User Stories</w:t>
      </w:r>
    </w:p>
    <w:tbl>
      <w:tblPr>
        <w:tblStyle w:val="TabeladeGrelha1Clara"/>
        <w:tblW w:w="0" w:type="auto"/>
        <w:tblLook w:val="04A0" w:firstRow="1" w:lastRow="0" w:firstColumn="1" w:lastColumn="0" w:noHBand="0" w:noVBand="1"/>
      </w:tblPr>
      <w:tblGrid>
        <w:gridCol w:w="1136"/>
        <w:gridCol w:w="2261"/>
        <w:gridCol w:w="1134"/>
        <w:gridCol w:w="5925"/>
      </w:tblGrid>
      <w:tr w:rsidR="00513D0E" w14:paraId="4670AAB7" w14:textId="77777777" w:rsidTr="00513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 w:type="dxa"/>
          </w:tcPr>
          <w:p w14:paraId="6F440236" w14:textId="7C722EC3" w:rsidR="001A1AE2" w:rsidRPr="000E5223" w:rsidRDefault="005053D9" w:rsidP="00985EC0">
            <w:pPr>
              <w:rPr>
                <w:rFonts w:ascii="Calibri" w:hAnsi="Calibri" w:cs="Calibri"/>
                <w:sz w:val="24"/>
                <w:szCs w:val="24"/>
              </w:rPr>
            </w:pPr>
            <w:r>
              <w:rPr>
                <w:rFonts w:ascii="Calibri" w:hAnsi="Calibri" w:cs="Calibri"/>
                <w:sz w:val="24"/>
                <w:szCs w:val="24"/>
              </w:rPr>
              <w:t>Identifier</w:t>
            </w:r>
          </w:p>
        </w:tc>
        <w:tc>
          <w:tcPr>
            <w:tcW w:w="2261" w:type="dxa"/>
          </w:tcPr>
          <w:p w14:paraId="1F15D2A5" w14:textId="5FAD07A7" w:rsidR="001A1AE2" w:rsidRPr="000E5223" w:rsidRDefault="005053D9"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Name</w:t>
            </w:r>
          </w:p>
        </w:tc>
        <w:tc>
          <w:tcPr>
            <w:tcW w:w="1134" w:type="dxa"/>
          </w:tcPr>
          <w:p w14:paraId="233ED5B1" w14:textId="4E3C100A" w:rsidR="001A1AE2" w:rsidRPr="000E5223" w:rsidRDefault="005053D9"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Priority</w:t>
            </w:r>
          </w:p>
        </w:tc>
        <w:tc>
          <w:tcPr>
            <w:tcW w:w="5925" w:type="dxa"/>
          </w:tcPr>
          <w:p w14:paraId="3C98A14C" w14:textId="58207177" w:rsidR="001A1AE2" w:rsidRPr="000E5223" w:rsidRDefault="005053D9"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Description</w:t>
            </w:r>
          </w:p>
        </w:tc>
      </w:tr>
      <w:tr w:rsidR="00513D0E" w14:paraId="54328D02" w14:textId="77777777" w:rsidTr="00513D0E">
        <w:tc>
          <w:tcPr>
            <w:cnfStyle w:val="001000000000" w:firstRow="0" w:lastRow="0" w:firstColumn="1" w:lastColumn="0" w:oddVBand="0" w:evenVBand="0" w:oddHBand="0" w:evenHBand="0" w:firstRowFirstColumn="0" w:firstRowLastColumn="0" w:lastRowFirstColumn="0" w:lastRowLastColumn="0"/>
            <w:tcW w:w="1136" w:type="dxa"/>
          </w:tcPr>
          <w:p w14:paraId="6B51FA9B" w14:textId="4BFC0E20" w:rsidR="001A1AE2" w:rsidRPr="000E5223" w:rsidRDefault="005053D9" w:rsidP="00C3190B">
            <w:pPr>
              <w:jc w:val="center"/>
              <w:rPr>
                <w:rFonts w:ascii="Calibri" w:hAnsi="Calibri" w:cs="Calibri"/>
                <w:b w:val="0"/>
                <w:bCs w:val="0"/>
                <w:sz w:val="24"/>
                <w:szCs w:val="24"/>
              </w:rPr>
            </w:pPr>
            <w:r>
              <w:rPr>
                <w:rFonts w:ascii="Calibri" w:hAnsi="Calibri" w:cs="Calibri"/>
                <w:b w:val="0"/>
                <w:bCs w:val="0"/>
                <w:sz w:val="24"/>
                <w:szCs w:val="24"/>
              </w:rPr>
              <w:t>US101</w:t>
            </w:r>
          </w:p>
        </w:tc>
        <w:tc>
          <w:tcPr>
            <w:tcW w:w="2261" w:type="dxa"/>
          </w:tcPr>
          <w:p w14:paraId="4307FB21" w14:textId="69EF2016" w:rsidR="001A1AE2" w:rsidRPr="00F70C6B" w:rsidRDefault="009E3DA0" w:rsidP="00C3190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E3DA0">
              <w:rPr>
                <w:rFonts w:ascii="Calibri" w:hAnsi="Calibri" w:cs="Calibri"/>
                <w:sz w:val="24"/>
                <w:szCs w:val="24"/>
              </w:rPr>
              <w:t>View Top News Feed</w:t>
            </w:r>
          </w:p>
        </w:tc>
        <w:tc>
          <w:tcPr>
            <w:tcW w:w="1134" w:type="dxa"/>
          </w:tcPr>
          <w:p w14:paraId="2439ED58" w14:textId="6F7AA84F" w:rsidR="001A1AE2" w:rsidRPr="00F70C6B" w:rsidRDefault="00C3190B" w:rsidP="00C3190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High</w:t>
            </w:r>
          </w:p>
        </w:tc>
        <w:tc>
          <w:tcPr>
            <w:tcW w:w="5925" w:type="dxa"/>
          </w:tcPr>
          <w:p w14:paraId="5D52FFF7" w14:textId="47C09E2C" w:rsidR="001A1AE2" w:rsidRPr="00F70C6B" w:rsidRDefault="00925EC8"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25EC8">
              <w:rPr>
                <w:rFonts w:ascii="Calibri" w:hAnsi="Calibri" w:cs="Calibri"/>
                <w:sz w:val="24"/>
                <w:szCs w:val="24"/>
              </w:rPr>
              <w:t>As a User, I want to view a feed of top news, so I can quickly access the most relevant or popular articles.</w:t>
            </w:r>
          </w:p>
        </w:tc>
      </w:tr>
      <w:tr w:rsidR="00513D0E" w14:paraId="4E13ADA4" w14:textId="77777777" w:rsidTr="00513D0E">
        <w:tc>
          <w:tcPr>
            <w:cnfStyle w:val="001000000000" w:firstRow="0" w:lastRow="0" w:firstColumn="1" w:lastColumn="0" w:oddVBand="0" w:evenVBand="0" w:oddHBand="0" w:evenHBand="0" w:firstRowFirstColumn="0" w:firstRowLastColumn="0" w:lastRowFirstColumn="0" w:lastRowLastColumn="0"/>
            <w:tcW w:w="1136" w:type="dxa"/>
          </w:tcPr>
          <w:p w14:paraId="32585D3E" w14:textId="7357CE38" w:rsidR="00C3190B" w:rsidRPr="000E5223" w:rsidRDefault="00C3190B" w:rsidP="00C3190B">
            <w:pPr>
              <w:jc w:val="center"/>
              <w:rPr>
                <w:rFonts w:ascii="Calibri" w:hAnsi="Calibri" w:cs="Calibri"/>
                <w:b w:val="0"/>
                <w:bCs w:val="0"/>
                <w:sz w:val="24"/>
                <w:szCs w:val="24"/>
              </w:rPr>
            </w:pPr>
            <w:r>
              <w:rPr>
                <w:rFonts w:ascii="Calibri" w:hAnsi="Calibri" w:cs="Calibri"/>
                <w:b w:val="0"/>
                <w:bCs w:val="0"/>
                <w:sz w:val="24"/>
                <w:szCs w:val="24"/>
              </w:rPr>
              <w:t>US102</w:t>
            </w:r>
          </w:p>
        </w:tc>
        <w:tc>
          <w:tcPr>
            <w:tcW w:w="2261" w:type="dxa"/>
          </w:tcPr>
          <w:p w14:paraId="02FDF35C" w14:textId="21AF988B" w:rsidR="00C3190B" w:rsidRPr="00F70C6B" w:rsidRDefault="00C3190B" w:rsidP="00C3190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E3DA0">
              <w:rPr>
                <w:rFonts w:ascii="Calibri" w:hAnsi="Calibri" w:cs="Calibri"/>
                <w:sz w:val="24"/>
                <w:szCs w:val="24"/>
              </w:rPr>
              <w:t>View Recent News Feed</w:t>
            </w:r>
          </w:p>
        </w:tc>
        <w:tc>
          <w:tcPr>
            <w:tcW w:w="1134" w:type="dxa"/>
          </w:tcPr>
          <w:p w14:paraId="636DD01C" w14:textId="1EA9FB32" w:rsidR="00C3190B" w:rsidRPr="00F70C6B" w:rsidRDefault="00C3190B" w:rsidP="00C3190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10A95">
              <w:rPr>
                <w:rFonts w:ascii="Calibri" w:hAnsi="Calibri" w:cs="Calibri"/>
                <w:sz w:val="24"/>
                <w:szCs w:val="24"/>
              </w:rPr>
              <w:t>High</w:t>
            </w:r>
          </w:p>
        </w:tc>
        <w:tc>
          <w:tcPr>
            <w:tcW w:w="5925" w:type="dxa"/>
          </w:tcPr>
          <w:p w14:paraId="06D5AB27" w14:textId="6C426E33" w:rsidR="00C3190B" w:rsidRPr="00F70C6B" w:rsidRDefault="00925EC8" w:rsidP="00C3190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25EC8">
              <w:rPr>
                <w:rFonts w:ascii="Calibri" w:hAnsi="Calibri" w:cs="Calibri"/>
                <w:sz w:val="24"/>
                <w:szCs w:val="24"/>
              </w:rPr>
              <w:t>As a User, I want to view a feed with the latest news, so that I can keep up with the latest updates and news.</w:t>
            </w:r>
          </w:p>
        </w:tc>
      </w:tr>
      <w:tr w:rsidR="00513D0E" w14:paraId="48029004" w14:textId="77777777" w:rsidTr="00513D0E">
        <w:tc>
          <w:tcPr>
            <w:cnfStyle w:val="001000000000" w:firstRow="0" w:lastRow="0" w:firstColumn="1" w:lastColumn="0" w:oddVBand="0" w:evenVBand="0" w:oddHBand="0" w:evenHBand="0" w:firstRowFirstColumn="0" w:firstRowLastColumn="0" w:lastRowFirstColumn="0" w:lastRowLastColumn="0"/>
            <w:tcW w:w="1136" w:type="dxa"/>
          </w:tcPr>
          <w:p w14:paraId="63F94870" w14:textId="50692D1F" w:rsidR="00C3190B" w:rsidRPr="000E5223" w:rsidRDefault="00C3190B" w:rsidP="00C3190B">
            <w:pPr>
              <w:jc w:val="center"/>
              <w:rPr>
                <w:rFonts w:ascii="Calibri" w:hAnsi="Calibri" w:cs="Calibri"/>
                <w:b w:val="0"/>
                <w:bCs w:val="0"/>
                <w:sz w:val="24"/>
                <w:szCs w:val="24"/>
              </w:rPr>
            </w:pPr>
            <w:r>
              <w:rPr>
                <w:rFonts w:ascii="Calibri" w:hAnsi="Calibri" w:cs="Calibri"/>
                <w:b w:val="0"/>
                <w:bCs w:val="0"/>
                <w:sz w:val="24"/>
                <w:szCs w:val="24"/>
              </w:rPr>
              <w:t>US103</w:t>
            </w:r>
          </w:p>
        </w:tc>
        <w:tc>
          <w:tcPr>
            <w:tcW w:w="2261" w:type="dxa"/>
          </w:tcPr>
          <w:p w14:paraId="6D5CE50C" w14:textId="474B9122" w:rsidR="00C3190B" w:rsidRPr="00F70C6B" w:rsidRDefault="00C3190B" w:rsidP="00C3190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E3DA0">
              <w:rPr>
                <w:rFonts w:ascii="Calibri" w:hAnsi="Calibri" w:cs="Calibri"/>
                <w:sz w:val="24"/>
                <w:szCs w:val="24"/>
              </w:rPr>
              <w:t>View News Item</w:t>
            </w:r>
          </w:p>
        </w:tc>
        <w:tc>
          <w:tcPr>
            <w:tcW w:w="1134" w:type="dxa"/>
          </w:tcPr>
          <w:p w14:paraId="1FCC00F0" w14:textId="4AF01DEF" w:rsidR="00C3190B" w:rsidRPr="00F70C6B" w:rsidRDefault="00C3190B" w:rsidP="00C3190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10A95">
              <w:rPr>
                <w:rFonts w:ascii="Calibri" w:hAnsi="Calibri" w:cs="Calibri"/>
                <w:sz w:val="24"/>
                <w:szCs w:val="24"/>
              </w:rPr>
              <w:t>High</w:t>
            </w:r>
          </w:p>
        </w:tc>
        <w:tc>
          <w:tcPr>
            <w:tcW w:w="5925" w:type="dxa"/>
          </w:tcPr>
          <w:p w14:paraId="704CA929" w14:textId="4324C28A" w:rsidR="00C3190B" w:rsidRPr="00F70C6B" w:rsidRDefault="00925EC8" w:rsidP="00C3190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25EC8">
              <w:rPr>
                <w:rFonts w:ascii="Calibri" w:hAnsi="Calibri" w:cs="Calibri"/>
                <w:sz w:val="24"/>
                <w:szCs w:val="24"/>
              </w:rPr>
              <w:t>As a User, I want to view the full content of a news item, so that I can read the story in detail.</w:t>
            </w:r>
          </w:p>
        </w:tc>
      </w:tr>
      <w:tr w:rsidR="00513D0E" w14:paraId="7FEE7E7E" w14:textId="77777777" w:rsidTr="00513D0E">
        <w:tc>
          <w:tcPr>
            <w:cnfStyle w:val="001000000000" w:firstRow="0" w:lastRow="0" w:firstColumn="1" w:lastColumn="0" w:oddVBand="0" w:evenVBand="0" w:oddHBand="0" w:evenHBand="0" w:firstRowFirstColumn="0" w:firstRowLastColumn="0" w:lastRowFirstColumn="0" w:lastRowLastColumn="0"/>
            <w:tcW w:w="1136" w:type="dxa"/>
          </w:tcPr>
          <w:p w14:paraId="255BC8B0" w14:textId="1EE23984" w:rsidR="00C3190B" w:rsidRPr="000E5223" w:rsidRDefault="00C3190B" w:rsidP="00C3190B">
            <w:pPr>
              <w:jc w:val="center"/>
              <w:rPr>
                <w:rFonts w:ascii="Calibri" w:hAnsi="Calibri" w:cs="Calibri"/>
                <w:b w:val="0"/>
                <w:bCs w:val="0"/>
                <w:sz w:val="24"/>
                <w:szCs w:val="24"/>
              </w:rPr>
            </w:pPr>
            <w:r>
              <w:rPr>
                <w:rFonts w:ascii="Calibri" w:hAnsi="Calibri" w:cs="Calibri"/>
                <w:b w:val="0"/>
                <w:bCs w:val="0"/>
                <w:sz w:val="24"/>
                <w:szCs w:val="24"/>
              </w:rPr>
              <w:t>US104</w:t>
            </w:r>
          </w:p>
        </w:tc>
        <w:tc>
          <w:tcPr>
            <w:tcW w:w="2261" w:type="dxa"/>
          </w:tcPr>
          <w:p w14:paraId="4D2EDC9B" w14:textId="2AADDC33" w:rsidR="00C3190B" w:rsidRPr="00F70C6B" w:rsidRDefault="00C3190B" w:rsidP="00C3190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E3DA0">
              <w:rPr>
                <w:rFonts w:ascii="Calibri" w:hAnsi="Calibri" w:cs="Calibri"/>
                <w:sz w:val="24"/>
                <w:szCs w:val="24"/>
              </w:rPr>
              <w:t>View News Item Comments</w:t>
            </w:r>
          </w:p>
        </w:tc>
        <w:tc>
          <w:tcPr>
            <w:tcW w:w="1134" w:type="dxa"/>
          </w:tcPr>
          <w:p w14:paraId="19D209E4" w14:textId="75EE3C2F" w:rsidR="00C3190B" w:rsidRPr="00F70C6B" w:rsidRDefault="00C3190B" w:rsidP="00C3190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10A95">
              <w:rPr>
                <w:rFonts w:ascii="Calibri" w:hAnsi="Calibri" w:cs="Calibri"/>
                <w:sz w:val="24"/>
                <w:szCs w:val="24"/>
              </w:rPr>
              <w:t>High</w:t>
            </w:r>
          </w:p>
        </w:tc>
        <w:tc>
          <w:tcPr>
            <w:tcW w:w="5925" w:type="dxa"/>
          </w:tcPr>
          <w:p w14:paraId="29D232AA" w14:textId="7BD6D904" w:rsidR="00C3190B" w:rsidRPr="00F70C6B" w:rsidRDefault="00925EC8" w:rsidP="00C3190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25EC8">
              <w:rPr>
                <w:rFonts w:ascii="Calibri" w:hAnsi="Calibri" w:cs="Calibri"/>
                <w:sz w:val="24"/>
                <w:szCs w:val="24"/>
              </w:rPr>
              <w:t>As a User, I want to view other users comments on a news story, so that I can see their opinions and interact with the content more fully.</w:t>
            </w:r>
          </w:p>
        </w:tc>
      </w:tr>
      <w:tr w:rsidR="00513D0E" w14:paraId="020AC4D4" w14:textId="77777777" w:rsidTr="00513D0E">
        <w:tc>
          <w:tcPr>
            <w:cnfStyle w:val="001000000000" w:firstRow="0" w:lastRow="0" w:firstColumn="1" w:lastColumn="0" w:oddVBand="0" w:evenVBand="0" w:oddHBand="0" w:evenHBand="0" w:firstRowFirstColumn="0" w:firstRowLastColumn="0" w:lastRowFirstColumn="0" w:lastRowLastColumn="0"/>
            <w:tcW w:w="1136" w:type="dxa"/>
          </w:tcPr>
          <w:p w14:paraId="7B77A6B3" w14:textId="3084F4E3" w:rsidR="00C3190B" w:rsidRPr="000E5223" w:rsidRDefault="00C3190B" w:rsidP="00C3190B">
            <w:pPr>
              <w:jc w:val="center"/>
              <w:rPr>
                <w:rFonts w:ascii="Calibri" w:hAnsi="Calibri" w:cs="Calibri"/>
                <w:b w:val="0"/>
                <w:bCs w:val="0"/>
                <w:sz w:val="24"/>
                <w:szCs w:val="24"/>
              </w:rPr>
            </w:pPr>
            <w:r>
              <w:rPr>
                <w:rFonts w:ascii="Calibri" w:hAnsi="Calibri" w:cs="Calibri"/>
                <w:b w:val="0"/>
                <w:bCs w:val="0"/>
                <w:sz w:val="24"/>
                <w:szCs w:val="24"/>
              </w:rPr>
              <w:t>US105</w:t>
            </w:r>
          </w:p>
        </w:tc>
        <w:tc>
          <w:tcPr>
            <w:tcW w:w="2261" w:type="dxa"/>
          </w:tcPr>
          <w:p w14:paraId="384315D7" w14:textId="1561CE26" w:rsidR="00C3190B" w:rsidRPr="00F70C6B" w:rsidRDefault="00C3190B" w:rsidP="00C3190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E3DA0">
              <w:rPr>
                <w:rFonts w:ascii="Calibri" w:hAnsi="Calibri" w:cs="Calibri"/>
                <w:sz w:val="24"/>
                <w:szCs w:val="24"/>
              </w:rPr>
              <w:t>Search for News Items and Comments</w:t>
            </w:r>
          </w:p>
        </w:tc>
        <w:tc>
          <w:tcPr>
            <w:tcW w:w="1134" w:type="dxa"/>
          </w:tcPr>
          <w:p w14:paraId="00A9B9D8" w14:textId="2691B09D" w:rsidR="00C3190B" w:rsidRPr="00F70C6B" w:rsidRDefault="00C3190B" w:rsidP="00C3190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10A95">
              <w:rPr>
                <w:rFonts w:ascii="Calibri" w:hAnsi="Calibri" w:cs="Calibri"/>
                <w:sz w:val="24"/>
                <w:szCs w:val="24"/>
              </w:rPr>
              <w:t>High</w:t>
            </w:r>
          </w:p>
        </w:tc>
        <w:tc>
          <w:tcPr>
            <w:tcW w:w="5925" w:type="dxa"/>
          </w:tcPr>
          <w:p w14:paraId="0A4B33B1" w14:textId="14FE3863" w:rsidR="00C3190B" w:rsidRPr="00F70C6B" w:rsidRDefault="00925EC8" w:rsidP="00C3190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25EC8">
              <w:rPr>
                <w:rFonts w:ascii="Calibri" w:hAnsi="Calibri" w:cs="Calibri"/>
                <w:sz w:val="24"/>
                <w:szCs w:val="24"/>
              </w:rPr>
              <w:t>As a User, I want to search for news and reviews, so I can find specific information or topics of interest.</w:t>
            </w:r>
          </w:p>
        </w:tc>
      </w:tr>
      <w:tr w:rsidR="00513D0E" w14:paraId="69BC02B3" w14:textId="77777777" w:rsidTr="00513D0E">
        <w:tc>
          <w:tcPr>
            <w:cnfStyle w:val="001000000000" w:firstRow="0" w:lastRow="0" w:firstColumn="1" w:lastColumn="0" w:oddVBand="0" w:evenVBand="0" w:oddHBand="0" w:evenHBand="0" w:firstRowFirstColumn="0" w:firstRowLastColumn="0" w:lastRowFirstColumn="0" w:lastRowLastColumn="0"/>
            <w:tcW w:w="1136" w:type="dxa"/>
          </w:tcPr>
          <w:p w14:paraId="722DA87B" w14:textId="5173FE73" w:rsidR="00C3190B" w:rsidRPr="000E5223" w:rsidRDefault="00C3190B" w:rsidP="00C3190B">
            <w:pPr>
              <w:jc w:val="center"/>
              <w:rPr>
                <w:rFonts w:ascii="Calibri" w:hAnsi="Calibri" w:cs="Calibri"/>
                <w:b w:val="0"/>
                <w:bCs w:val="0"/>
                <w:sz w:val="24"/>
                <w:szCs w:val="24"/>
              </w:rPr>
            </w:pPr>
            <w:r>
              <w:rPr>
                <w:rFonts w:ascii="Calibri" w:hAnsi="Calibri" w:cs="Calibri"/>
                <w:b w:val="0"/>
                <w:bCs w:val="0"/>
                <w:sz w:val="24"/>
                <w:szCs w:val="24"/>
              </w:rPr>
              <w:t>US202</w:t>
            </w:r>
          </w:p>
        </w:tc>
        <w:tc>
          <w:tcPr>
            <w:tcW w:w="2261" w:type="dxa"/>
          </w:tcPr>
          <w:p w14:paraId="5CA5665D" w14:textId="59E42D86" w:rsidR="00C3190B" w:rsidRPr="00F70C6B" w:rsidRDefault="00C3190B" w:rsidP="00C3190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543C8">
              <w:rPr>
                <w:rFonts w:ascii="Calibri" w:hAnsi="Calibri" w:cs="Calibri"/>
                <w:sz w:val="24"/>
                <w:szCs w:val="24"/>
              </w:rPr>
              <w:t>View News Item Details</w:t>
            </w:r>
          </w:p>
        </w:tc>
        <w:tc>
          <w:tcPr>
            <w:tcW w:w="1134" w:type="dxa"/>
          </w:tcPr>
          <w:p w14:paraId="5054F7B1" w14:textId="03E19F98" w:rsidR="00C3190B" w:rsidRPr="00F70C6B" w:rsidRDefault="00C3190B" w:rsidP="00C3190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10A95">
              <w:rPr>
                <w:rFonts w:ascii="Calibri" w:hAnsi="Calibri" w:cs="Calibri"/>
                <w:sz w:val="24"/>
                <w:szCs w:val="24"/>
              </w:rPr>
              <w:t>High</w:t>
            </w:r>
          </w:p>
        </w:tc>
        <w:tc>
          <w:tcPr>
            <w:tcW w:w="5925" w:type="dxa"/>
          </w:tcPr>
          <w:p w14:paraId="66AF2F71" w14:textId="4AB4C850" w:rsidR="00C3190B" w:rsidRPr="00F70C6B" w:rsidRDefault="00925EC8" w:rsidP="00C3190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25EC8">
              <w:rPr>
                <w:rFonts w:ascii="Calibri" w:hAnsi="Calibri" w:cs="Calibri"/>
                <w:sz w:val="24"/>
                <w:szCs w:val="24"/>
              </w:rPr>
              <w:t>As an Authenticated User, I want to view the full details of a news item, so that I can get more information about the author, publication date, votes, and other metadata.</w:t>
            </w:r>
          </w:p>
        </w:tc>
      </w:tr>
      <w:tr w:rsidR="00513D0E" w14:paraId="7BEBC282" w14:textId="77777777" w:rsidTr="00513D0E">
        <w:tc>
          <w:tcPr>
            <w:cnfStyle w:val="001000000000" w:firstRow="0" w:lastRow="0" w:firstColumn="1" w:lastColumn="0" w:oddVBand="0" w:evenVBand="0" w:oddHBand="0" w:evenHBand="0" w:firstRowFirstColumn="0" w:firstRowLastColumn="0" w:lastRowFirstColumn="0" w:lastRowLastColumn="0"/>
            <w:tcW w:w="1136" w:type="dxa"/>
          </w:tcPr>
          <w:p w14:paraId="6CC08882" w14:textId="341D07FC" w:rsidR="00C3190B" w:rsidRPr="000E5223" w:rsidRDefault="00C3190B" w:rsidP="00C3190B">
            <w:pPr>
              <w:jc w:val="center"/>
              <w:rPr>
                <w:rFonts w:ascii="Calibri" w:hAnsi="Calibri" w:cs="Calibri"/>
                <w:b w:val="0"/>
                <w:bCs w:val="0"/>
                <w:sz w:val="24"/>
                <w:szCs w:val="24"/>
              </w:rPr>
            </w:pPr>
            <w:r>
              <w:rPr>
                <w:rFonts w:ascii="Calibri" w:hAnsi="Calibri" w:cs="Calibri"/>
                <w:b w:val="0"/>
                <w:bCs w:val="0"/>
                <w:sz w:val="24"/>
                <w:szCs w:val="24"/>
              </w:rPr>
              <w:t>US203</w:t>
            </w:r>
          </w:p>
        </w:tc>
        <w:tc>
          <w:tcPr>
            <w:tcW w:w="2261" w:type="dxa"/>
          </w:tcPr>
          <w:p w14:paraId="3141CA41" w14:textId="6A08F17E" w:rsidR="00C3190B" w:rsidRPr="00F70C6B" w:rsidRDefault="00C3190B" w:rsidP="00C3190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543C8">
              <w:rPr>
                <w:rFonts w:ascii="Calibri" w:hAnsi="Calibri" w:cs="Calibri"/>
                <w:sz w:val="24"/>
                <w:szCs w:val="24"/>
              </w:rPr>
              <w:t>View Comment Details</w:t>
            </w:r>
          </w:p>
        </w:tc>
        <w:tc>
          <w:tcPr>
            <w:tcW w:w="1134" w:type="dxa"/>
          </w:tcPr>
          <w:p w14:paraId="43F8F029" w14:textId="7D086C4E" w:rsidR="00C3190B" w:rsidRPr="00F70C6B" w:rsidRDefault="00C3190B" w:rsidP="00C3190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10A95">
              <w:rPr>
                <w:rFonts w:ascii="Calibri" w:hAnsi="Calibri" w:cs="Calibri"/>
                <w:sz w:val="24"/>
                <w:szCs w:val="24"/>
              </w:rPr>
              <w:t>High</w:t>
            </w:r>
          </w:p>
        </w:tc>
        <w:tc>
          <w:tcPr>
            <w:tcW w:w="5925" w:type="dxa"/>
          </w:tcPr>
          <w:p w14:paraId="402238D9" w14:textId="42321C9A" w:rsidR="00C3190B" w:rsidRPr="00F70C6B" w:rsidRDefault="00925EC8" w:rsidP="00C3190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25EC8">
              <w:rPr>
                <w:rFonts w:ascii="Calibri" w:hAnsi="Calibri" w:cs="Calibri"/>
                <w:sz w:val="24"/>
                <w:szCs w:val="24"/>
              </w:rPr>
              <w:t>As an Authenticated User, I want to view the full details of a comment on a news item, so that I can know who made the comment, when it was posted, and how many votes it has received.</w:t>
            </w:r>
          </w:p>
        </w:tc>
      </w:tr>
      <w:tr w:rsidR="00513D0E" w14:paraId="34BFAD75" w14:textId="77777777" w:rsidTr="00513D0E">
        <w:tc>
          <w:tcPr>
            <w:cnfStyle w:val="001000000000" w:firstRow="0" w:lastRow="0" w:firstColumn="1" w:lastColumn="0" w:oddVBand="0" w:evenVBand="0" w:oddHBand="0" w:evenHBand="0" w:firstRowFirstColumn="0" w:firstRowLastColumn="0" w:lastRowFirstColumn="0" w:lastRowLastColumn="0"/>
            <w:tcW w:w="1136" w:type="dxa"/>
          </w:tcPr>
          <w:p w14:paraId="1E91E1BA" w14:textId="0550E98C" w:rsidR="00C3190B" w:rsidRPr="000E5223" w:rsidRDefault="00C3190B" w:rsidP="00C3190B">
            <w:pPr>
              <w:jc w:val="center"/>
              <w:rPr>
                <w:rFonts w:ascii="Calibri" w:hAnsi="Calibri" w:cs="Calibri"/>
                <w:b w:val="0"/>
                <w:bCs w:val="0"/>
                <w:sz w:val="24"/>
                <w:szCs w:val="24"/>
              </w:rPr>
            </w:pPr>
            <w:r>
              <w:rPr>
                <w:rFonts w:ascii="Calibri" w:hAnsi="Calibri" w:cs="Calibri"/>
                <w:b w:val="0"/>
                <w:bCs w:val="0"/>
                <w:sz w:val="24"/>
                <w:szCs w:val="24"/>
              </w:rPr>
              <w:t>US204</w:t>
            </w:r>
          </w:p>
        </w:tc>
        <w:tc>
          <w:tcPr>
            <w:tcW w:w="2261" w:type="dxa"/>
          </w:tcPr>
          <w:p w14:paraId="5D8D50A5" w14:textId="37A98496" w:rsidR="00C3190B" w:rsidRPr="00F70C6B" w:rsidRDefault="00C3190B" w:rsidP="00C3190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543C8">
              <w:rPr>
                <w:rFonts w:ascii="Calibri" w:hAnsi="Calibri" w:cs="Calibri"/>
                <w:sz w:val="24"/>
                <w:szCs w:val="24"/>
              </w:rPr>
              <w:t>Create News Item</w:t>
            </w:r>
          </w:p>
        </w:tc>
        <w:tc>
          <w:tcPr>
            <w:tcW w:w="1134" w:type="dxa"/>
          </w:tcPr>
          <w:p w14:paraId="115BAD00" w14:textId="11E91189" w:rsidR="00C3190B" w:rsidRPr="00F70C6B" w:rsidRDefault="00C3190B" w:rsidP="00C3190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10A95">
              <w:rPr>
                <w:rFonts w:ascii="Calibri" w:hAnsi="Calibri" w:cs="Calibri"/>
                <w:sz w:val="24"/>
                <w:szCs w:val="24"/>
              </w:rPr>
              <w:t>High</w:t>
            </w:r>
          </w:p>
        </w:tc>
        <w:tc>
          <w:tcPr>
            <w:tcW w:w="5925" w:type="dxa"/>
          </w:tcPr>
          <w:p w14:paraId="0508916D" w14:textId="2A169865" w:rsidR="00C3190B" w:rsidRPr="00F70C6B" w:rsidRDefault="00925EC8" w:rsidP="00C3190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25EC8">
              <w:rPr>
                <w:rFonts w:ascii="Calibri" w:hAnsi="Calibri" w:cs="Calibri"/>
                <w:sz w:val="24"/>
                <w:szCs w:val="24"/>
              </w:rPr>
              <w:t>As an Authenticated User, I want to create and publish a news item, so that I can share relevant information or content with other users.</w:t>
            </w:r>
          </w:p>
        </w:tc>
      </w:tr>
      <w:tr w:rsidR="00513D0E" w14:paraId="0A8A4A3A" w14:textId="77777777" w:rsidTr="00513D0E">
        <w:tc>
          <w:tcPr>
            <w:cnfStyle w:val="001000000000" w:firstRow="0" w:lastRow="0" w:firstColumn="1" w:lastColumn="0" w:oddVBand="0" w:evenVBand="0" w:oddHBand="0" w:evenHBand="0" w:firstRowFirstColumn="0" w:firstRowLastColumn="0" w:lastRowFirstColumn="0" w:lastRowLastColumn="0"/>
            <w:tcW w:w="1136" w:type="dxa"/>
          </w:tcPr>
          <w:p w14:paraId="386E3773" w14:textId="3903A4F1" w:rsidR="00C3190B" w:rsidRPr="000E5223" w:rsidRDefault="00C3190B" w:rsidP="00C3190B">
            <w:pPr>
              <w:jc w:val="center"/>
              <w:rPr>
                <w:rFonts w:ascii="Calibri" w:hAnsi="Calibri" w:cs="Calibri"/>
                <w:b w:val="0"/>
                <w:bCs w:val="0"/>
                <w:sz w:val="24"/>
                <w:szCs w:val="24"/>
              </w:rPr>
            </w:pPr>
            <w:r>
              <w:rPr>
                <w:rFonts w:ascii="Calibri" w:hAnsi="Calibri" w:cs="Calibri"/>
                <w:b w:val="0"/>
                <w:bCs w:val="0"/>
                <w:sz w:val="24"/>
                <w:szCs w:val="24"/>
              </w:rPr>
              <w:t>US205</w:t>
            </w:r>
          </w:p>
        </w:tc>
        <w:tc>
          <w:tcPr>
            <w:tcW w:w="2261" w:type="dxa"/>
          </w:tcPr>
          <w:p w14:paraId="7751F75D" w14:textId="710461A2" w:rsidR="00C3190B" w:rsidRPr="00F70C6B" w:rsidRDefault="00C3190B" w:rsidP="00C3190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543C8">
              <w:rPr>
                <w:rFonts w:ascii="Calibri" w:hAnsi="Calibri" w:cs="Calibri"/>
                <w:sz w:val="24"/>
                <w:szCs w:val="24"/>
              </w:rPr>
              <w:t>Vote on News Item</w:t>
            </w:r>
          </w:p>
        </w:tc>
        <w:tc>
          <w:tcPr>
            <w:tcW w:w="1134" w:type="dxa"/>
          </w:tcPr>
          <w:p w14:paraId="1E8B9AA8" w14:textId="37B7D091" w:rsidR="00C3190B" w:rsidRPr="00F70C6B" w:rsidRDefault="00C3190B" w:rsidP="00C3190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10A95">
              <w:rPr>
                <w:rFonts w:ascii="Calibri" w:hAnsi="Calibri" w:cs="Calibri"/>
                <w:sz w:val="24"/>
                <w:szCs w:val="24"/>
              </w:rPr>
              <w:t>High</w:t>
            </w:r>
          </w:p>
        </w:tc>
        <w:tc>
          <w:tcPr>
            <w:tcW w:w="5925" w:type="dxa"/>
          </w:tcPr>
          <w:p w14:paraId="6CB8D9D9" w14:textId="03A67E73" w:rsidR="00C3190B" w:rsidRPr="00F70C6B" w:rsidRDefault="00925EC8" w:rsidP="00C3190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25EC8">
              <w:rPr>
                <w:rFonts w:ascii="Calibri" w:hAnsi="Calibri" w:cs="Calibri"/>
                <w:sz w:val="24"/>
                <w:szCs w:val="24"/>
              </w:rPr>
              <w:t>As an Authenticated User, I want to be able to vote on news items so that I can express my opinion about the content and influence its visibility.</w:t>
            </w:r>
          </w:p>
        </w:tc>
      </w:tr>
      <w:tr w:rsidR="00513D0E" w14:paraId="64F199DB" w14:textId="77777777" w:rsidTr="00513D0E">
        <w:tc>
          <w:tcPr>
            <w:cnfStyle w:val="001000000000" w:firstRow="0" w:lastRow="0" w:firstColumn="1" w:lastColumn="0" w:oddVBand="0" w:evenVBand="0" w:oddHBand="0" w:evenHBand="0" w:firstRowFirstColumn="0" w:firstRowLastColumn="0" w:lastRowFirstColumn="0" w:lastRowLastColumn="0"/>
            <w:tcW w:w="1136" w:type="dxa"/>
          </w:tcPr>
          <w:p w14:paraId="764E583A" w14:textId="2F3DFB45" w:rsidR="00C3190B" w:rsidRPr="000E5223" w:rsidRDefault="00C3190B" w:rsidP="00C3190B">
            <w:pPr>
              <w:jc w:val="center"/>
              <w:rPr>
                <w:rFonts w:ascii="Calibri" w:hAnsi="Calibri" w:cs="Calibri"/>
                <w:b w:val="0"/>
                <w:bCs w:val="0"/>
                <w:sz w:val="24"/>
                <w:szCs w:val="24"/>
              </w:rPr>
            </w:pPr>
            <w:r>
              <w:rPr>
                <w:rFonts w:ascii="Calibri" w:hAnsi="Calibri" w:cs="Calibri"/>
                <w:b w:val="0"/>
                <w:bCs w:val="0"/>
                <w:sz w:val="24"/>
                <w:szCs w:val="24"/>
              </w:rPr>
              <w:t>US207</w:t>
            </w:r>
          </w:p>
        </w:tc>
        <w:tc>
          <w:tcPr>
            <w:tcW w:w="2261" w:type="dxa"/>
          </w:tcPr>
          <w:p w14:paraId="369B9C03" w14:textId="39B9F2DE" w:rsidR="00C3190B" w:rsidRPr="00F70C6B" w:rsidRDefault="00C3190B" w:rsidP="00C3190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3190B">
              <w:rPr>
                <w:rFonts w:ascii="Calibri" w:hAnsi="Calibri" w:cs="Calibri"/>
                <w:sz w:val="24"/>
                <w:szCs w:val="24"/>
              </w:rPr>
              <w:t>Comment on News Item</w:t>
            </w:r>
          </w:p>
        </w:tc>
        <w:tc>
          <w:tcPr>
            <w:tcW w:w="1134" w:type="dxa"/>
          </w:tcPr>
          <w:p w14:paraId="0ABCEB25" w14:textId="39127596" w:rsidR="00C3190B" w:rsidRPr="00F70C6B" w:rsidRDefault="00C3190B" w:rsidP="00C3190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10A95">
              <w:rPr>
                <w:rFonts w:ascii="Calibri" w:hAnsi="Calibri" w:cs="Calibri"/>
                <w:sz w:val="24"/>
                <w:szCs w:val="24"/>
              </w:rPr>
              <w:t>High</w:t>
            </w:r>
          </w:p>
        </w:tc>
        <w:tc>
          <w:tcPr>
            <w:tcW w:w="5925" w:type="dxa"/>
          </w:tcPr>
          <w:p w14:paraId="0C95ABEF" w14:textId="1A89AF6C" w:rsidR="00C3190B" w:rsidRPr="00F70C6B" w:rsidRDefault="00925EC8" w:rsidP="00C3190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25EC8">
              <w:rPr>
                <w:rFonts w:ascii="Calibri" w:hAnsi="Calibri" w:cs="Calibri"/>
                <w:sz w:val="24"/>
                <w:szCs w:val="24"/>
              </w:rPr>
              <w:t>As an Authenticated User, I want to comment on a news item, so that I can participate in discussions and share my opinions.</w:t>
            </w:r>
          </w:p>
        </w:tc>
      </w:tr>
      <w:tr w:rsidR="00513D0E" w14:paraId="2DFDC114" w14:textId="77777777" w:rsidTr="00513D0E">
        <w:tc>
          <w:tcPr>
            <w:cnfStyle w:val="001000000000" w:firstRow="0" w:lastRow="0" w:firstColumn="1" w:lastColumn="0" w:oddVBand="0" w:evenVBand="0" w:oddHBand="0" w:evenHBand="0" w:firstRowFirstColumn="0" w:firstRowLastColumn="0" w:lastRowFirstColumn="0" w:lastRowLastColumn="0"/>
            <w:tcW w:w="1136" w:type="dxa"/>
          </w:tcPr>
          <w:p w14:paraId="23A862F1" w14:textId="525C5094" w:rsidR="00C3190B" w:rsidRPr="000E5223" w:rsidRDefault="00C3190B" w:rsidP="00C3190B">
            <w:pPr>
              <w:jc w:val="center"/>
              <w:rPr>
                <w:rFonts w:ascii="Calibri" w:hAnsi="Calibri" w:cs="Calibri"/>
                <w:b w:val="0"/>
                <w:bCs w:val="0"/>
                <w:sz w:val="24"/>
                <w:szCs w:val="24"/>
              </w:rPr>
            </w:pPr>
            <w:r>
              <w:rPr>
                <w:rFonts w:ascii="Calibri" w:hAnsi="Calibri" w:cs="Calibri"/>
                <w:b w:val="0"/>
                <w:bCs w:val="0"/>
                <w:sz w:val="24"/>
                <w:szCs w:val="24"/>
              </w:rPr>
              <w:t>US208</w:t>
            </w:r>
          </w:p>
        </w:tc>
        <w:tc>
          <w:tcPr>
            <w:tcW w:w="2261" w:type="dxa"/>
          </w:tcPr>
          <w:p w14:paraId="0DE87F1C" w14:textId="69F03354" w:rsidR="00C3190B" w:rsidRPr="00F70C6B" w:rsidRDefault="00C3190B" w:rsidP="00C3190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3190B">
              <w:rPr>
                <w:rFonts w:ascii="Calibri" w:hAnsi="Calibri" w:cs="Calibri"/>
                <w:sz w:val="24"/>
                <w:szCs w:val="24"/>
              </w:rPr>
              <w:t>View Other Users' Profiles</w:t>
            </w:r>
          </w:p>
        </w:tc>
        <w:tc>
          <w:tcPr>
            <w:tcW w:w="1134" w:type="dxa"/>
          </w:tcPr>
          <w:p w14:paraId="2B611A8F" w14:textId="71514385" w:rsidR="00C3190B" w:rsidRPr="00F70C6B" w:rsidRDefault="00C3190B" w:rsidP="00C3190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10A95">
              <w:rPr>
                <w:rFonts w:ascii="Calibri" w:hAnsi="Calibri" w:cs="Calibri"/>
                <w:sz w:val="24"/>
                <w:szCs w:val="24"/>
              </w:rPr>
              <w:t>High</w:t>
            </w:r>
          </w:p>
        </w:tc>
        <w:tc>
          <w:tcPr>
            <w:tcW w:w="5925" w:type="dxa"/>
          </w:tcPr>
          <w:p w14:paraId="47449B11" w14:textId="6CC24FC0" w:rsidR="00C3190B" w:rsidRPr="00F70C6B" w:rsidRDefault="00925EC8" w:rsidP="00C3190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25EC8">
              <w:rPr>
                <w:rFonts w:ascii="Calibri" w:hAnsi="Calibri" w:cs="Calibri"/>
                <w:sz w:val="24"/>
                <w:szCs w:val="24"/>
              </w:rPr>
              <w:t>As an Authenticated User, I want to view other users' profiles, so that I can see their activities, reputation, and published content.</w:t>
            </w:r>
          </w:p>
        </w:tc>
      </w:tr>
      <w:tr w:rsidR="00513D0E" w14:paraId="33C0616D" w14:textId="77777777" w:rsidTr="00513D0E">
        <w:tc>
          <w:tcPr>
            <w:cnfStyle w:val="001000000000" w:firstRow="0" w:lastRow="0" w:firstColumn="1" w:lastColumn="0" w:oddVBand="0" w:evenVBand="0" w:oddHBand="0" w:evenHBand="0" w:firstRowFirstColumn="0" w:firstRowLastColumn="0" w:lastRowFirstColumn="0" w:lastRowLastColumn="0"/>
            <w:tcW w:w="1136" w:type="dxa"/>
          </w:tcPr>
          <w:p w14:paraId="7AE4F74D" w14:textId="2A900265" w:rsidR="00C3190B" w:rsidRPr="000E5223" w:rsidRDefault="00C3190B" w:rsidP="00C3190B">
            <w:pPr>
              <w:jc w:val="center"/>
              <w:rPr>
                <w:rFonts w:ascii="Calibri" w:hAnsi="Calibri" w:cs="Calibri"/>
                <w:b w:val="0"/>
                <w:bCs w:val="0"/>
                <w:sz w:val="24"/>
                <w:szCs w:val="24"/>
              </w:rPr>
            </w:pPr>
            <w:r>
              <w:rPr>
                <w:rFonts w:ascii="Calibri" w:hAnsi="Calibri" w:cs="Calibri"/>
                <w:b w:val="0"/>
                <w:bCs w:val="0"/>
                <w:sz w:val="24"/>
                <w:szCs w:val="24"/>
              </w:rPr>
              <w:t>US209</w:t>
            </w:r>
          </w:p>
        </w:tc>
        <w:tc>
          <w:tcPr>
            <w:tcW w:w="2261" w:type="dxa"/>
          </w:tcPr>
          <w:p w14:paraId="3CF03969" w14:textId="4FC3A806" w:rsidR="00C3190B" w:rsidRPr="00F70C6B" w:rsidRDefault="00C3190B" w:rsidP="00C3190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3190B">
              <w:rPr>
                <w:rFonts w:ascii="Calibri" w:hAnsi="Calibri" w:cs="Calibri"/>
                <w:sz w:val="24"/>
                <w:szCs w:val="24"/>
              </w:rPr>
              <w:t>View Reputation of Other Users</w:t>
            </w:r>
          </w:p>
        </w:tc>
        <w:tc>
          <w:tcPr>
            <w:tcW w:w="1134" w:type="dxa"/>
          </w:tcPr>
          <w:p w14:paraId="66D75579" w14:textId="4DACF144" w:rsidR="00C3190B" w:rsidRPr="00F70C6B" w:rsidRDefault="00C3190B" w:rsidP="00C3190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10A95">
              <w:rPr>
                <w:rFonts w:ascii="Calibri" w:hAnsi="Calibri" w:cs="Calibri"/>
                <w:sz w:val="24"/>
                <w:szCs w:val="24"/>
              </w:rPr>
              <w:t>High</w:t>
            </w:r>
          </w:p>
        </w:tc>
        <w:tc>
          <w:tcPr>
            <w:tcW w:w="5925" w:type="dxa"/>
          </w:tcPr>
          <w:p w14:paraId="6DF6E51C" w14:textId="65B51CFB" w:rsidR="00C3190B" w:rsidRPr="00F70C6B" w:rsidRDefault="00925EC8" w:rsidP="00C3190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25EC8">
              <w:rPr>
                <w:rFonts w:ascii="Calibri" w:hAnsi="Calibri" w:cs="Calibri"/>
                <w:sz w:val="24"/>
                <w:szCs w:val="24"/>
              </w:rPr>
              <w:t>As an Authenticated User, I want to view the reputation of other users, so that I can assess their credibility and influence within the community.</w:t>
            </w:r>
          </w:p>
        </w:tc>
      </w:tr>
      <w:tr w:rsidR="00513D0E" w14:paraId="26F080AF" w14:textId="77777777" w:rsidTr="00513D0E">
        <w:tc>
          <w:tcPr>
            <w:cnfStyle w:val="001000000000" w:firstRow="0" w:lastRow="0" w:firstColumn="1" w:lastColumn="0" w:oddVBand="0" w:evenVBand="0" w:oddHBand="0" w:evenHBand="0" w:firstRowFirstColumn="0" w:firstRowLastColumn="0" w:lastRowFirstColumn="0" w:lastRowLastColumn="0"/>
            <w:tcW w:w="1136" w:type="dxa"/>
          </w:tcPr>
          <w:p w14:paraId="76666EFB" w14:textId="024EBA08" w:rsidR="00C3190B" w:rsidRPr="000E5223" w:rsidRDefault="00C3190B" w:rsidP="00C3190B">
            <w:pPr>
              <w:jc w:val="center"/>
              <w:rPr>
                <w:rFonts w:ascii="Calibri" w:hAnsi="Calibri" w:cs="Calibri"/>
                <w:b w:val="0"/>
                <w:bCs w:val="0"/>
                <w:sz w:val="24"/>
                <w:szCs w:val="24"/>
              </w:rPr>
            </w:pPr>
            <w:r>
              <w:rPr>
                <w:rFonts w:ascii="Calibri" w:hAnsi="Calibri" w:cs="Calibri"/>
                <w:b w:val="0"/>
                <w:bCs w:val="0"/>
                <w:sz w:val="24"/>
                <w:szCs w:val="24"/>
              </w:rPr>
              <w:t>US210</w:t>
            </w:r>
          </w:p>
        </w:tc>
        <w:tc>
          <w:tcPr>
            <w:tcW w:w="2261" w:type="dxa"/>
          </w:tcPr>
          <w:p w14:paraId="52BC91F6" w14:textId="5D9CD16B" w:rsidR="00C3190B" w:rsidRPr="00F70C6B" w:rsidRDefault="00C3190B" w:rsidP="00C3190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3190B">
              <w:rPr>
                <w:rFonts w:ascii="Calibri" w:hAnsi="Calibri" w:cs="Calibri"/>
                <w:sz w:val="24"/>
                <w:szCs w:val="24"/>
              </w:rPr>
              <w:t>View News Items Tags</w:t>
            </w:r>
          </w:p>
        </w:tc>
        <w:tc>
          <w:tcPr>
            <w:tcW w:w="1134" w:type="dxa"/>
          </w:tcPr>
          <w:p w14:paraId="27387119" w14:textId="5A5602C6" w:rsidR="00C3190B" w:rsidRPr="00F70C6B" w:rsidRDefault="00C3190B" w:rsidP="00C3190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10A95">
              <w:rPr>
                <w:rFonts w:ascii="Calibri" w:hAnsi="Calibri" w:cs="Calibri"/>
                <w:sz w:val="24"/>
                <w:szCs w:val="24"/>
              </w:rPr>
              <w:t>High</w:t>
            </w:r>
          </w:p>
        </w:tc>
        <w:tc>
          <w:tcPr>
            <w:tcW w:w="5925" w:type="dxa"/>
          </w:tcPr>
          <w:p w14:paraId="3B5780AF" w14:textId="027022F1" w:rsidR="00C3190B" w:rsidRPr="00F70C6B" w:rsidRDefault="00925EC8" w:rsidP="00C3190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25EC8">
              <w:rPr>
                <w:rFonts w:ascii="Calibri" w:hAnsi="Calibri" w:cs="Calibri"/>
                <w:sz w:val="24"/>
                <w:szCs w:val="24"/>
              </w:rPr>
              <w:t>As an Authenticated User, I want to view the tags associated with a news item, so that I can better understand the context and related topics of the content.</w:t>
            </w:r>
          </w:p>
        </w:tc>
      </w:tr>
      <w:tr w:rsidR="00513D0E" w14:paraId="6CCB596A" w14:textId="77777777" w:rsidTr="00513D0E">
        <w:tc>
          <w:tcPr>
            <w:cnfStyle w:val="001000000000" w:firstRow="0" w:lastRow="0" w:firstColumn="1" w:lastColumn="0" w:oddVBand="0" w:evenVBand="0" w:oddHBand="0" w:evenHBand="0" w:firstRowFirstColumn="0" w:firstRowLastColumn="0" w:lastRowFirstColumn="0" w:lastRowLastColumn="0"/>
            <w:tcW w:w="1136" w:type="dxa"/>
          </w:tcPr>
          <w:p w14:paraId="73857B82" w14:textId="6B19B782" w:rsidR="00C3190B" w:rsidRPr="000E5223" w:rsidRDefault="00C3190B" w:rsidP="00C3190B">
            <w:pPr>
              <w:jc w:val="center"/>
              <w:rPr>
                <w:rFonts w:ascii="Calibri" w:hAnsi="Calibri" w:cs="Calibri"/>
                <w:b w:val="0"/>
                <w:bCs w:val="0"/>
                <w:sz w:val="24"/>
                <w:szCs w:val="24"/>
              </w:rPr>
            </w:pPr>
            <w:r>
              <w:rPr>
                <w:rFonts w:ascii="Calibri" w:hAnsi="Calibri" w:cs="Calibri"/>
                <w:b w:val="0"/>
                <w:bCs w:val="0"/>
                <w:sz w:val="24"/>
                <w:szCs w:val="24"/>
              </w:rPr>
              <w:t>US214</w:t>
            </w:r>
          </w:p>
        </w:tc>
        <w:tc>
          <w:tcPr>
            <w:tcW w:w="2261" w:type="dxa"/>
          </w:tcPr>
          <w:p w14:paraId="62E0246F" w14:textId="6E00B39E" w:rsidR="00C3190B" w:rsidRPr="00F70C6B" w:rsidRDefault="00C3190B" w:rsidP="00C3190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3190B">
              <w:rPr>
                <w:rFonts w:ascii="Calibri" w:hAnsi="Calibri" w:cs="Calibri"/>
                <w:sz w:val="24"/>
                <w:szCs w:val="24"/>
              </w:rPr>
              <w:t>View My Profile</w:t>
            </w:r>
          </w:p>
        </w:tc>
        <w:tc>
          <w:tcPr>
            <w:tcW w:w="1134" w:type="dxa"/>
          </w:tcPr>
          <w:p w14:paraId="4BE29A0E" w14:textId="38A648D6" w:rsidR="00C3190B" w:rsidRPr="00F70C6B" w:rsidRDefault="00C3190B" w:rsidP="00C3190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10A95">
              <w:rPr>
                <w:rFonts w:ascii="Calibri" w:hAnsi="Calibri" w:cs="Calibri"/>
                <w:sz w:val="24"/>
                <w:szCs w:val="24"/>
              </w:rPr>
              <w:t>High</w:t>
            </w:r>
          </w:p>
        </w:tc>
        <w:tc>
          <w:tcPr>
            <w:tcW w:w="5925" w:type="dxa"/>
          </w:tcPr>
          <w:p w14:paraId="4F3CDBDC" w14:textId="590334DB" w:rsidR="00C3190B" w:rsidRPr="00F70C6B" w:rsidRDefault="00925EC8" w:rsidP="00C3190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25EC8">
              <w:rPr>
                <w:rFonts w:ascii="Calibri" w:hAnsi="Calibri" w:cs="Calibri"/>
                <w:sz w:val="24"/>
                <w:szCs w:val="24"/>
              </w:rPr>
              <w:t>As an Authenticated User, I want to view my own profile, so that I can see my activity, reputation, and published content.</w:t>
            </w:r>
          </w:p>
        </w:tc>
      </w:tr>
      <w:tr w:rsidR="00513D0E" w14:paraId="011820C8" w14:textId="77777777" w:rsidTr="00513D0E">
        <w:tc>
          <w:tcPr>
            <w:cnfStyle w:val="001000000000" w:firstRow="0" w:lastRow="0" w:firstColumn="1" w:lastColumn="0" w:oddVBand="0" w:evenVBand="0" w:oddHBand="0" w:evenHBand="0" w:firstRowFirstColumn="0" w:firstRowLastColumn="0" w:lastRowFirstColumn="0" w:lastRowLastColumn="0"/>
            <w:tcW w:w="1136" w:type="dxa"/>
          </w:tcPr>
          <w:p w14:paraId="5032372F" w14:textId="64E45FFD" w:rsidR="00C3190B" w:rsidRPr="000E5223" w:rsidRDefault="00C3190B" w:rsidP="00C3190B">
            <w:pPr>
              <w:jc w:val="center"/>
              <w:rPr>
                <w:rFonts w:ascii="Calibri" w:hAnsi="Calibri" w:cs="Calibri"/>
                <w:b w:val="0"/>
                <w:bCs w:val="0"/>
                <w:sz w:val="24"/>
                <w:szCs w:val="24"/>
              </w:rPr>
            </w:pPr>
            <w:r>
              <w:rPr>
                <w:rFonts w:ascii="Calibri" w:hAnsi="Calibri" w:cs="Calibri"/>
                <w:b w:val="0"/>
                <w:bCs w:val="0"/>
                <w:sz w:val="24"/>
                <w:szCs w:val="24"/>
              </w:rPr>
              <w:t>US215</w:t>
            </w:r>
          </w:p>
        </w:tc>
        <w:tc>
          <w:tcPr>
            <w:tcW w:w="2261" w:type="dxa"/>
          </w:tcPr>
          <w:p w14:paraId="317BF3B2" w14:textId="1D507A16" w:rsidR="00C3190B" w:rsidRPr="00F70C6B" w:rsidRDefault="00C3190B" w:rsidP="00C3190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3190B">
              <w:rPr>
                <w:rFonts w:ascii="Calibri" w:hAnsi="Calibri" w:cs="Calibri"/>
                <w:sz w:val="24"/>
                <w:szCs w:val="24"/>
              </w:rPr>
              <w:t>Edit My Profile</w:t>
            </w:r>
          </w:p>
        </w:tc>
        <w:tc>
          <w:tcPr>
            <w:tcW w:w="1134" w:type="dxa"/>
          </w:tcPr>
          <w:p w14:paraId="7B40C389" w14:textId="1AC80FE8" w:rsidR="00C3190B" w:rsidRPr="00F70C6B" w:rsidRDefault="00C3190B" w:rsidP="00C3190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10A95">
              <w:rPr>
                <w:rFonts w:ascii="Calibri" w:hAnsi="Calibri" w:cs="Calibri"/>
                <w:sz w:val="24"/>
                <w:szCs w:val="24"/>
              </w:rPr>
              <w:t>High</w:t>
            </w:r>
          </w:p>
        </w:tc>
        <w:tc>
          <w:tcPr>
            <w:tcW w:w="5925" w:type="dxa"/>
          </w:tcPr>
          <w:p w14:paraId="7E9A50BB" w14:textId="1775DFF8" w:rsidR="00C3190B" w:rsidRPr="00F70C6B" w:rsidRDefault="00925EC8" w:rsidP="00C3190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25EC8">
              <w:rPr>
                <w:rFonts w:ascii="Calibri" w:hAnsi="Calibri" w:cs="Calibri"/>
                <w:sz w:val="24"/>
                <w:szCs w:val="24"/>
              </w:rPr>
              <w:t>As an Authenticated User, I want to edit my own profile, so that I can change my information and profile picture.</w:t>
            </w:r>
          </w:p>
        </w:tc>
      </w:tr>
      <w:tr w:rsidR="00513D0E" w14:paraId="4E4809A4" w14:textId="77777777" w:rsidTr="00513D0E">
        <w:tc>
          <w:tcPr>
            <w:cnfStyle w:val="001000000000" w:firstRow="0" w:lastRow="0" w:firstColumn="1" w:lastColumn="0" w:oddVBand="0" w:evenVBand="0" w:oddHBand="0" w:evenHBand="0" w:firstRowFirstColumn="0" w:firstRowLastColumn="0" w:lastRowFirstColumn="0" w:lastRowLastColumn="0"/>
            <w:tcW w:w="1136" w:type="dxa"/>
          </w:tcPr>
          <w:p w14:paraId="15AE3C1A" w14:textId="0ADE0A94" w:rsidR="00C3190B" w:rsidRPr="000E5223" w:rsidRDefault="00C3190B" w:rsidP="00C3190B">
            <w:pPr>
              <w:jc w:val="center"/>
              <w:rPr>
                <w:rFonts w:ascii="Calibri" w:hAnsi="Calibri" w:cs="Calibri"/>
                <w:b w:val="0"/>
                <w:bCs w:val="0"/>
                <w:sz w:val="24"/>
                <w:szCs w:val="24"/>
              </w:rPr>
            </w:pPr>
            <w:r>
              <w:rPr>
                <w:rFonts w:ascii="Calibri" w:hAnsi="Calibri" w:cs="Calibri"/>
                <w:b w:val="0"/>
                <w:bCs w:val="0"/>
                <w:sz w:val="24"/>
                <w:szCs w:val="24"/>
              </w:rPr>
              <w:lastRenderedPageBreak/>
              <w:t>US217</w:t>
            </w:r>
          </w:p>
        </w:tc>
        <w:tc>
          <w:tcPr>
            <w:tcW w:w="2261" w:type="dxa"/>
          </w:tcPr>
          <w:p w14:paraId="584461B3" w14:textId="5F6D4DB0" w:rsidR="00C3190B" w:rsidRPr="00F70C6B" w:rsidRDefault="00C3190B" w:rsidP="00C3190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3190B">
              <w:rPr>
                <w:rFonts w:ascii="Calibri" w:hAnsi="Calibri" w:cs="Calibri"/>
                <w:sz w:val="24"/>
                <w:szCs w:val="24"/>
              </w:rPr>
              <w:t>Logout</w:t>
            </w:r>
          </w:p>
        </w:tc>
        <w:tc>
          <w:tcPr>
            <w:tcW w:w="1134" w:type="dxa"/>
          </w:tcPr>
          <w:p w14:paraId="5264F478" w14:textId="757A80A4" w:rsidR="00C3190B" w:rsidRPr="00F70C6B" w:rsidRDefault="00C3190B" w:rsidP="00C3190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10A95">
              <w:rPr>
                <w:rFonts w:ascii="Calibri" w:hAnsi="Calibri" w:cs="Calibri"/>
                <w:sz w:val="24"/>
                <w:szCs w:val="24"/>
              </w:rPr>
              <w:t>High</w:t>
            </w:r>
          </w:p>
        </w:tc>
        <w:tc>
          <w:tcPr>
            <w:tcW w:w="5925" w:type="dxa"/>
          </w:tcPr>
          <w:p w14:paraId="06037910" w14:textId="4B7F27EA" w:rsidR="00C3190B" w:rsidRPr="00F70C6B" w:rsidRDefault="00925EC8" w:rsidP="00C3190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25EC8">
              <w:rPr>
                <w:rFonts w:ascii="Calibri" w:hAnsi="Calibri" w:cs="Calibri"/>
                <w:sz w:val="24"/>
                <w:szCs w:val="24"/>
              </w:rPr>
              <w:t>As an Authenticated User, I want to logout of my account, so that I can become un unauthenticated user.</w:t>
            </w:r>
          </w:p>
        </w:tc>
      </w:tr>
      <w:tr w:rsidR="00513D0E" w14:paraId="38175350" w14:textId="77777777" w:rsidTr="00513D0E">
        <w:tc>
          <w:tcPr>
            <w:cnfStyle w:val="001000000000" w:firstRow="0" w:lastRow="0" w:firstColumn="1" w:lastColumn="0" w:oddVBand="0" w:evenVBand="0" w:oddHBand="0" w:evenHBand="0" w:firstRowFirstColumn="0" w:firstRowLastColumn="0" w:lastRowFirstColumn="0" w:lastRowLastColumn="0"/>
            <w:tcW w:w="1136" w:type="dxa"/>
          </w:tcPr>
          <w:p w14:paraId="3CA6C693" w14:textId="7185B3F0" w:rsidR="00C3190B" w:rsidRPr="000E5223" w:rsidRDefault="00C3190B" w:rsidP="00C3190B">
            <w:pPr>
              <w:jc w:val="center"/>
              <w:rPr>
                <w:rFonts w:ascii="Calibri" w:hAnsi="Calibri" w:cs="Calibri"/>
                <w:b w:val="0"/>
                <w:bCs w:val="0"/>
                <w:sz w:val="24"/>
                <w:szCs w:val="24"/>
              </w:rPr>
            </w:pPr>
            <w:r>
              <w:rPr>
                <w:rFonts w:ascii="Calibri" w:hAnsi="Calibri" w:cs="Calibri"/>
                <w:b w:val="0"/>
                <w:bCs w:val="0"/>
                <w:sz w:val="24"/>
                <w:szCs w:val="24"/>
              </w:rPr>
              <w:t>US301</w:t>
            </w:r>
          </w:p>
        </w:tc>
        <w:tc>
          <w:tcPr>
            <w:tcW w:w="2261" w:type="dxa"/>
          </w:tcPr>
          <w:p w14:paraId="651CC1C1" w14:textId="3C017169" w:rsidR="00C3190B" w:rsidRPr="00F70C6B" w:rsidRDefault="00C3190B" w:rsidP="00C3190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3190B">
              <w:rPr>
                <w:rFonts w:ascii="Calibri" w:hAnsi="Calibri" w:cs="Calibri"/>
                <w:sz w:val="24"/>
                <w:szCs w:val="24"/>
              </w:rPr>
              <w:t>Edit News Item</w:t>
            </w:r>
          </w:p>
        </w:tc>
        <w:tc>
          <w:tcPr>
            <w:tcW w:w="1134" w:type="dxa"/>
          </w:tcPr>
          <w:p w14:paraId="1B41E67A" w14:textId="38603C44" w:rsidR="00C3190B" w:rsidRPr="00F70C6B" w:rsidRDefault="00C3190B" w:rsidP="00C3190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10A95">
              <w:rPr>
                <w:rFonts w:ascii="Calibri" w:hAnsi="Calibri" w:cs="Calibri"/>
                <w:sz w:val="24"/>
                <w:szCs w:val="24"/>
              </w:rPr>
              <w:t>High</w:t>
            </w:r>
          </w:p>
        </w:tc>
        <w:tc>
          <w:tcPr>
            <w:tcW w:w="5925" w:type="dxa"/>
          </w:tcPr>
          <w:p w14:paraId="4A33963C" w14:textId="74426BE8" w:rsidR="00C3190B" w:rsidRPr="00F70C6B" w:rsidRDefault="00925EC8" w:rsidP="00C3190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25EC8">
              <w:rPr>
                <w:rFonts w:ascii="Calibri" w:hAnsi="Calibri" w:cs="Calibri"/>
                <w:sz w:val="24"/>
                <w:szCs w:val="24"/>
              </w:rPr>
              <w:t>As a News Author, I want to be able to edit an existing news item so that I can correct information or update content according to new data or events.</w:t>
            </w:r>
          </w:p>
        </w:tc>
      </w:tr>
      <w:tr w:rsidR="00513D0E" w14:paraId="1DCEAABE" w14:textId="77777777" w:rsidTr="00513D0E">
        <w:tc>
          <w:tcPr>
            <w:cnfStyle w:val="001000000000" w:firstRow="0" w:lastRow="0" w:firstColumn="1" w:lastColumn="0" w:oddVBand="0" w:evenVBand="0" w:oddHBand="0" w:evenHBand="0" w:firstRowFirstColumn="0" w:firstRowLastColumn="0" w:lastRowFirstColumn="0" w:lastRowLastColumn="0"/>
            <w:tcW w:w="1136" w:type="dxa"/>
          </w:tcPr>
          <w:p w14:paraId="71E403E5" w14:textId="102254D4" w:rsidR="00C3190B" w:rsidRPr="000E5223" w:rsidRDefault="00C3190B" w:rsidP="00C3190B">
            <w:pPr>
              <w:jc w:val="center"/>
              <w:rPr>
                <w:rFonts w:ascii="Calibri" w:hAnsi="Calibri" w:cs="Calibri"/>
                <w:b w:val="0"/>
                <w:bCs w:val="0"/>
                <w:sz w:val="24"/>
                <w:szCs w:val="24"/>
              </w:rPr>
            </w:pPr>
            <w:r>
              <w:rPr>
                <w:rFonts w:ascii="Calibri" w:hAnsi="Calibri" w:cs="Calibri"/>
                <w:b w:val="0"/>
                <w:bCs w:val="0"/>
                <w:sz w:val="24"/>
                <w:szCs w:val="24"/>
              </w:rPr>
              <w:t>US401</w:t>
            </w:r>
          </w:p>
        </w:tc>
        <w:tc>
          <w:tcPr>
            <w:tcW w:w="2261" w:type="dxa"/>
          </w:tcPr>
          <w:p w14:paraId="53764E3E" w14:textId="70F31A24" w:rsidR="00C3190B" w:rsidRPr="00F70C6B" w:rsidRDefault="00C3190B" w:rsidP="00C3190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3190B">
              <w:rPr>
                <w:rFonts w:ascii="Calibri" w:hAnsi="Calibri" w:cs="Calibri"/>
                <w:sz w:val="24"/>
                <w:szCs w:val="24"/>
              </w:rPr>
              <w:t>Edit Comment</w:t>
            </w:r>
          </w:p>
        </w:tc>
        <w:tc>
          <w:tcPr>
            <w:tcW w:w="1134" w:type="dxa"/>
          </w:tcPr>
          <w:p w14:paraId="7CA489A5" w14:textId="72F6D73C" w:rsidR="00C3190B" w:rsidRPr="00F70C6B" w:rsidRDefault="00C3190B" w:rsidP="00C3190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10A95">
              <w:rPr>
                <w:rFonts w:ascii="Calibri" w:hAnsi="Calibri" w:cs="Calibri"/>
                <w:sz w:val="24"/>
                <w:szCs w:val="24"/>
              </w:rPr>
              <w:t>High</w:t>
            </w:r>
          </w:p>
        </w:tc>
        <w:tc>
          <w:tcPr>
            <w:tcW w:w="5925" w:type="dxa"/>
          </w:tcPr>
          <w:p w14:paraId="4F417913" w14:textId="5A4FC9CB" w:rsidR="00C3190B" w:rsidRPr="00F70C6B" w:rsidRDefault="00925EC8" w:rsidP="00C3190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25EC8">
              <w:rPr>
                <w:rFonts w:ascii="Calibri" w:hAnsi="Calibri" w:cs="Calibri"/>
                <w:sz w:val="24"/>
                <w:szCs w:val="24"/>
              </w:rPr>
              <w:t>As a Comment Author, I want to edit a comment I posted, so that I can correct errors or adjust the content according to new information or points of view.</w:t>
            </w:r>
          </w:p>
        </w:tc>
      </w:tr>
      <w:tr w:rsidR="00513D0E" w14:paraId="49FB3C29" w14:textId="77777777" w:rsidTr="00513D0E">
        <w:tc>
          <w:tcPr>
            <w:cnfStyle w:val="001000000000" w:firstRow="0" w:lastRow="0" w:firstColumn="1" w:lastColumn="0" w:oddVBand="0" w:evenVBand="0" w:oddHBand="0" w:evenHBand="0" w:firstRowFirstColumn="0" w:firstRowLastColumn="0" w:lastRowFirstColumn="0" w:lastRowLastColumn="0"/>
            <w:tcW w:w="1136" w:type="dxa"/>
          </w:tcPr>
          <w:p w14:paraId="1C78F086" w14:textId="50693EE5" w:rsidR="00C3190B" w:rsidRPr="000E5223" w:rsidRDefault="00C3190B" w:rsidP="00C3190B">
            <w:pPr>
              <w:jc w:val="center"/>
              <w:rPr>
                <w:rFonts w:ascii="Calibri" w:hAnsi="Calibri" w:cs="Calibri"/>
                <w:b w:val="0"/>
                <w:bCs w:val="0"/>
                <w:sz w:val="24"/>
                <w:szCs w:val="24"/>
              </w:rPr>
            </w:pPr>
            <w:r>
              <w:rPr>
                <w:rFonts w:ascii="Calibri" w:hAnsi="Calibri" w:cs="Calibri"/>
                <w:b w:val="0"/>
                <w:bCs w:val="0"/>
                <w:sz w:val="24"/>
                <w:szCs w:val="24"/>
              </w:rPr>
              <w:t>US501</w:t>
            </w:r>
          </w:p>
        </w:tc>
        <w:tc>
          <w:tcPr>
            <w:tcW w:w="2261" w:type="dxa"/>
          </w:tcPr>
          <w:p w14:paraId="66B012AE" w14:textId="372B4224" w:rsidR="00C3190B" w:rsidRPr="00F70C6B" w:rsidRDefault="00C3190B" w:rsidP="00C3190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3190B">
              <w:rPr>
                <w:rFonts w:ascii="Calibri" w:hAnsi="Calibri" w:cs="Calibri"/>
                <w:sz w:val="24"/>
                <w:szCs w:val="24"/>
              </w:rPr>
              <w:t>Sign-in</w:t>
            </w:r>
          </w:p>
        </w:tc>
        <w:tc>
          <w:tcPr>
            <w:tcW w:w="1134" w:type="dxa"/>
          </w:tcPr>
          <w:p w14:paraId="0BC97A6D" w14:textId="1AF258AB" w:rsidR="00C3190B" w:rsidRPr="00F70C6B" w:rsidRDefault="00C3190B" w:rsidP="00C3190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10A95">
              <w:rPr>
                <w:rFonts w:ascii="Calibri" w:hAnsi="Calibri" w:cs="Calibri"/>
                <w:sz w:val="24"/>
                <w:szCs w:val="24"/>
              </w:rPr>
              <w:t>High</w:t>
            </w:r>
          </w:p>
        </w:tc>
        <w:tc>
          <w:tcPr>
            <w:tcW w:w="5925" w:type="dxa"/>
          </w:tcPr>
          <w:p w14:paraId="4B6A5993" w14:textId="7A1A841B" w:rsidR="00C3190B" w:rsidRPr="00F70C6B" w:rsidRDefault="00925EC8" w:rsidP="00C3190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25EC8">
              <w:rPr>
                <w:rFonts w:ascii="Calibri" w:hAnsi="Calibri" w:cs="Calibri"/>
                <w:sz w:val="24"/>
                <w:szCs w:val="24"/>
              </w:rPr>
              <w:t>As a Unauthenticated User, I want to authenticate into the system, so that I can access privileged information.</w:t>
            </w:r>
          </w:p>
        </w:tc>
      </w:tr>
      <w:tr w:rsidR="00513D0E" w14:paraId="4A755A03" w14:textId="77777777" w:rsidTr="00513D0E">
        <w:tc>
          <w:tcPr>
            <w:cnfStyle w:val="001000000000" w:firstRow="0" w:lastRow="0" w:firstColumn="1" w:lastColumn="0" w:oddVBand="0" w:evenVBand="0" w:oddHBand="0" w:evenHBand="0" w:firstRowFirstColumn="0" w:firstRowLastColumn="0" w:lastRowFirstColumn="0" w:lastRowLastColumn="0"/>
            <w:tcW w:w="1136" w:type="dxa"/>
          </w:tcPr>
          <w:p w14:paraId="463FCFFA" w14:textId="3F7C5C49" w:rsidR="00C3190B" w:rsidRPr="000E5223" w:rsidRDefault="00C3190B" w:rsidP="00C3190B">
            <w:pPr>
              <w:jc w:val="center"/>
              <w:rPr>
                <w:rFonts w:ascii="Calibri" w:hAnsi="Calibri" w:cs="Calibri"/>
                <w:b w:val="0"/>
                <w:bCs w:val="0"/>
                <w:sz w:val="24"/>
                <w:szCs w:val="24"/>
              </w:rPr>
            </w:pPr>
            <w:r>
              <w:rPr>
                <w:rFonts w:ascii="Calibri" w:hAnsi="Calibri" w:cs="Calibri"/>
                <w:b w:val="0"/>
                <w:bCs w:val="0"/>
                <w:sz w:val="24"/>
                <w:szCs w:val="24"/>
              </w:rPr>
              <w:t>US502</w:t>
            </w:r>
          </w:p>
        </w:tc>
        <w:tc>
          <w:tcPr>
            <w:tcW w:w="2261" w:type="dxa"/>
          </w:tcPr>
          <w:p w14:paraId="191A96EB" w14:textId="6F001513" w:rsidR="00C3190B" w:rsidRPr="00F70C6B" w:rsidRDefault="00C3190B" w:rsidP="00C3190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3190B">
              <w:rPr>
                <w:rFonts w:ascii="Calibri" w:hAnsi="Calibri" w:cs="Calibri"/>
                <w:sz w:val="24"/>
                <w:szCs w:val="24"/>
              </w:rPr>
              <w:t>Sign-up</w:t>
            </w:r>
          </w:p>
        </w:tc>
        <w:tc>
          <w:tcPr>
            <w:tcW w:w="1134" w:type="dxa"/>
          </w:tcPr>
          <w:p w14:paraId="2C1C7AD5" w14:textId="67474B39" w:rsidR="00C3190B" w:rsidRPr="00F70C6B" w:rsidRDefault="00C3190B" w:rsidP="00C3190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10A95">
              <w:rPr>
                <w:rFonts w:ascii="Calibri" w:hAnsi="Calibri" w:cs="Calibri"/>
                <w:sz w:val="24"/>
                <w:szCs w:val="24"/>
              </w:rPr>
              <w:t>High</w:t>
            </w:r>
          </w:p>
        </w:tc>
        <w:tc>
          <w:tcPr>
            <w:tcW w:w="5925" w:type="dxa"/>
          </w:tcPr>
          <w:p w14:paraId="5BA0FF77" w14:textId="55EE0819" w:rsidR="00C3190B" w:rsidRPr="00F70C6B" w:rsidRDefault="00925EC8" w:rsidP="00C3190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25EC8">
              <w:rPr>
                <w:rFonts w:ascii="Calibri" w:hAnsi="Calibri" w:cs="Calibri"/>
                <w:sz w:val="24"/>
                <w:szCs w:val="24"/>
              </w:rPr>
              <w:t>As a Unauthenticated User, I want to register myself into the system, so that I can access privileged information.</w:t>
            </w:r>
          </w:p>
        </w:tc>
      </w:tr>
    </w:tbl>
    <w:p w14:paraId="130B0081" w14:textId="2750976D" w:rsidR="001A1AE2" w:rsidRPr="001930FC" w:rsidRDefault="001A1AE2" w:rsidP="001A1AE2">
      <w:pPr>
        <w:pStyle w:val="Legenda"/>
        <w:jc w:val="right"/>
        <w:rPr>
          <w:rFonts w:ascii="Calibri" w:hAnsi="Calibri" w:cs="Calibri"/>
          <w:b/>
          <w:bCs/>
          <w:i w:val="0"/>
          <w:iCs w:val="0"/>
          <w:sz w:val="24"/>
          <w:szCs w:val="24"/>
        </w:rPr>
      </w:pPr>
      <w:r w:rsidRPr="001930FC">
        <w:rPr>
          <w:i w:val="0"/>
          <w:iCs w:val="0"/>
          <w:sz w:val="14"/>
          <w:szCs w:val="14"/>
        </w:rPr>
        <w:t xml:space="preserve">Table </w:t>
      </w:r>
      <w:r>
        <w:rPr>
          <w:i w:val="0"/>
          <w:iCs w:val="0"/>
          <w:sz w:val="14"/>
          <w:szCs w:val="14"/>
        </w:rPr>
        <w:t>70</w:t>
      </w:r>
    </w:p>
    <w:p w14:paraId="620E9AE8" w14:textId="77777777" w:rsidR="00EA229B" w:rsidRDefault="00EA229B" w:rsidP="0009614D">
      <w:pPr>
        <w:rPr>
          <w:rFonts w:ascii="Calibri" w:hAnsi="Calibri" w:cs="Calibri"/>
          <w:b/>
          <w:bCs/>
          <w:sz w:val="28"/>
          <w:szCs w:val="28"/>
        </w:rPr>
      </w:pPr>
    </w:p>
    <w:p w14:paraId="76EAA4BB" w14:textId="3A432D7A" w:rsidR="009D6A43" w:rsidRDefault="009D6A43" w:rsidP="009D6A43">
      <w:pPr>
        <w:rPr>
          <w:rFonts w:ascii="Calibri" w:hAnsi="Calibri" w:cs="Calibri"/>
          <w:b/>
          <w:bCs/>
          <w:sz w:val="28"/>
          <w:szCs w:val="28"/>
        </w:rPr>
      </w:pPr>
      <w:r>
        <w:rPr>
          <w:rFonts w:ascii="Calibri" w:hAnsi="Calibri" w:cs="Calibri"/>
          <w:b/>
          <w:bCs/>
          <w:sz w:val="28"/>
          <w:szCs w:val="28"/>
        </w:rPr>
        <w:t>8.1.2. Implemented Web Resources</w:t>
      </w:r>
    </w:p>
    <w:p w14:paraId="0C934D60" w14:textId="28D6A749" w:rsidR="00973F90" w:rsidRPr="00973F90" w:rsidRDefault="00973F90" w:rsidP="009D6A43">
      <w:pPr>
        <w:rPr>
          <w:rFonts w:ascii="Calibri" w:hAnsi="Calibri" w:cs="Calibri"/>
          <w:b/>
          <w:bCs/>
          <w:sz w:val="24"/>
          <w:szCs w:val="24"/>
        </w:rPr>
      </w:pPr>
      <w:r>
        <w:rPr>
          <w:rFonts w:ascii="Calibri" w:hAnsi="Calibri" w:cs="Calibri"/>
          <w:b/>
          <w:bCs/>
          <w:sz w:val="24"/>
          <w:szCs w:val="24"/>
        </w:rPr>
        <w:t>- Module M01: Authentication</w:t>
      </w:r>
    </w:p>
    <w:tbl>
      <w:tblPr>
        <w:tblStyle w:val="TabeladeGrelha1Clara"/>
        <w:tblW w:w="0" w:type="auto"/>
        <w:tblLayout w:type="fixed"/>
        <w:tblLook w:val="04A0" w:firstRow="1" w:lastRow="0" w:firstColumn="1" w:lastColumn="0" w:noHBand="0" w:noVBand="1"/>
      </w:tblPr>
      <w:tblGrid>
        <w:gridCol w:w="2830"/>
        <w:gridCol w:w="1843"/>
      </w:tblGrid>
      <w:tr w:rsidR="009D6A43" w:rsidRPr="00857F8D" w14:paraId="652104E2" w14:textId="77777777" w:rsidTr="004629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F6AB2D1" w14:textId="677FC8F4" w:rsidR="009D6A43" w:rsidRPr="00E34B7B" w:rsidRDefault="009D6A43" w:rsidP="009D6A43">
            <w:pPr>
              <w:tabs>
                <w:tab w:val="right" w:pos="1906"/>
              </w:tabs>
              <w:rPr>
                <w:rFonts w:ascii="Calibri" w:hAnsi="Calibri" w:cs="Calibri"/>
                <w:sz w:val="24"/>
                <w:szCs w:val="24"/>
              </w:rPr>
            </w:pPr>
            <w:r>
              <w:rPr>
                <w:rFonts w:ascii="Calibri" w:hAnsi="Calibri" w:cs="Calibri"/>
                <w:sz w:val="24"/>
                <w:szCs w:val="24"/>
              </w:rPr>
              <w:t>Web Resource Reference</w:t>
            </w:r>
            <w:r>
              <w:rPr>
                <w:rFonts w:ascii="Calibri" w:hAnsi="Calibri" w:cs="Calibri"/>
                <w:sz w:val="24"/>
                <w:szCs w:val="24"/>
              </w:rPr>
              <w:tab/>
            </w:r>
          </w:p>
        </w:tc>
        <w:tc>
          <w:tcPr>
            <w:tcW w:w="1843" w:type="dxa"/>
          </w:tcPr>
          <w:p w14:paraId="7B5ACABF" w14:textId="299F92B2" w:rsidR="009D6A43" w:rsidRPr="00E34B7B" w:rsidRDefault="009D6A43"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URL</w:t>
            </w:r>
          </w:p>
        </w:tc>
      </w:tr>
      <w:tr w:rsidR="009D6A43" w:rsidRPr="005D2588" w14:paraId="7BE96E5C" w14:textId="77777777" w:rsidTr="004629B7">
        <w:tc>
          <w:tcPr>
            <w:cnfStyle w:val="001000000000" w:firstRow="0" w:lastRow="0" w:firstColumn="1" w:lastColumn="0" w:oddVBand="0" w:evenVBand="0" w:oddHBand="0" w:evenHBand="0" w:firstRowFirstColumn="0" w:firstRowLastColumn="0" w:lastRowFirstColumn="0" w:lastRowLastColumn="0"/>
            <w:tcW w:w="2830" w:type="dxa"/>
          </w:tcPr>
          <w:p w14:paraId="3EC549EA" w14:textId="72EEEAA1" w:rsidR="009D6A43" w:rsidRPr="00C37382" w:rsidRDefault="00C37382" w:rsidP="00985EC0">
            <w:pPr>
              <w:rPr>
                <w:rFonts w:ascii="Calibri" w:hAnsi="Calibri" w:cs="Calibri"/>
                <w:b w:val="0"/>
                <w:bCs w:val="0"/>
                <w:sz w:val="24"/>
                <w:szCs w:val="24"/>
              </w:rPr>
            </w:pPr>
            <w:r w:rsidRPr="00C37382">
              <w:rPr>
                <w:rFonts w:ascii="Calibri" w:hAnsi="Calibri" w:cs="Calibri"/>
                <w:b w:val="0"/>
                <w:bCs w:val="0"/>
                <w:sz w:val="24"/>
                <w:szCs w:val="24"/>
              </w:rPr>
              <w:t>R101: Register Form</w:t>
            </w:r>
          </w:p>
        </w:tc>
        <w:tc>
          <w:tcPr>
            <w:tcW w:w="1843" w:type="dxa"/>
          </w:tcPr>
          <w:p w14:paraId="31B15A7E" w14:textId="067788DF" w:rsidR="009D6A43" w:rsidRPr="005D2588" w:rsidRDefault="001F5BAC"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1F5BAC">
              <w:rPr>
                <w:rFonts w:ascii="Calibri" w:hAnsi="Calibri" w:cs="Calibri"/>
                <w:sz w:val="24"/>
                <w:szCs w:val="24"/>
              </w:rPr>
              <w:t>GET /register</w:t>
            </w:r>
          </w:p>
        </w:tc>
      </w:tr>
      <w:tr w:rsidR="009D6A43" w:rsidRPr="005D2588" w14:paraId="74C129B1" w14:textId="77777777" w:rsidTr="004629B7">
        <w:tc>
          <w:tcPr>
            <w:cnfStyle w:val="001000000000" w:firstRow="0" w:lastRow="0" w:firstColumn="1" w:lastColumn="0" w:oddVBand="0" w:evenVBand="0" w:oddHBand="0" w:evenHBand="0" w:firstRowFirstColumn="0" w:firstRowLastColumn="0" w:lastRowFirstColumn="0" w:lastRowLastColumn="0"/>
            <w:tcW w:w="2830" w:type="dxa"/>
          </w:tcPr>
          <w:p w14:paraId="453BB06A" w14:textId="2179C897" w:rsidR="009D6A43" w:rsidRPr="00C37382" w:rsidRDefault="00C37382" w:rsidP="00985EC0">
            <w:pPr>
              <w:rPr>
                <w:rFonts w:ascii="Calibri" w:hAnsi="Calibri" w:cs="Calibri"/>
                <w:b w:val="0"/>
                <w:bCs w:val="0"/>
                <w:sz w:val="24"/>
                <w:szCs w:val="24"/>
              </w:rPr>
            </w:pPr>
            <w:r w:rsidRPr="00C37382">
              <w:rPr>
                <w:rFonts w:ascii="Calibri" w:hAnsi="Calibri" w:cs="Calibri"/>
                <w:b w:val="0"/>
                <w:bCs w:val="0"/>
                <w:sz w:val="24"/>
                <w:szCs w:val="24"/>
              </w:rPr>
              <w:t>R102: Register a new user</w:t>
            </w:r>
          </w:p>
        </w:tc>
        <w:tc>
          <w:tcPr>
            <w:tcW w:w="1843" w:type="dxa"/>
          </w:tcPr>
          <w:p w14:paraId="1DEBA90D" w14:textId="794B8FBB" w:rsidR="009D6A43" w:rsidRPr="007A1B3C" w:rsidRDefault="001F5BAC"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1F5BAC">
              <w:rPr>
                <w:rFonts w:ascii="Calibri" w:hAnsi="Calibri" w:cs="Calibri"/>
                <w:sz w:val="24"/>
                <w:szCs w:val="24"/>
              </w:rPr>
              <w:t>POST /register</w:t>
            </w:r>
          </w:p>
        </w:tc>
      </w:tr>
      <w:tr w:rsidR="009D6A43" w:rsidRPr="005D2588" w14:paraId="4C11ADFE" w14:textId="77777777" w:rsidTr="004629B7">
        <w:tc>
          <w:tcPr>
            <w:cnfStyle w:val="001000000000" w:firstRow="0" w:lastRow="0" w:firstColumn="1" w:lastColumn="0" w:oddVBand="0" w:evenVBand="0" w:oddHBand="0" w:evenHBand="0" w:firstRowFirstColumn="0" w:firstRowLastColumn="0" w:lastRowFirstColumn="0" w:lastRowLastColumn="0"/>
            <w:tcW w:w="2830" w:type="dxa"/>
          </w:tcPr>
          <w:p w14:paraId="31696091" w14:textId="6A71F1F6" w:rsidR="009D6A43" w:rsidRPr="00C37382" w:rsidRDefault="00C37382" w:rsidP="00985EC0">
            <w:pPr>
              <w:rPr>
                <w:rFonts w:ascii="Calibri" w:hAnsi="Calibri" w:cs="Calibri"/>
                <w:b w:val="0"/>
                <w:bCs w:val="0"/>
                <w:sz w:val="24"/>
                <w:szCs w:val="24"/>
              </w:rPr>
            </w:pPr>
            <w:r w:rsidRPr="00C37382">
              <w:rPr>
                <w:rFonts w:ascii="Calibri" w:hAnsi="Calibri" w:cs="Calibri"/>
                <w:b w:val="0"/>
                <w:bCs w:val="0"/>
                <w:sz w:val="24"/>
                <w:szCs w:val="24"/>
              </w:rPr>
              <w:t>R103: Login Form</w:t>
            </w:r>
          </w:p>
        </w:tc>
        <w:tc>
          <w:tcPr>
            <w:tcW w:w="1843" w:type="dxa"/>
          </w:tcPr>
          <w:p w14:paraId="32AA587E" w14:textId="3F593FA3" w:rsidR="009D6A43" w:rsidRPr="007A1B3C" w:rsidRDefault="001F5BAC"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1F5BAC">
              <w:rPr>
                <w:rFonts w:ascii="Calibri" w:hAnsi="Calibri" w:cs="Calibri"/>
                <w:sz w:val="24"/>
                <w:szCs w:val="24"/>
              </w:rPr>
              <w:t>GET /login</w:t>
            </w:r>
          </w:p>
        </w:tc>
      </w:tr>
      <w:tr w:rsidR="009D6A43" w:rsidRPr="005D2588" w14:paraId="15E3E676" w14:textId="77777777" w:rsidTr="004629B7">
        <w:tc>
          <w:tcPr>
            <w:cnfStyle w:val="001000000000" w:firstRow="0" w:lastRow="0" w:firstColumn="1" w:lastColumn="0" w:oddVBand="0" w:evenVBand="0" w:oddHBand="0" w:evenHBand="0" w:firstRowFirstColumn="0" w:firstRowLastColumn="0" w:lastRowFirstColumn="0" w:lastRowLastColumn="0"/>
            <w:tcW w:w="2830" w:type="dxa"/>
          </w:tcPr>
          <w:p w14:paraId="5D4CC968" w14:textId="00D5CDDE" w:rsidR="009D6A43" w:rsidRPr="00C37382" w:rsidRDefault="00C37382" w:rsidP="00985EC0">
            <w:pPr>
              <w:rPr>
                <w:rFonts w:ascii="Calibri" w:hAnsi="Calibri" w:cs="Calibri"/>
                <w:b w:val="0"/>
                <w:bCs w:val="0"/>
                <w:sz w:val="24"/>
                <w:szCs w:val="24"/>
              </w:rPr>
            </w:pPr>
            <w:r w:rsidRPr="00C37382">
              <w:rPr>
                <w:rFonts w:ascii="Calibri" w:hAnsi="Calibri" w:cs="Calibri"/>
                <w:b w:val="0"/>
                <w:bCs w:val="0"/>
                <w:sz w:val="24"/>
                <w:szCs w:val="24"/>
              </w:rPr>
              <w:t>R104: User login</w:t>
            </w:r>
          </w:p>
        </w:tc>
        <w:tc>
          <w:tcPr>
            <w:tcW w:w="1843" w:type="dxa"/>
          </w:tcPr>
          <w:p w14:paraId="65D77657" w14:textId="5B9B5695" w:rsidR="009D6A43" w:rsidRPr="00D57515" w:rsidRDefault="001F5BAC"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1F5BAC">
              <w:rPr>
                <w:rFonts w:ascii="Calibri" w:hAnsi="Calibri" w:cs="Calibri"/>
                <w:sz w:val="24"/>
                <w:szCs w:val="24"/>
              </w:rPr>
              <w:t>POST /login</w:t>
            </w:r>
          </w:p>
        </w:tc>
      </w:tr>
      <w:tr w:rsidR="009D6A43" w:rsidRPr="005D2588" w14:paraId="58F9D6FE" w14:textId="77777777" w:rsidTr="004629B7">
        <w:tc>
          <w:tcPr>
            <w:cnfStyle w:val="001000000000" w:firstRow="0" w:lastRow="0" w:firstColumn="1" w:lastColumn="0" w:oddVBand="0" w:evenVBand="0" w:oddHBand="0" w:evenHBand="0" w:firstRowFirstColumn="0" w:firstRowLastColumn="0" w:lastRowFirstColumn="0" w:lastRowLastColumn="0"/>
            <w:tcW w:w="2830" w:type="dxa"/>
          </w:tcPr>
          <w:p w14:paraId="630D0432" w14:textId="6DE662BD" w:rsidR="009D6A43" w:rsidRPr="00C37382" w:rsidRDefault="00C37382" w:rsidP="00985EC0">
            <w:pPr>
              <w:rPr>
                <w:rFonts w:ascii="Calibri" w:hAnsi="Calibri" w:cs="Calibri"/>
                <w:b w:val="0"/>
                <w:bCs w:val="0"/>
                <w:sz w:val="24"/>
                <w:szCs w:val="24"/>
              </w:rPr>
            </w:pPr>
            <w:r w:rsidRPr="00C37382">
              <w:rPr>
                <w:rFonts w:ascii="Calibri" w:hAnsi="Calibri" w:cs="Calibri"/>
                <w:b w:val="0"/>
                <w:bCs w:val="0"/>
                <w:sz w:val="24"/>
                <w:szCs w:val="24"/>
              </w:rPr>
              <w:t>R105: Logout user</w:t>
            </w:r>
          </w:p>
        </w:tc>
        <w:tc>
          <w:tcPr>
            <w:tcW w:w="1843" w:type="dxa"/>
          </w:tcPr>
          <w:p w14:paraId="0566EF60" w14:textId="05864EF4" w:rsidR="009D6A43" w:rsidRPr="00982034" w:rsidRDefault="001F5BAC"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1F5BAC">
              <w:rPr>
                <w:rFonts w:ascii="Calibri" w:hAnsi="Calibri" w:cs="Calibri"/>
                <w:sz w:val="24"/>
                <w:szCs w:val="24"/>
              </w:rPr>
              <w:t>GET /logout</w:t>
            </w:r>
          </w:p>
        </w:tc>
      </w:tr>
    </w:tbl>
    <w:p w14:paraId="558498D8" w14:textId="6AAD30AF" w:rsidR="004629B7" w:rsidRPr="001930FC" w:rsidRDefault="004629B7" w:rsidP="004629B7">
      <w:pPr>
        <w:pStyle w:val="Legenda"/>
        <w:rPr>
          <w:rFonts w:ascii="Calibri" w:hAnsi="Calibri" w:cs="Calibri"/>
          <w:b/>
          <w:bCs/>
          <w:i w:val="0"/>
          <w:iCs w:val="0"/>
          <w:sz w:val="24"/>
          <w:szCs w:val="24"/>
        </w:rPr>
      </w:pPr>
      <w:r>
        <w:rPr>
          <w:i w:val="0"/>
          <w:iCs w:val="0"/>
          <w:sz w:val="14"/>
          <w:szCs w:val="14"/>
        </w:rPr>
        <w:t xml:space="preserve">                                                                                                                                                   </w:t>
      </w:r>
      <w:r w:rsidRPr="001930FC">
        <w:rPr>
          <w:i w:val="0"/>
          <w:iCs w:val="0"/>
          <w:sz w:val="14"/>
          <w:szCs w:val="14"/>
        </w:rPr>
        <w:t xml:space="preserve">Table </w:t>
      </w:r>
      <w:r>
        <w:rPr>
          <w:i w:val="0"/>
          <w:iCs w:val="0"/>
          <w:sz w:val="14"/>
          <w:szCs w:val="14"/>
        </w:rPr>
        <w:t>7</w:t>
      </w:r>
      <w:r w:rsidR="00DE69C7">
        <w:rPr>
          <w:i w:val="0"/>
          <w:iCs w:val="0"/>
          <w:sz w:val="14"/>
          <w:szCs w:val="14"/>
        </w:rPr>
        <w:t>1</w:t>
      </w:r>
    </w:p>
    <w:p w14:paraId="2C30A6E3" w14:textId="77777777" w:rsidR="00DE69C7" w:rsidRPr="00611D2F" w:rsidRDefault="00DE69C7" w:rsidP="00DE69C7">
      <w:pPr>
        <w:rPr>
          <w:rFonts w:ascii="Calibri" w:hAnsi="Calibri" w:cs="Calibri"/>
          <w:b/>
          <w:bCs/>
          <w:sz w:val="14"/>
          <w:szCs w:val="14"/>
        </w:rPr>
      </w:pPr>
    </w:p>
    <w:p w14:paraId="7D54D962" w14:textId="3DFA9D7E" w:rsidR="00DE69C7" w:rsidRPr="00973F90" w:rsidRDefault="00DE69C7" w:rsidP="00DE69C7">
      <w:pPr>
        <w:rPr>
          <w:rFonts w:ascii="Calibri" w:hAnsi="Calibri" w:cs="Calibri"/>
          <w:b/>
          <w:bCs/>
          <w:sz w:val="24"/>
          <w:szCs w:val="24"/>
        </w:rPr>
      </w:pPr>
      <w:r>
        <w:rPr>
          <w:rFonts w:ascii="Calibri" w:hAnsi="Calibri" w:cs="Calibri"/>
          <w:b/>
          <w:bCs/>
          <w:sz w:val="24"/>
          <w:szCs w:val="24"/>
        </w:rPr>
        <w:t>- Module M02: Users</w:t>
      </w:r>
    </w:p>
    <w:tbl>
      <w:tblPr>
        <w:tblStyle w:val="TabeladeGrelha1Clara"/>
        <w:tblW w:w="0" w:type="auto"/>
        <w:tblLayout w:type="fixed"/>
        <w:tblLook w:val="04A0" w:firstRow="1" w:lastRow="0" w:firstColumn="1" w:lastColumn="0" w:noHBand="0" w:noVBand="1"/>
      </w:tblPr>
      <w:tblGrid>
        <w:gridCol w:w="2830"/>
        <w:gridCol w:w="2694"/>
      </w:tblGrid>
      <w:tr w:rsidR="00DE69C7" w:rsidRPr="00857F8D" w14:paraId="514EE215" w14:textId="77777777" w:rsidTr="00DE6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248674" w14:textId="77777777" w:rsidR="00DE69C7" w:rsidRPr="00E34B7B" w:rsidRDefault="00DE69C7" w:rsidP="00985EC0">
            <w:pPr>
              <w:tabs>
                <w:tab w:val="right" w:pos="1906"/>
              </w:tabs>
              <w:rPr>
                <w:rFonts w:ascii="Calibri" w:hAnsi="Calibri" w:cs="Calibri"/>
                <w:sz w:val="24"/>
                <w:szCs w:val="24"/>
              </w:rPr>
            </w:pPr>
            <w:r>
              <w:rPr>
                <w:rFonts w:ascii="Calibri" w:hAnsi="Calibri" w:cs="Calibri"/>
                <w:sz w:val="24"/>
                <w:szCs w:val="24"/>
              </w:rPr>
              <w:t>Web Resource Reference</w:t>
            </w:r>
            <w:r>
              <w:rPr>
                <w:rFonts w:ascii="Calibri" w:hAnsi="Calibri" w:cs="Calibri"/>
                <w:sz w:val="24"/>
                <w:szCs w:val="24"/>
              </w:rPr>
              <w:tab/>
            </w:r>
          </w:p>
        </w:tc>
        <w:tc>
          <w:tcPr>
            <w:tcW w:w="2694" w:type="dxa"/>
          </w:tcPr>
          <w:p w14:paraId="0346E1BE" w14:textId="77777777" w:rsidR="00DE69C7" w:rsidRPr="00E34B7B" w:rsidRDefault="00DE69C7"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URL</w:t>
            </w:r>
          </w:p>
        </w:tc>
      </w:tr>
      <w:tr w:rsidR="00DE69C7" w:rsidRPr="005D2588" w14:paraId="44933F53" w14:textId="77777777" w:rsidTr="00DE69C7">
        <w:tc>
          <w:tcPr>
            <w:cnfStyle w:val="001000000000" w:firstRow="0" w:lastRow="0" w:firstColumn="1" w:lastColumn="0" w:oddVBand="0" w:evenVBand="0" w:oddHBand="0" w:evenHBand="0" w:firstRowFirstColumn="0" w:firstRowLastColumn="0" w:lastRowFirstColumn="0" w:lastRowLastColumn="0"/>
            <w:tcW w:w="2830" w:type="dxa"/>
          </w:tcPr>
          <w:p w14:paraId="5A4411FA" w14:textId="59AED04E" w:rsidR="00DE69C7" w:rsidRPr="00C37382" w:rsidRDefault="00DE69C7" w:rsidP="00985EC0">
            <w:pPr>
              <w:rPr>
                <w:rFonts w:ascii="Calibri" w:hAnsi="Calibri" w:cs="Calibri"/>
                <w:b w:val="0"/>
                <w:bCs w:val="0"/>
                <w:sz w:val="24"/>
                <w:szCs w:val="24"/>
              </w:rPr>
            </w:pPr>
            <w:r w:rsidRPr="00DE69C7">
              <w:rPr>
                <w:rFonts w:ascii="Calibri" w:hAnsi="Calibri" w:cs="Calibri"/>
                <w:b w:val="0"/>
                <w:bCs w:val="0"/>
                <w:sz w:val="24"/>
                <w:szCs w:val="24"/>
              </w:rPr>
              <w:t>R201: Get User Profile</w:t>
            </w:r>
          </w:p>
        </w:tc>
        <w:tc>
          <w:tcPr>
            <w:tcW w:w="2694" w:type="dxa"/>
          </w:tcPr>
          <w:p w14:paraId="00728635" w14:textId="22E8D8AA" w:rsidR="00DE69C7" w:rsidRPr="005D2588" w:rsidRDefault="00DE69C7"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DE69C7">
              <w:rPr>
                <w:rFonts w:ascii="Calibri" w:hAnsi="Calibri" w:cs="Calibri"/>
                <w:sz w:val="24"/>
                <w:szCs w:val="24"/>
              </w:rPr>
              <w:t>GET /users/{id}</w:t>
            </w:r>
          </w:p>
        </w:tc>
      </w:tr>
      <w:tr w:rsidR="00DE69C7" w:rsidRPr="005D2588" w14:paraId="655398F2" w14:textId="77777777" w:rsidTr="00DE69C7">
        <w:tc>
          <w:tcPr>
            <w:cnfStyle w:val="001000000000" w:firstRow="0" w:lastRow="0" w:firstColumn="1" w:lastColumn="0" w:oddVBand="0" w:evenVBand="0" w:oddHBand="0" w:evenHBand="0" w:firstRowFirstColumn="0" w:firstRowLastColumn="0" w:lastRowFirstColumn="0" w:lastRowLastColumn="0"/>
            <w:tcW w:w="2830" w:type="dxa"/>
          </w:tcPr>
          <w:p w14:paraId="5FF1231A" w14:textId="0DCDC36F" w:rsidR="00DE69C7" w:rsidRPr="00C37382" w:rsidRDefault="00DE69C7" w:rsidP="00985EC0">
            <w:pPr>
              <w:rPr>
                <w:rFonts w:ascii="Calibri" w:hAnsi="Calibri" w:cs="Calibri"/>
                <w:b w:val="0"/>
                <w:bCs w:val="0"/>
                <w:sz w:val="24"/>
                <w:szCs w:val="24"/>
              </w:rPr>
            </w:pPr>
            <w:r w:rsidRPr="00DE69C7">
              <w:rPr>
                <w:rFonts w:ascii="Calibri" w:hAnsi="Calibri" w:cs="Calibri"/>
                <w:b w:val="0"/>
                <w:bCs w:val="0"/>
                <w:sz w:val="24"/>
                <w:szCs w:val="24"/>
              </w:rPr>
              <w:t>R203: Edit Profile Form</w:t>
            </w:r>
          </w:p>
        </w:tc>
        <w:tc>
          <w:tcPr>
            <w:tcW w:w="2694" w:type="dxa"/>
          </w:tcPr>
          <w:p w14:paraId="40DC7A7B" w14:textId="18A3D5BB" w:rsidR="00DE69C7" w:rsidRPr="007A1B3C" w:rsidRDefault="00DE69C7"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DE69C7">
              <w:rPr>
                <w:rFonts w:ascii="Calibri" w:hAnsi="Calibri" w:cs="Calibri"/>
                <w:sz w:val="24"/>
                <w:szCs w:val="24"/>
              </w:rPr>
              <w:t>GET /users/{id}/edit</w:t>
            </w:r>
          </w:p>
        </w:tc>
      </w:tr>
      <w:tr w:rsidR="00DE69C7" w:rsidRPr="005D2588" w14:paraId="00B75BF7" w14:textId="77777777" w:rsidTr="00DE69C7">
        <w:tc>
          <w:tcPr>
            <w:cnfStyle w:val="001000000000" w:firstRow="0" w:lastRow="0" w:firstColumn="1" w:lastColumn="0" w:oddVBand="0" w:evenVBand="0" w:oddHBand="0" w:evenHBand="0" w:firstRowFirstColumn="0" w:firstRowLastColumn="0" w:lastRowFirstColumn="0" w:lastRowLastColumn="0"/>
            <w:tcW w:w="2830" w:type="dxa"/>
          </w:tcPr>
          <w:p w14:paraId="531F7B11" w14:textId="7ABD76C0" w:rsidR="00DE69C7" w:rsidRPr="00C37382" w:rsidRDefault="00DE69C7" w:rsidP="00985EC0">
            <w:pPr>
              <w:rPr>
                <w:rFonts w:ascii="Calibri" w:hAnsi="Calibri" w:cs="Calibri"/>
                <w:b w:val="0"/>
                <w:bCs w:val="0"/>
                <w:sz w:val="24"/>
                <w:szCs w:val="24"/>
              </w:rPr>
            </w:pPr>
            <w:r w:rsidRPr="00DE69C7">
              <w:rPr>
                <w:rFonts w:ascii="Calibri" w:hAnsi="Calibri" w:cs="Calibri"/>
                <w:b w:val="0"/>
                <w:bCs w:val="0"/>
                <w:sz w:val="24"/>
                <w:szCs w:val="24"/>
              </w:rPr>
              <w:t>R204: Update User Profile</w:t>
            </w:r>
          </w:p>
        </w:tc>
        <w:tc>
          <w:tcPr>
            <w:tcW w:w="2694" w:type="dxa"/>
          </w:tcPr>
          <w:p w14:paraId="79C11E61" w14:textId="754C87CD" w:rsidR="00DE69C7" w:rsidRPr="007A1B3C" w:rsidRDefault="00DE69C7"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DE69C7">
              <w:rPr>
                <w:rFonts w:ascii="Calibri" w:hAnsi="Calibri" w:cs="Calibri"/>
                <w:sz w:val="24"/>
                <w:szCs w:val="24"/>
              </w:rPr>
              <w:t>PUT /api/users/{id}/edit</w:t>
            </w:r>
          </w:p>
        </w:tc>
      </w:tr>
    </w:tbl>
    <w:p w14:paraId="57573F04" w14:textId="6ED32007" w:rsidR="00DE69C7" w:rsidRPr="001930FC" w:rsidRDefault="00DE69C7" w:rsidP="00DE69C7">
      <w:pPr>
        <w:pStyle w:val="Legenda"/>
        <w:rPr>
          <w:rFonts w:ascii="Calibri" w:hAnsi="Calibri" w:cs="Calibri"/>
          <w:b/>
          <w:bCs/>
          <w:i w:val="0"/>
          <w:iCs w:val="0"/>
          <w:sz w:val="24"/>
          <w:szCs w:val="24"/>
        </w:rPr>
      </w:pPr>
      <w:r>
        <w:rPr>
          <w:i w:val="0"/>
          <w:iCs w:val="0"/>
          <w:sz w:val="14"/>
          <w:szCs w:val="14"/>
        </w:rPr>
        <w:t xml:space="preserve">                                                                                                                                                                                 </w:t>
      </w:r>
      <w:r w:rsidRPr="001930FC">
        <w:rPr>
          <w:i w:val="0"/>
          <w:iCs w:val="0"/>
          <w:sz w:val="14"/>
          <w:szCs w:val="14"/>
        </w:rPr>
        <w:t xml:space="preserve">Table </w:t>
      </w:r>
      <w:r>
        <w:rPr>
          <w:i w:val="0"/>
          <w:iCs w:val="0"/>
          <w:sz w:val="14"/>
          <w:szCs w:val="14"/>
        </w:rPr>
        <w:t>72</w:t>
      </w:r>
    </w:p>
    <w:p w14:paraId="49DA2E6E" w14:textId="77777777" w:rsidR="00611D2F" w:rsidRDefault="00611D2F" w:rsidP="002D7DB5">
      <w:pPr>
        <w:rPr>
          <w:rFonts w:ascii="Calibri" w:hAnsi="Calibri" w:cs="Calibri"/>
          <w:b/>
          <w:bCs/>
          <w:sz w:val="24"/>
          <w:szCs w:val="24"/>
        </w:rPr>
      </w:pPr>
    </w:p>
    <w:p w14:paraId="692BF9AD" w14:textId="76708361" w:rsidR="002D7DB5" w:rsidRPr="00973F90" w:rsidRDefault="002D7DB5" w:rsidP="002D7DB5">
      <w:pPr>
        <w:rPr>
          <w:rFonts w:ascii="Calibri" w:hAnsi="Calibri" w:cs="Calibri"/>
          <w:b/>
          <w:bCs/>
          <w:sz w:val="24"/>
          <w:szCs w:val="24"/>
        </w:rPr>
      </w:pPr>
      <w:r>
        <w:rPr>
          <w:rFonts w:ascii="Calibri" w:hAnsi="Calibri" w:cs="Calibri"/>
          <w:b/>
          <w:bCs/>
          <w:sz w:val="24"/>
          <w:szCs w:val="24"/>
        </w:rPr>
        <w:t>- Module M0</w:t>
      </w:r>
      <w:r w:rsidR="00763853">
        <w:rPr>
          <w:rFonts w:ascii="Calibri" w:hAnsi="Calibri" w:cs="Calibri"/>
          <w:b/>
          <w:bCs/>
          <w:sz w:val="24"/>
          <w:szCs w:val="24"/>
        </w:rPr>
        <w:t>3</w:t>
      </w:r>
      <w:r>
        <w:rPr>
          <w:rFonts w:ascii="Calibri" w:hAnsi="Calibri" w:cs="Calibri"/>
          <w:b/>
          <w:bCs/>
          <w:sz w:val="24"/>
          <w:szCs w:val="24"/>
        </w:rPr>
        <w:t xml:space="preserve">: </w:t>
      </w:r>
      <w:r w:rsidR="00763853">
        <w:rPr>
          <w:rFonts w:ascii="Calibri" w:hAnsi="Calibri" w:cs="Calibri"/>
          <w:b/>
          <w:bCs/>
          <w:sz w:val="24"/>
          <w:szCs w:val="24"/>
        </w:rPr>
        <w:t>News Posts</w:t>
      </w:r>
    </w:p>
    <w:tbl>
      <w:tblPr>
        <w:tblStyle w:val="TabeladeGrelha1Clara"/>
        <w:tblW w:w="0" w:type="auto"/>
        <w:tblLayout w:type="fixed"/>
        <w:tblLook w:val="04A0" w:firstRow="1" w:lastRow="0" w:firstColumn="1" w:lastColumn="0" w:noHBand="0" w:noVBand="1"/>
      </w:tblPr>
      <w:tblGrid>
        <w:gridCol w:w="3823"/>
        <w:gridCol w:w="3685"/>
      </w:tblGrid>
      <w:tr w:rsidR="002D7DB5" w:rsidRPr="00857F8D" w14:paraId="66EE088A" w14:textId="77777777" w:rsidTr="00611D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7164FEB" w14:textId="77777777" w:rsidR="002D7DB5" w:rsidRPr="00E34B7B" w:rsidRDefault="002D7DB5" w:rsidP="00985EC0">
            <w:pPr>
              <w:tabs>
                <w:tab w:val="right" w:pos="1906"/>
              </w:tabs>
              <w:rPr>
                <w:rFonts w:ascii="Calibri" w:hAnsi="Calibri" w:cs="Calibri"/>
                <w:sz w:val="24"/>
                <w:szCs w:val="24"/>
              </w:rPr>
            </w:pPr>
            <w:r>
              <w:rPr>
                <w:rFonts w:ascii="Calibri" w:hAnsi="Calibri" w:cs="Calibri"/>
                <w:sz w:val="24"/>
                <w:szCs w:val="24"/>
              </w:rPr>
              <w:t>Web Resource Reference</w:t>
            </w:r>
            <w:r>
              <w:rPr>
                <w:rFonts w:ascii="Calibri" w:hAnsi="Calibri" w:cs="Calibri"/>
                <w:sz w:val="24"/>
                <w:szCs w:val="24"/>
              </w:rPr>
              <w:tab/>
            </w:r>
          </w:p>
        </w:tc>
        <w:tc>
          <w:tcPr>
            <w:tcW w:w="3685" w:type="dxa"/>
          </w:tcPr>
          <w:p w14:paraId="0E04BDB2" w14:textId="77777777" w:rsidR="002D7DB5" w:rsidRPr="00E34B7B" w:rsidRDefault="002D7DB5"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URL</w:t>
            </w:r>
          </w:p>
        </w:tc>
      </w:tr>
      <w:tr w:rsidR="002D7DB5" w:rsidRPr="005D2588" w14:paraId="6E4107AE" w14:textId="77777777" w:rsidTr="00611D2F">
        <w:tc>
          <w:tcPr>
            <w:cnfStyle w:val="001000000000" w:firstRow="0" w:lastRow="0" w:firstColumn="1" w:lastColumn="0" w:oddVBand="0" w:evenVBand="0" w:oddHBand="0" w:evenHBand="0" w:firstRowFirstColumn="0" w:firstRowLastColumn="0" w:lastRowFirstColumn="0" w:lastRowLastColumn="0"/>
            <w:tcW w:w="3823" w:type="dxa"/>
          </w:tcPr>
          <w:p w14:paraId="54CA7CC9" w14:textId="5EA9BD06" w:rsidR="002D7DB5" w:rsidRPr="00C37382" w:rsidRDefault="002D7DB5" w:rsidP="00985EC0">
            <w:pPr>
              <w:rPr>
                <w:rFonts w:ascii="Calibri" w:hAnsi="Calibri" w:cs="Calibri"/>
                <w:b w:val="0"/>
                <w:bCs w:val="0"/>
                <w:sz w:val="24"/>
                <w:szCs w:val="24"/>
              </w:rPr>
            </w:pPr>
            <w:r w:rsidRPr="002D7DB5">
              <w:rPr>
                <w:rFonts w:ascii="Calibri" w:hAnsi="Calibri" w:cs="Calibri"/>
                <w:b w:val="0"/>
                <w:bCs w:val="0"/>
                <w:sz w:val="24"/>
                <w:szCs w:val="24"/>
              </w:rPr>
              <w:t>R301: Create a New Post</w:t>
            </w:r>
          </w:p>
        </w:tc>
        <w:tc>
          <w:tcPr>
            <w:tcW w:w="3685" w:type="dxa"/>
          </w:tcPr>
          <w:p w14:paraId="7721FF03" w14:textId="66C34C38" w:rsidR="002D7DB5" w:rsidRPr="005D2588" w:rsidRDefault="002D7DB5"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D7DB5">
              <w:rPr>
                <w:rFonts w:ascii="Calibri" w:hAnsi="Calibri" w:cs="Calibri"/>
                <w:sz w:val="24"/>
                <w:szCs w:val="24"/>
              </w:rPr>
              <w:t>GET /posts</w:t>
            </w:r>
          </w:p>
        </w:tc>
      </w:tr>
      <w:tr w:rsidR="002D7DB5" w:rsidRPr="005D2588" w14:paraId="37900B66" w14:textId="77777777" w:rsidTr="00611D2F">
        <w:tc>
          <w:tcPr>
            <w:cnfStyle w:val="001000000000" w:firstRow="0" w:lastRow="0" w:firstColumn="1" w:lastColumn="0" w:oddVBand="0" w:evenVBand="0" w:oddHBand="0" w:evenHBand="0" w:firstRowFirstColumn="0" w:firstRowLastColumn="0" w:lastRowFirstColumn="0" w:lastRowLastColumn="0"/>
            <w:tcW w:w="3823" w:type="dxa"/>
          </w:tcPr>
          <w:p w14:paraId="4FD08623" w14:textId="60921DD2" w:rsidR="002D7DB5" w:rsidRPr="00C37382" w:rsidRDefault="002D7DB5" w:rsidP="00985EC0">
            <w:pPr>
              <w:rPr>
                <w:rFonts w:ascii="Calibri" w:hAnsi="Calibri" w:cs="Calibri"/>
                <w:b w:val="0"/>
                <w:bCs w:val="0"/>
                <w:sz w:val="24"/>
                <w:szCs w:val="24"/>
              </w:rPr>
            </w:pPr>
            <w:r w:rsidRPr="002D7DB5">
              <w:rPr>
                <w:rFonts w:ascii="Calibri" w:hAnsi="Calibri" w:cs="Calibri"/>
                <w:b w:val="0"/>
                <w:bCs w:val="0"/>
                <w:sz w:val="24"/>
                <w:szCs w:val="24"/>
              </w:rPr>
              <w:t>R301: Create a New Post (API)</w:t>
            </w:r>
          </w:p>
        </w:tc>
        <w:tc>
          <w:tcPr>
            <w:tcW w:w="3685" w:type="dxa"/>
          </w:tcPr>
          <w:p w14:paraId="0DB6C429" w14:textId="17285440" w:rsidR="002D7DB5" w:rsidRPr="007A1B3C" w:rsidRDefault="00611D2F"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11D2F">
              <w:rPr>
                <w:rFonts w:ascii="Calibri" w:hAnsi="Calibri" w:cs="Calibri"/>
                <w:sz w:val="24"/>
                <w:szCs w:val="24"/>
              </w:rPr>
              <w:t>POST /api/posts</w:t>
            </w:r>
          </w:p>
        </w:tc>
      </w:tr>
      <w:tr w:rsidR="002D7DB5" w:rsidRPr="005D2588" w14:paraId="71149ED1" w14:textId="77777777" w:rsidTr="00611D2F">
        <w:tc>
          <w:tcPr>
            <w:cnfStyle w:val="001000000000" w:firstRow="0" w:lastRow="0" w:firstColumn="1" w:lastColumn="0" w:oddVBand="0" w:evenVBand="0" w:oddHBand="0" w:evenHBand="0" w:firstRowFirstColumn="0" w:firstRowLastColumn="0" w:lastRowFirstColumn="0" w:lastRowLastColumn="0"/>
            <w:tcW w:w="3823" w:type="dxa"/>
          </w:tcPr>
          <w:p w14:paraId="2C120BDE" w14:textId="57552058" w:rsidR="002D7DB5" w:rsidRPr="00C37382" w:rsidRDefault="00611D2F" w:rsidP="00985EC0">
            <w:pPr>
              <w:rPr>
                <w:rFonts w:ascii="Calibri" w:hAnsi="Calibri" w:cs="Calibri"/>
                <w:b w:val="0"/>
                <w:bCs w:val="0"/>
                <w:sz w:val="24"/>
                <w:szCs w:val="24"/>
              </w:rPr>
            </w:pPr>
            <w:r w:rsidRPr="00611D2F">
              <w:rPr>
                <w:rFonts w:ascii="Calibri" w:hAnsi="Calibri" w:cs="Calibri"/>
                <w:b w:val="0"/>
                <w:bCs w:val="0"/>
                <w:sz w:val="24"/>
                <w:szCs w:val="24"/>
              </w:rPr>
              <w:t>R304: Edit a Post</w:t>
            </w:r>
          </w:p>
        </w:tc>
        <w:tc>
          <w:tcPr>
            <w:tcW w:w="3685" w:type="dxa"/>
          </w:tcPr>
          <w:p w14:paraId="4B5E05E2" w14:textId="562CD419" w:rsidR="002D7DB5" w:rsidRPr="007A1B3C" w:rsidRDefault="00611D2F"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11D2F">
              <w:rPr>
                <w:rFonts w:ascii="Calibri" w:hAnsi="Calibri" w:cs="Calibri"/>
                <w:sz w:val="24"/>
                <w:szCs w:val="24"/>
              </w:rPr>
              <w:t>GET /posts/{post_id}</w:t>
            </w:r>
          </w:p>
        </w:tc>
      </w:tr>
      <w:tr w:rsidR="002D7DB5" w:rsidRPr="005D2588" w14:paraId="7683D977" w14:textId="77777777" w:rsidTr="00611D2F">
        <w:tc>
          <w:tcPr>
            <w:cnfStyle w:val="001000000000" w:firstRow="0" w:lastRow="0" w:firstColumn="1" w:lastColumn="0" w:oddVBand="0" w:evenVBand="0" w:oddHBand="0" w:evenHBand="0" w:firstRowFirstColumn="0" w:firstRowLastColumn="0" w:lastRowFirstColumn="0" w:lastRowLastColumn="0"/>
            <w:tcW w:w="3823" w:type="dxa"/>
          </w:tcPr>
          <w:p w14:paraId="744ACB75" w14:textId="23B3735A" w:rsidR="002D7DB5" w:rsidRPr="00611D2F" w:rsidRDefault="00611D2F" w:rsidP="00985EC0">
            <w:pPr>
              <w:rPr>
                <w:rFonts w:ascii="Calibri" w:hAnsi="Calibri" w:cs="Calibri"/>
                <w:b w:val="0"/>
                <w:bCs w:val="0"/>
                <w:sz w:val="24"/>
                <w:szCs w:val="24"/>
              </w:rPr>
            </w:pPr>
            <w:r w:rsidRPr="00611D2F">
              <w:rPr>
                <w:rFonts w:ascii="Calibri" w:hAnsi="Calibri" w:cs="Calibri"/>
                <w:b w:val="0"/>
                <w:bCs w:val="0"/>
                <w:sz w:val="24"/>
                <w:szCs w:val="24"/>
              </w:rPr>
              <w:t>R304: Edit a Post (API)</w:t>
            </w:r>
          </w:p>
        </w:tc>
        <w:tc>
          <w:tcPr>
            <w:tcW w:w="3685" w:type="dxa"/>
          </w:tcPr>
          <w:p w14:paraId="746C36EB" w14:textId="79C6AD74" w:rsidR="002D7DB5" w:rsidRPr="00611D2F" w:rsidRDefault="00611D2F"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11D2F">
              <w:rPr>
                <w:rFonts w:ascii="Calibri" w:hAnsi="Calibri" w:cs="Calibri"/>
                <w:sz w:val="24"/>
                <w:szCs w:val="24"/>
              </w:rPr>
              <w:t>GET /posts/category/{category_id}</w:t>
            </w:r>
          </w:p>
        </w:tc>
      </w:tr>
      <w:tr w:rsidR="002D7DB5" w:rsidRPr="005D2588" w14:paraId="7E061266" w14:textId="77777777" w:rsidTr="00611D2F">
        <w:tc>
          <w:tcPr>
            <w:cnfStyle w:val="001000000000" w:firstRow="0" w:lastRow="0" w:firstColumn="1" w:lastColumn="0" w:oddVBand="0" w:evenVBand="0" w:oddHBand="0" w:evenHBand="0" w:firstRowFirstColumn="0" w:firstRowLastColumn="0" w:lastRowFirstColumn="0" w:lastRowLastColumn="0"/>
            <w:tcW w:w="3823" w:type="dxa"/>
          </w:tcPr>
          <w:p w14:paraId="62EFEA38" w14:textId="50F4294A" w:rsidR="002D7DB5" w:rsidRPr="00611D2F" w:rsidRDefault="00611D2F" w:rsidP="00985EC0">
            <w:pPr>
              <w:rPr>
                <w:rFonts w:ascii="Calibri" w:hAnsi="Calibri" w:cs="Calibri"/>
                <w:b w:val="0"/>
                <w:bCs w:val="0"/>
                <w:sz w:val="24"/>
                <w:szCs w:val="24"/>
              </w:rPr>
            </w:pPr>
            <w:r w:rsidRPr="00611D2F">
              <w:rPr>
                <w:rFonts w:ascii="Calibri" w:hAnsi="Calibri" w:cs="Calibri"/>
                <w:b w:val="0"/>
                <w:bCs w:val="0"/>
                <w:sz w:val="24"/>
                <w:szCs w:val="24"/>
              </w:rPr>
              <w:t>R307: Vote on a Post (API)</w:t>
            </w:r>
          </w:p>
        </w:tc>
        <w:tc>
          <w:tcPr>
            <w:tcW w:w="3685" w:type="dxa"/>
          </w:tcPr>
          <w:p w14:paraId="28F9462E" w14:textId="2B839FA7" w:rsidR="002D7DB5" w:rsidRPr="00611D2F" w:rsidRDefault="00611D2F"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11D2F">
              <w:rPr>
                <w:rFonts w:ascii="Calibri" w:hAnsi="Calibri" w:cs="Calibri"/>
                <w:sz w:val="24"/>
                <w:szCs w:val="24"/>
              </w:rPr>
              <w:t>POST /api/posts/{post_id}/vote</w:t>
            </w:r>
          </w:p>
        </w:tc>
      </w:tr>
      <w:tr w:rsidR="002D7DB5" w:rsidRPr="005D2588" w14:paraId="38FF3989" w14:textId="77777777" w:rsidTr="00611D2F">
        <w:tc>
          <w:tcPr>
            <w:cnfStyle w:val="001000000000" w:firstRow="0" w:lastRow="0" w:firstColumn="1" w:lastColumn="0" w:oddVBand="0" w:evenVBand="0" w:oddHBand="0" w:evenHBand="0" w:firstRowFirstColumn="0" w:firstRowLastColumn="0" w:lastRowFirstColumn="0" w:lastRowLastColumn="0"/>
            <w:tcW w:w="3823" w:type="dxa"/>
          </w:tcPr>
          <w:p w14:paraId="5D0F072C" w14:textId="7183DBF0" w:rsidR="002D7DB5" w:rsidRPr="00611D2F" w:rsidRDefault="00611D2F" w:rsidP="00611D2F">
            <w:pPr>
              <w:rPr>
                <w:rFonts w:ascii="Calibri" w:hAnsi="Calibri" w:cs="Calibri"/>
                <w:b w:val="0"/>
                <w:bCs w:val="0"/>
                <w:sz w:val="24"/>
                <w:szCs w:val="24"/>
              </w:rPr>
            </w:pPr>
            <w:r w:rsidRPr="00611D2F">
              <w:rPr>
                <w:rFonts w:ascii="Calibri" w:hAnsi="Calibri" w:cs="Calibri"/>
                <w:b w:val="0"/>
                <w:bCs w:val="0"/>
                <w:sz w:val="24"/>
                <w:szCs w:val="24"/>
              </w:rPr>
              <w:t>R308: Edit Vote on a Post (API)</w:t>
            </w:r>
          </w:p>
        </w:tc>
        <w:tc>
          <w:tcPr>
            <w:tcW w:w="3685" w:type="dxa"/>
          </w:tcPr>
          <w:p w14:paraId="249310FB" w14:textId="3AD96481" w:rsidR="002D7DB5" w:rsidRPr="00611D2F" w:rsidRDefault="00611D2F"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11D2F">
              <w:rPr>
                <w:rFonts w:ascii="Calibri" w:hAnsi="Calibri" w:cs="Calibri"/>
                <w:sz w:val="24"/>
                <w:szCs w:val="24"/>
              </w:rPr>
              <w:t>PUT /api/posts/{post_id}/vote</w:t>
            </w:r>
          </w:p>
        </w:tc>
      </w:tr>
      <w:tr w:rsidR="002D7DB5" w:rsidRPr="005D2588" w14:paraId="58D68012" w14:textId="77777777" w:rsidTr="00611D2F">
        <w:tc>
          <w:tcPr>
            <w:cnfStyle w:val="001000000000" w:firstRow="0" w:lastRow="0" w:firstColumn="1" w:lastColumn="0" w:oddVBand="0" w:evenVBand="0" w:oddHBand="0" w:evenHBand="0" w:firstRowFirstColumn="0" w:firstRowLastColumn="0" w:lastRowFirstColumn="0" w:lastRowLastColumn="0"/>
            <w:tcW w:w="3823" w:type="dxa"/>
          </w:tcPr>
          <w:p w14:paraId="35223359" w14:textId="117E5626" w:rsidR="002D7DB5" w:rsidRPr="00611D2F" w:rsidRDefault="00611D2F" w:rsidP="00611D2F">
            <w:pPr>
              <w:rPr>
                <w:rFonts w:ascii="Calibri" w:hAnsi="Calibri" w:cs="Calibri"/>
                <w:b w:val="0"/>
                <w:bCs w:val="0"/>
                <w:sz w:val="24"/>
                <w:szCs w:val="24"/>
              </w:rPr>
            </w:pPr>
            <w:r w:rsidRPr="00611D2F">
              <w:rPr>
                <w:rFonts w:ascii="Calibri" w:hAnsi="Calibri" w:cs="Calibri"/>
                <w:b w:val="0"/>
                <w:bCs w:val="0"/>
                <w:sz w:val="24"/>
                <w:szCs w:val="24"/>
              </w:rPr>
              <w:t>R309: Remove Vote on a Post (API</w:t>
            </w:r>
          </w:p>
        </w:tc>
        <w:tc>
          <w:tcPr>
            <w:tcW w:w="3685" w:type="dxa"/>
          </w:tcPr>
          <w:p w14:paraId="7C18A748" w14:textId="1169AF06" w:rsidR="002D7DB5" w:rsidRPr="00611D2F" w:rsidRDefault="00611D2F"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11D2F">
              <w:rPr>
                <w:rFonts w:ascii="Calibri" w:hAnsi="Calibri" w:cs="Calibri"/>
                <w:sz w:val="24"/>
                <w:szCs w:val="24"/>
              </w:rPr>
              <w:t>DELETE /api/posts/{post_id}/vote</w:t>
            </w:r>
          </w:p>
        </w:tc>
      </w:tr>
      <w:tr w:rsidR="002D7DB5" w:rsidRPr="005D2588" w14:paraId="785EFA82" w14:textId="77777777" w:rsidTr="00611D2F">
        <w:tc>
          <w:tcPr>
            <w:cnfStyle w:val="001000000000" w:firstRow="0" w:lastRow="0" w:firstColumn="1" w:lastColumn="0" w:oddVBand="0" w:evenVBand="0" w:oddHBand="0" w:evenHBand="0" w:firstRowFirstColumn="0" w:firstRowLastColumn="0" w:lastRowFirstColumn="0" w:lastRowLastColumn="0"/>
            <w:tcW w:w="3823" w:type="dxa"/>
          </w:tcPr>
          <w:p w14:paraId="7B2C2762" w14:textId="0E0B0133" w:rsidR="002D7DB5" w:rsidRPr="00611D2F" w:rsidRDefault="00611D2F" w:rsidP="00985EC0">
            <w:pPr>
              <w:rPr>
                <w:rFonts w:ascii="Calibri" w:hAnsi="Calibri" w:cs="Calibri"/>
                <w:b w:val="0"/>
                <w:bCs w:val="0"/>
                <w:sz w:val="24"/>
                <w:szCs w:val="24"/>
              </w:rPr>
            </w:pPr>
            <w:r w:rsidRPr="00611D2F">
              <w:rPr>
                <w:rFonts w:ascii="Calibri" w:hAnsi="Calibri" w:cs="Calibri"/>
                <w:b w:val="0"/>
                <w:bCs w:val="0"/>
                <w:sz w:val="24"/>
                <w:szCs w:val="24"/>
              </w:rPr>
              <w:t>R314: Create Post Form</w:t>
            </w:r>
          </w:p>
        </w:tc>
        <w:tc>
          <w:tcPr>
            <w:tcW w:w="3685" w:type="dxa"/>
          </w:tcPr>
          <w:p w14:paraId="67EFDF86" w14:textId="5D53A906" w:rsidR="002D7DB5" w:rsidRPr="00611D2F" w:rsidRDefault="00611D2F"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11D2F">
              <w:rPr>
                <w:rFonts w:ascii="Calibri" w:hAnsi="Calibri" w:cs="Calibri"/>
                <w:sz w:val="24"/>
                <w:szCs w:val="24"/>
              </w:rPr>
              <w:t>GET /posts/create</w:t>
            </w:r>
          </w:p>
        </w:tc>
      </w:tr>
      <w:tr w:rsidR="002D7DB5" w:rsidRPr="005D2588" w14:paraId="2E64D703" w14:textId="77777777" w:rsidTr="00611D2F">
        <w:tc>
          <w:tcPr>
            <w:cnfStyle w:val="001000000000" w:firstRow="0" w:lastRow="0" w:firstColumn="1" w:lastColumn="0" w:oddVBand="0" w:evenVBand="0" w:oddHBand="0" w:evenHBand="0" w:firstRowFirstColumn="0" w:firstRowLastColumn="0" w:lastRowFirstColumn="0" w:lastRowLastColumn="0"/>
            <w:tcW w:w="3823" w:type="dxa"/>
          </w:tcPr>
          <w:p w14:paraId="3C0AE8CB" w14:textId="739EC439" w:rsidR="002D7DB5" w:rsidRPr="00611D2F" w:rsidRDefault="00611D2F" w:rsidP="00985EC0">
            <w:pPr>
              <w:rPr>
                <w:rFonts w:ascii="Calibri" w:hAnsi="Calibri" w:cs="Calibri"/>
                <w:b w:val="0"/>
                <w:bCs w:val="0"/>
                <w:sz w:val="24"/>
                <w:szCs w:val="24"/>
              </w:rPr>
            </w:pPr>
            <w:r w:rsidRPr="00611D2F">
              <w:rPr>
                <w:rFonts w:ascii="Calibri" w:hAnsi="Calibri" w:cs="Calibri"/>
                <w:b w:val="0"/>
                <w:bCs w:val="0"/>
                <w:sz w:val="24"/>
                <w:szCs w:val="24"/>
              </w:rPr>
              <w:t>R315: Edit Post Form</w:t>
            </w:r>
          </w:p>
        </w:tc>
        <w:tc>
          <w:tcPr>
            <w:tcW w:w="3685" w:type="dxa"/>
          </w:tcPr>
          <w:p w14:paraId="09918340" w14:textId="152AD50B" w:rsidR="002D7DB5" w:rsidRPr="00611D2F" w:rsidRDefault="00611D2F"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11D2F">
              <w:rPr>
                <w:rFonts w:ascii="Calibri" w:hAnsi="Calibri" w:cs="Calibri"/>
                <w:sz w:val="24"/>
                <w:szCs w:val="24"/>
              </w:rPr>
              <w:t>GET /posts/{post_id}/edit</w:t>
            </w:r>
          </w:p>
        </w:tc>
      </w:tr>
    </w:tbl>
    <w:p w14:paraId="3F1DB176" w14:textId="4870E313" w:rsidR="002D7DB5" w:rsidRPr="001930FC" w:rsidRDefault="002D7DB5" w:rsidP="00611D2F">
      <w:pPr>
        <w:pStyle w:val="Legenda"/>
        <w:ind w:left="708" w:hanging="708"/>
        <w:rPr>
          <w:rFonts w:ascii="Calibri" w:hAnsi="Calibri" w:cs="Calibri"/>
          <w:b/>
          <w:bCs/>
          <w:i w:val="0"/>
          <w:iCs w:val="0"/>
          <w:sz w:val="24"/>
          <w:szCs w:val="24"/>
        </w:rPr>
      </w:pPr>
      <w:r>
        <w:rPr>
          <w:i w:val="0"/>
          <w:iCs w:val="0"/>
          <w:sz w:val="14"/>
          <w:szCs w:val="14"/>
        </w:rPr>
        <w:t xml:space="preserve">                                                                                                                                                                           </w:t>
      </w:r>
      <w:r w:rsidR="00611D2F">
        <w:rPr>
          <w:i w:val="0"/>
          <w:iCs w:val="0"/>
          <w:sz w:val="14"/>
          <w:szCs w:val="14"/>
        </w:rPr>
        <w:t xml:space="preserve">                                                                       </w:t>
      </w:r>
      <w:r>
        <w:rPr>
          <w:i w:val="0"/>
          <w:iCs w:val="0"/>
          <w:sz w:val="14"/>
          <w:szCs w:val="14"/>
        </w:rPr>
        <w:t xml:space="preserve">    </w:t>
      </w:r>
      <w:r w:rsidRPr="001930FC">
        <w:rPr>
          <w:i w:val="0"/>
          <w:iCs w:val="0"/>
          <w:sz w:val="14"/>
          <w:szCs w:val="14"/>
        </w:rPr>
        <w:t xml:space="preserve">Table </w:t>
      </w:r>
      <w:r>
        <w:rPr>
          <w:i w:val="0"/>
          <w:iCs w:val="0"/>
          <w:sz w:val="14"/>
          <w:szCs w:val="14"/>
        </w:rPr>
        <w:t>7</w:t>
      </w:r>
      <w:r w:rsidR="00611D2F">
        <w:rPr>
          <w:i w:val="0"/>
          <w:iCs w:val="0"/>
          <w:sz w:val="14"/>
          <w:szCs w:val="14"/>
        </w:rPr>
        <w:t>3</w:t>
      </w:r>
    </w:p>
    <w:p w14:paraId="64DC3BA8" w14:textId="5449E3AE" w:rsidR="002D7DB5" w:rsidRPr="00973F90" w:rsidRDefault="002D7DB5" w:rsidP="002D7DB5">
      <w:pPr>
        <w:rPr>
          <w:rFonts w:ascii="Calibri" w:hAnsi="Calibri" w:cs="Calibri"/>
          <w:b/>
          <w:bCs/>
          <w:sz w:val="24"/>
          <w:szCs w:val="24"/>
        </w:rPr>
      </w:pPr>
      <w:r>
        <w:rPr>
          <w:rFonts w:ascii="Calibri" w:hAnsi="Calibri" w:cs="Calibri"/>
          <w:b/>
          <w:bCs/>
          <w:sz w:val="24"/>
          <w:szCs w:val="24"/>
        </w:rPr>
        <w:lastRenderedPageBreak/>
        <w:t>- Module M0</w:t>
      </w:r>
      <w:r w:rsidR="00706C37">
        <w:rPr>
          <w:rFonts w:ascii="Calibri" w:hAnsi="Calibri" w:cs="Calibri"/>
          <w:b/>
          <w:bCs/>
          <w:sz w:val="24"/>
          <w:szCs w:val="24"/>
        </w:rPr>
        <w:t>4</w:t>
      </w:r>
      <w:r>
        <w:rPr>
          <w:rFonts w:ascii="Calibri" w:hAnsi="Calibri" w:cs="Calibri"/>
          <w:b/>
          <w:bCs/>
          <w:sz w:val="24"/>
          <w:szCs w:val="24"/>
        </w:rPr>
        <w:t xml:space="preserve">: </w:t>
      </w:r>
      <w:r w:rsidR="00706C37">
        <w:rPr>
          <w:rFonts w:ascii="Calibri" w:hAnsi="Calibri" w:cs="Calibri"/>
          <w:b/>
          <w:bCs/>
          <w:sz w:val="24"/>
          <w:szCs w:val="24"/>
        </w:rPr>
        <w:t>Comments</w:t>
      </w:r>
    </w:p>
    <w:tbl>
      <w:tblPr>
        <w:tblStyle w:val="TabeladeGrelha1Clara"/>
        <w:tblW w:w="0" w:type="auto"/>
        <w:tblLayout w:type="fixed"/>
        <w:tblLook w:val="04A0" w:firstRow="1" w:lastRow="0" w:firstColumn="1" w:lastColumn="0" w:noHBand="0" w:noVBand="1"/>
      </w:tblPr>
      <w:tblGrid>
        <w:gridCol w:w="3823"/>
        <w:gridCol w:w="4394"/>
      </w:tblGrid>
      <w:tr w:rsidR="002D7DB5" w:rsidRPr="00857F8D" w14:paraId="07877DB3" w14:textId="77777777" w:rsidTr="004209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FE978F1" w14:textId="77777777" w:rsidR="002D7DB5" w:rsidRPr="00E34B7B" w:rsidRDefault="002D7DB5" w:rsidP="00985EC0">
            <w:pPr>
              <w:tabs>
                <w:tab w:val="right" w:pos="1906"/>
              </w:tabs>
              <w:rPr>
                <w:rFonts w:ascii="Calibri" w:hAnsi="Calibri" w:cs="Calibri"/>
                <w:sz w:val="24"/>
                <w:szCs w:val="24"/>
              </w:rPr>
            </w:pPr>
            <w:r>
              <w:rPr>
                <w:rFonts w:ascii="Calibri" w:hAnsi="Calibri" w:cs="Calibri"/>
                <w:sz w:val="24"/>
                <w:szCs w:val="24"/>
              </w:rPr>
              <w:t>Web Resource Reference</w:t>
            </w:r>
            <w:r>
              <w:rPr>
                <w:rFonts w:ascii="Calibri" w:hAnsi="Calibri" w:cs="Calibri"/>
                <w:sz w:val="24"/>
                <w:szCs w:val="24"/>
              </w:rPr>
              <w:tab/>
            </w:r>
          </w:p>
        </w:tc>
        <w:tc>
          <w:tcPr>
            <w:tcW w:w="4394" w:type="dxa"/>
          </w:tcPr>
          <w:p w14:paraId="6AD1A3D8" w14:textId="77777777" w:rsidR="002D7DB5" w:rsidRPr="00E34B7B" w:rsidRDefault="002D7DB5"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URL</w:t>
            </w:r>
          </w:p>
        </w:tc>
      </w:tr>
      <w:tr w:rsidR="002D7DB5" w:rsidRPr="005D2588" w14:paraId="2467B11E" w14:textId="77777777" w:rsidTr="00420947">
        <w:tc>
          <w:tcPr>
            <w:cnfStyle w:val="001000000000" w:firstRow="0" w:lastRow="0" w:firstColumn="1" w:lastColumn="0" w:oddVBand="0" w:evenVBand="0" w:oddHBand="0" w:evenHBand="0" w:firstRowFirstColumn="0" w:firstRowLastColumn="0" w:lastRowFirstColumn="0" w:lastRowLastColumn="0"/>
            <w:tcW w:w="3823" w:type="dxa"/>
          </w:tcPr>
          <w:p w14:paraId="73EDE29D" w14:textId="03EEA11C" w:rsidR="002D7DB5" w:rsidRPr="00C37382" w:rsidRDefault="00727024" w:rsidP="00985EC0">
            <w:pPr>
              <w:rPr>
                <w:rFonts w:ascii="Calibri" w:hAnsi="Calibri" w:cs="Calibri"/>
                <w:b w:val="0"/>
                <w:bCs w:val="0"/>
                <w:sz w:val="24"/>
                <w:szCs w:val="24"/>
              </w:rPr>
            </w:pPr>
            <w:r w:rsidRPr="00727024">
              <w:rPr>
                <w:rFonts w:ascii="Calibri" w:hAnsi="Calibri" w:cs="Calibri"/>
                <w:b w:val="0"/>
                <w:bCs w:val="0"/>
                <w:sz w:val="24"/>
                <w:szCs w:val="24"/>
              </w:rPr>
              <w:t>R401: Add a Comment to a Post</w:t>
            </w:r>
          </w:p>
        </w:tc>
        <w:tc>
          <w:tcPr>
            <w:tcW w:w="4394" w:type="dxa"/>
          </w:tcPr>
          <w:p w14:paraId="081B8FC8" w14:textId="77777777" w:rsidR="002D7DB5" w:rsidRPr="005D2588" w:rsidRDefault="002D7DB5"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DE69C7">
              <w:rPr>
                <w:rFonts w:ascii="Calibri" w:hAnsi="Calibri" w:cs="Calibri"/>
                <w:sz w:val="24"/>
                <w:szCs w:val="24"/>
              </w:rPr>
              <w:t>GET /users/{id}</w:t>
            </w:r>
          </w:p>
        </w:tc>
      </w:tr>
      <w:tr w:rsidR="00420947" w:rsidRPr="005D2588" w14:paraId="591717ED" w14:textId="77777777" w:rsidTr="00420947">
        <w:tc>
          <w:tcPr>
            <w:cnfStyle w:val="001000000000" w:firstRow="0" w:lastRow="0" w:firstColumn="1" w:lastColumn="0" w:oddVBand="0" w:evenVBand="0" w:oddHBand="0" w:evenHBand="0" w:firstRowFirstColumn="0" w:firstRowLastColumn="0" w:lastRowFirstColumn="0" w:lastRowLastColumn="0"/>
            <w:tcW w:w="3823" w:type="dxa"/>
          </w:tcPr>
          <w:p w14:paraId="39028DFC" w14:textId="10DAB716" w:rsidR="002D7DB5" w:rsidRPr="00C37382" w:rsidRDefault="00727024" w:rsidP="00985EC0">
            <w:pPr>
              <w:rPr>
                <w:rFonts w:ascii="Calibri" w:hAnsi="Calibri" w:cs="Calibri"/>
                <w:b w:val="0"/>
                <w:bCs w:val="0"/>
                <w:sz w:val="24"/>
                <w:szCs w:val="24"/>
              </w:rPr>
            </w:pPr>
            <w:r w:rsidRPr="00727024">
              <w:rPr>
                <w:rFonts w:ascii="Calibri" w:hAnsi="Calibri" w:cs="Calibri"/>
                <w:b w:val="0"/>
                <w:bCs w:val="0"/>
                <w:sz w:val="24"/>
                <w:szCs w:val="24"/>
              </w:rPr>
              <w:t>R403: Edit a Comment</w:t>
            </w:r>
          </w:p>
        </w:tc>
        <w:tc>
          <w:tcPr>
            <w:tcW w:w="4394" w:type="dxa"/>
          </w:tcPr>
          <w:p w14:paraId="320DDE54" w14:textId="77777777" w:rsidR="002D7DB5" w:rsidRPr="007A1B3C" w:rsidRDefault="002D7DB5"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DE69C7">
              <w:rPr>
                <w:rFonts w:ascii="Calibri" w:hAnsi="Calibri" w:cs="Calibri"/>
                <w:sz w:val="24"/>
                <w:szCs w:val="24"/>
              </w:rPr>
              <w:t>GET /users/{id}/edit</w:t>
            </w:r>
          </w:p>
        </w:tc>
      </w:tr>
      <w:tr w:rsidR="00420947" w:rsidRPr="005D2588" w14:paraId="135B57A3" w14:textId="77777777" w:rsidTr="00420947">
        <w:tc>
          <w:tcPr>
            <w:cnfStyle w:val="001000000000" w:firstRow="0" w:lastRow="0" w:firstColumn="1" w:lastColumn="0" w:oddVBand="0" w:evenVBand="0" w:oddHBand="0" w:evenHBand="0" w:firstRowFirstColumn="0" w:firstRowLastColumn="0" w:lastRowFirstColumn="0" w:lastRowLastColumn="0"/>
            <w:tcW w:w="3823" w:type="dxa"/>
          </w:tcPr>
          <w:p w14:paraId="65FDD003" w14:textId="17B1D39D" w:rsidR="002D7DB5" w:rsidRPr="00C37382" w:rsidRDefault="00727024" w:rsidP="00985EC0">
            <w:pPr>
              <w:rPr>
                <w:rFonts w:ascii="Calibri" w:hAnsi="Calibri" w:cs="Calibri"/>
                <w:b w:val="0"/>
                <w:bCs w:val="0"/>
                <w:sz w:val="24"/>
                <w:szCs w:val="24"/>
              </w:rPr>
            </w:pPr>
            <w:r w:rsidRPr="00727024">
              <w:rPr>
                <w:rFonts w:ascii="Calibri" w:hAnsi="Calibri" w:cs="Calibri"/>
                <w:b w:val="0"/>
                <w:bCs w:val="0"/>
                <w:sz w:val="24"/>
                <w:szCs w:val="24"/>
              </w:rPr>
              <w:t>R406: Vote on a Comment</w:t>
            </w:r>
          </w:p>
        </w:tc>
        <w:tc>
          <w:tcPr>
            <w:tcW w:w="4394" w:type="dxa"/>
          </w:tcPr>
          <w:p w14:paraId="5521F907" w14:textId="77777777" w:rsidR="002D7DB5" w:rsidRPr="007A1B3C" w:rsidRDefault="002D7DB5"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DE69C7">
              <w:rPr>
                <w:rFonts w:ascii="Calibri" w:hAnsi="Calibri" w:cs="Calibri"/>
                <w:sz w:val="24"/>
                <w:szCs w:val="24"/>
              </w:rPr>
              <w:t>PUT /api/users/{id}/edit</w:t>
            </w:r>
          </w:p>
        </w:tc>
      </w:tr>
      <w:tr w:rsidR="00727024" w:rsidRPr="005D2588" w14:paraId="03513DD9" w14:textId="77777777" w:rsidTr="00420947">
        <w:tc>
          <w:tcPr>
            <w:cnfStyle w:val="001000000000" w:firstRow="0" w:lastRow="0" w:firstColumn="1" w:lastColumn="0" w:oddVBand="0" w:evenVBand="0" w:oddHBand="0" w:evenHBand="0" w:firstRowFirstColumn="0" w:firstRowLastColumn="0" w:lastRowFirstColumn="0" w:lastRowLastColumn="0"/>
            <w:tcW w:w="3823" w:type="dxa"/>
          </w:tcPr>
          <w:p w14:paraId="73A82A53" w14:textId="09CE3AC0" w:rsidR="00727024" w:rsidRPr="00727024" w:rsidRDefault="00420947" w:rsidP="00985EC0">
            <w:pPr>
              <w:rPr>
                <w:rFonts w:ascii="Calibri" w:hAnsi="Calibri" w:cs="Calibri"/>
                <w:b w:val="0"/>
                <w:bCs w:val="0"/>
                <w:sz w:val="24"/>
                <w:szCs w:val="24"/>
              </w:rPr>
            </w:pPr>
            <w:r w:rsidRPr="00420947">
              <w:rPr>
                <w:rFonts w:ascii="Calibri" w:hAnsi="Calibri" w:cs="Calibri"/>
                <w:b w:val="0"/>
                <w:bCs w:val="0"/>
                <w:sz w:val="24"/>
                <w:szCs w:val="24"/>
              </w:rPr>
              <w:t>R407: Edit a Vote on a Comment</w:t>
            </w:r>
          </w:p>
        </w:tc>
        <w:tc>
          <w:tcPr>
            <w:tcW w:w="4394" w:type="dxa"/>
          </w:tcPr>
          <w:p w14:paraId="156CA060" w14:textId="745BC5FD" w:rsidR="00727024" w:rsidRPr="00727024" w:rsidRDefault="00420947"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20947">
              <w:rPr>
                <w:rFonts w:ascii="Calibri" w:hAnsi="Calibri" w:cs="Calibri"/>
                <w:sz w:val="24"/>
                <w:szCs w:val="24"/>
              </w:rPr>
              <w:t>PUT /api/comments/{comment_id}/vote</w:t>
            </w:r>
          </w:p>
        </w:tc>
      </w:tr>
      <w:tr w:rsidR="00727024" w:rsidRPr="005D2588" w14:paraId="1B12E4F6" w14:textId="77777777" w:rsidTr="00420947">
        <w:tc>
          <w:tcPr>
            <w:cnfStyle w:val="001000000000" w:firstRow="0" w:lastRow="0" w:firstColumn="1" w:lastColumn="0" w:oddVBand="0" w:evenVBand="0" w:oddHBand="0" w:evenHBand="0" w:firstRowFirstColumn="0" w:firstRowLastColumn="0" w:lastRowFirstColumn="0" w:lastRowLastColumn="0"/>
            <w:tcW w:w="3823" w:type="dxa"/>
          </w:tcPr>
          <w:p w14:paraId="7B4D4EBA" w14:textId="17A32859" w:rsidR="00727024" w:rsidRPr="00727024" w:rsidRDefault="00420947" w:rsidP="00420947">
            <w:pPr>
              <w:rPr>
                <w:rFonts w:ascii="Calibri" w:hAnsi="Calibri" w:cs="Calibri"/>
                <w:b w:val="0"/>
                <w:bCs w:val="0"/>
                <w:sz w:val="24"/>
                <w:szCs w:val="24"/>
              </w:rPr>
            </w:pPr>
            <w:r w:rsidRPr="00420947">
              <w:rPr>
                <w:rFonts w:ascii="Calibri" w:hAnsi="Calibri" w:cs="Calibri"/>
                <w:b w:val="0"/>
                <w:bCs w:val="0"/>
                <w:sz w:val="24"/>
                <w:szCs w:val="24"/>
              </w:rPr>
              <w:t>R408: Remove Vote on a Comment</w:t>
            </w:r>
          </w:p>
        </w:tc>
        <w:tc>
          <w:tcPr>
            <w:tcW w:w="4394" w:type="dxa"/>
          </w:tcPr>
          <w:p w14:paraId="5FD21F98" w14:textId="5320B610" w:rsidR="00727024" w:rsidRPr="00727024" w:rsidRDefault="00420947"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20947">
              <w:rPr>
                <w:rFonts w:ascii="Calibri" w:hAnsi="Calibri" w:cs="Calibri"/>
                <w:sz w:val="24"/>
                <w:szCs w:val="24"/>
              </w:rPr>
              <w:t>DELETE /api/comments/{comment_id}/vote</w:t>
            </w:r>
          </w:p>
        </w:tc>
      </w:tr>
      <w:tr w:rsidR="00727024" w:rsidRPr="005D2588" w14:paraId="36D79317" w14:textId="77777777" w:rsidTr="00420947">
        <w:tc>
          <w:tcPr>
            <w:cnfStyle w:val="001000000000" w:firstRow="0" w:lastRow="0" w:firstColumn="1" w:lastColumn="0" w:oddVBand="0" w:evenVBand="0" w:oddHBand="0" w:evenHBand="0" w:firstRowFirstColumn="0" w:firstRowLastColumn="0" w:lastRowFirstColumn="0" w:lastRowLastColumn="0"/>
            <w:tcW w:w="3823" w:type="dxa"/>
          </w:tcPr>
          <w:p w14:paraId="02EABDEC" w14:textId="04C493D2" w:rsidR="00727024" w:rsidRPr="00727024" w:rsidRDefault="00420947" w:rsidP="00985EC0">
            <w:pPr>
              <w:rPr>
                <w:rFonts w:ascii="Calibri" w:hAnsi="Calibri" w:cs="Calibri"/>
                <w:b w:val="0"/>
                <w:bCs w:val="0"/>
                <w:sz w:val="24"/>
                <w:szCs w:val="24"/>
              </w:rPr>
            </w:pPr>
            <w:r w:rsidRPr="00420947">
              <w:rPr>
                <w:rFonts w:ascii="Calibri" w:hAnsi="Calibri" w:cs="Calibri"/>
                <w:b w:val="0"/>
                <w:bCs w:val="0"/>
                <w:sz w:val="24"/>
                <w:szCs w:val="24"/>
              </w:rPr>
              <w:t>R410: Edit Comment Form</w:t>
            </w:r>
          </w:p>
        </w:tc>
        <w:tc>
          <w:tcPr>
            <w:tcW w:w="4394" w:type="dxa"/>
          </w:tcPr>
          <w:p w14:paraId="0284AC6D" w14:textId="17927220" w:rsidR="00727024" w:rsidRPr="00727024" w:rsidRDefault="00420947" w:rsidP="00420947">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G</w:t>
            </w:r>
            <w:r w:rsidRPr="00420947">
              <w:rPr>
                <w:rFonts w:ascii="Calibri" w:hAnsi="Calibri" w:cs="Calibri"/>
                <w:sz w:val="24"/>
                <w:szCs w:val="24"/>
              </w:rPr>
              <w:t>ET /comments/{comment_id}/edit</w:t>
            </w:r>
          </w:p>
        </w:tc>
      </w:tr>
    </w:tbl>
    <w:p w14:paraId="323DD6BE" w14:textId="1568489B" w:rsidR="002D7DB5" w:rsidRPr="001930FC" w:rsidRDefault="002D7DB5" w:rsidP="002D7DB5">
      <w:pPr>
        <w:pStyle w:val="Legenda"/>
        <w:rPr>
          <w:rFonts w:ascii="Calibri" w:hAnsi="Calibri" w:cs="Calibri"/>
          <w:b/>
          <w:bCs/>
          <w:i w:val="0"/>
          <w:iCs w:val="0"/>
          <w:sz w:val="24"/>
          <w:szCs w:val="24"/>
        </w:rPr>
      </w:pPr>
      <w:r>
        <w:rPr>
          <w:i w:val="0"/>
          <w:iCs w:val="0"/>
          <w:sz w:val="14"/>
          <w:szCs w:val="14"/>
        </w:rPr>
        <w:t xml:space="preserve">                                                                                                                                                                           </w:t>
      </w:r>
      <w:r w:rsidR="00420947">
        <w:rPr>
          <w:i w:val="0"/>
          <w:iCs w:val="0"/>
          <w:sz w:val="14"/>
          <w:szCs w:val="14"/>
        </w:rPr>
        <w:t xml:space="preserve">                                                                                              </w:t>
      </w:r>
      <w:r>
        <w:rPr>
          <w:i w:val="0"/>
          <w:iCs w:val="0"/>
          <w:sz w:val="14"/>
          <w:szCs w:val="14"/>
        </w:rPr>
        <w:t xml:space="preserve">      </w:t>
      </w:r>
      <w:r w:rsidRPr="001930FC">
        <w:rPr>
          <w:i w:val="0"/>
          <w:iCs w:val="0"/>
          <w:sz w:val="14"/>
          <w:szCs w:val="14"/>
        </w:rPr>
        <w:t xml:space="preserve">Table </w:t>
      </w:r>
      <w:r>
        <w:rPr>
          <w:i w:val="0"/>
          <w:iCs w:val="0"/>
          <w:sz w:val="14"/>
          <w:szCs w:val="14"/>
        </w:rPr>
        <w:t>7</w:t>
      </w:r>
      <w:r w:rsidR="00420947">
        <w:rPr>
          <w:i w:val="0"/>
          <w:iCs w:val="0"/>
          <w:sz w:val="14"/>
          <w:szCs w:val="14"/>
        </w:rPr>
        <w:t>4</w:t>
      </w:r>
    </w:p>
    <w:p w14:paraId="1B07278F" w14:textId="77777777" w:rsidR="00706C37" w:rsidRPr="00415D32" w:rsidRDefault="00706C37" w:rsidP="00706C37">
      <w:pPr>
        <w:rPr>
          <w:rFonts w:ascii="Calibri" w:hAnsi="Calibri" w:cs="Calibri"/>
          <w:b/>
          <w:bCs/>
          <w:sz w:val="24"/>
          <w:szCs w:val="24"/>
        </w:rPr>
      </w:pPr>
    </w:p>
    <w:p w14:paraId="7C8550EB" w14:textId="67D98A3A" w:rsidR="00706C37" w:rsidRPr="00973F90" w:rsidRDefault="00706C37" w:rsidP="00706C37">
      <w:pPr>
        <w:rPr>
          <w:rFonts w:ascii="Calibri" w:hAnsi="Calibri" w:cs="Calibri"/>
          <w:b/>
          <w:bCs/>
          <w:sz w:val="24"/>
          <w:szCs w:val="24"/>
        </w:rPr>
      </w:pPr>
      <w:r>
        <w:rPr>
          <w:rFonts w:ascii="Calibri" w:hAnsi="Calibri" w:cs="Calibri"/>
          <w:b/>
          <w:bCs/>
          <w:sz w:val="24"/>
          <w:szCs w:val="24"/>
        </w:rPr>
        <w:t>- Module M05: Search</w:t>
      </w:r>
    </w:p>
    <w:tbl>
      <w:tblPr>
        <w:tblStyle w:val="TabeladeGrelha1Clara"/>
        <w:tblW w:w="0" w:type="auto"/>
        <w:tblLayout w:type="fixed"/>
        <w:tblLook w:val="04A0" w:firstRow="1" w:lastRow="0" w:firstColumn="1" w:lastColumn="0" w:noHBand="0" w:noVBand="1"/>
      </w:tblPr>
      <w:tblGrid>
        <w:gridCol w:w="4390"/>
        <w:gridCol w:w="2126"/>
      </w:tblGrid>
      <w:tr w:rsidR="00706C37" w:rsidRPr="00857F8D" w14:paraId="483C6DA3" w14:textId="77777777" w:rsidTr="008B63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17E3B83" w14:textId="77777777" w:rsidR="00706C37" w:rsidRPr="00E34B7B" w:rsidRDefault="00706C37" w:rsidP="00985EC0">
            <w:pPr>
              <w:tabs>
                <w:tab w:val="right" w:pos="1906"/>
              </w:tabs>
              <w:rPr>
                <w:rFonts w:ascii="Calibri" w:hAnsi="Calibri" w:cs="Calibri"/>
                <w:sz w:val="24"/>
                <w:szCs w:val="24"/>
              </w:rPr>
            </w:pPr>
            <w:r>
              <w:rPr>
                <w:rFonts w:ascii="Calibri" w:hAnsi="Calibri" w:cs="Calibri"/>
                <w:sz w:val="24"/>
                <w:szCs w:val="24"/>
              </w:rPr>
              <w:t>Web Resource Reference</w:t>
            </w:r>
            <w:r>
              <w:rPr>
                <w:rFonts w:ascii="Calibri" w:hAnsi="Calibri" w:cs="Calibri"/>
                <w:sz w:val="24"/>
                <w:szCs w:val="24"/>
              </w:rPr>
              <w:tab/>
            </w:r>
          </w:p>
        </w:tc>
        <w:tc>
          <w:tcPr>
            <w:tcW w:w="2126" w:type="dxa"/>
          </w:tcPr>
          <w:p w14:paraId="02BDD90D" w14:textId="77777777" w:rsidR="00706C37" w:rsidRPr="00E34B7B" w:rsidRDefault="00706C37"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URL</w:t>
            </w:r>
          </w:p>
        </w:tc>
      </w:tr>
      <w:tr w:rsidR="00706C37" w:rsidRPr="005D2588" w14:paraId="1D223F32" w14:textId="77777777" w:rsidTr="008B63BC">
        <w:tc>
          <w:tcPr>
            <w:cnfStyle w:val="001000000000" w:firstRow="0" w:lastRow="0" w:firstColumn="1" w:lastColumn="0" w:oddVBand="0" w:evenVBand="0" w:oddHBand="0" w:evenHBand="0" w:firstRowFirstColumn="0" w:firstRowLastColumn="0" w:lastRowFirstColumn="0" w:lastRowLastColumn="0"/>
            <w:tcW w:w="4390" w:type="dxa"/>
          </w:tcPr>
          <w:p w14:paraId="5146DC9C" w14:textId="6DB8B874" w:rsidR="00706C37" w:rsidRPr="00C37382" w:rsidRDefault="00C965C8" w:rsidP="00985EC0">
            <w:pPr>
              <w:rPr>
                <w:rFonts w:ascii="Calibri" w:hAnsi="Calibri" w:cs="Calibri"/>
                <w:b w:val="0"/>
                <w:bCs w:val="0"/>
                <w:sz w:val="24"/>
                <w:szCs w:val="24"/>
              </w:rPr>
            </w:pPr>
            <w:r w:rsidRPr="00C965C8">
              <w:rPr>
                <w:rFonts w:ascii="Calibri" w:hAnsi="Calibri" w:cs="Calibri"/>
                <w:b w:val="0"/>
                <w:bCs w:val="0"/>
                <w:sz w:val="24"/>
                <w:szCs w:val="24"/>
              </w:rPr>
              <w:t>R501: Search Posts by Keywords</w:t>
            </w:r>
          </w:p>
        </w:tc>
        <w:tc>
          <w:tcPr>
            <w:tcW w:w="2126" w:type="dxa"/>
          </w:tcPr>
          <w:p w14:paraId="268A27B6" w14:textId="0E56BBD5" w:rsidR="00706C37" w:rsidRPr="005D2588" w:rsidRDefault="00C965C8"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965C8">
              <w:rPr>
                <w:rFonts w:ascii="Calibri" w:hAnsi="Calibri" w:cs="Calibri"/>
                <w:sz w:val="24"/>
                <w:szCs w:val="24"/>
              </w:rPr>
              <w:t>GET /search/posts</w:t>
            </w:r>
          </w:p>
        </w:tc>
      </w:tr>
      <w:tr w:rsidR="008B63BC" w:rsidRPr="005D2588" w14:paraId="7089EA8C" w14:textId="77777777" w:rsidTr="008B63BC">
        <w:tc>
          <w:tcPr>
            <w:cnfStyle w:val="001000000000" w:firstRow="0" w:lastRow="0" w:firstColumn="1" w:lastColumn="0" w:oddVBand="0" w:evenVBand="0" w:oddHBand="0" w:evenHBand="0" w:firstRowFirstColumn="0" w:firstRowLastColumn="0" w:lastRowFirstColumn="0" w:lastRowLastColumn="0"/>
            <w:tcW w:w="4390" w:type="dxa"/>
          </w:tcPr>
          <w:p w14:paraId="45DF1EFB" w14:textId="320749EA" w:rsidR="00706C37" w:rsidRPr="00C37382" w:rsidRDefault="00C965C8" w:rsidP="00985EC0">
            <w:pPr>
              <w:rPr>
                <w:rFonts w:ascii="Calibri" w:hAnsi="Calibri" w:cs="Calibri"/>
                <w:b w:val="0"/>
                <w:bCs w:val="0"/>
                <w:sz w:val="24"/>
                <w:szCs w:val="24"/>
              </w:rPr>
            </w:pPr>
            <w:r w:rsidRPr="00C965C8">
              <w:rPr>
                <w:rFonts w:ascii="Calibri" w:hAnsi="Calibri" w:cs="Calibri"/>
                <w:b w:val="0"/>
                <w:bCs w:val="0"/>
                <w:sz w:val="24"/>
                <w:szCs w:val="24"/>
              </w:rPr>
              <w:t>R503: Search Users by Username or Email</w:t>
            </w:r>
          </w:p>
        </w:tc>
        <w:tc>
          <w:tcPr>
            <w:tcW w:w="2126" w:type="dxa"/>
          </w:tcPr>
          <w:p w14:paraId="1BB45768" w14:textId="10C111CF" w:rsidR="00706C37" w:rsidRPr="007A1B3C" w:rsidRDefault="00C965C8"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965C8">
              <w:rPr>
                <w:rFonts w:ascii="Calibri" w:hAnsi="Calibri" w:cs="Calibri"/>
                <w:sz w:val="24"/>
                <w:szCs w:val="24"/>
              </w:rPr>
              <w:t>GET /search/users</w:t>
            </w:r>
          </w:p>
        </w:tc>
      </w:tr>
    </w:tbl>
    <w:p w14:paraId="5E54953A" w14:textId="5E8C2511" w:rsidR="00706C37" w:rsidRPr="001930FC" w:rsidRDefault="00706C37" w:rsidP="00706C37">
      <w:pPr>
        <w:pStyle w:val="Legenda"/>
        <w:rPr>
          <w:rFonts w:ascii="Calibri" w:hAnsi="Calibri" w:cs="Calibri"/>
          <w:b/>
          <w:bCs/>
          <w:i w:val="0"/>
          <w:iCs w:val="0"/>
          <w:sz w:val="24"/>
          <w:szCs w:val="24"/>
        </w:rPr>
      </w:pPr>
      <w:r>
        <w:rPr>
          <w:i w:val="0"/>
          <w:iCs w:val="0"/>
          <w:sz w:val="14"/>
          <w:szCs w:val="14"/>
        </w:rPr>
        <w:t xml:space="preserve">                                                                                                                                                                                 </w:t>
      </w:r>
      <w:r w:rsidR="00C965C8">
        <w:rPr>
          <w:i w:val="0"/>
          <w:iCs w:val="0"/>
          <w:sz w:val="14"/>
          <w:szCs w:val="14"/>
        </w:rPr>
        <w:t xml:space="preserve">         </w:t>
      </w:r>
      <w:r w:rsidR="008B63BC">
        <w:rPr>
          <w:i w:val="0"/>
          <w:iCs w:val="0"/>
          <w:sz w:val="14"/>
          <w:szCs w:val="14"/>
        </w:rPr>
        <w:t xml:space="preserve">                         </w:t>
      </w:r>
      <w:r w:rsidR="00C965C8">
        <w:rPr>
          <w:i w:val="0"/>
          <w:iCs w:val="0"/>
          <w:sz w:val="14"/>
          <w:szCs w:val="14"/>
        </w:rPr>
        <w:t xml:space="preserve"> </w:t>
      </w:r>
      <w:r w:rsidRPr="001930FC">
        <w:rPr>
          <w:i w:val="0"/>
          <w:iCs w:val="0"/>
          <w:sz w:val="14"/>
          <w:szCs w:val="14"/>
        </w:rPr>
        <w:t xml:space="preserve">Table </w:t>
      </w:r>
      <w:r>
        <w:rPr>
          <w:i w:val="0"/>
          <w:iCs w:val="0"/>
          <w:sz w:val="14"/>
          <w:szCs w:val="14"/>
        </w:rPr>
        <w:t>7</w:t>
      </w:r>
      <w:r w:rsidR="00C965C8">
        <w:rPr>
          <w:i w:val="0"/>
          <w:iCs w:val="0"/>
          <w:sz w:val="14"/>
          <w:szCs w:val="14"/>
        </w:rPr>
        <w:t>5</w:t>
      </w:r>
    </w:p>
    <w:p w14:paraId="012E360D" w14:textId="77777777" w:rsidR="002D7DB5" w:rsidRDefault="002D7DB5" w:rsidP="0009614D">
      <w:pPr>
        <w:rPr>
          <w:rFonts w:ascii="Calibri" w:hAnsi="Calibri" w:cs="Calibri"/>
          <w:b/>
          <w:bCs/>
          <w:sz w:val="28"/>
          <w:szCs w:val="28"/>
        </w:rPr>
      </w:pPr>
    </w:p>
    <w:p w14:paraId="5E5CF244" w14:textId="78A2246D" w:rsidR="004601C7" w:rsidRDefault="004601C7" w:rsidP="004601C7">
      <w:pPr>
        <w:rPr>
          <w:rFonts w:ascii="Calibri" w:hAnsi="Calibri" w:cs="Calibri"/>
          <w:b/>
          <w:bCs/>
          <w:sz w:val="32"/>
          <w:szCs w:val="32"/>
        </w:rPr>
      </w:pPr>
      <w:r>
        <w:rPr>
          <w:rFonts w:ascii="Calibri" w:hAnsi="Calibri" w:cs="Calibri"/>
          <w:b/>
          <w:bCs/>
          <w:sz w:val="32"/>
          <w:szCs w:val="32"/>
        </w:rPr>
        <w:t>8.2. Prototype</w:t>
      </w:r>
    </w:p>
    <w:p w14:paraId="7B6149E6" w14:textId="2B3488E1" w:rsidR="004601C7" w:rsidRDefault="00A70738" w:rsidP="0009614D">
      <w:pPr>
        <w:rPr>
          <w:rFonts w:ascii="Calibri" w:hAnsi="Calibri" w:cs="Calibri"/>
          <w:sz w:val="24"/>
          <w:szCs w:val="24"/>
        </w:rPr>
      </w:pPr>
      <w:r>
        <w:rPr>
          <w:rFonts w:ascii="Calibri" w:hAnsi="Calibri" w:cs="Calibri"/>
          <w:sz w:val="24"/>
          <w:szCs w:val="24"/>
        </w:rPr>
        <w:t xml:space="preserve"> </w:t>
      </w:r>
      <w:r w:rsidRPr="00A70738">
        <w:rPr>
          <w:rFonts w:ascii="Calibri" w:hAnsi="Calibri" w:cs="Calibri"/>
          <w:sz w:val="24"/>
          <w:szCs w:val="24"/>
        </w:rPr>
        <w:t>Our objective was to establish the core features of the project, ensuring functional robustness and user-focused utility. While the visual design has not been our main focus and thus remains in a basic state, it effectively demonstrates the overall layout and facilitates straightforward navigation throughout the website.</w:t>
      </w:r>
    </w:p>
    <w:p w14:paraId="5CEB0D27" w14:textId="77777777" w:rsidR="004415CF" w:rsidRDefault="004415CF" w:rsidP="0009614D">
      <w:pPr>
        <w:rPr>
          <w:rFonts w:ascii="Calibri" w:hAnsi="Calibri" w:cs="Calibri"/>
          <w:sz w:val="24"/>
          <w:szCs w:val="24"/>
        </w:rPr>
      </w:pPr>
    </w:p>
    <w:p w14:paraId="6C4F4503" w14:textId="77777777" w:rsidR="004415CF" w:rsidRDefault="004415CF" w:rsidP="0009614D">
      <w:pPr>
        <w:rPr>
          <w:rFonts w:ascii="Calibri" w:hAnsi="Calibri" w:cs="Calibri"/>
          <w:sz w:val="24"/>
          <w:szCs w:val="24"/>
        </w:rPr>
      </w:pPr>
    </w:p>
    <w:p w14:paraId="38F974F3" w14:textId="7A3B2346" w:rsidR="00177534" w:rsidRDefault="004415CF" w:rsidP="004415CF">
      <w:pPr>
        <w:rPr>
          <w:rFonts w:ascii="Calibri" w:hAnsi="Calibri" w:cs="Calibri"/>
          <w:b/>
          <w:bCs/>
          <w:sz w:val="40"/>
          <w:szCs w:val="40"/>
        </w:rPr>
      </w:pPr>
      <w:r w:rsidRPr="00FC47DB">
        <w:rPr>
          <w:rFonts w:ascii="Calibri" w:hAnsi="Calibri" w:cs="Calibri"/>
          <w:b/>
          <w:bCs/>
          <w:sz w:val="40"/>
          <w:szCs w:val="40"/>
        </w:rPr>
        <w:t>A</w:t>
      </w:r>
      <w:r>
        <w:rPr>
          <w:rFonts w:ascii="Calibri" w:hAnsi="Calibri" w:cs="Calibri"/>
          <w:b/>
          <w:bCs/>
          <w:sz w:val="40"/>
          <w:szCs w:val="40"/>
        </w:rPr>
        <w:t>9</w:t>
      </w:r>
      <w:r w:rsidRPr="00FC47DB">
        <w:rPr>
          <w:rFonts w:ascii="Calibri" w:hAnsi="Calibri" w:cs="Calibri"/>
          <w:b/>
          <w:bCs/>
          <w:sz w:val="40"/>
          <w:szCs w:val="40"/>
        </w:rPr>
        <w:t xml:space="preserve">: </w:t>
      </w:r>
      <w:r>
        <w:rPr>
          <w:rFonts w:ascii="Calibri" w:hAnsi="Calibri" w:cs="Calibri"/>
          <w:b/>
          <w:bCs/>
          <w:sz w:val="40"/>
          <w:szCs w:val="40"/>
        </w:rPr>
        <w:t>Product</w:t>
      </w:r>
    </w:p>
    <w:p w14:paraId="719BB01D" w14:textId="198A554F" w:rsidR="00C1614C" w:rsidRDefault="00177534" w:rsidP="00177534">
      <w:pPr>
        <w:rPr>
          <w:rFonts w:ascii="Calibri" w:hAnsi="Calibri" w:cs="Calibri"/>
          <w:b/>
          <w:bCs/>
          <w:sz w:val="32"/>
          <w:szCs w:val="32"/>
        </w:rPr>
      </w:pPr>
      <w:r>
        <w:rPr>
          <w:rFonts w:ascii="Calibri" w:hAnsi="Calibri" w:cs="Calibri"/>
          <w:b/>
          <w:bCs/>
          <w:sz w:val="32"/>
          <w:szCs w:val="32"/>
        </w:rPr>
        <w:t>9.1. Installatio</w:t>
      </w:r>
      <w:r w:rsidR="00C1614C">
        <w:rPr>
          <w:rFonts w:ascii="Calibri" w:hAnsi="Calibri" w:cs="Calibri"/>
          <w:b/>
          <w:bCs/>
          <w:sz w:val="32"/>
          <w:szCs w:val="32"/>
        </w:rPr>
        <w:t>n</w:t>
      </w:r>
    </w:p>
    <w:p w14:paraId="61540BC7" w14:textId="0922C58C" w:rsidR="00AE64C0" w:rsidRDefault="00AE64C0" w:rsidP="00177534">
      <w:pPr>
        <w:rPr>
          <w:rFonts w:ascii="Calibri" w:hAnsi="Calibri" w:cs="Calibri"/>
          <w:sz w:val="24"/>
          <w:szCs w:val="24"/>
        </w:rPr>
      </w:pPr>
      <w:r>
        <w:rPr>
          <w:rFonts w:ascii="Calibri" w:hAnsi="Calibri" w:cs="Calibri"/>
          <w:sz w:val="24"/>
          <w:szCs w:val="24"/>
        </w:rPr>
        <w:t>- Docker commands to start the latest image</w:t>
      </w:r>
    </w:p>
    <w:p w14:paraId="4743EACC" w14:textId="1629CB17" w:rsidR="00AE64C0" w:rsidRDefault="00AE64C0" w:rsidP="00177534">
      <w:pPr>
        <w:rPr>
          <w:rFonts w:ascii="Calibri" w:hAnsi="Calibri" w:cs="Calibri"/>
          <w:b/>
          <w:bCs/>
          <w:sz w:val="24"/>
          <w:szCs w:val="24"/>
        </w:rPr>
      </w:pPr>
      <w:r>
        <w:rPr>
          <w:rFonts w:ascii="Calibri" w:hAnsi="Calibri" w:cs="Calibri"/>
          <w:b/>
          <w:bCs/>
          <w:sz w:val="24"/>
          <w:szCs w:val="24"/>
        </w:rPr>
        <w:t>docker run -d --name lbaw2484 -p 8001:80 gitlab.up.pt:5050/lbaw/lbaw2425/lbaw2484</w:t>
      </w:r>
    </w:p>
    <w:p w14:paraId="0B1AFDDC" w14:textId="77777777" w:rsidR="00AE64C0" w:rsidRPr="00AE64C0" w:rsidRDefault="00AE64C0" w:rsidP="00177534">
      <w:pPr>
        <w:rPr>
          <w:rFonts w:ascii="Calibri" w:hAnsi="Calibri" w:cs="Calibri"/>
          <w:sz w:val="24"/>
          <w:szCs w:val="24"/>
        </w:rPr>
      </w:pPr>
    </w:p>
    <w:p w14:paraId="749AAF58" w14:textId="7B245AAF" w:rsidR="00177534" w:rsidRDefault="00177534" w:rsidP="00177534">
      <w:pPr>
        <w:rPr>
          <w:rFonts w:ascii="Calibri" w:hAnsi="Calibri" w:cs="Calibri"/>
          <w:b/>
          <w:bCs/>
          <w:sz w:val="32"/>
          <w:szCs w:val="32"/>
        </w:rPr>
      </w:pPr>
      <w:r>
        <w:rPr>
          <w:rFonts w:ascii="Calibri" w:hAnsi="Calibri" w:cs="Calibri"/>
          <w:b/>
          <w:bCs/>
          <w:sz w:val="32"/>
          <w:szCs w:val="32"/>
        </w:rPr>
        <w:t>9.2. Usage</w:t>
      </w:r>
    </w:p>
    <w:p w14:paraId="099DB680" w14:textId="4F9ABA26" w:rsidR="00E540CF" w:rsidRPr="00E540CF" w:rsidRDefault="00701258" w:rsidP="00E540CF">
      <w:pPr>
        <w:rPr>
          <w:rFonts w:ascii="Calibri" w:hAnsi="Calibri" w:cs="Calibri"/>
          <w:b/>
          <w:bCs/>
          <w:sz w:val="28"/>
          <w:szCs w:val="28"/>
        </w:rPr>
      </w:pPr>
      <w:r>
        <w:rPr>
          <w:rFonts w:ascii="Calibri" w:hAnsi="Calibri" w:cs="Calibri"/>
          <w:b/>
          <w:bCs/>
          <w:sz w:val="28"/>
          <w:szCs w:val="28"/>
        </w:rPr>
        <w:t>9.2.1. Administration Credentials</w:t>
      </w:r>
    </w:p>
    <w:tbl>
      <w:tblPr>
        <w:tblStyle w:val="TabeladeGrelha1Clara"/>
        <w:tblW w:w="0" w:type="auto"/>
        <w:tblLayout w:type="fixed"/>
        <w:tblLook w:val="04A0" w:firstRow="1" w:lastRow="0" w:firstColumn="1" w:lastColumn="0" w:noHBand="0" w:noVBand="1"/>
      </w:tblPr>
      <w:tblGrid>
        <w:gridCol w:w="2689"/>
        <w:gridCol w:w="1559"/>
      </w:tblGrid>
      <w:tr w:rsidR="00E540CF" w:rsidRPr="00857F8D" w14:paraId="7015F049" w14:textId="77777777" w:rsidTr="00AE6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26EFBC9" w14:textId="2A669826" w:rsidR="00E540CF" w:rsidRPr="00E34B7B" w:rsidRDefault="00E540CF" w:rsidP="00985EC0">
            <w:pPr>
              <w:tabs>
                <w:tab w:val="right" w:pos="1906"/>
              </w:tabs>
              <w:rPr>
                <w:rFonts w:ascii="Calibri" w:hAnsi="Calibri" w:cs="Calibri"/>
                <w:sz w:val="24"/>
                <w:szCs w:val="24"/>
              </w:rPr>
            </w:pPr>
            <w:r>
              <w:rPr>
                <w:rFonts w:ascii="Calibri" w:hAnsi="Calibri" w:cs="Calibri"/>
                <w:sz w:val="24"/>
                <w:szCs w:val="24"/>
              </w:rPr>
              <w:t>Username</w:t>
            </w:r>
            <w:r>
              <w:rPr>
                <w:rFonts w:ascii="Calibri" w:hAnsi="Calibri" w:cs="Calibri"/>
                <w:sz w:val="24"/>
                <w:szCs w:val="24"/>
              </w:rPr>
              <w:tab/>
            </w:r>
          </w:p>
        </w:tc>
        <w:tc>
          <w:tcPr>
            <w:tcW w:w="1559" w:type="dxa"/>
          </w:tcPr>
          <w:p w14:paraId="76BDF2BB" w14:textId="481FE81D" w:rsidR="00E540CF" w:rsidRPr="00E34B7B" w:rsidRDefault="00E540CF"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Password</w:t>
            </w:r>
          </w:p>
        </w:tc>
      </w:tr>
      <w:tr w:rsidR="00E540CF" w:rsidRPr="005D2588" w14:paraId="001BC0FF" w14:textId="77777777" w:rsidTr="00AE64C0">
        <w:tc>
          <w:tcPr>
            <w:cnfStyle w:val="001000000000" w:firstRow="0" w:lastRow="0" w:firstColumn="1" w:lastColumn="0" w:oddVBand="0" w:evenVBand="0" w:oddHBand="0" w:evenHBand="0" w:firstRowFirstColumn="0" w:firstRowLastColumn="0" w:lastRowFirstColumn="0" w:lastRowLastColumn="0"/>
            <w:tcW w:w="2689" w:type="dxa"/>
          </w:tcPr>
          <w:p w14:paraId="14B01722" w14:textId="4F0B8C71" w:rsidR="00E540CF" w:rsidRPr="00C37382" w:rsidRDefault="00AE64C0" w:rsidP="00985EC0">
            <w:pPr>
              <w:rPr>
                <w:rFonts w:ascii="Calibri" w:hAnsi="Calibri" w:cs="Calibri"/>
                <w:b w:val="0"/>
                <w:bCs w:val="0"/>
                <w:sz w:val="24"/>
                <w:szCs w:val="24"/>
              </w:rPr>
            </w:pPr>
            <w:hyperlink r:id="rId19" w:history="1">
              <w:r w:rsidRPr="005E6988">
                <w:rPr>
                  <w:rStyle w:val="Hiperligao"/>
                  <w:rFonts w:ascii="Calibri" w:hAnsi="Calibri" w:cs="Calibri"/>
                  <w:sz w:val="24"/>
                  <w:szCs w:val="24"/>
                </w:rPr>
                <w:t>admin@lbaw2484.com</w:t>
              </w:r>
            </w:hyperlink>
          </w:p>
        </w:tc>
        <w:tc>
          <w:tcPr>
            <w:tcW w:w="1559" w:type="dxa"/>
          </w:tcPr>
          <w:p w14:paraId="42743B82" w14:textId="401D3546" w:rsidR="00E540CF" w:rsidRPr="005D2588" w:rsidRDefault="00AE64C0"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12345678</w:t>
            </w:r>
          </w:p>
        </w:tc>
      </w:tr>
    </w:tbl>
    <w:p w14:paraId="77E7A09D" w14:textId="7B697A65" w:rsidR="00E540CF" w:rsidRPr="001930FC" w:rsidRDefault="00E540CF" w:rsidP="00E540CF">
      <w:pPr>
        <w:pStyle w:val="Legenda"/>
        <w:rPr>
          <w:rFonts w:ascii="Calibri" w:hAnsi="Calibri" w:cs="Calibri"/>
          <w:b/>
          <w:bCs/>
          <w:i w:val="0"/>
          <w:iCs w:val="0"/>
          <w:sz w:val="24"/>
          <w:szCs w:val="24"/>
        </w:rPr>
      </w:pPr>
      <w:r>
        <w:rPr>
          <w:i w:val="0"/>
          <w:iCs w:val="0"/>
          <w:sz w:val="14"/>
          <w:szCs w:val="14"/>
        </w:rPr>
        <w:t xml:space="preserve">                                                                                       </w:t>
      </w:r>
      <w:r w:rsidR="00AE64C0">
        <w:rPr>
          <w:i w:val="0"/>
          <w:iCs w:val="0"/>
          <w:sz w:val="14"/>
          <w:szCs w:val="14"/>
        </w:rPr>
        <w:t xml:space="preserve">                                           </w:t>
      </w:r>
      <w:r>
        <w:rPr>
          <w:i w:val="0"/>
          <w:iCs w:val="0"/>
          <w:sz w:val="14"/>
          <w:szCs w:val="14"/>
        </w:rPr>
        <w:t xml:space="preserve"> </w:t>
      </w:r>
      <w:r w:rsidRPr="001930FC">
        <w:rPr>
          <w:i w:val="0"/>
          <w:iCs w:val="0"/>
          <w:sz w:val="14"/>
          <w:szCs w:val="14"/>
        </w:rPr>
        <w:t xml:space="preserve">Table </w:t>
      </w:r>
      <w:r>
        <w:rPr>
          <w:i w:val="0"/>
          <w:iCs w:val="0"/>
          <w:sz w:val="14"/>
          <w:szCs w:val="14"/>
        </w:rPr>
        <w:t>7</w:t>
      </w:r>
      <w:r w:rsidR="001C6158">
        <w:rPr>
          <w:i w:val="0"/>
          <w:iCs w:val="0"/>
          <w:sz w:val="14"/>
          <w:szCs w:val="14"/>
        </w:rPr>
        <w:t>6</w:t>
      </w:r>
    </w:p>
    <w:p w14:paraId="3222F26E" w14:textId="77777777" w:rsidR="00701258" w:rsidRDefault="00701258" w:rsidP="00701258">
      <w:pPr>
        <w:rPr>
          <w:rFonts w:ascii="Calibri" w:hAnsi="Calibri" w:cs="Calibri"/>
          <w:sz w:val="28"/>
          <w:szCs w:val="28"/>
        </w:rPr>
      </w:pPr>
    </w:p>
    <w:p w14:paraId="6DC35696" w14:textId="77777777" w:rsidR="00AE64C0" w:rsidRPr="00701258" w:rsidRDefault="00AE64C0" w:rsidP="00701258">
      <w:pPr>
        <w:rPr>
          <w:rFonts w:ascii="Calibri" w:hAnsi="Calibri" w:cs="Calibri"/>
          <w:sz w:val="28"/>
          <w:szCs w:val="28"/>
        </w:rPr>
      </w:pPr>
    </w:p>
    <w:p w14:paraId="3DBD59FA" w14:textId="1E27849D" w:rsidR="00701258" w:rsidRDefault="00701258" w:rsidP="00701258">
      <w:pPr>
        <w:rPr>
          <w:rFonts w:ascii="Calibri" w:hAnsi="Calibri" w:cs="Calibri"/>
          <w:b/>
          <w:bCs/>
          <w:sz w:val="28"/>
          <w:szCs w:val="28"/>
        </w:rPr>
      </w:pPr>
      <w:r>
        <w:rPr>
          <w:rFonts w:ascii="Calibri" w:hAnsi="Calibri" w:cs="Calibri"/>
          <w:b/>
          <w:bCs/>
          <w:sz w:val="28"/>
          <w:szCs w:val="28"/>
        </w:rPr>
        <w:lastRenderedPageBreak/>
        <w:t>9.2.2. User Credentials</w:t>
      </w:r>
    </w:p>
    <w:tbl>
      <w:tblPr>
        <w:tblStyle w:val="TabeladeGrelha1Clara"/>
        <w:tblW w:w="0" w:type="auto"/>
        <w:tblLayout w:type="fixed"/>
        <w:tblLook w:val="04A0" w:firstRow="1" w:lastRow="0" w:firstColumn="1" w:lastColumn="0" w:noHBand="0" w:noVBand="1"/>
      </w:tblPr>
      <w:tblGrid>
        <w:gridCol w:w="2547"/>
        <w:gridCol w:w="3544"/>
        <w:gridCol w:w="1417"/>
      </w:tblGrid>
      <w:tr w:rsidR="00C93721" w:rsidRPr="00857F8D" w14:paraId="2E9F38F1" w14:textId="225F12F4" w:rsidTr="00AE6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8085D99" w14:textId="18910C09" w:rsidR="00C93721" w:rsidRPr="00E34B7B" w:rsidRDefault="00C93721" w:rsidP="00985EC0">
            <w:pPr>
              <w:tabs>
                <w:tab w:val="right" w:pos="1906"/>
              </w:tabs>
              <w:rPr>
                <w:rFonts w:ascii="Calibri" w:hAnsi="Calibri" w:cs="Calibri"/>
                <w:sz w:val="24"/>
                <w:szCs w:val="24"/>
              </w:rPr>
            </w:pPr>
            <w:r>
              <w:rPr>
                <w:rFonts w:ascii="Calibri" w:hAnsi="Calibri" w:cs="Calibri"/>
                <w:sz w:val="24"/>
                <w:szCs w:val="24"/>
              </w:rPr>
              <w:t>Type</w:t>
            </w:r>
          </w:p>
        </w:tc>
        <w:tc>
          <w:tcPr>
            <w:tcW w:w="3544" w:type="dxa"/>
          </w:tcPr>
          <w:p w14:paraId="13FB66B0" w14:textId="54C0C107" w:rsidR="00C93721" w:rsidRPr="00E34B7B" w:rsidRDefault="00AE64C0"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Email</w:t>
            </w:r>
          </w:p>
        </w:tc>
        <w:tc>
          <w:tcPr>
            <w:tcW w:w="1417" w:type="dxa"/>
          </w:tcPr>
          <w:p w14:paraId="3466D95B" w14:textId="62A5FF82" w:rsidR="00C93721" w:rsidRDefault="00C93721" w:rsidP="00985EC0">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Password</w:t>
            </w:r>
          </w:p>
        </w:tc>
      </w:tr>
      <w:tr w:rsidR="00C93721" w:rsidRPr="005D2588" w14:paraId="1F5C1257" w14:textId="68AD532B" w:rsidTr="00AE64C0">
        <w:tc>
          <w:tcPr>
            <w:cnfStyle w:val="001000000000" w:firstRow="0" w:lastRow="0" w:firstColumn="1" w:lastColumn="0" w:oddVBand="0" w:evenVBand="0" w:oddHBand="0" w:evenHBand="0" w:firstRowFirstColumn="0" w:firstRowLastColumn="0" w:lastRowFirstColumn="0" w:lastRowLastColumn="0"/>
            <w:tcW w:w="2547" w:type="dxa"/>
          </w:tcPr>
          <w:p w14:paraId="2D584893" w14:textId="69927FBA" w:rsidR="00C93721" w:rsidRPr="00C37382" w:rsidRDefault="00AE64C0" w:rsidP="00985EC0">
            <w:pPr>
              <w:rPr>
                <w:rFonts w:ascii="Calibri" w:hAnsi="Calibri" w:cs="Calibri"/>
                <w:b w:val="0"/>
                <w:bCs w:val="0"/>
                <w:sz w:val="24"/>
                <w:szCs w:val="24"/>
              </w:rPr>
            </w:pPr>
            <w:r>
              <w:rPr>
                <w:rFonts w:ascii="Calibri" w:hAnsi="Calibri" w:cs="Calibri"/>
                <w:b w:val="0"/>
                <w:bCs w:val="0"/>
                <w:sz w:val="24"/>
                <w:szCs w:val="24"/>
              </w:rPr>
              <w:t>Authenticated User</w:t>
            </w:r>
          </w:p>
        </w:tc>
        <w:tc>
          <w:tcPr>
            <w:tcW w:w="3544" w:type="dxa"/>
          </w:tcPr>
          <w:p w14:paraId="2EE4ECC5" w14:textId="762F5B43" w:rsidR="00C93721" w:rsidRPr="005D2588" w:rsidRDefault="00AE64C0"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cristiano_cr7_ronaldo@goat.pt</w:t>
            </w:r>
          </w:p>
        </w:tc>
        <w:tc>
          <w:tcPr>
            <w:tcW w:w="1417" w:type="dxa"/>
          </w:tcPr>
          <w:p w14:paraId="5C5C9407" w14:textId="787FCF84" w:rsidR="00C93721" w:rsidRPr="00C965C8" w:rsidRDefault="00AE64C0" w:rsidP="00985EC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12345678</w:t>
            </w:r>
          </w:p>
        </w:tc>
      </w:tr>
    </w:tbl>
    <w:p w14:paraId="0887BAF6" w14:textId="7DE96E10" w:rsidR="006F4B95" w:rsidRPr="001930FC" w:rsidRDefault="006F4B95" w:rsidP="006F4B95">
      <w:pPr>
        <w:pStyle w:val="Legenda"/>
        <w:rPr>
          <w:rFonts w:ascii="Calibri" w:hAnsi="Calibri" w:cs="Calibri"/>
          <w:b/>
          <w:bCs/>
          <w:i w:val="0"/>
          <w:iCs w:val="0"/>
          <w:sz w:val="24"/>
          <w:szCs w:val="24"/>
        </w:rPr>
      </w:pPr>
      <w:r>
        <w:rPr>
          <w:i w:val="0"/>
          <w:iCs w:val="0"/>
          <w:sz w:val="14"/>
          <w:szCs w:val="14"/>
        </w:rPr>
        <w:t xml:space="preserve">                                                                                                                                                          </w:t>
      </w:r>
      <w:r w:rsidR="00AE64C0">
        <w:rPr>
          <w:i w:val="0"/>
          <w:iCs w:val="0"/>
          <w:sz w:val="14"/>
          <w:szCs w:val="14"/>
        </w:rPr>
        <w:t xml:space="preserve">                                                                                          </w:t>
      </w:r>
      <w:r>
        <w:rPr>
          <w:i w:val="0"/>
          <w:iCs w:val="0"/>
          <w:sz w:val="14"/>
          <w:szCs w:val="14"/>
        </w:rPr>
        <w:t xml:space="preserve">   </w:t>
      </w:r>
      <w:r w:rsidRPr="001930FC">
        <w:rPr>
          <w:i w:val="0"/>
          <w:iCs w:val="0"/>
          <w:sz w:val="14"/>
          <w:szCs w:val="14"/>
        </w:rPr>
        <w:t xml:space="preserve">Table </w:t>
      </w:r>
      <w:r>
        <w:rPr>
          <w:i w:val="0"/>
          <w:iCs w:val="0"/>
          <w:sz w:val="14"/>
          <w:szCs w:val="14"/>
        </w:rPr>
        <w:t>7</w:t>
      </w:r>
      <w:r w:rsidR="00BB08A5">
        <w:rPr>
          <w:i w:val="0"/>
          <w:iCs w:val="0"/>
          <w:sz w:val="14"/>
          <w:szCs w:val="14"/>
        </w:rPr>
        <w:t>7</w:t>
      </w:r>
    </w:p>
    <w:p w14:paraId="3917EA79" w14:textId="77777777" w:rsidR="00AE64C0" w:rsidRDefault="00AE64C0" w:rsidP="00014A6D">
      <w:pPr>
        <w:rPr>
          <w:rFonts w:ascii="Calibri" w:hAnsi="Calibri" w:cs="Calibri"/>
          <w:b/>
          <w:bCs/>
          <w:sz w:val="32"/>
          <w:szCs w:val="32"/>
        </w:rPr>
      </w:pPr>
    </w:p>
    <w:p w14:paraId="4969C550" w14:textId="77777777" w:rsidR="00AE64C0" w:rsidRDefault="00014A6D" w:rsidP="00AE64C0">
      <w:pPr>
        <w:tabs>
          <w:tab w:val="left" w:pos="3782"/>
        </w:tabs>
        <w:rPr>
          <w:rFonts w:ascii="Calibri" w:hAnsi="Calibri" w:cs="Calibri"/>
          <w:b/>
          <w:bCs/>
          <w:sz w:val="32"/>
          <w:szCs w:val="32"/>
        </w:rPr>
      </w:pPr>
      <w:r>
        <w:rPr>
          <w:rFonts w:ascii="Calibri" w:hAnsi="Calibri" w:cs="Calibri"/>
          <w:b/>
          <w:bCs/>
          <w:sz w:val="32"/>
          <w:szCs w:val="32"/>
        </w:rPr>
        <w:t>9.3. Application Help</w:t>
      </w:r>
    </w:p>
    <w:p w14:paraId="5DF59474" w14:textId="70D161AF" w:rsidR="00C12ECA" w:rsidRDefault="00FA0FFC" w:rsidP="00AE64C0">
      <w:pPr>
        <w:tabs>
          <w:tab w:val="left" w:pos="3782"/>
        </w:tabs>
        <w:rPr>
          <w:rFonts w:ascii="Calibri" w:hAnsi="Calibri" w:cs="Calibri"/>
          <w:sz w:val="24"/>
          <w:szCs w:val="24"/>
        </w:rPr>
      </w:pPr>
      <w:r>
        <w:rPr>
          <w:rFonts w:ascii="Calibri" w:hAnsi="Calibri" w:cs="Calibri"/>
          <w:sz w:val="24"/>
          <w:szCs w:val="24"/>
        </w:rPr>
        <w:t xml:space="preserve"> </w:t>
      </w:r>
      <w:r w:rsidR="00AE64C0" w:rsidRPr="00AE64C0">
        <w:rPr>
          <w:rFonts w:ascii="Calibri" w:hAnsi="Calibri" w:cs="Calibri"/>
          <w:sz w:val="24"/>
          <w:szCs w:val="24"/>
        </w:rPr>
        <w:t>Additionally, action icons are equipped with titles that clearly describe their functionality, helping users understand the purpose of each action. We also use alert messages and error notifications throughout the application to guide users when something goes wrong, ensuring they can quickly identify and address issues.</w:t>
      </w:r>
    </w:p>
    <w:p w14:paraId="7BA70BA2" w14:textId="4A774DEF" w:rsidR="00014A6D" w:rsidRPr="00AE64C0" w:rsidRDefault="00AE64C0" w:rsidP="00AE64C0">
      <w:pPr>
        <w:tabs>
          <w:tab w:val="left" w:pos="3782"/>
        </w:tabs>
        <w:rPr>
          <w:rFonts w:ascii="Calibri" w:hAnsi="Calibri" w:cs="Calibri"/>
          <w:sz w:val="32"/>
          <w:szCs w:val="32"/>
        </w:rPr>
      </w:pPr>
      <w:r w:rsidRPr="00AE64C0">
        <w:rPr>
          <w:rFonts w:ascii="Calibri" w:hAnsi="Calibri" w:cs="Calibri"/>
          <w:sz w:val="32"/>
          <w:szCs w:val="32"/>
        </w:rPr>
        <w:tab/>
      </w:r>
    </w:p>
    <w:p w14:paraId="32AAFAE6" w14:textId="63155E0B" w:rsidR="00014A6D" w:rsidRDefault="00014A6D" w:rsidP="00014A6D">
      <w:pPr>
        <w:rPr>
          <w:rFonts w:ascii="Calibri" w:hAnsi="Calibri" w:cs="Calibri"/>
          <w:b/>
          <w:bCs/>
          <w:sz w:val="32"/>
          <w:szCs w:val="32"/>
        </w:rPr>
      </w:pPr>
      <w:r>
        <w:rPr>
          <w:rFonts w:ascii="Calibri" w:hAnsi="Calibri" w:cs="Calibri"/>
          <w:b/>
          <w:bCs/>
          <w:sz w:val="32"/>
          <w:szCs w:val="32"/>
        </w:rPr>
        <w:t>9.4. Input Validation</w:t>
      </w:r>
    </w:p>
    <w:p w14:paraId="6733FF8F" w14:textId="77777777" w:rsidR="00FA0FFC" w:rsidRPr="00FA0FFC" w:rsidRDefault="00FA0FFC" w:rsidP="00FA0FFC">
      <w:pPr>
        <w:spacing w:after="0" w:line="240" w:lineRule="auto"/>
        <w:rPr>
          <w:rFonts w:ascii="Calibri" w:hAnsi="Calibri" w:cs="Calibri"/>
          <w:sz w:val="24"/>
          <w:szCs w:val="24"/>
        </w:rPr>
      </w:pPr>
      <w:r w:rsidRPr="00FA0FFC">
        <w:rPr>
          <w:rFonts w:ascii="Calibri" w:hAnsi="Calibri" w:cs="Calibri"/>
          <w:sz w:val="24"/>
          <w:szCs w:val="24"/>
        </w:rPr>
        <w:t>&lt;label for="image"&gt;News Cover Image:&lt;/label&gt;</w:t>
      </w:r>
    </w:p>
    <w:p w14:paraId="50E00ADB" w14:textId="77777777" w:rsidR="00FA0FFC" w:rsidRPr="00FA0FFC" w:rsidRDefault="00FA0FFC" w:rsidP="00FA0FFC">
      <w:pPr>
        <w:spacing w:after="0" w:line="240" w:lineRule="auto"/>
        <w:rPr>
          <w:rFonts w:ascii="Calibri" w:hAnsi="Calibri" w:cs="Calibri"/>
          <w:sz w:val="24"/>
          <w:szCs w:val="24"/>
        </w:rPr>
      </w:pPr>
      <w:r w:rsidRPr="00FA0FFC">
        <w:rPr>
          <w:rFonts w:ascii="Calibri" w:hAnsi="Calibri" w:cs="Calibri"/>
          <w:sz w:val="24"/>
          <w:szCs w:val="24"/>
        </w:rPr>
        <w:t xml:space="preserve">&lt;input </w:t>
      </w:r>
    </w:p>
    <w:p w14:paraId="3E0D61B4" w14:textId="77777777" w:rsidR="00FA0FFC" w:rsidRPr="00FA0FFC" w:rsidRDefault="00FA0FFC" w:rsidP="00FA0FFC">
      <w:pPr>
        <w:spacing w:after="0" w:line="240" w:lineRule="auto"/>
        <w:rPr>
          <w:rFonts w:ascii="Calibri" w:hAnsi="Calibri" w:cs="Calibri"/>
          <w:sz w:val="24"/>
          <w:szCs w:val="24"/>
        </w:rPr>
      </w:pPr>
      <w:r w:rsidRPr="00FA0FFC">
        <w:rPr>
          <w:rFonts w:ascii="Calibri" w:hAnsi="Calibri" w:cs="Calibri"/>
          <w:sz w:val="24"/>
          <w:szCs w:val="24"/>
        </w:rPr>
        <w:t xml:space="preserve">    type="file" </w:t>
      </w:r>
    </w:p>
    <w:p w14:paraId="226A10AE" w14:textId="77777777" w:rsidR="00FA0FFC" w:rsidRPr="00FA0FFC" w:rsidRDefault="00FA0FFC" w:rsidP="00FA0FFC">
      <w:pPr>
        <w:spacing w:after="0" w:line="240" w:lineRule="auto"/>
        <w:rPr>
          <w:rFonts w:ascii="Calibri" w:hAnsi="Calibri" w:cs="Calibri"/>
          <w:sz w:val="24"/>
          <w:szCs w:val="24"/>
        </w:rPr>
      </w:pPr>
      <w:r w:rsidRPr="00FA0FFC">
        <w:rPr>
          <w:rFonts w:ascii="Calibri" w:hAnsi="Calibri" w:cs="Calibri"/>
          <w:sz w:val="24"/>
          <w:szCs w:val="24"/>
        </w:rPr>
        <w:t xml:space="preserve">    id="news-image" </w:t>
      </w:r>
    </w:p>
    <w:p w14:paraId="5A0EB854" w14:textId="77777777" w:rsidR="00FA0FFC" w:rsidRPr="00FA0FFC" w:rsidRDefault="00FA0FFC" w:rsidP="00FA0FFC">
      <w:pPr>
        <w:spacing w:after="0" w:line="240" w:lineRule="auto"/>
        <w:rPr>
          <w:rFonts w:ascii="Calibri" w:hAnsi="Calibri" w:cs="Calibri"/>
          <w:sz w:val="24"/>
          <w:szCs w:val="24"/>
        </w:rPr>
      </w:pPr>
      <w:r w:rsidRPr="00FA0FFC">
        <w:rPr>
          <w:rFonts w:ascii="Calibri" w:hAnsi="Calibri" w:cs="Calibri"/>
          <w:sz w:val="24"/>
          <w:szCs w:val="24"/>
        </w:rPr>
        <w:t xml:space="preserve">    name="image" </w:t>
      </w:r>
    </w:p>
    <w:p w14:paraId="01C2558C" w14:textId="77777777" w:rsidR="00FA0FFC" w:rsidRPr="00FA0FFC" w:rsidRDefault="00FA0FFC" w:rsidP="00FA0FFC">
      <w:pPr>
        <w:spacing w:after="0" w:line="240" w:lineRule="auto"/>
        <w:rPr>
          <w:rFonts w:ascii="Calibri" w:hAnsi="Calibri" w:cs="Calibri"/>
          <w:sz w:val="24"/>
          <w:szCs w:val="24"/>
        </w:rPr>
      </w:pPr>
      <w:r w:rsidRPr="00FA0FFC">
        <w:rPr>
          <w:rFonts w:ascii="Calibri" w:hAnsi="Calibri" w:cs="Calibri"/>
          <w:sz w:val="24"/>
          <w:szCs w:val="24"/>
        </w:rPr>
        <w:t xml:space="preserve">    class="form-control"</w:t>
      </w:r>
    </w:p>
    <w:p w14:paraId="175885F9" w14:textId="77777777" w:rsidR="00FA0FFC" w:rsidRPr="00FA0FFC" w:rsidRDefault="00FA0FFC" w:rsidP="00FA0FFC">
      <w:pPr>
        <w:spacing w:after="0" w:line="240" w:lineRule="auto"/>
        <w:rPr>
          <w:rFonts w:ascii="Calibri" w:hAnsi="Calibri" w:cs="Calibri"/>
          <w:sz w:val="24"/>
          <w:szCs w:val="24"/>
        </w:rPr>
      </w:pPr>
      <w:r w:rsidRPr="00FA0FFC">
        <w:rPr>
          <w:rFonts w:ascii="Calibri" w:hAnsi="Calibri" w:cs="Calibri"/>
          <w:sz w:val="24"/>
          <w:szCs w:val="24"/>
        </w:rPr>
        <w:t xml:space="preserve">    accept="image/*"</w:t>
      </w:r>
    </w:p>
    <w:p w14:paraId="3A185815" w14:textId="77777777" w:rsidR="00FA0FFC" w:rsidRPr="00FA0FFC" w:rsidRDefault="00FA0FFC" w:rsidP="00FA0FFC">
      <w:pPr>
        <w:spacing w:after="0" w:line="240" w:lineRule="auto"/>
        <w:rPr>
          <w:rFonts w:ascii="Calibri" w:hAnsi="Calibri" w:cs="Calibri"/>
          <w:sz w:val="24"/>
          <w:szCs w:val="24"/>
        </w:rPr>
      </w:pPr>
      <w:r w:rsidRPr="00FA0FFC">
        <w:rPr>
          <w:rFonts w:ascii="Calibri" w:hAnsi="Calibri" w:cs="Calibri"/>
          <w:sz w:val="24"/>
          <w:szCs w:val="24"/>
        </w:rPr>
        <w:t>&gt;</w:t>
      </w:r>
    </w:p>
    <w:p w14:paraId="52F7F811" w14:textId="77777777" w:rsidR="00FA0FFC" w:rsidRPr="00FA0FFC" w:rsidRDefault="00FA0FFC" w:rsidP="00FA0FFC">
      <w:pPr>
        <w:spacing w:after="0" w:line="240" w:lineRule="auto"/>
        <w:rPr>
          <w:rFonts w:ascii="Calibri" w:hAnsi="Calibri" w:cs="Calibri"/>
          <w:sz w:val="24"/>
          <w:szCs w:val="24"/>
        </w:rPr>
      </w:pPr>
      <w:r w:rsidRPr="00FA0FFC">
        <w:rPr>
          <w:rFonts w:ascii="Calibri" w:hAnsi="Calibri" w:cs="Calibri"/>
          <w:sz w:val="24"/>
          <w:szCs w:val="24"/>
        </w:rPr>
        <w:t>@error('image')</w:t>
      </w:r>
    </w:p>
    <w:p w14:paraId="0DF4873C" w14:textId="77777777" w:rsidR="00FA0FFC" w:rsidRPr="00FA0FFC" w:rsidRDefault="00FA0FFC" w:rsidP="00FA0FFC">
      <w:pPr>
        <w:spacing w:after="0" w:line="240" w:lineRule="auto"/>
        <w:rPr>
          <w:rFonts w:ascii="Calibri" w:hAnsi="Calibri" w:cs="Calibri"/>
          <w:sz w:val="24"/>
          <w:szCs w:val="24"/>
        </w:rPr>
      </w:pPr>
      <w:r w:rsidRPr="00FA0FFC">
        <w:rPr>
          <w:rFonts w:ascii="Calibri" w:hAnsi="Calibri" w:cs="Calibri"/>
          <w:sz w:val="24"/>
          <w:szCs w:val="24"/>
        </w:rPr>
        <w:t xml:space="preserve">    &lt;div class="error text-danger"&gt;{{ $message }}&lt;/div&gt;</w:t>
      </w:r>
    </w:p>
    <w:p w14:paraId="78F4C137" w14:textId="77777777" w:rsidR="00FA0FFC" w:rsidRDefault="00FA0FFC" w:rsidP="00FA0FFC">
      <w:pPr>
        <w:spacing w:after="0" w:line="240" w:lineRule="auto"/>
        <w:rPr>
          <w:rFonts w:ascii="Calibri" w:hAnsi="Calibri" w:cs="Calibri"/>
          <w:sz w:val="24"/>
          <w:szCs w:val="24"/>
        </w:rPr>
      </w:pPr>
      <w:r w:rsidRPr="00FA0FFC">
        <w:rPr>
          <w:rFonts w:ascii="Calibri" w:hAnsi="Calibri" w:cs="Calibri"/>
          <w:sz w:val="24"/>
          <w:szCs w:val="24"/>
        </w:rPr>
        <w:t>@enderror</w:t>
      </w:r>
    </w:p>
    <w:p w14:paraId="17C49A31" w14:textId="77777777" w:rsidR="00FA0FFC" w:rsidRDefault="00FA0FFC" w:rsidP="00FA0FFC">
      <w:pPr>
        <w:pBdr>
          <w:bottom w:val="double" w:sz="6" w:space="1" w:color="auto"/>
        </w:pBdr>
        <w:spacing w:after="0" w:line="240" w:lineRule="auto"/>
        <w:rPr>
          <w:rFonts w:ascii="Calibri" w:hAnsi="Calibri" w:cs="Calibri"/>
          <w:sz w:val="24"/>
          <w:szCs w:val="24"/>
        </w:rPr>
      </w:pPr>
    </w:p>
    <w:p w14:paraId="30406618" w14:textId="77777777" w:rsidR="00FA0FFC" w:rsidRDefault="00FA0FFC" w:rsidP="00FA0FFC">
      <w:pPr>
        <w:spacing w:after="0" w:line="240" w:lineRule="auto"/>
        <w:rPr>
          <w:rFonts w:ascii="Calibri" w:hAnsi="Calibri" w:cs="Calibri"/>
          <w:sz w:val="24"/>
          <w:szCs w:val="24"/>
        </w:rPr>
      </w:pPr>
    </w:p>
    <w:p w14:paraId="13A294E7" w14:textId="77777777" w:rsidR="00FA0FFC" w:rsidRPr="00FA0FFC" w:rsidRDefault="00FA0FFC" w:rsidP="00FA0FFC">
      <w:pPr>
        <w:spacing w:after="0" w:line="240" w:lineRule="auto"/>
        <w:rPr>
          <w:rFonts w:ascii="Calibri" w:hAnsi="Calibri" w:cs="Calibri"/>
          <w:sz w:val="24"/>
          <w:szCs w:val="24"/>
        </w:rPr>
      </w:pPr>
      <w:r w:rsidRPr="00FA0FFC">
        <w:rPr>
          <w:rFonts w:ascii="Calibri" w:hAnsi="Calibri" w:cs="Calibri"/>
          <w:sz w:val="24"/>
          <w:szCs w:val="24"/>
        </w:rPr>
        <w:t>$request-&gt;validate([</w:t>
      </w:r>
    </w:p>
    <w:p w14:paraId="5F370E93" w14:textId="77777777" w:rsidR="00FA0FFC" w:rsidRPr="00FA0FFC" w:rsidRDefault="00FA0FFC" w:rsidP="00FA0FFC">
      <w:pPr>
        <w:spacing w:after="0" w:line="240" w:lineRule="auto"/>
        <w:rPr>
          <w:rFonts w:ascii="Calibri" w:hAnsi="Calibri" w:cs="Calibri"/>
          <w:sz w:val="24"/>
          <w:szCs w:val="24"/>
        </w:rPr>
      </w:pPr>
      <w:r w:rsidRPr="00FA0FFC">
        <w:rPr>
          <w:rFonts w:ascii="Calibri" w:hAnsi="Calibri" w:cs="Calibri"/>
          <w:sz w:val="24"/>
          <w:szCs w:val="24"/>
        </w:rPr>
        <w:t xml:space="preserve">    'title' =&gt; 'required|string|max:255',</w:t>
      </w:r>
    </w:p>
    <w:p w14:paraId="5E370121" w14:textId="77777777" w:rsidR="00FA0FFC" w:rsidRPr="00FA0FFC" w:rsidRDefault="00FA0FFC" w:rsidP="00FA0FFC">
      <w:pPr>
        <w:spacing w:after="0" w:line="240" w:lineRule="auto"/>
        <w:rPr>
          <w:rFonts w:ascii="Calibri" w:hAnsi="Calibri" w:cs="Calibri"/>
          <w:sz w:val="24"/>
          <w:szCs w:val="24"/>
        </w:rPr>
      </w:pPr>
      <w:r w:rsidRPr="00FA0FFC">
        <w:rPr>
          <w:rFonts w:ascii="Calibri" w:hAnsi="Calibri" w:cs="Calibri"/>
          <w:sz w:val="24"/>
          <w:szCs w:val="24"/>
        </w:rPr>
        <w:t xml:space="preserve">    'synopsis' =&gt; 'nullable|string|max:300',</w:t>
      </w:r>
    </w:p>
    <w:p w14:paraId="7F33461F" w14:textId="77777777" w:rsidR="00FA0FFC" w:rsidRPr="00FA0FFC" w:rsidRDefault="00FA0FFC" w:rsidP="00FA0FFC">
      <w:pPr>
        <w:spacing w:after="0" w:line="240" w:lineRule="auto"/>
        <w:rPr>
          <w:rFonts w:ascii="Calibri" w:hAnsi="Calibri" w:cs="Calibri"/>
          <w:sz w:val="24"/>
          <w:szCs w:val="24"/>
        </w:rPr>
      </w:pPr>
      <w:r w:rsidRPr="00FA0FFC">
        <w:rPr>
          <w:rFonts w:ascii="Calibri" w:hAnsi="Calibri" w:cs="Calibri"/>
          <w:sz w:val="24"/>
          <w:szCs w:val="24"/>
        </w:rPr>
        <w:t xml:space="preserve">    'body' =&gt; 'required|string|max:10000',</w:t>
      </w:r>
    </w:p>
    <w:p w14:paraId="6D160C1E" w14:textId="77777777" w:rsidR="00FA0FFC" w:rsidRPr="00FA0FFC" w:rsidRDefault="00FA0FFC" w:rsidP="00FA0FFC">
      <w:pPr>
        <w:spacing w:after="0" w:line="240" w:lineRule="auto"/>
        <w:rPr>
          <w:rFonts w:ascii="Calibri" w:hAnsi="Calibri" w:cs="Calibri"/>
          <w:sz w:val="24"/>
          <w:szCs w:val="24"/>
        </w:rPr>
      </w:pPr>
      <w:r w:rsidRPr="00FA0FFC">
        <w:rPr>
          <w:rFonts w:ascii="Calibri" w:hAnsi="Calibri" w:cs="Calibri"/>
          <w:sz w:val="24"/>
          <w:szCs w:val="24"/>
        </w:rPr>
        <w:t xml:space="preserve">    'categories' =&gt; 'required|array',</w:t>
      </w:r>
    </w:p>
    <w:p w14:paraId="01DBDAA8" w14:textId="77777777" w:rsidR="00FA0FFC" w:rsidRPr="00FA0FFC" w:rsidRDefault="00FA0FFC" w:rsidP="00FA0FFC">
      <w:pPr>
        <w:spacing w:after="0" w:line="240" w:lineRule="auto"/>
        <w:rPr>
          <w:rFonts w:ascii="Calibri" w:hAnsi="Calibri" w:cs="Calibri"/>
          <w:sz w:val="24"/>
          <w:szCs w:val="24"/>
        </w:rPr>
      </w:pPr>
      <w:r w:rsidRPr="00FA0FFC">
        <w:rPr>
          <w:rFonts w:ascii="Calibri" w:hAnsi="Calibri" w:cs="Calibri"/>
          <w:sz w:val="24"/>
          <w:szCs w:val="24"/>
        </w:rPr>
        <w:t xml:space="preserve">    'categories.*' =&gt; 'exists:categories,category_id',</w:t>
      </w:r>
    </w:p>
    <w:p w14:paraId="6A6006F7" w14:textId="77777777" w:rsidR="00FA0FFC" w:rsidRPr="00FA0FFC" w:rsidRDefault="00FA0FFC" w:rsidP="00FA0FFC">
      <w:pPr>
        <w:spacing w:after="0" w:line="240" w:lineRule="auto"/>
        <w:rPr>
          <w:rFonts w:ascii="Calibri" w:hAnsi="Calibri" w:cs="Calibri"/>
          <w:sz w:val="24"/>
          <w:szCs w:val="24"/>
        </w:rPr>
      </w:pPr>
      <w:r w:rsidRPr="00FA0FFC">
        <w:rPr>
          <w:rFonts w:ascii="Calibri" w:hAnsi="Calibri" w:cs="Calibri"/>
          <w:sz w:val="24"/>
          <w:szCs w:val="24"/>
        </w:rPr>
        <w:t xml:space="preserve">    'image' =&gt; 'nullable|image|mimes:jpeg,png,jpg,gif',</w:t>
      </w:r>
    </w:p>
    <w:p w14:paraId="00F82AD2" w14:textId="77777777" w:rsidR="00FA0FFC" w:rsidRPr="00FA0FFC" w:rsidRDefault="00FA0FFC" w:rsidP="00FA0FFC">
      <w:pPr>
        <w:spacing w:after="0" w:line="240" w:lineRule="auto"/>
        <w:rPr>
          <w:rFonts w:ascii="Calibri" w:hAnsi="Calibri" w:cs="Calibri"/>
          <w:sz w:val="24"/>
          <w:szCs w:val="24"/>
        </w:rPr>
      </w:pPr>
      <w:r w:rsidRPr="00FA0FFC">
        <w:rPr>
          <w:rFonts w:ascii="Calibri" w:hAnsi="Calibri" w:cs="Calibri"/>
          <w:sz w:val="24"/>
          <w:szCs w:val="24"/>
        </w:rPr>
        <w:t>]);</w:t>
      </w:r>
    </w:p>
    <w:p w14:paraId="1F66C619" w14:textId="77777777" w:rsidR="00FA0FFC" w:rsidRPr="00FA0FFC" w:rsidRDefault="00FA0FFC" w:rsidP="00FA0FFC">
      <w:pPr>
        <w:spacing w:after="0" w:line="240" w:lineRule="auto"/>
        <w:rPr>
          <w:rFonts w:ascii="Calibri" w:hAnsi="Calibri" w:cs="Calibri"/>
          <w:sz w:val="24"/>
          <w:szCs w:val="24"/>
        </w:rPr>
      </w:pPr>
    </w:p>
    <w:p w14:paraId="5161535E" w14:textId="77777777" w:rsidR="00FA0FFC" w:rsidRDefault="00FA0FFC" w:rsidP="00014A6D">
      <w:pPr>
        <w:rPr>
          <w:rFonts w:ascii="Calibri" w:hAnsi="Calibri" w:cs="Calibri"/>
          <w:b/>
          <w:bCs/>
          <w:sz w:val="32"/>
          <w:szCs w:val="32"/>
        </w:rPr>
      </w:pPr>
    </w:p>
    <w:p w14:paraId="4EF5A0AF" w14:textId="300D4724" w:rsidR="00014A6D" w:rsidRDefault="00014A6D" w:rsidP="00014A6D">
      <w:pPr>
        <w:rPr>
          <w:rFonts w:ascii="Calibri" w:hAnsi="Calibri" w:cs="Calibri"/>
          <w:b/>
          <w:bCs/>
          <w:sz w:val="32"/>
          <w:szCs w:val="32"/>
        </w:rPr>
      </w:pPr>
      <w:r>
        <w:rPr>
          <w:rFonts w:ascii="Calibri" w:hAnsi="Calibri" w:cs="Calibri"/>
          <w:b/>
          <w:bCs/>
          <w:sz w:val="32"/>
          <w:szCs w:val="32"/>
        </w:rPr>
        <w:t>9.5. Check Accessibility and Usability</w:t>
      </w:r>
    </w:p>
    <w:p w14:paraId="131253FE" w14:textId="4572A47E" w:rsidR="00CE1968" w:rsidRDefault="00CE1968" w:rsidP="00014A6D">
      <w:pPr>
        <w:rPr>
          <w:rFonts w:ascii="Calibri" w:hAnsi="Calibri" w:cs="Calibri"/>
          <w:sz w:val="24"/>
          <w:szCs w:val="24"/>
        </w:rPr>
      </w:pPr>
      <w:r>
        <w:rPr>
          <w:rFonts w:ascii="Calibri" w:hAnsi="Calibri" w:cs="Calibri"/>
          <w:sz w:val="24"/>
          <w:szCs w:val="24"/>
        </w:rPr>
        <w:t>Accessibility:</w:t>
      </w:r>
      <w:r w:rsidR="00BB2CAA">
        <w:rPr>
          <w:rFonts w:ascii="Calibri" w:hAnsi="Calibri" w:cs="Calibri"/>
          <w:sz w:val="24"/>
          <w:szCs w:val="24"/>
        </w:rPr>
        <w:t xml:space="preserve"> </w:t>
      </w:r>
      <w:r w:rsidR="00BB2CAA" w:rsidRPr="00BB2CAA">
        <w:rPr>
          <w:rFonts w:ascii="Calibri" w:hAnsi="Calibri" w:cs="Calibri"/>
        </w:rPr>
        <w:t>https://gitlab.up.pt/lbaw/lbaw2425/lbaw2484/-/blob/main/checklists/Checklist_de_Acessibilidade-SAPO_UX.pdf</w:t>
      </w:r>
    </w:p>
    <w:p w14:paraId="09B69472" w14:textId="585E4FA3" w:rsidR="00CE1968" w:rsidRPr="00BB2CAA" w:rsidRDefault="00CE1968" w:rsidP="00014A6D">
      <w:pPr>
        <w:rPr>
          <w:rFonts w:ascii="Calibri" w:hAnsi="Calibri" w:cs="Calibri"/>
        </w:rPr>
      </w:pPr>
      <w:r>
        <w:rPr>
          <w:rFonts w:ascii="Calibri" w:hAnsi="Calibri" w:cs="Calibri"/>
          <w:sz w:val="24"/>
          <w:szCs w:val="24"/>
        </w:rPr>
        <w:t>Usability:</w:t>
      </w:r>
      <w:r w:rsidR="00BB2CAA">
        <w:rPr>
          <w:rFonts w:ascii="Calibri" w:hAnsi="Calibri" w:cs="Calibri"/>
          <w:sz w:val="24"/>
          <w:szCs w:val="24"/>
        </w:rPr>
        <w:t xml:space="preserve"> </w:t>
      </w:r>
      <w:r w:rsidR="00BB2CAA" w:rsidRPr="008643CC">
        <w:rPr>
          <w:rFonts w:ascii="Calibri" w:hAnsi="Calibri" w:cs="Calibri"/>
        </w:rPr>
        <w:t>https://gitlab.up.pt/lbaw/lbaw2425/lbaw2484/-/blob/main/checklists/Checklist_de_Usabilidade-SAPO_UX.pdf</w:t>
      </w:r>
    </w:p>
    <w:p w14:paraId="013B5074" w14:textId="77777777" w:rsidR="00CE1968" w:rsidRPr="00CE1968" w:rsidRDefault="00CE1968" w:rsidP="00014A6D">
      <w:pPr>
        <w:rPr>
          <w:rFonts w:ascii="Calibri" w:hAnsi="Calibri" w:cs="Calibri"/>
          <w:sz w:val="24"/>
          <w:szCs w:val="24"/>
        </w:rPr>
      </w:pPr>
    </w:p>
    <w:p w14:paraId="2771C752" w14:textId="3395A54D" w:rsidR="00014A6D" w:rsidRDefault="00014A6D" w:rsidP="00014A6D">
      <w:pPr>
        <w:rPr>
          <w:rFonts w:ascii="Calibri" w:hAnsi="Calibri" w:cs="Calibri"/>
          <w:b/>
          <w:bCs/>
          <w:sz w:val="32"/>
          <w:szCs w:val="32"/>
        </w:rPr>
      </w:pPr>
      <w:r>
        <w:rPr>
          <w:rFonts w:ascii="Calibri" w:hAnsi="Calibri" w:cs="Calibri"/>
          <w:b/>
          <w:bCs/>
          <w:sz w:val="32"/>
          <w:szCs w:val="32"/>
        </w:rPr>
        <w:lastRenderedPageBreak/>
        <w:t>9.6. HTML &amp; CSS Validation</w:t>
      </w:r>
    </w:p>
    <w:p w14:paraId="5F8C9C27" w14:textId="39741EE1" w:rsidR="00CE1968" w:rsidRPr="008643CC" w:rsidRDefault="00CE1968" w:rsidP="00014A6D">
      <w:pPr>
        <w:rPr>
          <w:rFonts w:ascii="Calibri" w:hAnsi="Calibri" w:cs="Calibri"/>
        </w:rPr>
      </w:pPr>
      <w:r>
        <w:rPr>
          <w:rFonts w:ascii="Calibri" w:hAnsi="Calibri" w:cs="Calibri"/>
          <w:sz w:val="24"/>
          <w:szCs w:val="24"/>
        </w:rPr>
        <w:t>HTML:</w:t>
      </w:r>
      <w:r w:rsidR="008643CC">
        <w:rPr>
          <w:rFonts w:ascii="Calibri" w:hAnsi="Calibri" w:cs="Calibri"/>
          <w:sz w:val="24"/>
          <w:szCs w:val="24"/>
        </w:rPr>
        <w:t xml:space="preserve"> </w:t>
      </w:r>
      <w:r w:rsidR="008643CC" w:rsidRPr="008643CC">
        <w:rPr>
          <w:rFonts w:ascii="Calibri" w:hAnsi="Calibri" w:cs="Calibri"/>
        </w:rPr>
        <w:t>https://gitlab.up.pt/lbaw/lbaw2425/lbaw2484/-/blob/main/checklists/Showing_results_for_contents_of_text-input_area-Nu_Html_Checker.pdf</w:t>
      </w:r>
    </w:p>
    <w:p w14:paraId="7CFF2002" w14:textId="266E7B35" w:rsidR="00CE1968" w:rsidRPr="008643CC" w:rsidRDefault="00CE1968" w:rsidP="00014A6D">
      <w:pPr>
        <w:rPr>
          <w:rFonts w:ascii="Calibri" w:hAnsi="Calibri" w:cs="Calibri"/>
        </w:rPr>
      </w:pPr>
      <w:r>
        <w:rPr>
          <w:rFonts w:ascii="Calibri" w:hAnsi="Calibri" w:cs="Calibri"/>
          <w:sz w:val="24"/>
          <w:szCs w:val="24"/>
        </w:rPr>
        <w:t>CSS:</w:t>
      </w:r>
      <w:r w:rsidR="008643CC">
        <w:rPr>
          <w:rFonts w:ascii="Calibri" w:hAnsi="Calibri" w:cs="Calibri"/>
          <w:sz w:val="24"/>
          <w:szCs w:val="24"/>
        </w:rPr>
        <w:t xml:space="preserve"> </w:t>
      </w:r>
      <w:r w:rsidR="008643CC" w:rsidRPr="008643CC">
        <w:rPr>
          <w:rFonts w:ascii="Calibri" w:hAnsi="Calibri" w:cs="Calibri"/>
        </w:rPr>
        <w:t>https://gitlab.up.pt/lbaw/lbaw2425/lbaw2484/-/blob/main/checklists/Resultados_da_valida%C3%A7%C3%A3o_CSS_do_W3C_para_app.css_(CSS_n%C3%ADvel_3+SVG).pdf</w:t>
      </w:r>
    </w:p>
    <w:p w14:paraId="02EF5B7E" w14:textId="77777777" w:rsidR="0078106B" w:rsidRPr="00CE1968" w:rsidRDefault="0078106B" w:rsidP="00014A6D">
      <w:pPr>
        <w:rPr>
          <w:rFonts w:ascii="Calibri" w:hAnsi="Calibri" w:cs="Calibri"/>
          <w:sz w:val="24"/>
          <w:szCs w:val="24"/>
        </w:rPr>
      </w:pPr>
    </w:p>
    <w:p w14:paraId="72B24EC0" w14:textId="193AD107" w:rsidR="00014A6D" w:rsidRDefault="00014A6D" w:rsidP="00014A6D">
      <w:pPr>
        <w:rPr>
          <w:rFonts w:ascii="Calibri" w:hAnsi="Calibri" w:cs="Calibri"/>
          <w:b/>
          <w:bCs/>
          <w:sz w:val="32"/>
          <w:szCs w:val="32"/>
        </w:rPr>
      </w:pPr>
      <w:r>
        <w:rPr>
          <w:rFonts w:ascii="Calibri" w:hAnsi="Calibri" w:cs="Calibri"/>
          <w:b/>
          <w:bCs/>
          <w:sz w:val="32"/>
          <w:szCs w:val="32"/>
        </w:rPr>
        <w:t>9.7. Revisions to thhe Project</w:t>
      </w:r>
    </w:p>
    <w:p w14:paraId="75D0A7C3" w14:textId="2B8B7366" w:rsidR="00014A6D" w:rsidRDefault="00014A6D" w:rsidP="00014A6D">
      <w:pPr>
        <w:rPr>
          <w:rFonts w:ascii="Calibri" w:hAnsi="Calibri" w:cs="Calibri"/>
          <w:b/>
          <w:bCs/>
          <w:sz w:val="32"/>
          <w:szCs w:val="32"/>
        </w:rPr>
      </w:pPr>
      <w:r>
        <w:rPr>
          <w:rFonts w:ascii="Calibri" w:hAnsi="Calibri" w:cs="Calibri"/>
          <w:b/>
          <w:bCs/>
          <w:sz w:val="32"/>
          <w:szCs w:val="32"/>
        </w:rPr>
        <w:t>9.8. Implementation Details</w:t>
      </w:r>
    </w:p>
    <w:p w14:paraId="42F653D2" w14:textId="476A71E0" w:rsidR="00014A6D" w:rsidRDefault="00014A6D" w:rsidP="00014A6D">
      <w:pPr>
        <w:rPr>
          <w:rFonts w:ascii="Calibri" w:hAnsi="Calibri" w:cs="Calibri"/>
          <w:b/>
          <w:bCs/>
          <w:sz w:val="28"/>
          <w:szCs w:val="28"/>
        </w:rPr>
      </w:pPr>
      <w:r>
        <w:rPr>
          <w:rFonts w:ascii="Calibri" w:hAnsi="Calibri" w:cs="Calibri"/>
          <w:b/>
          <w:bCs/>
          <w:sz w:val="28"/>
          <w:szCs w:val="28"/>
        </w:rPr>
        <w:t>9.8.1. User Credentials</w:t>
      </w:r>
    </w:p>
    <w:p w14:paraId="7135E44D" w14:textId="600F125B" w:rsidR="005B418E" w:rsidRDefault="005B418E" w:rsidP="005B418E">
      <w:pPr>
        <w:rPr>
          <w:rFonts w:ascii="Calibri" w:hAnsi="Calibri" w:cs="Calibri"/>
          <w:b/>
          <w:bCs/>
          <w:sz w:val="28"/>
          <w:szCs w:val="28"/>
        </w:rPr>
      </w:pPr>
      <w:r>
        <w:rPr>
          <w:rFonts w:ascii="Calibri" w:hAnsi="Calibri" w:cs="Calibri"/>
          <w:b/>
          <w:bCs/>
          <w:sz w:val="28"/>
          <w:szCs w:val="28"/>
        </w:rPr>
        <w:t>9.8.2. User Stories</w:t>
      </w:r>
    </w:p>
    <w:tbl>
      <w:tblPr>
        <w:tblStyle w:val="TabeladeGrelha1Clara"/>
        <w:tblW w:w="0" w:type="auto"/>
        <w:tblLook w:val="04A0" w:firstRow="1" w:lastRow="0" w:firstColumn="1" w:lastColumn="0" w:noHBand="0" w:noVBand="1"/>
      </w:tblPr>
      <w:tblGrid>
        <w:gridCol w:w="1413"/>
        <w:gridCol w:w="2693"/>
        <w:gridCol w:w="993"/>
        <w:gridCol w:w="1276"/>
        <w:gridCol w:w="2268"/>
        <w:gridCol w:w="1133"/>
      </w:tblGrid>
      <w:tr w:rsidR="00544723" w14:paraId="669B74F4" w14:textId="77777777" w:rsidTr="00436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341A790" w14:textId="6B96706A" w:rsidR="00544723" w:rsidRPr="006F38E8" w:rsidRDefault="00544723" w:rsidP="005B418E">
            <w:pPr>
              <w:rPr>
                <w:rFonts w:ascii="Calibri" w:hAnsi="Calibri" w:cs="Calibri"/>
                <w:sz w:val="24"/>
                <w:szCs w:val="24"/>
              </w:rPr>
            </w:pPr>
            <w:r w:rsidRPr="006F38E8">
              <w:rPr>
                <w:rFonts w:ascii="Calibri" w:hAnsi="Calibri" w:cs="Calibri"/>
                <w:sz w:val="24"/>
                <w:szCs w:val="24"/>
              </w:rPr>
              <w:t>US Identifier</w:t>
            </w:r>
          </w:p>
        </w:tc>
        <w:tc>
          <w:tcPr>
            <w:tcW w:w="2693" w:type="dxa"/>
          </w:tcPr>
          <w:p w14:paraId="18C60F44" w14:textId="5E123AA3" w:rsidR="00544723" w:rsidRPr="006F38E8" w:rsidRDefault="00544723" w:rsidP="005B418E">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6F38E8">
              <w:rPr>
                <w:rFonts w:ascii="Calibri" w:hAnsi="Calibri" w:cs="Calibri"/>
                <w:sz w:val="24"/>
                <w:szCs w:val="24"/>
              </w:rPr>
              <w:t>Name</w:t>
            </w:r>
          </w:p>
        </w:tc>
        <w:tc>
          <w:tcPr>
            <w:tcW w:w="993" w:type="dxa"/>
          </w:tcPr>
          <w:p w14:paraId="014466EB" w14:textId="24FEE423" w:rsidR="00544723" w:rsidRPr="006F38E8" w:rsidRDefault="00544723" w:rsidP="005B418E">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6F38E8">
              <w:rPr>
                <w:rFonts w:ascii="Calibri" w:hAnsi="Calibri" w:cs="Calibri"/>
                <w:sz w:val="24"/>
                <w:szCs w:val="24"/>
              </w:rPr>
              <w:t>Module</w:t>
            </w:r>
          </w:p>
        </w:tc>
        <w:tc>
          <w:tcPr>
            <w:tcW w:w="1276" w:type="dxa"/>
          </w:tcPr>
          <w:p w14:paraId="382CF63A" w14:textId="1CF80F86" w:rsidR="00544723" w:rsidRPr="006F38E8" w:rsidRDefault="00544723" w:rsidP="005B418E">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6F38E8">
              <w:rPr>
                <w:rFonts w:ascii="Calibri" w:hAnsi="Calibri" w:cs="Calibri"/>
                <w:sz w:val="24"/>
                <w:szCs w:val="24"/>
              </w:rPr>
              <w:t>Priority</w:t>
            </w:r>
          </w:p>
        </w:tc>
        <w:tc>
          <w:tcPr>
            <w:tcW w:w="2268" w:type="dxa"/>
          </w:tcPr>
          <w:p w14:paraId="2FEED308" w14:textId="36924CD8" w:rsidR="00544723" w:rsidRPr="006F38E8" w:rsidRDefault="00544723" w:rsidP="005B418E">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6F38E8">
              <w:rPr>
                <w:rFonts w:ascii="Calibri" w:hAnsi="Calibri" w:cs="Calibri"/>
                <w:sz w:val="24"/>
                <w:szCs w:val="24"/>
              </w:rPr>
              <w:t>Team Members</w:t>
            </w:r>
          </w:p>
        </w:tc>
        <w:tc>
          <w:tcPr>
            <w:tcW w:w="1133" w:type="dxa"/>
          </w:tcPr>
          <w:p w14:paraId="7822B58A" w14:textId="6B5A2E23" w:rsidR="00544723" w:rsidRPr="006F38E8" w:rsidRDefault="00544723" w:rsidP="005B418E">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6F38E8">
              <w:rPr>
                <w:rFonts w:ascii="Calibri" w:hAnsi="Calibri" w:cs="Calibri"/>
                <w:sz w:val="24"/>
                <w:szCs w:val="24"/>
              </w:rPr>
              <w:t>State</w:t>
            </w:r>
          </w:p>
        </w:tc>
      </w:tr>
      <w:tr w:rsidR="00544723" w14:paraId="2E0EB1BE"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74E29E5D" w14:textId="240DD0C3" w:rsidR="00544723" w:rsidRPr="00EB338E" w:rsidRDefault="00C903B4" w:rsidP="005B418E">
            <w:pPr>
              <w:rPr>
                <w:rFonts w:ascii="Calibri" w:hAnsi="Calibri" w:cs="Calibri"/>
                <w:b w:val="0"/>
                <w:bCs w:val="0"/>
                <w:sz w:val="24"/>
                <w:szCs w:val="24"/>
              </w:rPr>
            </w:pPr>
            <w:r>
              <w:rPr>
                <w:rFonts w:ascii="Calibri" w:hAnsi="Calibri" w:cs="Calibri"/>
                <w:b w:val="0"/>
                <w:bCs w:val="0"/>
                <w:sz w:val="24"/>
                <w:szCs w:val="24"/>
              </w:rPr>
              <w:t>US501</w:t>
            </w:r>
          </w:p>
        </w:tc>
        <w:tc>
          <w:tcPr>
            <w:tcW w:w="2693" w:type="dxa"/>
          </w:tcPr>
          <w:p w14:paraId="34E23AF0" w14:textId="111787AB" w:rsidR="00544723" w:rsidRPr="00EB338E" w:rsidRDefault="00C903B4" w:rsidP="005B418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Sign-in</w:t>
            </w:r>
          </w:p>
        </w:tc>
        <w:tc>
          <w:tcPr>
            <w:tcW w:w="993" w:type="dxa"/>
          </w:tcPr>
          <w:p w14:paraId="65FBEB6B" w14:textId="2EB080C9" w:rsidR="00544723" w:rsidRPr="00EB338E" w:rsidRDefault="00EB338E" w:rsidP="005B418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w:t>
            </w:r>
            <w:r w:rsidR="00C903B4">
              <w:rPr>
                <w:rFonts w:ascii="Calibri" w:hAnsi="Calibri" w:cs="Calibri"/>
                <w:sz w:val="24"/>
                <w:szCs w:val="24"/>
              </w:rPr>
              <w:t>1</w:t>
            </w:r>
          </w:p>
        </w:tc>
        <w:tc>
          <w:tcPr>
            <w:tcW w:w="1276" w:type="dxa"/>
          </w:tcPr>
          <w:p w14:paraId="0C8346BC" w14:textId="498AC20F" w:rsidR="00544723" w:rsidRPr="00EB338E" w:rsidRDefault="00A36221" w:rsidP="005B418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High</w:t>
            </w:r>
          </w:p>
        </w:tc>
        <w:tc>
          <w:tcPr>
            <w:tcW w:w="2268" w:type="dxa"/>
          </w:tcPr>
          <w:p w14:paraId="233D4C20" w14:textId="0E198019" w:rsidR="00544723" w:rsidRPr="00EB338E" w:rsidRDefault="00C903B4" w:rsidP="005B418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Carlota Leite</w:t>
            </w:r>
          </w:p>
        </w:tc>
        <w:tc>
          <w:tcPr>
            <w:tcW w:w="1133" w:type="dxa"/>
          </w:tcPr>
          <w:p w14:paraId="019E3973" w14:textId="1ED525B3" w:rsidR="00544723" w:rsidRPr="00EB338E" w:rsidRDefault="00DB17C9" w:rsidP="005B418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100%</w:t>
            </w:r>
          </w:p>
        </w:tc>
      </w:tr>
      <w:tr w:rsidR="00544723" w14:paraId="051408E0"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04C58C03" w14:textId="1F620312" w:rsidR="00544723" w:rsidRPr="00EB338E" w:rsidRDefault="002B5203" w:rsidP="005B418E">
            <w:pPr>
              <w:rPr>
                <w:rFonts w:ascii="Calibri" w:hAnsi="Calibri" w:cs="Calibri"/>
                <w:b w:val="0"/>
                <w:bCs w:val="0"/>
                <w:sz w:val="24"/>
                <w:szCs w:val="24"/>
              </w:rPr>
            </w:pPr>
            <w:r>
              <w:rPr>
                <w:rFonts w:ascii="Calibri" w:hAnsi="Calibri" w:cs="Calibri"/>
                <w:b w:val="0"/>
                <w:bCs w:val="0"/>
                <w:sz w:val="24"/>
                <w:szCs w:val="24"/>
              </w:rPr>
              <w:t>US502</w:t>
            </w:r>
          </w:p>
        </w:tc>
        <w:tc>
          <w:tcPr>
            <w:tcW w:w="2693" w:type="dxa"/>
          </w:tcPr>
          <w:p w14:paraId="299900BB" w14:textId="6136CDC8" w:rsidR="00544723" w:rsidRPr="00EB338E" w:rsidRDefault="002B5203" w:rsidP="00EB338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Sign-up</w:t>
            </w:r>
          </w:p>
        </w:tc>
        <w:tc>
          <w:tcPr>
            <w:tcW w:w="993" w:type="dxa"/>
          </w:tcPr>
          <w:p w14:paraId="6DBDD983" w14:textId="15420A62" w:rsidR="00544723" w:rsidRPr="00EB338E" w:rsidRDefault="00EB338E" w:rsidP="005B418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w:t>
            </w:r>
            <w:r w:rsidR="002B5203">
              <w:rPr>
                <w:rFonts w:ascii="Calibri" w:hAnsi="Calibri" w:cs="Calibri"/>
                <w:sz w:val="24"/>
                <w:szCs w:val="24"/>
              </w:rPr>
              <w:t>1</w:t>
            </w:r>
          </w:p>
        </w:tc>
        <w:tc>
          <w:tcPr>
            <w:tcW w:w="1276" w:type="dxa"/>
          </w:tcPr>
          <w:p w14:paraId="274E7B67" w14:textId="0FDFB0E1" w:rsidR="00544723" w:rsidRPr="00EB338E" w:rsidRDefault="00A36221" w:rsidP="005B418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High</w:t>
            </w:r>
          </w:p>
        </w:tc>
        <w:tc>
          <w:tcPr>
            <w:tcW w:w="2268" w:type="dxa"/>
          </w:tcPr>
          <w:p w14:paraId="08E0E395" w14:textId="64D44DE1" w:rsidR="00544723" w:rsidRPr="00EB338E" w:rsidRDefault="002B5203" w:rsidP="005B418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Carlota Leite</w:t>
            </w:r>
          </w:p>
        </w:tc>
        <w:tc>
          <w:tcPr>
            <w:tcW w:w="1133" w:type="dxa"/>
          </w:tcPr>
          <w:p w14:paraId="36877158" w14:textId="50E9268C" w:rsidR="00544723" w:rsidRPr="00EB338E" w:rsidRDefault="00DB17C9" w:rsidP="005B418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100%</w:t>
            </w:r>
          </w:p>
        </w:tc>
      </w:tr>
      <w:tr w:rsidR="00544723" w14:paraId="035D2110"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6CA52CEC" w14:textId="2DA45E53" w:rsidR="00544723" w:rsidRPr="00EB338E" w:rsidRDefault="002B5203" w:rsidP="005B418E">
            <w:pPr>
              <w:rPr>
                <w:rFonts w:ascii="Calibri" w:hAnsi="Calibri" w:cs="Calibri"/>
                <w:b w:val="0"/>
                <w:bCs w:val="0"/>
                <w:sz w:val="24"/>
                <w:szCs w:val="24"/>
              </w:rPr>
            </w:pPr>
            <w:r>
              <w:rPr>
                <w:rFonts w:ascii="Calibri" w:hAnsi="Calibri" w:cs="Calibri"/>
                <w:b w:val="0"/>
                <w:bCs w:val="0"/>
                <w:sz w:val="24"/>
                <w:szCs w:val="24"/>
              </w:rPr>
              <w:t>US217</w:t>
            </w:r>
          </w:p>
        </w:tc>
        <w:tc>
          <w:tcPr>
            <w:tcW w:w="2693" w:type="dxa"/>
          </w:tcPr>
          <w:p w14:paraId="17B958BE" w14:textId="51B5EC29" w:rsidR="00544723" w:rsidRPr="00EB338E" w:rsidRDefault="002B5203" w:rsidP="005B418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Logout</w:t>
            </w:r>
          </w:p>
        </w:tc>
        <w:tc>
          <w:tcPr>
            <w:tcW w:w="993" w:type="dxa"/>
          </w:tcPr>
          <w:p w14:paraId="3C8E2001" w14:textId="5136C90A" w:rsidR="00544723" w:rsidRPr="00EB338E" w:rsidRDefault="00EB338E" w:rsidP="005B418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w:t>
            </w:r>
            <w:r w:rsidR="002B5203">
              <w:rPr>
                <w:rFonts w:ascii="Calibri" w:hAnsi="Calibri" w:cs="Calibri"/>
                <w:sz w:val="24"/>
                <w:szCs w:val="24"/>
              </w:rPr>
              <w:t>1</w:t>
            </w:r>
          </w:p>
        </w:tc>
        <w:tc>
          <w:tcPr>
            <w:tcW w:w="1276" w:type="dxa"/>
          </w:tcPr>
          <w:p w14:paraId="336E9BEF" w14:textId="6B93EB19" w:rsidR="00544723" w:rsidRPr="00EB338E" w:rsidRDefault="00A36221" w:rsidP="005B418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High</w:t>
            </w:r>
          </w:p>
        </w:tc>
        <w:tc>
          <w:tcPr>
            <w:tcW w:w="2268" w:type="dxa"/>
          </w:tcPr>
          <w:p w14:paraId="3560E3EF" w14:textId="2B20A96E" w:rsidR="00544723" w:rsidRPr="00EB338E" w:rsidRDefault="002B5203" w:rsidP="005B418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Carlota Leite</w:t>
            </w:r>
          </w:p>
        </w:tc>
        <w:tc>
          <w:tcPr>
            <w:tcW w:w="1133" w:type="dxa"/>
          </w:tcPr>
          <w:p w14:paraId="611525EF" w14:textId="3EF09F43" w:rsidR="00544723" w:rsidRPr="00EB338E" w:rsidRDefault="00DB17C9" w:rsidP="005B418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100%</w:t>
            </w:r>
          </w:p>
        </w:tc>
      </w:tr>
      <w:tr w:rsidR="00544723" w14:paraId="078B4A8F"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26CA111F" w14:textId="5AB0D7A2" w:rsidR="00544723" w:rsidRPr="00EB338E" w:rsidRDefault="006F38E8" w:rsidP="005B418E">
            <w:pPr>
              <w:rPr>
                <w:rFonts w:ascii="Calibri" w:hAnsi="Calibri" w:cs="Calibri"/>
                <w:b w:val="0"/>
                <w:bCs w:val="0"/>
                <w:sz w:val="24"/>
                <w:szCs w:val="24"/>
              </w:rPr>
            </w:pPr>
            <w:r w:rsidRPr="00EB338E">
              <w:rPr>
                <w:rFonts w:ascii="Calibri" w:hAnsi="Calibri" w:cs="Calibri"/>
                <w:b w:val="0"/>
                <w:bCs w:val="0"/>
                <w:sz w:val="24"/>
                <w:szCs w:val="24"/>
              </w:rPr>
              <w:t>US10</w:t>
            </w:r>
            <w:r w:rsidR="002B5203">
              <w:rPr>
                <w:rFonts w:ascii="Calibri" w:hAnsi="Calibri" w:cs="Calibri"/>
                <w:b w:val="0"/>
                <w:bCs w:val="0"/>
                <w:sz w:val="24"/>
                <w:szCs w:val="24"/>
              </w:rPr>
              <w:t>2</w:t>
            </w:r>
          </w:p>
        </w:tc>
        <w:tc>
          <w:tcPr>
            <w:tcW w:w="2693" w:type="dxa"/>
          </w:tcPr>
          <w:p w14:paraId="30FF8F7B" w14:textId="1B41776F" w:rsidR="00544723" w:rsidRPr="00EB338E" w:rsidRDefault="00EB338E" w:rsidP="005B418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B338E">
              <w:rPr>
                <w:rFonts w:ascii="Calibri" w:hAnsi="Calibri" w:cs="Calibri"/>
                <w:sz w:val="24"/>
                <w:szCs w:val="24"/>
              </w:rPr>
              <w:t xml:space="preserve">View </w:t>
            </w:r>
            <w:r w:rsidR="002B5203">
              <w:rPr>
                <w:rFonts w:ascii="Calibri" w:hAnsi="Calibri" w:cs="Calibri"/>
                <w:sz w:val="24"/>
                <w:szCs w:val="24"/>
              </w:rPr>
              <w:t>Recent News Feed</w:t>
            </w:r>
          </w:p>
        </w:tc>
        <w:tc>
          <w:tcPr>
            <w:tcW w:w="993" w:type="dxa"/>
          </w:tcPr>
          <w:p w14:paraId="57302485" w14:textId="0C652A02" w:rsidR="00544723" w:rsidRPr="00EB338E" w:rsidRDefault="00EB338E" w:rsidP="005B418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M03</w:t>
            </w:r>
          </w:p>
        </w:tc>
        <w:tc>
          <w:tcPr>
            <w:tcW w:w="1276" w:type="dxa"/>
          </w:tcPr>
          <w:p w14:paraId="6CF5DD0D" w14:textId="79849C89" w:rsidR="00544723" w:rsidRPr="00EB338E" w:rsidRDefault="00A36221" w:rsidP="005B418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High</w:t>
            </w:r>
          </w:p>
        </w:tc>
        <w:tc>
          <w:tcPr>
            <w:tcW w:w="2268" w:type="dxa"/>
          </w:tcPr>
          <w:p w14:paraId="2F2E3AA7" w14:textId="4669B296" w:rsidR="00544723" w:rsidRPr="00EB338E" w:rsidRDefault="00BE38AB" w:rsidP="005B418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Alexandre Santos</w:t>
            </w:r>
          </w:p>
        </w:tc>
        <w:tc>
          <w:tcPr>
            <w:tcW w:w="1133" w:type="dxa"/>
          </w:tcPr>
          <w:p w14:paraId="1B8CE71F" w14:textId="74313C6F" w:rsidR="00544723" w:rsidRPr="00EB338E" w:rsidRDefault="00DB17C9" w:rsidP="005B418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100%</w:t>
            </w:r>
          </w:p>
        </w:tc>
      </w:tr>
      <w:tr w:rsidR="00544723" w14:paraId="63907510"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05B80F91" w14:textId="55004B24" w:rsidR="00544723" w:rsidRPr="00EB338E" w:rsidRDefault="006F38E8" w:rsidP="005B418E">
            <w:pPr>
              <w:rPr>
                <w:rFonts w:ascii="Calibri" w:hAnsi="Calibri" w:cs="Calibri"/>
                <w:b w:val="0"/>
                <w:bCs w:val="0"/>
                <w:sz w:val="24"/>
                <w:szCs w:val="24"/>
              </w:rPr>
            </w:pPr>
            <w:r w:rsidRPr="00EB338E">
              <w:rPr>
                <w:rFonts w:ascii="Calibri" w:hAnsi="Calibri" w:cs="Calibri"/>
                <w:b w:val="0"/>
                <w:bCs w:val="0"/>
                <w:sz w:val="24"/>
                <w:szCs w:val="24"/>
              </w:rPr>
              <w:t>US10</w:t>
            </w:r>
            <w:r w:rsidR="002B5203">
              <w:rPr>
                <w:rFonts w:ascii="Calibri" w:hAnsi="Calibri" w:cs="Calibri"/>
                <w:b w:val="0"/>
                <w:bCs w:val="0"/>
                <w:sz w:val="24"/>
                <w:szCs w:val="24"/>
              </w:rPr>
              <w:t>3</w:t>
            </w:r>
          </w:p>
        </w:tc>
        <w:tc>
          <w:tcPr>
            <w:tcW w:w="2693" w:type="dxa"/>
          </w:tcPr>
          <w:p w14:paraId="0139E953" w14:textId="5A1B5CB2" w:rsidR="00544723" w:rsidRPr="00EB338E" w:rsidRDefault="002B5203" w:rsidP="005B418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View News Item</w:t>
            </w:r>
          </w:p>
        </w:tc>
        <w:tc>
          <w:tcPr>
            <w:tcW w:w="993" w:type="dxa"/>
          </w:tcPr>
          <w:p w14:paraId="25B8B8BF" w14:textId="6E67DDC8" w:rsidR="00544723" w:rsidRPr="00EB338E" w:rsidRDefault="00EB338E" w:rsidP="005B418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w:t>
            </w:r>
            <w:r w:rsidR="002B5203">
              <w:rPr>
                <w:rFonts w:ascii="Calibri" w:hAnsi="Calibri" w:cs="Calibri"/>
                <w:sz w:val="24"/>
                <w:szCs w:val="24"/>
              </w:rPr>
              <w:t>3</w:t>
            </w:r>
          </w:p>
        </w:tc>
        <w:tc>
          <w:tcPr>
            <w:tcW w:w="1276" w:type="dxa"/>
          </w:tcPr>
          <w:p w14:paraId="3A943594" w14:textId="230AD721" w:rsidR="00544723" w:rsidRPr="00EB338E" w:rsidRDefault="00A36221" w:rsidP="005B418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High</w:t>
            </w:r>
          </w:p>
        </w:tc>
        <w:tc>
          <w:tcPr>
            <w:tcW w:w="2268" w:type="dxa"/>
          </w:tcPr>
          <w:p w14:paraId="62D84AF7" w14:textId="41277A9B" w:rsidR="00544723" w:rsidRPr="00EB338E" w:rsidRDefault="00BE38AB" w:rsidP="005B418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Alexandre Santos</w:t>
            </w:r>
            <w:r w:rsidR="002B5203">
              <w:rPr>
                <w:rFonts w:ascii="Calibri" w:hAnsi="Calibri" w:cs="Calibri"/>
                <w:sz w:val="24"/>
                <w:szCs w:val="24"/>
              </w:rPr>
              <w:t>, Carlota Leite</w:t>
            </w:r>
          </w:p>
        </w:tc>
        <w:tc>
          <w:tcPr>
            <w:tcW w:w="1133" w:type="dxa"/>
          </w:tcPr>
          <w:p w14:paraId="1EC0BFF2" w14:textId="79DFABF6" w:rsidR="00544723" w:rsidRPr="00EB338E" w:rsidRDefault="002B5203" w:rsidP="005B418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100%</w:t>
            </w:r>
          </w:p>
        </w:tc>
      </w:tr>
      <w:tr w:rsidR="00544723" w14:paraId="2878EC3C"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37E7D1F6" w14:textId="23A4D467" w:rsidR="00544723" w:rsidRPr="00EB338E" w:rsidRDefault="002B5203" w:rsidP="005B418E">
            <w:pPr>
              <w:rPr>
                <w:rFonts w:ascii="Calibri" w:hAnsi="Calibri" w:cs="Calibri"/>
                <w:b w:val="0"/>
                <w:bCs w:val="0"/>
                <w:sz w:val="24"/>
                <w:szCs w:val="24"/>
              </w:rPr>
            </w:pPr>
            <w:r>
              <w:rPr>
                <w:rFonts w:ascii="Calibri" w:hAnsi="Calibri" w:cs="Calibri"/>
                <w:b w:val="0"/>
                <w:bCs w:val="0"/>
                <w:sz w:val="24"/>
                <w:szCs w:val="24"/>
              </w:rPr>
              <w:t>US202</w:t>
            </w:r>
          </w:p>
        </w:tc>
        <w:tc>
          <w:tcPr>
            <w:tcW w:w="2693" w:type="dxa"/>
          </w:tcPr>
          <w:p w14:paraId="536E9A77" w14:textId="3DFABE1C" w:rsidR="00544723" w:rsidRPr="002B5203" w:rsidRDefault="00982E40" w:rsidP="005B418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u w:val="single"/>
              </w:rPr>
            </w:pPr>
            <w:r w:rsidRPr="00EB338E">
              <w:rPr>
                <w:rFonts w:ascii="Calibri" w:hAnsi="Calibri" w:cs="Calibri"/>
                <w:sz w:val="24"/>
                <w:szCs w:val="24"/>
              </w:rPr>
              <w:t>View News Item Details</w:t>
            </w:r>
          </w:p>
        </w:tc>
        <w:tc>
          <w:tcPr>
            <w:tcW w:w="993" w:type="dxa"/>
          </w:tcPr>
          <w:p w14:paraId="5528A7BD" w14:textId="1163B908" w:rsidR="00544723" w:rsidRPr="00EB338E" w:rsidRDefault="00EB338E" w:rsidP="005B418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w:t>
            </w:r>
            <w:r w:rsidR="00982E40">
              <w:rPr>
                <w:rFonts w:ascii="Calibri" w:hAnsi="Calibri" w:cs="Calibri"/>
                <w:sz w:val="24"/>
                <w:szCs w:val="24"/>
              </w:rPr>
              <w:t>3</w:t>
            </w:r>
          </w:p>
        </w:tc>
        <w:tc>
          <w:tcPr>
            <w:tcW w:w="1276" w:type="dxa"/>
          </w:tcPr>
          <w:p w14:paraId="13B7D5B4" w14:textId="26120429" w:rsidR="00544723" w:rsidRPr="00EB338E" w:rsidRDefault="00982E40" w:rsidP="005B418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High</w:t>
            </w:r>
          </w:p>
        </w:tc>
        <w:tc>
          <w:tcPr>
            <w:tcW w:w="2268" w:type="dxa"/>
          </w:tcPr>
          <w:p w14:paraId="0E8E1E47" w14:textId="2B43225C" w:rsidR="00544723" w:rsidRPr="00EB338E" w:rsidRDefault="00982E40" w:rsidP="005B418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Alexandre Santos</w:t>
            </w:r>
          </w:p>
        </w:tc>
        <w:tc>
          <w:tcPr>
            <w:tcW w:w="1133" w:type="dxa"/>
          </w:tcPr>
          <w:p w14:paraId="7D2C52FF" w14:textId="0BBB4C73" w:rsidR="00544723" w:rsidRPr="00EB338E" w:rsidRDefault="00982E40" w:rsidP="005B418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100%</w:t>
            </w:r>
          </w:p>
        </w:tc>
      </w:tr>
      <w:tr w:rsidR="00F104D5" w14:paraId="3BC8D631"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420B8D58" w14:textId="49CBBEB8" w:rsidR="00F104D5" w:rsidRPr="00EB338E" w:rsidRDefault="00F104D5" w:rsidP="00F104D5">
            <w:pPr>
              <w:rPr>
                <w:rFonts w:ascii="Calibri" w:hAnsi="Calibri" w:cs="Calibri"/>
                <w:b w:val="0"/>
                <w:bCs w:val="0"/>
                <w:sz w:val="24"/>
                <w:szCs w:val="24"/>
              </w:rPr>
            </w:pPr>
            <w:r w:rsidRPr="00EB338E">
              <w:rPr>
                <w:rFonts w:ascii="Calibri" w:hAnsi="Calibri" w:cs="Calibri"/>
                <w:b w:val="0"/>
                <w:bCs w:val="0"/>
                <w:sz w:val="24"/>
                <w:szCs w:val="24"/>
              </w:rPr>
              <w:t>US</w:t>
            </w:r>
            <w:r>
              <w:rPr>
                <w:rFonts w:ascii="Calibri" w:hAnsi="Calibri" w:cs="Calibri"/>
                <w:b w:val="0"/>
                <w:bCs w:val="0"/>
                <w:sz w:val="24"/>
                <w:szCs w:val="24"/>
              </w:rPr>
              <w:t>214</w:t>
            </w:r>
          </w:p>
        </w:tc>
        <w:tc>
          <w:tcPr>
            <w:tcW w:w="2693" w:type="dxa"/>
          </w:tcPr>
          <w:p w14:paraId="503A30C0" w14:textId="1D1460BB"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E5333">
              <w:rPr>
                <w:rFonts w:ascii="Calibri" w:hAnsi="Calibri" w:cs="Calibri"/>
                <w:sz w:val="24"/>
                <w:szCs w:val="24"/>
              </w:rPr>
              <w:t>View My Profile</w:t>
            </w:r>
          </w:p>
        </w:tc>
        <w:tc>
          <w:tcPr>
            <w:tcW w:w="993" w:type="dxa"/>
          </w:tcPr>
          <w:p w14:paraId="636D1009" w14:textId="0884518C"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M02</w:t>
            </w:r>
          </w:p>
        </w:tc>
        <w:tc>
          <w:tcPr>
            <w:tcW w:w="1276" w:type="dxa"/>
          </w:tcPr>
          <w:p w14:paraId="6A0D24C0" w14:textId="432D4E59"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High</w:t>
            </w:r>
          </w:p>
        </w:tc>
        <w:tc>
          <w:tcPr>
            <w:tcW w:w="2268" w:type="dxa"/>
          </w:tcPr>
          <w:p w14:paraId="1547C0C8" w14:textId="72F28D03"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Alexandre Santos, Eduarda Araújo</w:t>
            </w:r>
          </w:p>
        </w:tc>
        <w:tc>
          <w:tcPr>
            <w:tcW w:w="1133" w:type="dxa"/>
          </w:tcPr>
          <w:p w14:paraId="7CBB62C3" w14:textId="3EACB146"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100%</w:t>
            </w:r>
          </w:p>
        </w:tc>
      </w:tr>
      <w:tr w:rsidR="00544723" w14:paraId="4EB1013B"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22CDD950" w14:textId="2DC2711A" w:rsidR="00544723" w:rsidRPr="00EB338E" w:rsidRDefault="006F38E8" w:rsidP="005B418E">
            <w:pPr>
              <w:rPr>
                <w:rFonts w:ascii="Calibri" w:hAnsi="Calibri" w:cs="Calibri"/>
                <w:b w:val="0"/>
                <w:bCs w:val="0"/>
                <w:sz w:val="24"/>
                <w:szCs w:val="24"/>
              </w:rPr>
            </w:pPr>
            <w:r w:rsidRPr="00EB338E">
              <w:rPr>
                <w:rFonts w:ascii="Calibri" w:hAnsi="Calibri" w:cs="Calibri"/>
                <w:b w:val="0"/>
                <w:bCs w:val="0"/>
                <w:sz w:val="24"/>
                <w:szCs w:val="24"/>
              </w:rPr>
              <w:t>US</w:t>
            </w:r>
            <w:r w:rsidR="00F104D5">
              <w:rPr>
                <w:rFonts w:ascii="Calibri" w:hAnsi="Calibri" w:cs="Calibri"/>
                <w:b w:val="0"/>
                <w:bCs w:val="0"/>
                <w:sz w:val="24"/>
                <w:szCs w:val="24"/>
              </w:rPr>
              <w:t>2</w:t>
            </w:r>
            <w:r w:rsidRPr="00EB338E">
              <w:rPr>
                <w:rFonts w:ascii="Calibri" w:hAnsi="Calibri" w:cs="Calibri"/>
                <w:b w:val="0"/>
                <w:bCs w:val="0"/>
                <w:sz w:val="24"/>
                <w:szCs w:val="24"/>
              </w:rPr>
              <w:t>08</w:t>
            </w:r>
          </w:p>
        </w:tc>
        <w:tc>
          <w:tcPr>
            <w:tcW w:w="2693" w:type="dxa"/>
          </w:tcPr>
          <w:p w14:paraId="4E169ECA" w14:textId="23795D8A" w:rsidR="00544723" w:rsidRPr="00EB338E" w:rsidRDefault="00F104D5" w:rsidP="005B418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C1D2D">
              <w:rPr>
                <w:rFonts w:ascii="Calibri" w:hAnsi="Calibri" w:cs="Calibri"/>
                <w:sz w:val="24"/>
                <w:szCs w:val="24"/>
              </w:rPr>
              <w:t>View Other Users' Profiles</w:t>
            </w:r>
          </w:p>
        </w:tc>
        <w:tc>
          <w:tcPr>
            <w:tcW w:w="993" w:type="dxa"/>
          </w:tcPr>
          <w:p w14:paraId="54D68539" w14:textId="0D5E01E1" w:rsidR="00544723" w:rsidRPr="00EB338E" w:rsidRDefault="00EB338E" w:rsidP="005B418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w:t>
            </w:r>
            <w:r w:rsidR="00F104D5">
              <w:rPr>
                <w:rFonts w:ascii="Calibri" w:hAnsi="Calibri" w:cs="Calibri"/>
                <w:sz w:val="24"/>
                <w:szCs w:val="24"/>
              </w:rPr>
              <w:t>2</w:t>
            </w:r>
          </w:p>
        </w:tc>
        <w:tc>
          <w:tcPr>
            <w:tcW w:w="1276" w:type="dxa"/>
          </w:tcPr>
          <w:p w14:paraId="44C1AD61" w14:textId="5501BA4C" w:rsidR="00544723" w:rsidRPr="00EB338E" w:rsidRDefault="00F104D5" w:rsidP="005B418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High</w:t>
            </w:r>
          </w:p>
        </w:tc>
        <w:tc>
          <w:tcPr>
            <w:tcW w:w="2268" w:type="dxa"/>
          </w:tcPr>
          <w:p w14:paraId="55253BA0" w14:textId="6511E3EF" w:rsidR="00544723" w:rsidRPr="00EB338E" w:rsidRDefault="00F104D5" w:rsidP="005B418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Alexandre Santos</w:t>
            </w:r>
          </w:p>
        </w:tc>
        <w:tc>
          <w:tcPr>
            <w:tcW w:w="1133" w:type="dxa"/>
          </w:tcPr>
          <w:p w14:paraId="106D5DB7" w14:textId="0C3573AE" w:rsidR="00544723" w:rsidRPr="00EB338E" w:rsidRDefault="00F104D5" w:rsidP="005B418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100%</w:t>
            </w:r>
          </w:p>
        </w:tc>
      </w:tr>
      <w:tr w:rsidR="00F104D5" w14:paraId="244EA26D"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778926C5" w14:textId="0F33892F" w:rsidR="00F104D5" w:rsidRPr="00EB338E" w:rsidRDefault="00F104D5" w:rsidP="00F104D5">
            <w:pPr>
              <w:rPr>
                <w:rFonts w:ascii="Calibri" w:hAnsi="Calibri" w:cs="Calibri"/>
                <w:b w:val="0"/>
                <w:bCs w:val="0"/>
                <w:sz w:val="24"/>
                <w:szCs w:val="24"/>
              </w:rPr>
            </w:pPr>
            <w:r w:rsidRPr="00EB338E">
              <w:rPr>
                <w:rFonts w:ascii="Calibri" w:hAnsi="Calibri" w:cs="Calibri"/>
                <w:b w:val="0"/>
                <w:bCs w:val="0"/>
                <w:sz w:val="24"/>
                <w:szCs w:val="24"/>
              </w:rPr>
              <w:t>US2</w:t>
            </w:r>
            <w:r>
              <w:rPr>
                <w:rFonts w:ascii="Calibri" w:hAnsi="Calibri" w:cs="Calibri"/>
                <w:b w:val="0"/>
                <w:bCs w:val="0"/>
                <w:sz w:val="24"/>
                <w:szCs w:val="24"/>
              </w:rPr>
              <w:t>10</w:t>
            </w:r>
          </w:p>
        </w:tc>
        <w:tc>
          <w:tcPr>
            <w:tcW w:w="2693" w:type="dxa"/>
          </w:tcPr>
          <w:p w14:paraId="63A15ACF" w14:textId="2360FBD8"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E5333">
              <w:rPr>
                <w:rFonts w:ascii="Calibri" w:hAnsi="Calibri" w:cs="Calibri"/>
                <w:sz w:val="24"/>
                <w:szCs w:val="24"/>
              </w:rPr>
              <w:t>View News Items Tags</w:t>
            </w:r>
          </w:p>
        </w:tc>
        <w:tc>
          <w:tcPr>
            <w:tcW w:w="993" w:type="dxa"/>
          </w:tcPr>
          <w:p w14:paraId="4025B228" w14:textId="2323140C"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M03</w:t>
            </w:r>
          </w:p>
        </w:tc>
        <w:tc>
          <w:tcPr>
            <w:tcW w:w="1276" w:type="dxa"/>
          </w:tcPr>
          <w:p w14:paraId="01308526" w14:textId="440C54A4"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High</w:t>
            </w:r>
          </w:p>
        </w:tc>
        <w:tc>
          <w:tcPr>
            <w:tcW w:w="2268" w:type="dxa"/>
          </w:tcPr>
          <w:p w14:paraId="3D70A366" w14:textId="1309B277"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Alexandre Santos</w:t>
            </w:r>
          </w:p>
        </w:tc>
        <w:tc>
          <w:tcPr>
            <w:tcW w:w="1133" w:type="dxa"/>
          </w:tcPr>
          <w:p w14:paraId="25395A6C" w14:textId="4F76953A"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100%</w:t>
            </w:r>
          </w:p>
        </w:tc>
      </w:tr>
      <w:tr w:rsidR="00F104D5" w14:paraId="3D7B2744"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77B9E41F" w14:textId="457A81C4" w:rsidR="00F104D5" w:rsidRPr="00EB338E" w:rsidRDefault="00F104D5" w:rsidP="00F104D5">
            <w:pPr>
              <w:rPr>
                <w:rFonts w:ascii="Calibri" w:hAnsi="Calibri" w:cs="Calibri"/>
                <w:b w:val="0"/>
                <w:bCs w:val="0"/>
                <w:sz w:val="24"/>
                <w:szCs w:val="24"/>
              </w:rPr>
            </w:pPr>
            <w:r w:rsidRPr="00EB338E">
              <w:rPr>
                <w:rFonts w:ascii="Calibri" w:hAnsi="Calibri" w:cs="Calibri"/>
                <w:b w:val="0"/>
                <w:bCs w:val="0"/>
                <w:sz w:val="24"/>
                <w:szCs w:val="24"/>
              </w:rPr>
              <w:t>US20</w:t>
            </w:r>
            <w:r w:rsidR="001A3012">
              <w:rPr>
                <w:rFonts w:ascii="Calibri" w:hAnsi="Calibri" w:cs="Calibri"/>
                <w:b w:val="0"/>
                <w:bCs w:val="0"/>
                <w:sz w:val="24"/>
                <w:szCs w:val="24"/>
              </w:rPr>
              <w:t>4</w:t>
            </w:r>
          </w:p>
        </w:tc>
        <w:tc>
          <w:tcPr>
            <w:tcW w:w="2693" w:type="dxa"/>
          </w:tcPr>
          <w:p w14:paraId="31715FC4" w14:textId="0EEF553D" w:rsidR="00F104D5" w:rsidRPr="00EB338E" w:rsidRDefault="001A3012"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8138E4">
              <w:rPr>
                <w:rFonts w:ascii="Calibri" w:hAnsi="Calibri" w:cs="Calibri"/>
                <w:sz w:val="24"/>
                <w:szCs w:val="24"/>
              </w:rPr>
              <w:t>Create News Item</w:t>
            </w:r>
          </w:p>
        </w:tc>
        <w:tc>
          <w:tcPr>
            <w:tcW w:w="993" w:type="dxa"/>
          </w:tcPr>
          <w:p w14:paraId="6573A842" w14:textId="083166C4"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M03</w:t>
            </w:r>
          </w:p>
        </w:tc>
        <w:tc>
          <w:tcPr>
            <w:tcW w:w="1276" w:type="dxa"/>
          </w:tcPr>
          <w:p w14:paraId="210AE5D0" w14:textId="790EE494"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High</w:t>
            </w:r>
          </w:p>
        </w:tc>
        <w:tc>
          <w:tcPr>
            <w:tcW w:w="2268" w:type="dxa"/>
          </w:tcPr>
          <w:p w14:paraId="3A1F1D60" w14:textId="2220A4A0"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Alexandre Santos</w:t>
            </w:r>
          </w:p>
        </w:tc>
        <w:tc>
          <w:tcPr>
            <w:tcW w:w="1133" w:type="dxa"/>
          </w:tcPr>
          <w:p w14:paraId="56B6CA49" w14:textId="5ECC8B5F"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100%</w:t>
            </w:r>
          </w:p>
        </w:tc>
      </w:tr>
      <w:tr w:rsidR="00F104D5" w14:paraId="619705EC"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389E1FE3" w14:textId="177000EF" w:rsidR="00F104D5" w:rsidRPr="00EB338E" w:rsidRDefault="00F104D5" w:rsidP="00F104D5">
            <w:pPr>
              <w:rPr>
                <w:rFonts w:ascii="Calibri" w:hAnsi="Calibri" w:cs="Calibri"/>
                <w:b w:val="0"/>
                <w:bCs w:val="0"/>
                <w:sz w:val="24"/>
                <w:szCs w:val="24"/>
              </w:rPr>
            </w:pPr>
            <w:r w:rsidRPr="00EB338E">
              <w:rPr>
                <w:rFonts w:ascii="Calibri" w:hAnsi="Calibri" w:cs="Calibri"/>
                <w:b w:val="0"/>
                <w:bCs w:val="0"/>
                <w:sz w:val="24"/>
                <w:szCs w:val="24"/>
              </w:rPr>
              <w:t>US</w:t>
            </w:r>
            <w:r w:rsidR="00C51FB7">
              <w:rPr>
                <w:rFonts w:ascii="Calibri" w:hAnsi="Calibri" w:cs="Calibri"/>
                <w:b w:val="0"/>
                <w:bCs w:val="0"/>
                <w:sz w:val="24"/>
                <w:szCs w:val="24"/>
              </w:rPr>
              <w:t>104</w:t>
            </w:r>
          </w:p>
        </w:tc>
        <w:tc>
          <w:tcPr>
            <w:tcW w:w="2693" w:type="dxa"/>
          </w:tcPr>
          <w:p w14:paraId="253A2C8C" w14:textId="09FE51B2" w:rsidR="00F104D5" w:rsidRPr="00EB338E" w:rsidRDefault="00C51FB7"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51FB7">
              <w:rPr>
                <w:rFonts w:ascii="Calibri" w:hAnsi="Calibri" w:cs="Calibri"/>
                <w:sz w:val="24"/>
                <w:szCs w:val="24"/>
              </w:rPr>
              <w:t>View News Item Comments</w:t>
            </w:r>
          </w:p>
        </w:tc>
        <w:tc>
          <w:tcPr>
            <w:tcW w:w="993" w:type="dxa"/>
          </w:tcPr>
          <w:p w14:paraId="43CBAB9C" w14:textId="6373C7A7"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M03</w:t>
            </w:r>
          </w:p>
        </w:tc>
        <w:tc>
          <w:tcPr>
            <w:tcW w:w="1276" w:type="dxa"/>
          </w:tcPr>
          <w:p w14:paraId="778354B6" w14:textId="563F27FF"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4741A">
              <w:rPr>
                <w:rFonts w:ascii="Calibri" w:hAnsi="Calibri" w:cs="Calibri"/>
                <w:sz w:val="24"/>
                <w:szCs w:val="24"/>
              </w:rPr>
              <w:t>High</w:t>
            </w:r>
          </w:p>
        </w:tc>
        <w:tc>
          <w:tcPr>
            <w:tcW w:w="2268" w:type="dxa"/>
          </w:tcPr>
          <w:p w14:paraId="0455D08B" w14:textId="7A94B947"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Alexandre Santos</w:t>
            </w:r>
          </w:p>
        </w:tc>
        <w:tc>
          <w:tcPr>
            <w:tcW w:w="1133" w:type="dxa"/>
          </w:tcPr>
          <w:p w14:paraId="6B2E12E0" w14:textId="39CB9532"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100%</w:t>
            </w:r>
          </w:p>
        </w:tc>
      </w:tr>
      <w:tr w:rsidR="00F104D5" w14:paraId="44DD6505"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79CB13F6" w14:textId="108176B6" w:rsidR="00F104D5" w:rsidRPr="00EB338E" w:rsidRDefault="00F104D5" w:rsidP="00F104D5">
            <w:pPr>
              <w:rPr>
                <w:rFonts w:ascii="Calibri" w:hAnsi="Calibri" w:cs="Calibri"/>
                <w:b w:val="0"/>
                <w:bCs w:val="0"/>
                <w:sz w:val="24"/>
                <w:szCs w:val="24"/>
              </w:rPr>
            </w:pPr>
            <w:r w:rsidRPr="00EB338E">
              <w:rPr>
                <w:rFonts w:ascii="Calibri" w:hAnsi="Calibri" w:cs="Calibri"/>
                <w:b w:val="0"/>
                <w:bCs w:val="0"/>
                <w:sz w:val="24"/>
                <w:szCs w:val="24"/>
              </w:rPr>
              <w:t>US20</w:t>
            </w:r>
            <w:r w:rsidR="00175141">
              <w:rPr>
                <w:rFonts w:ascii="Calibri" w:hAnsi="Calibri" w:cs="Calibri"/>
                <w:b w:val="0"/>
                <w:bCs w:val="0"/>
                <w:sz w:val="24"/>
                <w:szCs w:val="24"/>
              </w:rPr>
              <w:t>3</w:t>
            </w:r>
          </w:p>
        </w:tc>
        <w:tc>
          <w:tcPr>
            <w:tcW w:w="2693" w:type="dxa"/>
          </w:tcPr>
          <w:p w14:paraId="7EC9AD6A" w14:textId="1527BA5B" w:rsidR="00F104D5" w:rsidRPr="00EB338E" w:rsidRDefault="00175141"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175141">
              <w:rPr>
                <w:rFonts w:ascii="Calibri" w:hAnsi="Calibri" w:cs="Calibri"/>
                <w:sz w:val="24"/>
                <w:szCs w:val="24"/>
              </w:rPr>
              <w:t>View Comment Details</w:t>
            </w:r>
          </w:p>
        </w:tc>
        <w:tc>
          <w:tcPr>
            <w:tcW w:w="993" w:type="dxa"/>
          </w:tcPr>
          <w:p w14:paraId="1A0EAED3" w14:textId="232CD47C"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M03</w:t>
            </w:r>
          </w:p>
        </w:tc>
        <w:tc>
          <w:tcPr>
            <w:tcW w:w="1276" w:type="dxa"/>
          </w:tcPr>
          <w:p w14:paraId="40559D1C" w14:textId="4FEE4B96"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4741A">
              <w:rPr>
                <w:rFonts w:ascii="Calibri" w:hAnsi="Calibri" w:cs="Calibri"/>
                <w:sz w:val="24"/>
                <w:szCs w:val="24"/>
              </w:rPr>
              <w:t>High</w:t>
            </w:r>
          </w:p>
        </w:tc>
        <w:tc>
          <w:tcPr>
            <w:tcW w:w="2268" w:type="dxa"/>
          </w:tcPr>
          <w:p w14:paraId="2F790773" w14:textId="52061DF4"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Alexandre Santos</w:t>
            </w:r>
          </w:p>
        </w:tc>
        <w:tc>
          <w:tcPr>
            <w:tcW w:w="1133" w:type="dxa"/>
          </w:tcPr>
          <w:p w14:paraId="511F9D2B" w14:textId="4FDE2716"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100%</w:t>
            </w:r>
          </w:p>
        </w:tc>
      </w:tr>
      <w:tr w:rsidR="00175141" w14:paraId="47F55BB3"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7C7947F4" w14:textId="589DF80E" w:rsidR="00175141" w:rsidRPr="00EB338E" w:rsidRDefault="00175141" w:rsidP="00175141">
            <w:pPr>
              <w:rPr>
                <w:rFonts w:ascii="Calibri" w:hAnsi="Calibri" w:cs="Calibri"/>
                <w:b w:val="0"/>
                <w:bCs w:val="0"/>
                <w:sz w:val="24"/>
                <w:szCs w:val="24"/>
              </w:rPr>
            </w:pPr>
            <w:r w:rsidRPr="00ED65D5">
              <w:rPr>
                <w:rFonts w:ascii="Calibri" w:hAnsi="Calibri" w:cs="Calibri"/>
                <w:b w:val="0"/>
                <w:bCs w:val="0"/>
                <w:sz w:val="24"/>
                <w:szCs w:val="24"/>
              </w:rPr>
              <w:t>US20</w:t>
            </w:r>
            <w:r>
              <w:rPr>
                <w:rFonts w:ascii="Calibri" w:hAnsi="Calibri" w:cs="Calibri"/>
                <w:b w:val="0"/>
                <w:bCs w:val="0"/>
                <w:sz w:val="24"/>
                <w:szCs w:val="24"/>
              </w:rPr>
              <w:t>7</w:t>
            </w:r>
          </w:p>
        </w:tc>
        <w:tc>
          <w:tcPr>
            <w:tcW w:w="2693" w:type="dxa"/>
          </w:tcPr>
          <w:p w14:paraId="53CA655C" w14:textId="317FD65E" w:rsidR="00175141" w:rsidRPr="00EB338E" w:rsidRDefault="00175141" w:rsidP="00175141">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C1D2D">
              <w:rPr>
                <w:rFonts w:ascii="Calibri" w:hAnsi="Calibri" w:cs="Calibri"/>
                <w:sz w:val="24"/>
                <w:szCs w:val="24"/>
              </w:rPr>
              <w:t>Comment on News Item</w:t>
            </w:r>
          </w:p>
        </w:tc>
        <w:tc>
          <w:tcPr>
            <w:tcW w:w="993" w:type="dxa"/>
          </w:tcPr>
          <w:p w14:paraId="169F4EDE" w14:textId="0BE38B33" w:rsidR="00175141" w:rsidRPr="00EB338E" w:rsidRDefault="00175141" w:rsidP="00175141">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M04</w:t>
            </w:r>
          </w:p>
        </w:tc>
        <w:tc>
          <w:tcPr>
            <w:tcW w:w="1276" w:type="dxa"/>
          </w:tcPr>
          <w:p w14:paraId="78A16952" w14:textId="03D68D31" w:rsidR="00175141" w:rsidRPr="00EB338E" w:rsidRDefault="00175141" w:rsidP="00175141">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4741A">
              <w:rPr>
                <w:rFonts w:ascii="Calibri" w:hAnsi="Calibri" w:cs="Calibri"/>
                <w:sz w:val="24"/>
                <w:szCs w:val="24"/>
              </w:rPr>
              <w:t>High</w:t>
            </w:r>
          </w:p>
        </w:tc>
        <w:tc>
          <w:tcPr>
            <w:tcW w:w="2268" w:type="dxa"/>
          </w:tcPr>
          <w:p w14:paraId="6352645A" w14:textId="4FB7FEA5" w:rsidR="00175141" w:rsidRPr="00EB338E" w:rsidRDefault="00175141" w:rsidP="00175141">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Alexandre Santos</w:t>
            </w:r>
          </w:p>
        </w:tc>
        <w:tc>
          <w:tcPr>
            <w:tcW w:w="1133" w:type="dxa"/>
          </w:tcPr>
          <w:p w14:paraId="6AE0AA62" w14:textId="0905D5B6" w:rsidR="00175141" w:rsidRPr="00EB338E" w:rsidRDefault="00175141" w:rsidP="00175141">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100%</w:t>
            </w:r>
          </w:p>
        </w:tc>
      </w:tr>
      <w:tr w:rsidR="00F104D5" w14:paraId="6523B0EF"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2ACBC3A9" w14:textId="5D163E4C" w:rsidR="00F104D5" w:rsidRPr="00EB338E" w:rsidRDefault="00F104D5" w:rsidP="00F104D5">
            <w:pPr>
              <w:rPr>
                <w:rFonts w:ascii="Calibri" w:hAnsi="Calibri" w:cs="Calibri"/>
                <w:b w:val="0"/>
                <w:bCs w:val="0"/>
                <w:sz w:val="24"/>
                <w:szCs w:val="24"/>
              </w:rPr>
            </w:pPr>
            <w:r w:rsidRPr="00ED65D5">
              <w:rPr>
                <w:rFonts w:ascii="Calibri" w:hAnsi="Calibri" w:cs="Calibri"/>
                <w:b w:val="0"/>
                <w:bCs w:val="0"/>
                <w:sz w:val="24"/>
                <w:szCs w:val="24"/>
              </w:rPr>
              <w:t>US</w:t>
            </w:r>
            <w:r w:rsidR="00EE0EE1">
              <w:rPr>
                <w:rFonts w:ascii="Calibri" w:hAnsi="Calibri" w:cs="Calibri"/>
                <w:b w:val="0"/>
                <w:bCs w:val="0"/>
                <w:sz w:val="24"/>
                <w:szCs w:val="24"/>
              </w:rPr>
              <w:t>301</w:t>
            </w:r>
          </w:p>
        </w:tc>
        <w:tc>
          <w:tcPr>
            <w:tcW w:w="2693" w:type="dxa"/>
          </w:tcPr>
          <w:p w14:paraId="661DF7DE" w14:textId="487DCDA2" w:rsidR="00F104D5" w:rsidRPr="00EB338E" w:rsidRDefault="00EE0EE1"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E0EE1">
              <w:rPr>
                <w:rFonts w:ascii="Calibri" w:hAnsi="Calibri" w:cs="Calibri"/>
                <w:sz w:val="24"/>
                <w:szCs w:val="24"/>
              </w:rPr>
              <w:t>Edit News Item</w:t>
            </w:r>
          </w:p>
        </w:tc>
        <w:tc>
          <w:tcPr>
            <w:tcW w:w="993" w:type="dxa"/>
          </w:tcPr>
          <w:p w14:paraId="26BAF8CF" w14:textId="05322F08"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w:t>
            </w:r>
            <w:r w:rsidR="00EE0EE1">
              <w:rPr>
                <w:rFonts w:ascii="Calibri" w:hAnsi="Calibri" w:cs="Calibri"/>
                <w:sz w:val="24"/>
                <w:szCs w:val="24"/>
              </w:rPr>
              <w:t>3</w:t>
            </w:r>
          </w:p>
        </w:tc>
        <w:tc>
          <w:tcPr>
            <w:tcW w:w="1276" w:type="dxa"/>
          </w:tcPr>
          <w:p w14:paraId="6DE7EC05" w14:textId="58F34027"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4741A">
              <w:rPr>
                <w:rFonts w:ascii="Calibri" w:hAnsi="Calibri" w:cs="Calibri"/>
                <w:sz w:val="24"/>
                <w:szCs w:val="24"/>
              </w:rPr>
              <w:t>High</w:t>
            </w:r>
          </w:p>
        </w:tc>
        <w:tc>
          <w:tcPr>
            <w:tcW w:w="2268" w:type="dxa"/>
          </w:tcPr>
          <w:p w14:paraId="75567F50" w14:textId="4D06E849" w:rsidR="00F104D5" w:rsidRPr="00EB338E" w:rsidRDefault="00EE0EE1"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Carlota Leite, Alexandre Santos</w:t>
            </w:r>
          </w:p>
        </w:tc>
        <w:tc>
          <w:tcPr>
            <w:tcW w:w="1133" w:type="dxa"/>
          </w:tcPr>
          <w:p w14:paraId="125F17E0" w14:textId="289B5FA0" w:rsidR="00F104D5" w:rsidRPr="00EB338E" w:rsidRDefault="00EE0EE1"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w:t>
            </w:r>
            <w:r w:rsidR="00F104D5">
              <w:rPr>
                <w:rFonts w:ascii="Calibri" w:hAnsi="Calibri" w:cs="Calibri"/>
                <w:sz w:val="24"/>
                <w:szCs w:val="24"/>
              </w:rPr>
              <w:t>0%</w:t>
            </w:r>
          </w:p>
        </w:tc>
      </w:tr>
      <w:tr w:rsidR="00F104D5" w14:paraId="552692C1"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2547A262" w14:textId="06870AC1" w:rsidR="00F104D5" w:rsidRPr="00EB338E" w:rsidRDefault="00F104D5" w:rsidP="00F104D5">
            <w:pPr>
              <w:rPr>
                <w:rFonts w:ascii="Calibri" w:hAnsi="Calibri" w:cs="Calibri"/>
                <w:b w:val="0"/>
                <w:bCs w:val="0"/>
                <w:sz w:val="24"/>
                <w:szCs w:val="24"/>
              </w:rPr>
            </w:pPr>
            <w:r w:rsidRPr="00ED65D5">
              <w:rPr>
                <w:rFonts w:ascii="Calibri" w:hAnsi="Calibri" w:cs="Calibri"/>
                <w:b w:val="0"/>
                <w:bCs w:val="0"/>
                <w:sz w:val="24"/>
                <w:szCs w:val="24"/>
              </w:rPr>
              <w:t>US</w:t>
            </w:r>
            <w:r w:rsidR="00EE0EE1">
              <w:rPr>
                <w:rFonts w:ascii="Calibri" w:hAnsi="Calibri" w:cs="Calibri"/>
                <w:b w:val="0"/>
                <w:bCs w:val="0"/>
                <w:sz w:val="24"/>
                <w:szCs w:val="24"/>
              </w:rPr>
              <w:t>401</w:t>
            </w:r>
          </w:p>
        </w:tc>
        <w:tc>
          <w:tcPr>
            <w:tcW w:w="2693" w:type="dxa"/>
          </w:tcPr>
          <w:p w14:paraId="482D501C" w14:textId="1915FB83" w:rsidR="00F104D5" w:rsidRPr="00EB338E" w:rsidRDefault="00EE0EE1"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E0EE1">
              <w:rPr>
                <w:rFonts w:ascii="Calibri" w:hAnsi="Calibri" w:cs="Calibri"/>
                <w:sz w:val="24"/>
                <w:szCs w:val="24"/>
              </w:rPr>
              <w:t>Edit Comment</w:t>
            </w:r>
          </w:p>
        </w:tc>
        <w:tc>
          <w:tcPr>
            <w:tcW w:w="993" w:type="dxa"/>
          </w:tcPr>
          <w:p w14:paraId="0D671918" w14:textId="3CE4422E"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M04</w:t>
            </w:r>
          </w:p>
        </w:tc>
        <w:tc>
          <w:tcPr>
            <w:tcW w:w="1276" w:type="dxa"/>
          </w:tcPr>
          <w:p w14:paraId="473A55CE" w14:textId="06F11095"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4741A">
              <w:rPr>
                <w:rFonts w:ascii="Calibri" w:hAnsi="Calibri" w:cs="Calibri"/>
                <w:sz w:val="24"/>
                <w:szCs w:val="24"/>
              </w:rPr>
              <w:t>High</w:t>
            </w:r>
          </w:p>
        </w:tc>
        <w:tc>
          <w:tcPr>
            <w:tcW w:w="2268" w:type="dxa"/>
          </w:tcPr>
          <w:p w14:paraId="23FAA07F" w14:textId="324366BD"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Alexandre Santos</w:t>
            </w:r>
          </w:p>
        </w:tc>
        <w:tc>
          <w:tcPr>
            <w:tcW w:w="1133" w:type="dxa"/>
          </w:tcPr>
          <w:p w14:paraId="60EBE7C0" w14:textId="54746CFD"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100%</w:t>
            </w:r>
          </w:p>
        </w:tc>
      </w:tr>
      <w:tr w:rsidR="00F104D5" w14:paraId="2E57159D"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43D8E66E" w14:textId="57396D88" w:rsidR="00F104D5" w:rsidRPr="00EB338E" w:rsidRDefault="00A27145" w:rsidP="00F104D5">
            <w:pPr>
              <w:rPr>
                <w:rFonts w:ascii="Calibri" w:hAnsi="Calibri" w:cs="Calibri"/>
                <w:b w:val="0"/>
                <w:bCs w:val="0"/>
                <w:sz w:val="24"/>
                <w:szCs w:val="24"/>
              </w:rPr>
            </w:pPr>
            <w:r>
              <w:rPr>
                <w:rFonts w:ascii="Calibri" w:hAnsi="Calibri" w:cs="Calibri"/>
                <w:b w:val="0"/>
                <w:bCs w:val="0"/>
                <w:sz w:val="24"/>
                <w:szCs w:val="24"/>
              </w:rPr>
              <w:t>US215</w:t>
            </w:r>
          </w:p>
        </w:tc>
        <w:tc>
          <w:tcPr>
            <w:tcW w:w="2693" w:type="dxa"/>
          </w:tcPr>
          <w:p w14:paraId="730CEE83" w14:textId="0D121831" w:rsidR="00F104D5" w:rsidRPr="00EB338E" w:rsidRDefault="00A2714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A27145">
              <w:rPr>
                <w:rFonts w:ascii="Calibri" w:hAnsi="Calibri" w:cs="Calibri"/>
                <w:sz w:val="24"/>
                <w:szCs w:val="24"/>
              </w:rPr>
              <w:t>Edit My Profile</w:t>
            </w:r>
          </w:p>
        </w:tc>
        <w:tc>
          <w:tcPr>
            <w:tcW w:w="993" w:type="dxa"/>
          </w:tcPr>
          <w:p w14:paraId="52270EA6" w14:textId="558B686D"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M02</w:t>
            </w:r>
          </w:p>
        </w:tc>
        <w:tc>
          <w:tcPr>
            <w:tcW w:w="1276" w:type="dxa"/>
          </w:tcPr>
          <w:p w14:paraId="3F69E845" w14:textId="6915D3A2"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4741A">
              <w:rPr>
                <w:rFonts w:ascii="Calibri" w:hAnsi="Calibri" w:cs="Calibri"/>
                <w:sz w:val="24"/>
                <w:szCs w:val="24"/>
              </w:rPr>
              <w:t>High</w:t>
            </w:r>
          </w:p>
        </w:tc>
        <w:tc>
          <w:tcPr>
            <w:tcW w:w="2268" w:type="dxa"/>
          </w:tcPr>
          <w:p w14:paraId="5D008378" w14:textId="4A9929B5"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Alexandre Santos</w:t>
            </w:r>
            <w:r w:rsidR="00A27145">
              <w:rPr>
                <w:rFonts w:ascii="Calibri" w:hAnsi="Calibri" w:cs="Calibri"/>
                <w:sz w:val="24"/>
                <w:szCs w:val="24"/>
              </w:rPr>
              <w:t>, Eduarda Araújo</w:t>
            </w:r>
          </w:p>
        </w:tc>
        <w:tc>
          <w:tcPr>
            <w:tcW w:w="1133" w:type="dxa"/>
          </w:tcPr>
          <w:p w14:paraId="77C07BB7" w14:textId="681B3528"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100%</w:t>
            </w:r>
          </w:p>
        </w:tc>
      </w:tr>
      <w:tr w:rsidR="00F104D5" w14:paraId="1D543D4D"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5DE504DF" w14:textId="5717FEE6" w:rsidR="00F104D5" w:rsidRPr="00EB338E" w:rsidRDefault="00F104D5" w:rsidP="00F104D5">
            <w:pPr>
              <w:rPr>
                <w:rFonts w:ascii="Calibri" w:hAnsi="Calibri" w:cs="Calibri"/>
                <w:b w:val="0"/>
                <w:bCs w:val="0"/>
                <w:sz w:val="24"/>
                <w:szCs w:val="24"/>
              </w:rPr>
            </w:pPr>
            <w:r w:rsidRPr="00ED65D5">
              <w:rPr>
                <w:rFonts w:ascii="Calibri" w:hAnsi="Calibri" w:cs="Calibri"/>
                <w:b w:val="0"/>
                <w:bCs w:val="0"/>
                <w:sz w:val="24"/>
                <w:szCs w:val="24"/>
              </w:rPr>
              <w:t>US</w:t>
            </w:r>
            <w:r w:rsidR="00E925A3">
              <w:rPr>
                <w:rFonts w:ascii="Calibri" w:hAnsi="Calibri" w:cs="Calibri"/>
                <w:b w:val="0"/>
                <w:bCs w:val="0"/>
                <w:sz w:val="24"/>
                <w:szCs w:val="24"/>
              </w:rPr>
              <w:t>101</w:t>
            </w:r>
          </w:p>
        </w:tc>
        <w:tc>
          <w:tcPr>
            <w:tcW w:w="2693" w:type="dxa"/>
          </w:tcPr>
          <w:p w14:paraId="35F8BAE0" w14:textId="29E81673" w:rsidR="00F104D5" w:rsidRPr="00EB338E" w:rsidRDefault="00E925A3"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E925A3">
              <w:rPr>
                <w:rFonts w:ascii="Calibri" w:hAnsi="Calibri" w:cs="Calibri"/>
                <w:sz w:val="24"/>
                <w:szCs w:val="24"/>
              </w:rPr>
              <w:t>View Top News Feed</w:t>
            </w:r>
          </w:p>
        </w:tc>
        <w:tc>
          <w:tcPr>
            <w:tcW w:w="993" w:type="dxa"/>
          </w:tcPr>
          <w:p w14:paraId="2225F161" w14:textId="4B852D98"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w:t>
            </w:r>
            <w:r w:rsidR="00E925A3">
              <w:rPr>
                <w:rFonts w:ascii="Calibri" w:hAnsi="Calibri" w:cs="Calibri"/>
                <w:sz w:val="24"/>
                <w:szCs w:val="24"/>
              </w:rPr>
              <w:t>3</w:t>
            </w:r>
          </w:p>
        </w:tc>
        <w:tc>
          <w:tcPr>
            <w:tcW w:w="1276" w:type="dxa"/>
          </w:tcPr>
          <w:p w14:paraId="24A9CD16" w14:textId="0564CDD7"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4741A">
              <w:rPr>
                <w:rFonts w:ascii="Calibri" w:hAnsi="Calibri" w:cs="Calibri"/>
                <w:sz w:val="24"/>
                <w:szCs w:val="24"/>
              </w:rPr>
              <w:t>High</w:t>
            </w:r>
          </w:p>
        </w:tc>
        <w:tc>
          <w:tcPr>
            <w:tcW w:w="2268" w:type="dxa"/>
          </w:tcPr>
          <w:p w14:paraId="212D9D56" w14:textId="3E4B0191"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Alexandre Santos</w:t>
            </w:r>
            <w:r w:rsidR="00E925A3">
              <w:rPr>
                <w:rFonts w:ascii="Calibri" w:hAnsi="Calibri" w:cs="Calibri"/>
                <w:sz w:val="24"/>
                <w:szCs w:val="24"/>
              </w:rPr>
              <w:t>, Carlota Leite</w:t>
            </w:r>
          </w:p>
        </w:tc>
        <w:tc>
          <w:tcPr>
            <w:tcW w:w="1133" w:type="dxa"/>
          </w:tcPr>
          <w:p w14:paraId="6DF9A5A3" w14:textId="0400A453"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100%</w:t>
            </w:r>
          </w:p>
        </w:tc>
      </w:tr>
      <w:tr w:rsidR="00F104D5" w14:paraId="05832154"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43C079C8" w14:textId="7D6E0E52" w:rsidR="00F104D5" w:rsidRPr="00EB338E" w:rsidRDefault="00F104D5" w:rsidP="00F104D5">
            <w:pPr>
              <w:rPr>
                <w:rFonts w:ascii="Calibri" w:hAnsi="Calibri" w:cs="Calibri"/>
                <w:b w:val="0"/>
                <w:bCs w:val="0"/>
                <w:sz w:val="24"/>
                <w:szCs w:val="24"/>
              </w:rPr>
            </w:pPr>
            <w:r w:rsidRPr="00ED65D5">
              <w:rPr>
                <w:rFonts w:ascii="Calibri" w:hAnsi="Calibri" w:cs="Calibri"/>
                <w:b w:val="0"/>
                <w:bCs w:val="0"/>
                <w:sz w:val="24"/>
                <w:szCs w:val="24"/>
              </w:rPr>
              <w:t>US2</w:t>
            </w:r>
            <w:r w:rsidR="00582522">
              <w:rPr>
                <w:rFonts w:ascii="Calibri" w:hAnsi="Calibri" w:cs="Calibri"/>
                <w:b w:val="0"/>
                <w:bCs w:val="0"/>
                <w:sz w:val="24"/>
                <w:szCs w:val="24"/>
              </w:rPr>
              <w:t>05</w:t>
            </w:r>
          </w:p>
        </w:tc>
        <w:tc>
          <w:tcPr>
            <w:tcW w:w="2693" w:type="dxa"/>
          </w:tcPr>
          <w:p w14:paraId="4A0CBA15" w14:textId="1444760C" w:rsidR="00F104D5" w:rsidRPr="00EB338E" w:rsidRDefault="00986900"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86900">
              <w:rPr>
                <w:rFonts w:ascii="Calibri" w:hAnsi="Calibri" w:cs="Calibri"/>
                <w:sz w:val="24"/>
                <w:szCs w:val="24"/>
              </w:rPr>
              <w:t>Vote on News Item</w:t>
            </w:r>
          </w:p>
        </w:tc>
        <w:tc>
          <w:tcPr>
            <w:tcW w:w="993" w:type="dxa"/>
          </w:tcPr>
          <w:p w14:paraId="654B9BF5" w14:textId="30443B9B"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M03</w:t>
            </w:r>
          </w:p>
        </w:tc>
        <w:tc>
          <w:tcPr>
            <w:tcW w:w="1276" w:type="dxa"/>
          </w:tcPr>
          <w:p w14:paraId="20AAE82A" w14:textId="0739585F"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4741A">
              <w:rPr>
                <w:rFonts w:ascii="Calibri" w:hAnsi="Calibri" w:cs="Calibri"/>
                <w:sz w:val="24"/>
                <w:szCs w:val="24"/>
              </w:rPr>
              <w:t>High</w:t>
            </w:r>
          </w:p>
        </w:tc>
        <w:tc>
          <w:tcPr>
            <w:tcW w:w="2268" w:type="dxa"/>
          </w:tcPr>
          <w:p w14:paraId="579944C9" w14:textId="484A1F73"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Alexandre Santos</w:t>
            </w:r>
          </w:p>
        </w:tc>
        <w:tc>
          <w:tcPr>
            <w:tcW w:w="1133" w:type="dxa"/>
          </w:tcPr>
          <w:p w14:paraId="2DF0AF55" w14:textId="7972E77E"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100%</w:t>
            </w:r>
          </w:p>
        </w:tc>
      </w:tr>
      <w:tr w:rsidR="00F104D5" w14:paraId="32FD2401"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12A25801" w14:textId="072F0BEE" w:rsidR="00F104D5" w:rsidRPr="00EB338E" w:rsidRDefault="00F104D5" w:rsidP="00F104D5">
            <w:pPr>
              <w:rPr>
                <w:rFonts w:ascii="Calibri" w:hAnsi="Calibri" w:cs="Calibri"/>
                <w:b w:val="0"/>
                <w:bCs w:val="0"/>
                <w:sz w:val="24"/>
                <w:szCs w:val="24"/>
              </w:rPr>
            </w:pPr>
            <w:r w:rsidRPr="00ED65D5">
              <w:rPr>
                <w:rFonts w:ascii="Calibri" w:hAnsi="Calibri" w:cs="Calibri"/>
                <w:b w:val="0"/>
                <w:bCs w:val="0"/>
                <w:sz w:val="24"/>
                <w:szCs w:val="24"/>
              </w:rPr>
              <w:t>US</w:t>
            </w:r>
            <w:r w:rsidR="00986900">
              <w:rPr>
                <w:rFonts w:ascii="Calibri" w:hAnsi="Calibri" w:cs="Calibri"/>
                <w:b w:val="0"/>
                <w:bCs w:val="0"/>
                <w:sz w:val="24"/>
                <w:szCs w:val="24"/>
              </w:rPr>
              <w:t>105</w:t>
            </w:r>
          </w:p>
        </w:tc>
        <w:tc>
          <w:tcPr>
            <w:tcW w:w="2693" w:type="dxa"/>
          </w:tcPr>
          <w:p w14:paraId="7916D296" w14:textId="7BDD3B87" w:rsidR="00F104D5" w:rsidRPr="00EB338E" w:rsidRDefault="00986900"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86900">
              <w:rPr>
                <w:rFonts w:ascii="Calibri" w:hAnsi="Calibri" w:cs="Calibri"/>
                <w:sz w:val="24"/>
                <w:szCs w:val="24"/>
              </w:rPr>
              <w:t>Search for News Items and Comments</w:t>
            </w:r>
          </w:p>
        </w:tc>
        <w:tc>
          <w:tcPr>
            <w:tcW w:w="993" w:type="dxa"/>
          </w:tcPr>
          <w:p w14:paraId="7B99B57B" w14:textId="7ACC5D51"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w:t>
            </w:r>
            <w:r w:rsidR="00986900">
              <w:rPr>
                <w:rFonts w:ascii="Calibri" w:hAnsi="Calibri" w:cs="Calibri"/>
                <w:sz w:val="24"/>
                <w:szCs w:val="24"/>
              </w:rPr>
              <w:t>5</w:t>
            </w:r>
          </w:p>
        </w:tc>
        <w:tc>
          <w:tcPr>
            <w:tcW w:w="1276" w:type="dxa"/>
          </w:tcPr>
          <w:p w14:paraId="52D42C97" w14:textId="3DFFEEE2"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4741A">
              <w:rPr>
                <w:rFonts w:ascii="Calibri" w:hAnsi="Calibri" w:cs="Calibri"/>
                <w:sz w:val="24"/>
                <w:szCs w:val="24"/>
              </w:rPr>
              <w:t>High</w:t>
            </w:r>
          </w:p>
        </w:tc>
        <w:tc>
          <w:tcPr>
            <w:tcW w:w="2268" w:type="dxa"/>
          </w:tcPr>
          <w:p w14:paraId="30BF6EE7" w14:textId="0B134775" w:rsidR="00F104D5" w:rsidRPr="00EB338E" w:rsidRDefault="00986900"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Alexandre Santos, Carlota Leite</w:t>
            </w:r>
          </w:p>
        </w:tc>
        <w:tc>
          <w:tcPr>
            <w:tcW w:w="1133" w:type="dxa"/>
          </w:tcPr>
          <w:p w14:paraId="3B0E69C9" w14:textId="1CAF9C90" w:rsidR="00F104D5" w:rsidRPr="00EB338E" w:rsidRDefault="00986900"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100%</w:t>
            </w:r>
          </w:p>
        </w:tc>
      </w:tr>
      <w:tr w:rsidR="00F104D5" w14:paraId="59EFF39C"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345B07FD" w14:textId="1E236433" w:rsidR="00F104D5" w:rsidRPr="00EB338E" w:rsidRDefault="00F104D5" w:rsidP="00F104D5">
            <w:pPr>
              <w:rPr>
                <w:rFonts w:ascii="Calibri" w:hAnsi="Calibri" w:cs="Calibri"/>
                <w:b w:val="0"/>
                <w:bCs w:val="0"/>
                <w:sz w:val="24"/>
                <w:szCs w:val="24"/>
              </w:rPr>
            </w:pPr>
            <w:r w:rsidRPr="00ED65D5">
              <w:rPr>
                <w:rFonts w:ascii="Calibri" w:hAnsi="Calibri" w:cs="Calibri"/>
                <w:b w:val="0"/>
                <w:bCs w:val="0"/>
                <w:sz w:val="24"/>
                <w:szCs w:val="24"/>
              </w:rPr>
              <w:t>US2</w:t>
            </w:r>
            <w:r w:rsidR="007E6571">
              <w:rPr>
                <w:rFonts w:ascii="Calibri" w:hAnsi="Calibri" w:cs="Calibri"/>
                <w:b w:val="0"/>
                <w:bCs w:val="0"/>
                <w:sz w:val="24"/>
                <w:szCs w:val="24"/>
              </w:rPr>
              <w:t>09</w:t>
            </w:r>
          </w:p>
        </w:tc>
        <w:tc>
          <w:tcPr>
            <w:tcW w:w="2693" w:type="dxa"/>
          </w:tcPr>
          <w:p w14:paraId="234E55A5" w14:textId="7216AFAF" w:rsidR="00F104D5" w:rsidRPr="00EB338E" w:rsidRDefault="007E6571"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7E6571">
              <w:rPr>
                <w:rFonts w:ascii="Calibri" w:hAnsi="Calibri" w:cs="Calibri"/>
                <w:sz w:val="24"/>
                <w:szCs w:val="24"/>
              </w:rPr>
              <w:t>View Reputation of Other Users</w:t>
            </w:r>
          </w:p>
        </w:tc>
        <w:tc>
          <w:tcPr>
            <w:tcW w:w="993" w:type="dxa"/>
          </w:tcPr>
          <w:p w14:paraId="0F386187" w14:textId="1800D824"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M02</w:t>
            </w:r>
          </w:p>
        </w:tc>
        <w:tc>
          <w:tcPr>
            <w:tcW w:w="1276" w:type="dxa"/>
          </w:tcPr>
          <w:p w14:paraId="01022F92" w14:textId="1E7C1AB0"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4741A">
              <w:rPr>
                <w:rFonts w:ascii="Calibri" w:hAnsi="Calibri" w:cs="Calibri"/>
                <w:sz w:val="24"/>
                <w:szCs w:val="24"/>
              </w:rPr>
              <w:t>High</w:t>
            </w:r>
          </w:p>
        </w:tc>
        <w:tc>
          <w:tcPr>
            <w:tcW w:w="2268" w:type="dxa"/>
          </w:tcPr>
          <w:p w14:paraId="4BE79801" w14:textId="75A17000" w:rsidR="00F104D5" w:rsidRPr="00EB338E" w:rsidRDefault="007E6571"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Alexandre Santos</w:t>
            </w:r>
          </w:p>
        </w:tc>
        <w:tc>
          <w:tcPr>
            <w:tcW w:w="1133" w:type="dxa"/>
          </w:tcPr>
          <w:p w14:paraId="0EBF3F66" w14:textId="4A336485" w:rsidR="00F104D5" w:rsidRPr="00EB338E" w:rsidRDefault="007E6571"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w:t>
            </w:r>
            <w:r w:rsidR="00F104D5">
              <w:rPr>
                <w:rFonts w:ascii="Calibri" w:hAnsi="Calibri" w:cs="Calibri"/>
                <w:sz w:val="24"/>
                <w:szCs w:val="24"/>
              </w:rPr>
              <w:t>0%</w:t>
            </w:r>
          </w:p>
        </w:tc>
      </w:tr>
      <w:tr w:rsidR="00F104D5" w14:paraId="610742B2"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6561936B" w14:textId="583836D5" w:rsidR="00F104D5" w:rsidRPr="00EB338E" w:rsidRDefault="00F104D5" w:rsidP="00F104D5">
            <w:pPr>
              <w:rPr>
                <w:rFonts w:ascii="Calibri" w:hAnsi="Calibri" w:cs="Calibri"/>
                <w:b w:val="0"/>
                <w:bCs w:val="0"/>
                <w:sz w:val="24"/>
                <w:szCs w:val="24"/>
              </w:rPr>
            </w:pPr>
            <w:r w:rsidRPr="00ED65D5">
              <w:rPr>
                <w:rFonts w:ascii="Calibri" w:hAnsi="Calibri" w:cs="Calibri"/>
                <w:b w:val="0"/>
                <w:bCs w:val="0"/>
                <w:sz w:val="24"/>
                <w:szCs w:val="24"/>
              </w:rPr>
              <w:t>US</w:t>
            </w:r>
            <w:r w:rsidR="007E6571">
              <w:rPr>
                <w:rFonts w:ascii="Calibri" w:hAnsi="Calibri" w:cs="Calibri"/>
                <w:b w:val="0"/>
                <w:bCs w:val="0"/>
                <w:sz w:val="24"/>
                <w:szCs w:val="24"/>
              </w:rPr>
              <w:t>107</w:t>
            </w:r>
          </w:p>
        </w:tc>
        <w:tc>
          <w:tcPr>
            <w:tcW w:w="2693" w:type="dxa"/>
          </w:tcPr>
          <w:p w14:paraId="6B61515A" w14:textId="14BF9FEC" w:rsidR="00F104D5" w:rsidRPr="00EB338E" w:rsidRDefault="00BF7C8F"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About Us</w:t>
            </w:r>
          </w:p>
        </w:tc>
        <w:tc>
          <w:tcPr>
            <w:tcW w:w="993" w:type="dxa"/>
          </w:tcPr>
          <w:p w14:paraId="0F7ACF9A" w14:textId="0260A7DD"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w:t>
            </w:r>
            <w:r w:rsidR="00BF7C8F">
              <w:rPr>
                <w:rFonts w:ascii="Calibri" w:hAnsi="Calibri" w:cs="Calibri"/>
                <w:sz w:val="24"/>
                <w:szCs w:val="24"/>
              </w:rPr>
              <w:t>8</w:t>
            </w:r>
          </w:p>
        </w:tc>
        <w:tc>
          <w:tcPr>
            <w:tcW w:w="1276" w:type="dxa"/>
          </w:tcPr>
          <w:p w14:paraId="757AFB9E" w14:textId="1A188976"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4741A">
              <w:rPr>
                <w:rFonts w:ascii="Calibri" w:hAnsi="Calibri" w:cs="Calibri"/>
                <w:sz w:val="24"/>
                <w:szCs w:val="24"/>
              </w:rPr>
              <w:t>High</w:t>
            </w:r>
          </w:p>
        </w:tc>
        <w:tc>
          <w:tcPr>
            <w:tcW w:w="2268" w:type="dxa"/>
          </w:tcPr>
          <w:p w14:paraId="0A13D0D7" w14:textId="41D2164A" w:rsidR="00F104D5" w:rsidRPr="00EB338E" w:rsidRDefault="00BF7C8F"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Carlota Leite</w:t>
            </w:r>
          </w:p>
        </w:tc>
        <w:tc>
          <w:tcPr>
            <w:tcW w:w="1133" w:type="dxa"/>
          </w:tcPr>
          <w:p w14:paraId="353F8612" w14:textId="4F95889B" w:rsidR="00F104D5" w:rsidRPr="00EB338E" w:rsidRDefault="00BF7C8F"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100%</w:t>
            </w:r>
          </w:p>
        </w:tc>
      </w:tr>
      <w:tr w:rsidR="00F104D5" w14:paraId="2C64B49C"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6E967E8D" w14:textId="0E1CFA91" w:rsidR="00F104D5" w:rsidRPr="00EB338E" w:rsidRDefault="00F104D5" w:rsidP="00F104D5">
            <w:pPr>
              <w:rPr>
                <w:rFonts w:ascii="Calibri" w:hAnsi="Calibri" w:cs="Calibri"/>
                <w:b w:val="0"/>
                <w:bCs w:val="0"/>
                <w:sz w:val="24"/>
                <w:szCs w:val="24"/>
              </w:rPr>
            </w:pPr>
            <w:r w:rsidRPr="00ED65D5">
              <w:rPr>
                <w:rFonts w:ascii="Calibri" w:hAnsi="Calibri" w:cs="Calibri"/>
                <w:b w:val="0"/>
                <w:bCs w:val="0"/>
                <w:sz w:val="24"/>
                <w:szCs w:val="24"/>
              </w:rPr>
              <w:t>US</w:t>
            </w:r>
            <w:r w:rsidR="00BF7C8F">
              <w:rPr>
                <w:rFonts w:ascii="Calibri" w:hAnsi="Calibri" w:cs="Calibri"/>
                <w:b w:val="0"/>
                <w:bCs w:val="0"/>
                <w:sz w:val="24"/>
                <w:szCs w:val="24"/>
              </w:rPr>
              <w:t>108</w:t>
            </w:r>
          </w:p>
        </w:tc>
        <w:tc>
          <w:tcPr>
            <w:tcW w:w="2693" w:type="dxa"/>
          </w:tcPr>
          <w:p w14:paraId="1E81E9E6" w14:textId="18424F59" w:rsidR="00F104D5" w:rsidRPr="00EB338E" w:rsidRDefault="00BF7C8F"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Contacts</w:t>
            </w:r>
          </w:p>
        </w:tc>
        <w:tc>
          <w:tcPr>
            <w:tcW w:w="993" w:type="dxa"/>
          </w:tcPr>
          <w:p w14:paraId="78F6EE00" w14:textId="4206C69F"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w:t>
            </w:r>
            <w:r w:rsidR="00BF7C8F">
              <w:rPr>
                <w:rFonts w:ascii="Calibri" w:hAnsi="Calibri" w:cs="Calibri"/>
                <w:sz w:val="24"/>
                <w:szCs w:val="24"/>
              </w:rPr>
              <w:t>8</w:t>
            </w:r>
          </w:p>
        </w:tc>
        <w:tc>
          <w:tcPr>
            <w:tcW w:w="1276" w:type="dxa"/>
          </w:tcPr>
          <w:p w14:paraId="341560D9" w14:textId="3A5E3E32"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4741A">
              <w:rPr>
                <w:rFonts w:ascii="Calibri" w:hAnsi="Calibri" w:cs="Calibri"/>
                <w:sz w:val="24"/>
                <w:szCs w:val="24"/>
              </w:rPr>
              <w:t>High</w:t>
            </w:r>
          </w:p>
        </w:tc>
        <w:tc>
          <w:tcPr>
            <w:tcW w:w="2268" w:type="dxa"/>
          </w:tcPr>
          <w:p w14:paraId="33313F92" w14:textId="2A45FADD" w:rsidR="00F104D5" w:rsidRPr="00EB338E" w:rsidRDefault="00BF7C8F"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Carlota Leite</w:t>
            </w:r>
          </w:p>
        </w:tc>
        <w:tc>
          <w:tcPr>
            <w:tcW w:w="1133" w:type="dxa"/>
          </w:tcPr>
          <w:p w14:paraId="03609C9C" w14:textId="0173F831"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100%</w:t>
            </w:r>
          </w:p>
        </w:tc>
      </w:tr>
      <w:tr w:rsidR="00F104D5" w14:paraId="1711A45E"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2E719765" w14:textId="7DE88402" w:rsidR="00F104D5" w:rsidRPr="00EB338E" w:rsidRDefault="00F104D5" w:rsidP="00F104D5">
            <w:pPr>
              <w:rPr>
                <w:rFonts w:ascii="Calibri" w:hAnsi="Calibri" w:cs="Calibri"/>
                <w:b w:val="0"/>
                <w:bCs w:val="0"/>
                <w:sz w:val="24"/>
                <w:szCs w:val="24"/>
              </w:rPr>
            </w:pPr>
            <w:r w:rsidRPr="00ED65D5">
              <w:rPr>
                <w:rFonts w:ascii="Calibri" w:hAnsi="Calibri" w:cs="Calibri"/>
                <w:b w:val="0"/>
                <w:bCs w:val="0"/>
                <w:sz w:val="24"/>
                <w:szCs w:val="24"/>
              </w:rPr>
              <w:lastRenderedPageBreak/>
              <w:t>US2</w:t>
            </w:r>
            <w:r w:rsidR="00BF7C8F">
              <w:rPr>
                <w:rFonts w:ascii="Calibri" w:hAnsi="Calibri" w:cs="Calibri"/>
                <w:b w:val="0"/>
                <w:bCs w:val="0"/>
                <w:sz w:val="24"/>
                <w:szCs w:val="24"/>
              </w:rPr>
              <w:t>06</w:t>
            </w:r>
          </w:p>
        </w:tc>
        <w:tc>
          <w:tcPr>
            <w:tcW w:w="2693" w:type="dxa"/>
          </w:tcPr>
          <w:p w14:paraId="56C9C58C" w14:textId="1F51E809" w:rsidR="00F104D5" w:rsidRPr="00EB338E" w:rsidRDefault="00BF7C8F"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Vote on Comment</w:t>
            </w:r>
          </w:p>
        </w:tc>
        <w:tc>
          <w:tcPr>
            <w:tcW w:w="993" w:type="dxa"/>
          </w:tcPr>
          <w:p w14:paraId="15AC6D1F" w14:textId="2D9FE9AE"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w:t>
            </w:r>
            <w:r w:rsidR="00BF7C8F">
              <w:rPr>
                <w:rFonts w:ascii="Calibri" w:hAnsi="Calibri" w:cs="Calibri"/>
                <w:sz w:val="24"/>
                <w:szCs w:val="24"/>
              </w:rPr>
              <w:t>4</w:t>
            </w:r>
          </w:p>
        </w:tc>
        <w:tc>
          <w:tcPr>
            <w:tcW w:w="1276" w:type="dxa"/>
          </w:tcPr>
          <w:p w14:paraId="12E2E8E6" w14:textId="4C84E532"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4741A">
              <w:rPr>
                <w:rFonts w:ascii="Calibri" w:hAnsi="Calibri" w:cs="Calibri"/>
                <w:sz w:val="24"/>
                <w:szCs w:val="24"/>
              </w:rPr>
              <w:t>High</w:t>
            </w:r>
          </w:p>
        </w:tc>
        <w:tc>
          <w:tcPr>
            <w:tcW w:w="2268" w:type="dxa"/>
          </w:tcPr>
          <w:p w14:paraId="260D8098" w14:textId="4C73AE20"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Alexandre Santos</w:t>
            </w:r>
          </w:p>
        </w:tc>
        <w:tc>
          <w:tcPr>
            <w:tcW w:w="1133" w:type="dxa"/>
          </w:tcPr>
          <w:p w14:paraId="6F0B142B" w14:textId="74CCF3EB"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100%</w:t>
            </w:r>
          </w:p>
        </w:tc>
      </w:tr>
      <w:tr w:rsidR="00BF7C8F" w14:paraId="1231AFCD"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1ADB6F9C" w14:textId="527411B1" w:rsidR="00BF7C8F" w:rsidRPr="00EB338E" w:rsidRDefault="00BF7C8F" w:rsidP="00BF7C8F">
            <w:pPr>
              <w:rPr>
                <w:rFonts w:ascii="Calibri" w:hAnsi="Calibri" w:cs="Calibri"/>
                <w:b w:val="0"/>
                <w:bCs w:val="0"/>
                <w:sz w:val="24"/>
                <w:szCs w:val="24"/>
              </w:rPr>
            </w:pPr>
            <w:r w:rsidRPr="00ED65D5">
              <w:rPr>
                <w:rFonts w:ascii="Calibri" w:hAnsi="Calibri" w:cs="Calibri"/>
                <w:b w:val="0"/>
                <w:bCs w:val="0"/>
                <w:sz w:val="24"/>
                <w:szCs w:val="24"/>
              </w:rPr>
              <w:t>US2</w:t>
            </w:r>
            <w:r>
              <w:rPr>
                <w:rFonts w:ascii="Calibri" w:hAnsi="Calibri" w:cs="Calibri"/>
                <w:b w:val="0"/>
                <w:bCs w:val="0"/>
                <w:sz w:val="24"/>
                <w:szCs w:val="24"/>
              </w:rPr>
              <w:t>18</w:t>
            </w:r>
          </w:p>
        </w:tc>
        <w:tc>
          <w:tcPr>
            <w:tcW w:w="2693" w:type="dxa"/>
          </w:tcPr>
          <w:p w14:paraId="6F5575C2" w14:textId="78817321" w:rsidR="00BF7C8F" w:rsidRPr="00EB338E" w:rsidRDefault="00BF7C8F" w:rsidP="00BF7C8F">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D93E9B">
              <w:rPr>
                <w:rFonts w:ascii="Calibri" w:hAnsi="Calibri" w:cs="Calibri"/>
                <w:sz w:val="24"/>
                <w:szCs w:val="24"/>
              </w:rPr>
              <w:t>Add/Remove News Item from Favorites</w:t>
            </w:r>
          </w:p>
        </w:tc>
        <w:tc>
          <w:tcPr>
            <w:tcW w:w="993" w:type="dxa"/>
          </w:tcPr>
          <w:p w14:paraId="3C937542" w14:textId="17ECB484" w:rsidR="00BF7C8F" w:rsidRPr="00EB338E" w:rsidRDefault="00BF7C8F" w:rsidP="00BF7C8F">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M03</w:t>
            </w:r>
          </w:p>
        </w:tc>
        <w:tc>
          <w:tcPr>
            <w:tcW w:w="1276" w:type="dxa"/>
          </w:tcPr>
          <w:p w14:paraId="00064078" w14:textId="26998CCA" w:rsidR="00BF7C8F" w:rsidRPr="00EB338E" w:rsidRDefault="00BF7C8F" w:rsidP="00BF7C8F">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Medium</w:t>
            </w:r>
          </w:p>
        </w:tc>
        <w:tc>
          <w:tcPr>
            <w:tcW w:w="2268" w:type="dxa"/>
          </w:tcPr>
          <w:p w14:paraId="0AE3E6C2" w14:textId="0FA09C25" w:rsidR="00BF7C8F" w:rsidRPr="00EB338E" w:rsidRDefault="00BF7C8F" w:rsidP="00BF7C8F">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Alexandre Santos</w:t>
            </w:r>
          </w:p>
        </w:tc>
        <w:tc>
          <w:tcPr>
            <w:tcW w:w="1133" w:type="dxa"/>
          </w:tcPr>
          <w:p w14:paraId="64184591" w14:textId="05B20FFD" w:rsidR="00BF7C8F" w:rsidRPr="00EB338E" w:rsidRDefault="00BF7C8F" w:rsidP="00BF7C8F">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100%</w:t>
            </w:r>
          </w:p>
        </w:tc>
      </w:tr>
      <w:tr w:rsidR="00BF7C8F" w14:paraId="0F7E82B6"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173210DC" w14:textId="1D4907AD" w:rsidR="00BF7C8F" w:rsidRPr="00EB338E" w:rsidRDefault="00BF7C8F" w:rsidP="00BF7C8F">
            <w:pPr>
              <w:rPr>
                <w:rFonts w:ascii="Calibri" w:hAnsi="Calibri" w:cs="Calibri"/>
                <w:b w:val="0"/>
                <w:bCs w:val="0"/>
                <w:sz w:val="24"/>
                <w:szCs w:val="24"/>
              </w:rPr>
            </w:pPr>
            <w:r w:rsidRPr="00ED65D5">
              <w:rPr>
                <w:rFonts w:ascii="Calibri" w:hAnsi="Calibri" w:cs="Calibri"/>
                <w:b w:val="0"/>
                <w:bCs w:val="0"/>
                <w:sz w:val="24"/>
                <w:szCs w:val="24"/>
              </w:rPr>
              <w:t>US2</w:t>
            </w:r>
            <w:r>
              <w:rPr>
                <w:rFonts w:ascii="Calibri" w:hAnsi="Calibri" w:cs="Calibri"/>
                <w:b w:val="0"/>
                <w:bCs w:val="0"/>
                <w:sz w:val="24"/>
                <w:szCs w:val="24"/>
              </w:rPr>
              <w:t>19</w:t>
            </w:r>
          </w:p>
        </w:tc>
        <w:tc>
          <w:tcPr>
            <w:tcW w:w="2693" w:type="dxa"/>
          </w:tcPr>
          <w:p w14:paraId="76BD830A" w14:textId="08846136" w:rsidR="00BF7C8F" w:rsidRPr="00EB338E" w:rsidRDefault="00BF7C8F" w:rsidP="00BF7C8F">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D93E9B">
              <w:rPr>
                <w:rFonts w:ascii="Calibri" w:hAnsi="Calibri" w:cs="Calibri"/>
                <w:sz w:val="24"/>
                <w:szCs w:val="24"/>
              </w:rPr>
              <w:t>Report Users or Content</w:t>
            </w:r>
          </w:p>
        </w:tc>
        <w:tc>
          <w:tcPr>
            <w:tcW w:w="993" w:type="dxa"/>
          </w:tcPr>
          <w:p w14:paraId="5F58FC89" w14:textId="54B196D8" w:rsidR="00BF7C8F" w:rsidRPr="00EB338E" w:rsidRDefault="00BF7C8F" w:rsidP="00BF7C8F">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M02</w:t>
            </w:r>
          </w:p>
        </w:tc>
        <w:tc>
          <w:tcPr>
            <w:tcW w:w="1276" w:type="dxa"/>
          </w:tcPr>
          <w:p w14:paraId="73DCEECE" w14:textId="77594E74" w:rsidR="00BF7C8F" w:rsidRPr="00EB338E" w:rsidRDefault="00BF7C8F" w:rsidP="00BF7C8F">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Medium</w:t>
            </w:r>
          </w:p>
        </w:tc>
        <w:tc>
          <w:tcPr>
            <w:tcW w:w="2268" w:type="dxa"/>
          </w:tcPr>
          <w:p w14:paraId="7DC24945" w14:textId="5A875C7B" w:rsidR="00BF7C8F" w:rsidRPr="00EB338E" w:rsidRDefault="00BF7C8F" w:rsidP="00BF7C8F">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Alexandre Santos, Carlota Leite, João Couto</w:t>
            </w:r>
          </w:p>
        </w:tc>
        <w:tc>
          <w:tcPr>
            <w:tcW w:w="1133" w:type="dxa"/>
          </w:tcPr>
          <w:p w14:paraId="2181E6C3" w14:textId="0BC0F5E0" w:rsidR="00BF7C8F" w:rsidRPr="00EB338E" w:rsidRDefault="00BF7C8F" w:rsidP="00BF7C8F">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100%</w:t>
            </w:r>
          </w:p>
        </w:tc>
      </w:tr>
      <w:tr w:rsidR="00F104D5" w14:paraId="212418B3"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0369389E" w14:textId="42587F3B" w:rsidR="00F104D5" w:rsidRPr="00EB338E" w:rsidRDefault="00F104D5" w:rsidP="00F104D5">
            <w:pPr>
              <w:rPr>
                <w:rFonts w:ascii="Calibri" w:hAnsi="Calibri" w:cs="Calibri"/>
                <w:b w:val="0"/>
                <w:bCs w:val="0"/>
                <w:sz w:val="24"/>
                <w:szCs w:val="24"/>
              </w:rPr>
            </w:pPr>
            <w:r w:rsidRPr="00ED65D5">
              <w:rPr>
                <w:rFonts w:ascii="Calibri" w:hAnsi="Calibri" w:cs="Calibri"/>
                <w:b w:val="0"/>
                <w:bCs w:val="0"/>
                <w:sz w:val="24"/>
                <w:szCs w:val="24"/>
              </w:rPr>
              <w:t>US2</w:t>
            </w:r>
            <w:r>
              <w:rPr>
                <w:rFonts w:ascii="Calibri" w:hAnsi="Calibri" w:cs="Calibri"/>
                <w:b w:val="0"/>
                <w:bCs w:val="0"/>
                <w:sz w:val="24"/>
                <w:szCs w:val="24"/>
              </w:rPr>
              <w:t>1</w:t>
            </w:r>
            <w:r w:rsidR="00BF7C8F">
              <w:rPr>
                <w:rFonts w:ascii="Calibri" w:hAnsi="Calibri" w:cs="Calibri"/>
                <w:b w:val="0"/>
                <w:bCs w:val="0"/>
                <w:sz w:val="24"/>
                <w:szCs w:val="24"/>
              </w:rPr>
              <w:t>3</w:t>
            </w:r>
          </w:p>
        </w:tc>
        <w:tc>
          <w:tcPr>
            <w:tcW w:w="2693" w:type="dxa"/>
          </w:tcPr>
          <w:p w14:paraId="76ADB739" w14:textId="45420484" w:rsidR="00F104D5" w:rsidRPr="00EB338E" w:rsidRDefault="00BF7C8F"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F7C8F">
              <w:rPr>
                <w:rFonts w:ascii="Calibri" w:hAnsi="Calibri" w:cs="Calibri"/>
                <w:sz w:val="24"/>
                <w:szCs w:val="24"/>
              </w:rPr>
              <w:t>Follow Notification</w:t>
            </w:r>
          </w:p>
        </w:tc>
        <w:tc>
          <w:tcPr>
            <w:tcW w:w="993" w:type="dxa"/>
          </w:tcPr>
          <w:p w14:paraId="015AFDE5" w14:textId="7DEAB6C9"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w:t>
            </w:r>
            <w:r w:rsidR="00BF7C8F">
              <w:rPr>
                <w:rFonts w:ascii="Calibri" w:hAnsi="Calibri" w:cs="Calibri"/>
                <w:sz w:val="24"/>
                <w:szCs w:val="24"/>
              </w:rPr>
              <w:t>7</w:t>
            </w:r>
          </w:p>
        </w:tc>
        <w:tc>
          <w:tcPr>
            <w:tcW w:w="1276" w:type="dxa"/>
          </w:tcPr>
          <w:p w14:paraId="1ACAFB28" w14:textId="1423688A" w:rsidR="00F104D5" w:rsidRPr="00EB338E" w:rsidRDefault="00BF7C8F"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High</w:t>
            </w:r>
          </w:p>
        </w:tc>
        <w:tc>
          <w:tcPr>
            <w:tcW w:w="2268" w:type="dxa"/>
          </w:tcPr>
          <w:p w14:paraId="7811F383" w14:textId="3565B416" w:rsidR="00F104D5" w:rsidRPr="00EB338E" w:rsidRDefault="00BF7C8F"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Alexandre Santos, João Couto</w:t>
            </w:r>
          </w:p>
        </w:tc>
        <w:tc>
          <w:tcPr>
            <w:tcW w:w="1133" w:type="dxa"/>
          </w:tcPr>
          <w:p w14:paraId="63B7E6F4" w14:textId="78189CC8" w:rsidR="00F104D5" w:rsidRPr="00EB338E" w:rsidRDefault="00BF7C8F"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100%</w:t>
            </w:r>
          </w:p>
        </w:tc>
      </w:tr>
      <w:tr w:rsidR="00F104D5" w14:paraId="2C4E38A8"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00D460C0" w14:textId="3B4990BE" w:rsidR="00F104D5" w:rsidRPr="00EB338E" w:rsidRDefault="00F104D5" w:rsidP="00F104D5">
            <w:pPr>
              <w:rPr>
                <w:rFonts w:ascii="Calibri" w:hAnsi="Calibri" w:cs="Calibri"/>
                <w:b w:val="0"/>
                <w:bCs w:val="0"/>
                <w:sz w:val="24"/>
                <w:szCs w:val="24"/>
              </w:rPr>
            </w:pPr>
            <w:r w:rsidRPr="00ED65D5">
              <w:rPr>
                <w:rFonts w:ascii="Calibri" w:hAnsi="Calibri" w:cs="Calibri"/>
                <w:b w:val="0"/>
                <w:bCs w:val="0"/>
                <w:sz w:val="24"/>
                <w:szCs w:val="24"/>
              </w:rPr>
              <w:t>US</w:t>
            </w:r>
            <w:r w:rsidR="00BF7C8F">
              <w:rPr>
                <w:rFonts w:ascii="Calibri" w:hAnsi="Calibri" w:cs="Calibri"/>
                <w:b w:val="0"/>
                <w:bCs w:val="0"/>
                <w:sz w:val="24"/>
                <w:szCs w:val="24"/>
              </w:rPr>
              <w:t>303</w:t>
            </w:r>
          </w:p>
        </w:tc>
        <w:tc>
          <w:tcPr>
            <w:tcW w:w="2693" w:type="dxa"/>
          </w:tcPr>
          <w:p w14:paraId="6E90516E" w14:textId="1C2592F3" w:rsidR="00F104D5" w:rsidRPr="00EB338E" w:rsidRDefault="00BF7C8F"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F7C8F">
              <w:rPr>
                <w:rFonts w:ascii="Calibri" w:hAnsi="Calibri" w:cs="Calibri"/>
                <w:sz w:val="24"/>
                <w:szCs w:val="24"/>
              </w:rPr>
              <w:t>Vote Notification</w:t>
            </w:r>
          </w:p>
        </w:tc>
        <w:tc>
          <w:tcPr>
            <w:tcW w:w="993" w:type="dxa"/>
          </w:tcPr>
          <w:p w14:paraId="3190E532" w14:textId="15C79DAB"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w:t>
            </w:r>
            <w:r w:rsidR="00BF7C8F">
              <w:rPr>
                <w:rFonts w:ascii="Calibri" w:hAnsi="Calibri" w:cs="Calibri"/>
                <w:sz w:val="24"/>
                <w:szCs w:val="24"/>
              </w:rPr>
              <w:t>7</w:t>
            </w:r>
          </w:p>
        </w:tc>
        <w:tc>
          <w:tcPr>
            <w:tcW w:w="1276" w:type="dxa"/>
          </w:tcPr>
          <w:p w14:paraId="1EB57453" w14:textId="58DBFCB7" w:rsidR="00F104D5" w:rsidRPr="00EB338E" w:rsidRDefault="00BF7C8F"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High</w:t>
            </w:r>
          </w:p>
        </w:tc>
        <w:tc>
          <w:tcPr>
            <w:tcW w:w="2268" w:type="dxa"/>
          </w:tcPr>
          <w:p w14:paraId="323C60BB" w14:textId="4A9203BA" w:rsidR="00F104D5" w:rsidRPr="00EB338E" w:rsidRDefault="00BF7C8F"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Alexandre Santos, João Couto</w:t>
            </w:r>
          </w:p>
        </w:tc>
        <w:tc>
          <w:tcPr>
            <w:tcW w:w="1133" w:type="dxa"/>
          </w:tcPr>
          <w:p w14:paraId="5157B1D6" w14:textId="712CE157" w:rsidR="00F104D5" w:rsidRPr="00EB338E" w:rsidRDefault="00BF7C8F"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100%</w:t>
            </w:r>
          </w:p>
        </w:tc>
      </w:tr>
      <w:tr w:rsidR="00F104D5" w14:paraId="03F333A6"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4FE05DAC" w14:textId="40CE6BB9" w:rsidR="00F104D5" w:rsidRPr="00EB338E" w:rsidRDefault="00F104D5" w:rsidP="00F104D5">
            <w:pPr>
              <w:rPr>
                <w:rFonts w:ascii="Calibri" w:hAnsi="Calibri" w:cs="Calibri"/>
                <w:b w:val="0"/>
                <w:bCs w:val="0"/>
                <w:sz w:val="24"/>
                <w:szCs w:val="24"/>
              </w:rPr>
            </w:pPr>
            <w:r w:rsidRPr="00ED65D5">
              <w:rPr>
                <w:rFonts w:ascii="Calibri" w:hAnsi="Calibri" w:cs="Calibri"/>
                <w:b w:val="0"/>
                <w:bCs w:val="0"/>
                <w:sz w:val="24"/>
                <w:szCs w:val="24"/>
              </w:rPr>
              <w:t>US</w:t>
            </w:r>
            <w:r w:rsidR="00297064">
              <w:rPr>
                <w:rFonts w:ascii="Calibri" w:hAnsi="Calibri" w:cs="Calibri"/>
                <w:b w:val="0"/>
                <w:bCs w:val="0"/>
                <w:sz w:val="24"/>
                <w:szCs w:val="24"/>
              </w:rPr>
              <w:t>304</w:t>
            </w:r>
          </w:p>
        </w:tc>
        <w:tc>
          <w:tcPr>
            <w:tcW w:w="2693" w:type="dxa"/>
          </w:tcPr>
          <w:p w14:paraId="6D7664C0" w14:textId="079FE100" w:rsidR="00F104D5" w:rsidRPr="00EB338E" w:rsidRDefault="00297064"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297064">
              <w:rPr>
                <w:rFonts w:ascii="Calibri" w:hAnsi="Calibri" w:cs="Calibri"/>
                <w:sz w:val="24"/>
                <w:szCs w:val="24"/>
              </w:rPr>
              <w:t>Comment Notification</w:t>
            </w:r>
          </w:p>
        </w:tc>
        <w:tc>
          <w:tcPr>
            <w:tcW w:w="993" w:type="dxa"/>
          </w:tcPr>
          <w:p w14:paraId="72040EB6" w14:textId="51CF06FF"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w:t>
            </w:r>
            <w:r w:rsidR="00297064">
              <w:rPr>
                <w:rFonts w:ascii="Calibri" w:hAnsi="Calibri" w:cs="Calibri"/>
                <w:sz w:val="24"/>
                <w:szCs w:val="24"/>
              </w:rPr>
              <w:t>7</w:t>
            </w:r>
          </w:p>
        </w:tc>
        <w:tc>
          <w:tcPr>
            <w:tcW w:w="1276" w:type="dxa"/>
          </w:tcPr>
          <w:p w14:paraId="20B54ACA" w14:textId="3CF39864" w:rsidR="00F104D5" w:rsidRPr="00EB338E" w:rsidRDefault="00297064"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High</w:t>
            </w:r>
          </w:p>
        </w:tc>
        <w:tc>
          <w:tcPr>
            <w:tcW w:w="2268" w:type="dxa"/>
          </w:tcPr>
          <w:p w14:paraId="6602E5CC" w14:textId="3A3AF059" w:rsidR="00F104D5" w:rsidRPr="00EB338E" w:rsidRDefault="00297064"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Alexandre Santos, João Couto</w:t>
            </w:r>
          </w:p>
        </w:tc>
        <w:tc>
          <w:tcPr>
            <w:tcW w:w="1133" w:type="dxa"/>
          </w:tcPr>
          <w:p w14:paraId="1836A8B7" w14:textId="7980EE04" w:rsidR="00F104D5" w:rsidRPr="00EB338E" w:rsidRDefault="00297064"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w:t>
            </w:r>
            <w:r w:rsidR="00F104D5">
              <w:rPr>
                <w:rFonts w:ascii="Calibri" w:hAnsi="Calibri" w:cs="Calibri"/>
                <w:sz w:val="24"/>
                <w:szCs w:val="24"/>
              </w:rPr>
              <w:t>0%</w:t>
            </w:r>
          </w:p>
        </w:tc>
      </w:tr>
      <w:tr w:rsidR="00F104D5" w14:paraId="2B446F82"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24111F81" w14:textId="754B7047" w:rsidR="00F104D5" w:rsidRPr="00EB338E" w:rsidRDefault="00F104D5" w:rsidP="00F104D5">
            <w:pPr>
              <w:rPr>
                <w:rFonts w:ascii="Calibri" w:hAnsi="Calibri" w:cs="Calibri"/>
                <w:b w:val="0"/>
                <w:bCs w:val="0"/>
                <w:sz w:val="24"/>
                <w:szCs w:val="24"/>
              </w:rPr>
            </w:pPr>
            <w:r w:rsidRPr="00ED65D5">
              <w:rPr>
                <w:rFonts w:ascii="Calibri" w:hAnsi="Calibri" w:cs="Calibri"/>
                <w:b w:val="0"/>
                <w:bCs w:val="0"/>
                <w:sz w:val="24"/>
                <w:szCs w:val="24"/>
              </w:rPr>
              <w:t>US</w:t>
            </w:r>
            <w:r w:rsidR="000C76EF">
              <w:rPr>
                <w:rFonts w:ascii="Calibri" w:hAnsi="Calibri" w:cs="Calibri"/>
                <w:b w:val="0"/>
                <w:bCs w:val="0"/>
                <w:sz w:val="24"/>
                <w:szCs w:val="24"/>
              </w:rPr>
              <w:t>403</w:t>
            </w:r>
          </w:p>
        </w:tc>
        <w:tc>
          <w:tcPr>
            <w:tcW w:w="2693" w:type="dxa"/>
          </w:tcPr>
          <w:p w14:paraId="3FF2542E" w14:textId="3D9BF298" w:rsidR="00F104D5" w:rsidRPr="00EB338E" w:rsidRDefault="000C76EF"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C76EF">
              <w:rPr>
                <w:rFonts w:ascii="Calibri" w:hAnsi="Calibri" w:cs="Calibri"/>
                <w:sz w:val="24"/>
                <w:szCs w:val="24"/>
              </w:rPr>
              <w:t>Vote Notification</w:t>
            </w:r>
          </w:p>
        </w:tc>
        <w:tc>
          <w:tcPr>
            <w:tcW w:w="993" w:type="dxa"/>
          </w:tcPr>
          <w:p w14:paraId="4E944B04" w14:textId="584A99E2"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w:t>
            </w:r>
            <w:r w:rsidR="000C76EF">
              <w:rPr>
                <w:rFonts w:ascii="Calibri" w:hAnsi="Calibri" w:cs="Calibri"/>
                <w:sz w:val="24"/>
                <w:szCs w:val="24"/>
              </w:rPr>
              <w:t>7</w:t>
            </w:r>
          </w:p>
        </w:tc>
        <w:tc>
          <w:tcPr>
            <w:tcW w:w="1276" w:type="dxa"/>
          </w:tcPr>
          <w:p w14:paraId="2A0EBE48" w14:textId="1FEA6D37" w:rsidR="00F104D5" w:rsidRPr="00EB338E" w:rsidRDefault="000C76EF"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High</w:t>
            </w:r>
          </w:p>
        </w:tc>
        <w:tc>
          <w:tcPr>
            <w:tcW w:w="2268" w:type="dxa"/>
          </w:tcPr>
          <w:p w14:paraId="12A6A43B" w14:textId="5514BB16" w:rsidR="00F104D5" w:rsidRPr="00EB338E" w:rsidRDefault="000C76EF"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Alexandre Santos, João Couto</w:t>
            </w:r>
          </w:p>
        </w:tc>
        <w:tc>
          <w:tcPr>
            <w:tcW w:w="1133" w:type="dxa"/>
          </w:tcPr>
          <w:p w14:paraId="1DF71745" w14:textId="16D58151" w:rsidR="00F104D5" w:rsidRPr="00EB338E" w:rsidRDefault="000C76EF"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w:t>
            </w:r>
            <w:r w:rsidR="00F104D5">
              <w:rPr>
                <w:rFonts w:ascii="Calibri" w:hAnsi="Calibri" w:cs="Calibri"/>
                <w:sz w:val="24"/>
                <w:szCs w:val="24"/>
              </w:rPr>
              <w:t>0%</w:t>
            </w:r>
          </w:p>
        </w:tc>
      </w:tr>
      <w:tr w:rsidR="00487FA4" w14:paraId="16C8EC52"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7B76A5F7" w14:textId="6632C6E0" w:rsidR="00487FA4" w:rsidRPr="00EB338E" w:rsidRDefault="00487FA4" w:rsidP="00487FA4">
            <w:pPr>
              <w:rPr>
                <w:rFonts w:ascii="Calibri" w:hAnsi="Calibri" w:cs="Calibri"/>
                <w:b w:val="0"/>
                <w:bCs w:val="0"/>
                <w:sz w:val="24"/>
                <w:szCs w:val="24"/>
              </w:rPr>
            </w:pPr>
            <w:r w:rsidRPr="00ED65D5">
              <w:rPr>
                <w:rFonts w:ascii="Calibri" w:hAnsi="Calibri" w:cs="Calibri"/>
                <w:b w:val="0"/>
                <w:bCs w:val="0"/>
                <w:sz w:val="24"/>
                <w:szCs w:val="24"/>
              </w:rPr>
              <w:t>US</w:t>
            </w:r>
            <w:r>
              <w:rPr>
                <w:rFonts w:ascii="Calibri" w:hAnsi="Calibri" w:cs="Calibri"/>
                <w:b w:val="0"/>
                <w:bCs w:val="0"/>
                <w:sz w:val="24"/>
                <w:szCs w:val="24"/>
              </w:rPr>
              <w:t>404</w:t>
            </w:r>
          </w:p>
        </w:tc>
        <w:tc>
          <w:tcPr>
            <w:tcW w:w="2693" w:type="dxa"/>
          </w:tcPr>
          <w:p w14:paraId="11C9E979" w14:textId="48A7208F" w:rsidR="00487FA4" w:rsidRPr="00EB338E" w:rsidRDefault="00487FA4" w:rsidP="00487FA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D93E9B">
              <w:rPr>
                <w:rFonts w:ascii="Calibri" w:hAnsi="Calibri" w:cs="Calibri"/>
                <w:sz w:val="24"/>
                <w:szCs w:val="24"/>
              </w:rPr>
              <w:t>Comment Notification</w:t>
            </w:r>
          </w:p>
        </w:tc>
        <w:tc>
          <w:tcPr>
            <w:tcW w:w="993" w:type="dxa"/>
          </w:tcPr>
          <w:p w14:paraId="0A0E7A70" w14:textId="5AF86271" w:rsidR="00487FA4" w:rsidRPr="00EB338E" w:rsidRDefault="00487FA4" w:rsidP="00487FA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M07</w:t>
            </w:r>
          </w:p>
        </w:tc>
        <w:tc>
          <w:tcPr>
            <w:tcW w:w="1276" w:type="dxa"/>
          </w:tcPr>
          <w:p w14:paraId="687BC5FE" w14:textId="0B98CC49" w:rsidR="00487FA4" w:rsidRPr="00EB338E" w:rsidRDefault="00487FA4" w:rsidP="00487FA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High</w:t>
            </w:r>
          </w:p>
        </w:tc>
        <w:tc>
          <w:tcPr>
            <w:tcW w:w="2268" w:type="dxa"/>
          </w:tcPr>
          <w:p w14:paraId="6F67A106" w14:textId="51F00BC0" w:rsidR="00487FA4" w:rsidRPr="00EB338E" w:rsidRDefault="00487FA4" w:rsidP="00487FA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Alexandre Santos, João Couto</w:t>
            </w:r>
          </w:p>
        </w:tc>
        <w:tc>
          <w:tcPr>
            <w:tcW w:w="1133" w:type="dxa"/>
          </w:tcPr>
          <w:p w14:paraId="759957C4" w14:textId="4C89B301" w:rsidR="00487FA4" w:rsidRPr="00EB338E" w:rsidRDefault="00487FA4" w:rsidP="00487FA4">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100%</w:t>
            </w:r>
          </w:p>
        </w:tc>
      </w:tr>
      <w:tr w:rsidR="00F104D5" w14:paraId="7890E2BF"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351ED1D8" w14:textId="3D37B4DA" w:rsidR="00F104D5" w:rsidRPr="00EB338E" w:rsidRDefault="00F104D5" w:rsidP="00F104D5">
            <w:pPr>
              <w:rPr>
                <w:rFonts w:ascii="Calibri" w:hAnsi="Calibri" w:cs="Calibri"/>
                <w:b w:val="0"/>
                <w:bCs w:val="0"/>
                <w:sz w:val="24"/>
                <w:szCs w:val="24"/>
              </w:rPr>
            </w:pPr>
            <w:r w:rsidRPr="00ED65D5">
              <w:rPr>
                <w:rFonts w:ascii="Calibri" w:hAnsi="Calibri" w:cs="Calibri"/>
                <w:b w:val="0"/>
                <w:bCs w:val="0"/>
                <w:sz w:val="24"/>
                <w:szCs w:val="24"/>
              </w:rPr>
              <w:t>US</w:t>
            </w:r>
            <w:r w:rsidR="006374FA">
              <w:rPr>
                <w:rFonts w:ascii="Calibri" w:hAnsi="Calibri" w:cs="Calibri"/>
                <w:b w:val="0"/>
                <w:bCs w:val="0"/>
                <w:sz w:val="24"/>
                <w:szCs w:val="24"/>
              </w:rPr>
              <w:t>211</w:t>
            </w:r>
          </w:p>
        </w:tc>
        <w:tc>
          <w:tcPr>
            <w:tcW w:w="2693" w:type="dxa"/>
          </w:tcPr>
          <w:p w14:paraId="7A650CF4" w14:textId="58C6DF93" w:rsidR="00F104D5" w:rsidRPr="00EB338E" w:rsidRDefault="006374FA"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374FA">
              <w:rPr>
                <w:rFonts w:ascii="Calibri" w:hAnsi="Calibri" w:cs="Calibri"/>
                <w:sz w:val="24"/>
                <w:szCs w:val="24"/>
              </w:rPr>
              <w:t>Follow/Unfollow Users</w:t>
            </w:r>
          </w:p>
        </w:tc>
        <w:tc>
          <w:tcPr>
            <w:tcW w:w="993" w:type="dxa"/>
          </w:tcPr>
          <w:p w14:paraId="11AEE368" w14:textId="5BC39354"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w:t>
            </w:r>
            <w:r w:rsidR="006374FA">
              <w:rPr>
                <w:rFonts w:ascii="Calibri" w:hAnsi="Calibri" w:cs="Calibri"/>
                <w:sz w:val="24"/>
                <w:szCs w:val="24"/>
              </w:rPr>
              <w:t>2</w:t>
            </w:r>
          </w:p>
        </w:tc>
        <w:tc>
          <w:tcPr>
            <w:tcW w:w="1276" w:type="dxa"/>
          </w:tcPr>
          <w:p w14:paraId="7D56BC82" w14:textId="3B94BA62"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High</w:t>
            </w:r>
          </w:p>
        </w:tc>
        <w:tc>
          <w:tcPr>
            <w:tcW w:w="2268" w:type="dxa"/>
          </w:tcPr>
          <w:p w14:paraId="038ABC1E" w14:textId="786A1627" w:rsidR="00F104D5" w:rsidRPr="00EB338E" w:rsidRDefault="006374FA"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Alexandre Santos</w:t>
            </w:r>
          </w:p>
        </w:tc>
        <w:tc>
          <w:tcPr>
            <w:tcW w:w="1133" w:type="dxa"/>
          </w:tcPr>
          <w:p w14:paraId="7C5F8C28" w14:textId="0C738C3E" w:rsidR="00F104D5" w:rsidRPr="00EB338E" w:rsidRDefault="006374FA"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100%</w:t>
            </w:r>
          </w:p>
        </w:tc>
      </w:tr>
      <w:tr w:rsidR="00F104D5" w14:paraId="096F2CD2"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6957C247" w14:textId="1B1ABCD0" w:rsidR="00F104D5" w:rsidRPr="00EB338E" w:rsidRDefault="00F104D5" w:rsidP="00F104D5">
            <w:pPr>
              <w:rPr>
                <w:rFonts w:ascii="Calibri" w:hAnsi="Calibri" w:cs="Calibri"/>
                <w:b w:val="0"/>
                <w:bCs w:val="0"/>
                <w:sz w:val="24"/>
                <w:szCs w:val="24"/>
              </w:rPr>
            </w:pPr>
            <w:r w:rsidRPr="00ED65D5">
              <w:rPr>
                <w:rFonts w:ascii="Calibri" w:hAnsi="Calibri" w:cs="Calibri"/>
                <w:b w:val="0"/>
                <w:bCs w:val="0"/>
                <w:sz w:val="24"/>
                <w:szCs w:val="24"/>
              </w:rPr>
              <w:t>US</w:t>
            </w:r>
            <w:r w:rsidR="006374FA">
              <w:rPr>
                <w:rFonts w:ascii="Calibri" w:hAnsi="Calibri" w:cs="Calibri"/>
                <w:b w:val="0"/>
                <w:bCs w:val="0"/>
                <w:sz w:val="24"/>
                <w:szCs w:val="24"/>
              </w:rPr>
              <w:t>212</w:t>
            </w:r>
          </w:p>
        </w:tc>
        <w:tc>
          <w:tcPr>
            <w:tcW w:w="2693" w:type="dxa"/>
          </w:tcPr>
          <w:p w14:paraId="66C51899" w14:textId="1B257F72" w:rsidR="00F104D5" w:rsidRPr="00EB338E" w:rsidRDefault="006374FA"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374FA">
              <w:rPr>
                <w:rFonts w:ascii="Calibri" w:hAnsi="Calibri" w:cs="Calibri"/>
                <w:sz w:val="24"/>
                <w:szCs w:val="24"/>
              </w:rPr>
              <w:t>Follow/Unfollow Tags</w:t>
            </w:r>
          </w:p>
        </w:tc>
        <w:tc>
          <w:tcPr>
            <w:tcW w:w="993" w:type="dxa"/>
          </w:tcPr>
          <w:p w14:paraId="324D9A9F" w14:textId="7F22590F"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w:t>
            </w:r>
            <w:r w:rsidR="006374FA">
              <w:rPr>
                <w:rFonts w:ascii="Calibri" w:hAnsi="Calibri" w:cs="Calibri"/>
                <w:sz w:val="24"/>
                <w:szCs w:val="24"/>
              </w:rPr>
              <w:t>2</w:t>
            </w:r>
          </w:p>
        </w:tc>
        <w:tc>
          <w:tcPr>
            <w:tcW w:w="1276" w:type="dxa"/>
          </w:tcPr>
          <w:p w14:paraId="663194F5" w14:textId="78B2CF62"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B5F0F">
              <w:rPr>
                <w:rFonts w:ascii="Calibri" w:hAnsi="Calibri" w:cs="Calibri"/>
                <w:sz w:val="24"/>
                <w:szCs w:val="24"/>
              </w:rPr>
              <w:t>High</w:t>
            </w:r>
          </w:p>
        </w:tc>
        <w:tc>
          <w:tcPr>
            <w:tcW w:w="2268" w:type="dxa"/>
          </w:tcPr>
          <w:p w14:paraId="172C7AFC" w14:textId="1071D727" w:rsidR="00F104D5" w:rsidRPr="00EB338E" w:rsidRDefault="006374FA"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Alexandre Santos</w:t>
            </w:r>
          </w:p>
        </w:tc>
        <w:tc>
          <w:tcPr>
            <w:tcW w:w="1133" w:type="dxa"/>
          </w:tcPr>
          <w:p w14:paraId="2076D251" w14:textId="462D6591" w:rsidR="00F104D5" w:rsidRPr="00EB338E" w:rsidRDefault="006374FA"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100%</w:t>
            </w:r>
          </w:p>
        </w:tc>
      </w:tr>
      <w:tr w:rsidR="00F104D5" w14:paraId="7C719020"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09171B08" w14:textId="6C582E35" w:rsidR="00F104D5" w:rsidRPr="00EB338E" w:rsidRDefault="00F104D5" w:rsidP="00F104D5">
            <w:pPr>
              <w:rPr>
                <w:rFonts w:ascii="Calibri" w:hAnsi="Calibri" w:cs="Calibri"/>
                <w:b w:val="0"/>
                <w:bCs w:val="0"/>
                <w:sz w:val="24"/>
                <w:szCs w:val="24"/>
              </w:rPr>
            </w:pPr>
            <w:r w:rsidRPr="00ED65D5">
              <w:rPr>
                <w:rFonts w:ascii="Calibri" w:hAnsi="Calibri" w:cs="Calibri"/>
                <w:b w:val="0"/>
                <w:bCs w:val="0"/>
                <w:sz w:val="24"/>
                <w:szCs w:val="24"/>
              </w:rPr>
              <w:t>US</w:t>
            </w:r>
            <w:r w:rsidR="00F21828">
              <w:rPr>
                <w:rFonts w:ascii="Calibri" w:hAnsi="Calibri" w:cs="Calibri"/>
                <w:b w:val="0"/>
                <w:bCs w:val="0"/>
                <w:sz w:val="24"/>
                <w:szCs w:val="24"/>
              </w:rPr>
              <w:t>603</w:t>
            </w:r>
          </w:p>
        </w:tc>
        <w:tc>
          <w:tcPr>
            <w:tcW w:w="2693" w:type="dxa"/>
          </w:tcPr>
          <w:p w14:paraId="5674B1DC" w14:textId="15C048A3" w:rsidR="00F104D5" w:rsidRPr="00EB338E" w:rsidRDefault="00F21828"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21828">
              <w:rPr>
                <w:rFonts w:ascii="Calibri" w:hAnsi="Calibri" w:cs="Calibri"/>
                <w:sz w:val="24"/>
                <w:szCs w:val="24"/>
              </w:rPr>
              <w:t>Block and Unblock User Accounts</w:t>
            </w:r>
          </w:p>
        </w:tc>
        <w:tc>
          <w:tcPr>
            <w:tcW w:w="993" w:type="dxa"/>
          </w:tcPr>
          <w:p w14:paraId="55D8285A" w14:textId="3B2312D9"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w:t>
            </w:r>
            <w:r w:rsidR="00F21828">
              <w:rPr>
                <w:rFonts w:ascii="Calibri" w:hAnsi="Calibri" w:cs="Calibri"/>
                <w:sz w:val="24"/>
                <w:szCs w:val="24"/>
              </w:rPr>
              <w:t>6</w:t>
            </w:r>
          </w:p>
        </w:tc>
        <w:tc>
          <w:tcPr>
            <w:tcW w:w="1276" w:type="dxa"/>
          </w:tcPr>
          <w:p w14:paraId="6090DFF5" w14:textId="7ECADE74"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B5F0F">
              <w:rPr>
                <w:rFonts w:ascii="Calibri" w:hAnsi="Calibri" w:cs="Calibri"/>
                <w:sz w:val="24"/>
                <w:szCs w:val="24"/>
              </w:rPr>
              <w:t>High</w:t>
            </w:r>
          </w:p>
        </w:tc>
        <w:tc>
          <w:tcPr>
            <w:tcW w:w="2268" w:type="dxa"/>
          </w:tcPr>
          <w:p w14:paraId="30EC9CFC" w14:textId="7BA54D09" w:rsidR="00F104D5" w:rsidRPr="00EB338E" w:rsidRDefault="00F21828"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Carlota Leite, Alexandre Santos</w:t>
            </w:r>
          </w:p>
        </w:tc>
        <w:tc>
          <w:tcPr>
            <w:tcW w:w="1133" w:type="dxa"/>
          </w:tcPr>
          <w:p w14:paraId="004F475E" w14:textId="0E128F3D" w:rsidR="00F104D5" w:rsidRPr="00EB338E" w:rsidRDefault="00E77A19"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100%</w:t>
            </w:r>
          </w:p>
        </w:tc>
      </w:tr>
      <w:tr w:rsidR="00F104D5" w14:paraId="412A24EC"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2BB3178F" w14:textId="124649B4" w:rsidR="00F104D5" w:rsidRPr="00EB338E" w:rsidRDefault="00F104D5" w:rsidP="00F104D5">
            <w:pPr>
              <w:rPr>
                <w:rFonts w:ascii="Calibri" w:hAnsi="Calibri" w:cs="Calibri"/>
                <w:b w:val="0"/>
                <w:bCs w:val="0"/>
                <w:sz w:val="24"/>
                <w:szCs w:val="24"/>
              </w:rPr>
            </w:pPr>
            <w:r w:rsidRPr="00ED65D5">
              <w:rPr>
                <w:rFonts w:ascii="Calibri" w:hAnsi="Calibri" w:cs="Calibri"/>
                <w:b w:val="0"/>
                <w:bCs w:val="0"/>
                <w:sz w:val="24"/>
                <w:szCs w:val="24"/>
              </w:rPr>
              <w:t>US</w:t>
            </w:r>
            <w:r w:rsidR="00001F81">
              <w:rPr>
                <w:rFonts w:ascii="Calibri" w:hAnsi="Calibri" w:cs="Calibri"/>
                <w:b w:val="0"/>
                <w:bCs w:val="0"/>
                <w:sz w:val="24"/>
                <w:szCs w:val="24"/>
              </w:rPr>
              <w:t>608</w:t>
            </w:r>
          </w:p>
        </w:tc>
        <w:tc>
          <w:tcPr>
            <w:tcW w:w="2693" w:type="dxa"/>
          </w:tcPr>
          <w:p w14:paraId="109B9B73" w14:textId="71596128" w:rsidR="00F104D5" w:rsidRPr="00EB338E" w:rsidRDefault="00001F81"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01F81">
              <w:rPr>
                <w:rFonts w:ascii="Calibri" w:hAnsi="Calibri" w:cs="Calibri"/>
                <w:sz w:val="24"/>
                <w:szCs w:val="24"/>
              </w:rPr>
              <w:t>Manage Users or Content Reports</w:t>
            </w:r>
          </w:p>
        </w:tc>
        <w:tc>
          <w:tcPr>
            <w:tcW w:w="993" w:type="dxa"/>
          </w:tcPr>
          <w:p w14:paraId="3CA73DBB" w14:textId="6441A4ED"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w:t>
            </w:r>
            <w:r w:rsidR="00001F81">
              <w:rPr>
                <w:rFonts w:ascii="Calibri" w:hAnsi="Calibri" w:cs="Calibri"/>
                <w:sz w:val="24"/>
                <w:szCs w:val="24"/>
              </w:rPr>
              <w:t>6</w:t>
            </w:r>
          </w:p>
        </w:tc>
        <w:tc>
          <w:tcPr>
            <w:tcW w:w="1276" w:type="dxa"/>
          </w:tcPr>
          <w:p w14:paraId="76F7F630" w14:textId="2DFBA6B5" w:rsidR="00F104D5" w:rsidRPr="00EB338E" w:rsidRDefault="00001F81"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Low</w:t>
            </w:r>
          </w:p>
        </w:tc>
        <w:tc>
          <w:tcPr>
            <w:tcW w:w="2268" w:type="dxa"/>
          </w:tcPr>
          <w:p w14:paraId="21AC85AD" w14:textId="0C81F4B4"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Alexandre Santos</w:t>
            </w:r>
            <w:r w:rsidR="00001F81">
              <w:rPr>
                <w:rFonts w:ascii="Calibri" w:hAnsi="Calibri" w:cs="Calibri"/>
                <w:sz w:val="24"/>
                <w:szCs w:val="24"/>
              </w:rPr>
              <w:t>, Carlota Leite</w:t>
            </w:r>
          </w:p>
        </w:tc>
        <w:tc>
          <w:tcPr>
            <w:tcW w:w="1133" w:type="dxa"/>
          </w:tcPr>
          <w:p w14:paraId="72910999" w14:textId="2D733CCD"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100%</w:t>
            </w:r>
          </w:p>
        </w:tc>
      </w:tr>
      <w:tr w:rsidR="00F104D5" w14:paraId="0567E895"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08D752C5" w14:textId="6F75B2EC" w:rsidR="00F104D5" w:rsidRPr="00EB338E" w:rsidRDefault="00F104D5" w:rsidP="00F104D5">
            <w:pPr>
              <w:rPr>
                <w:rFonts w:ascii="Calibri" w:hAnsi="Calibri" w:cs="Calibri"/>
                <w:b w:val="0"/>
                <w:bCs w:val="0"/>
                <w:sz w:val="24"/>
                <w:szCs w:val="24"/>
              </w:rPr>
            </w:pPr>
            <w:r w:rsidRPr="00ED65D5">
              <w:rPr>
                <w:rFonts w:ascii="Calibri" w:hAnsi="Calibri" w:cs="Calibri"/>
                <w:b w:val="0"/>
                <w:bCs w:val="0"/>
                <w:sz w:val="24"/>
                <w:szCs w:val="24"/>
              </w:rPr>
              <w:t>US</w:t>
            </w:r>
            <w:r w:rsidR="00001F81">
              <w:rPr>
                <w:rFonts w:ascii="Calibri" w:hAnsi="Calibri" w:cs="Calibri"/>
                <w:b w:val="0"/>
                <w:bCs w:val="0"/>
                <w:sz w:val="24"/>
                <w:szCs w:val="24"/>
              </w:rPr>
              <w:t>201</w:t>
            </w:r>
          </w:p>
        </w:tc>
        <w:tc>
          <w:tcPr>
            <w:tcW w:w="2693" w:type="dxa"/>
          </w:tcPr>
          <w:p w14:paraId="478F0BA9" w14:textId="596862C8" w:rsidR="00F104D5" w:rsidRPr="00EB338E" w:rsidRDefault="00001F81"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01F81">
              <w:rPr>
                <w:rFonts w:ascii="Calibri" w:hAnsi="Calibri" w:cs="Calibri"/>
                <w:sz w:val="24"/>
                <w:szCs w:val="24"/>
              </w:rPr>
              <w:t>View User News Feed</w:t>
            </w:r>
          </w:p>
        </w:tc>
        <w:tc>
          <w:tcPr>
            <w:tcW w:w="993" w:type="dxa"/>
          </w:tcPr>
          <w:p w14:paraId="55BF1FCB" w14:textId="07653037"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w:t>
            </w:r>
            <w:r w:rsidR="00001F81">
              <w:rPr>
                <w:rFonts w:ascii="Calibri" w:hAnsi="Calibri" w:cs="Calibri"/>
                <w:sz w:val="24"/>
                <w:szCs w:val="24"/>
              </w:rPr>
              <w:t>3</w:t>
            </w:r>
          </w:p>
        </w:tc>
        <w:tc>
          <w:tcPr>
            <w:tcW w:w="1276" w:type="dxa"/>
          </w:tcPr>
          <w:p w14:paraId="2033A0F0" w14:textId="6E5398E7"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B5F0F">
              <w:rPr>
                <w:rFonts w:ascii="Calibri" w:hAnsi="Calibri" w:cs="Calibri"/>
                <w:sz w:val="24"/>
                <w:szCs w:val="24"/>
              </w:rPr>
              <w:t>High</w:t>
            </w:r>
          </w:p>
        </w:tc>
        <w:tc>
          <w:tcPr>
            <w:tcW w:w="2268" w:type="dxa"/>
          </w:tcPr>
          <w:p w14:paraId="77B1EA21" w14:textId="42731093" w:rsidR="00F104D5" w:rsidRPr="00EB338E" w:rsidRDefault="00001F81"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Alexandre Santos</w:t>
            </w:r>
          </w:p>
        </w:tc>
        <w:tc>
          <w:tcPr>
            <w:tcW w:w="1133" w:type="dxa"/>
          </w:tcPr>
          <w:p w14:paraId="7F6FF71C" w14:textId="510D02E6" w:rsidR="00F104D5" w:rsidRPr="00EB338E" w:rsidRDefault="00001F81"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100%</w:t>
            </w:r>
          </w:p>
        </w:tc>
      </w:tr>
      <w:tr w:rsidR="00F104D5" w14:paraId="32227A19"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7E5255E5" w14:textId="74609FF0" w:rsidR="00F104D5" w:rsidRPr="00EB338E" w:rsidRDefault="00F104D5" w:rsidP="00F104D5">
            <w:pPr>
              <w:rPr>
                <w:rFonts w:ascii="Calibri" w:hAnsi="Calibri" w:cs="Calibri"/>
                <w:b w:val="0"/>
                <w:bCs w:val="0"/>
                <w:sz w:val="24"/>
                <w:szCs w:val="24"/>
              </w:rPr>
            </w:pPr>
            <w:r w:rsidRPr="00ED65D5">
              <w:rPr>
                <w:rFonts w:ascii="Calibri" w:hAnsi="Calibri" w:cs="Calibri"/>
                <w:b w:val="0"/>
                <w:bCs w:val="0"/>
                <w:sz w:val="24"/>
                <w:szCs w:val="24"/>
              </w:rPr>
              <w:t>US</w:t>
            </w:r>
            <w:r w:rsidR="003A2D0F">
              <w:rPr>
                <w:rFonts w:ascii="Calibri" w:hAnsi="Calibri" w:cs="Calibri"/>
                <w:b w:val="0"/>
                <w:bCs w:val="0"/>
                <w:sz w:val="24"/>
                <w:szCs w:val="24"/>
              </w:rPr>
              <w:t>602</w:t>
            </w:r>
          </w:p>
        </w:tc>
        <w:tc>
          <w:tcPr>
            <w:tcW w:w="2693" w:type="dxa"/>
          </w:tcPr>
          <w:p w14:paraId="37B6341E" w14:textId="0CFD57F0" w:rsidR="00F104D5" w:rsidRPr="00EB338E" w:rsidRDefault="00972929"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72929">
              <w:rPr>
                <w:rFonts w:ascii="Calibri" w:hAnsi="Calibri" w:cs="Calibri"/>
                <w:sz w:val="24"/>
                <w:szCs w:val="24"/>
              </w:rPr>
              <w:t>Administer User Accounts</w:t>
            </w:r>
          </w:p>
        </w:tc>
        <w:tc>
          <w:tcPr>
            <w:tcW w:w="993" w:type="dxa"/>
          </w:tcPr>
          <w:p w14:paraId="63FA3B89" w14:textId="2980C2DB"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w:t>
            </w:r>
            <w:r w:rsidR="00972929">
              <w:rPr>
                <w:rFonts w:ascii="Calibri" w:hAnsi="Calibri" w:cs="Calibri"/>
                <w:sz w:val="24"/>
                <w:szCs w:val="24"/>
              </w:rPr>
              <w:t>6</w:t>
            </w:r>
          </w:p>
        </w:tc>
        <w:tc>
          <w:tcPr>
            <w:tcW w:w="1276" w:type="dxa"/>
          </w:tcPr>
          <w:p w14:paraId="11CAF268" w14:textId="181DB7A1"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B5F0F">
              <w:rPr>
                <w:rFonts w:ascii="Calibri" w:hAnsi="Calibri" w:cs="Calibri"/>
                <w:sz w:val="24"/>
                <w:szCs w:val="24"/>
              </w:rPr>
              <w:t>High</w:t>
            </w:r>
          </w:p>
        </w:tc>
        <w:tc>
          <w:tcPr>
            <w:tcW w:w="2268" w:type="dxa"/>
          </w:tcPr>
          <w:p w14:paraId="31C22805" w14:textId="7BC29F1A" w:rsidR="00F104D5" w:rsidRPr="00EB338E" w:rsidRDefault="00972929"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Alexandre Santos</w:t>
            </w:r>
          </w:p>
        </w:tc>
        <w:tc>
          <w:tcPr>
            <w:tcW w:w="1133" w:type="dxa"/>
          </w:tcPr>
          <w:p w14:paraId="0086100D" w14:textId="2F607334" w:rsidR="00F104D5" w:rsidRPr="00EB338E" w:rsidRDefault="00972929"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100%</w:t>
            </w:r>
          </w:p>
        </w:tc>
      </w:tr>
      <w:tr w:rsidR="00F104D5" w14:paraId="102F1DF0"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6FB2CD79" w14:textId="33C9393A" w:rsidR="00F104D5" w:rsidRPr="00EB338E" w:rsidRDefault="00F104D5" w:rsidP="00F104D5">
            <w:pPr>
              <w:rPr>
                <w:rFonts w:ascii="Calibri" w:hAnsi="Calibri" w:cs="Calibri"/>
                <w:b w:val="0"/>
                <w:bCs w:val="0"/>
                <w:sz w:val="24"/>
                <w:szCs w:val="24"/>
              </w:rPr>
            </w:pPr>
            <w:r w:rsidRPr="00ED65D5">
              <w:rPr>
                <w:rFonts w:ascii="Calibri" w:hAnsi="Calibri" w:cs="Calibri"/>
                <w:b w:val="0"/>
                <w:bCs w:val="0"/>
                <w:sz w:val="24"/>
                <w:szCs w:val="24"/>
              </w:rPr>
              <w:t>US</w:t>
            </w:r>
            <w:r w:rsidR="00972929">
              <w:rPr>
                <w:rFonts w:ascii="Calibri" w:hAnsi="Calibri" w:cs="Calibri"/>
                <w:b w:val="0"/>
                <w:bCs w:val="0"/>
                <w:sz w:val="24"/>
                <w:szCs w:val="24"/>
              </w:rPr>
              <w:t>606</w:t>
            </w:r>
          </w:p>
        </w:tc>
        <w:tc>
          <w:tcPr>
            <w:tcW w:w="2693" w:type="dxa"/>
          </w:tcPr>
          <w:p w14:paraId="39818FBC" w14:textId="0E321335" w:rsidR="00F104D5" w:rsidRPr="00EB338E" w:rsidRDefault="00972929"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972929">
              <w:rPr>
                <w:rFonts w:ascii="Calibri" w:hAnsi="Calibri" w:cs="Calibri"/>
                <w:sz w:val="24"/>
                <w:szCs w:val="24"/>
              </w:rPr>
              <w:t>Delete Comments</w:t>
            </w:r>
          </w:p>
        </w:tc>
        <w:tc>
          <w:tcPr>
            <w:tcW w:w="993" w:type="dxa"/>
          </w:tcPr>
          <w:p w14:paraId="3A73E967" w14:textId="627BF6C0"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w:t>
            </w:r>
            <w:r w:rsidR="00972929">
              <w:rPr>
                <w:rFonts w:ascii="Calibri" w:hAnsi="Calibri" w:cs="Calibri"/>
                <w:sz w:val="24"/>
                <w:szCs w:val="24"/>
              </w:rPr>
              <w:t>6</w:t>
            </w:r>
          </w:p>
        </w:tc>
        <w:tc>
          <w:tcPr>
            <w:tcW w:w="1276" w:type="dxa"/>
          </w:tcPr>
          <w:p w14:paraId="0BCDE08C" w14:textId="514B7775" w:rsidR="00F104D5" w:rsidRPr="00EB338E" w:rsidRDefault="00972929"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Medium</w:t>
            </w:r>
          </w:p>
        </w:tc>
        <w:tc>
          <w:tcPr>
            <w:tcW w:w="2268" w:type="dxa"/>
          </w:tcPr>
          <w:p w14:paraId="742C2350" w14:textId="203DA652" w:rsidR="00F104D5" w:rsidRPr="00EB338E" w:rsidRDefault="00972929"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Carlota Leite, Alexandre Santos, Eduarda Araújo</w:t>
            </w:r>
          </w:p>
        </w:tc>
        <w:tc>
          <w:tcPr>
            <w:tcW w:w="1133" w:type="dxa"/>
          </w:tcPr>
          <w:p w14:paraId="5C53A6B4" w14:textId="08BE9FA8" w:rsidR="00F104D5" w:rsidRPr="00EB338E" w:rsidRDefault="00972929"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90%</w:t>
            </w:r>
          </w:p>
        </w:tc>
      </w:tr>
      <w:tr w:rsidR="00F104D5" w14:paraId="69811ADE" w14:textId="77777777" w:rsidTr="00EA64AD">
        <w:tc>
          <w:tcPr>
            <w:cnfStyle w:val="001000000000" w:firstRow="0" w:lastRow="0" w:firstColumn="1" w:lastColumn="0" w:oddVBand="0" w:evenVBand="0" w:oddHBand="0" w:evenHBand="0" w:firstRowFirstColumn="0" w:firstRowLastColumn="0" w:lastRowFirstColumn="0" w:lastRowLastColumn="0"/>
            <w:tcW w:w="1413" w:type="dxa"/>
          </w:tcPr>
          <w:p w14:paraId="7A9C2BCB" w14:textId="4579F53D" w:rsidR="00F104D5" w:rsidRPr="00EB338E" w:rsidRDefault="00F104D5" w:rsidP="00F104D5">
            <w:pPr>
              <w:rPr>
                <w:rFonts w:ascii="Calibri" w:hAnsi="Calibri" w:cs="Calibri"/>
                <w:b w:val="0"/>
                <w:bCs w:val="0"/>
                <w:sz w:val="24"/>
                <w:szCs w:val="24"/>
              </w:rPr>
            </w:pPr>
            <w:r w:rsidRPr="00ED65D5">
              <w:rPr>
                <w:rFonts w:ascii="Calibri" w:hAnsi="Calibri" w:cs="Calibri"/>
                <w:b w:val="0"/>
                <w:bCs w:val="0"/>
                <w:sz w:val="24"/>
                <w:szCs w:val="24"/>
              </w:rPr>
              <w:t>US</w:t>
            </w:r>
            <w:r w:rsidR="00972929">
              <w:rPr>
                <w:rFonts w:ascii="Calibri" w:hAnsi="Calibri" w:cs="Calibri"/>
                <w:b w:val="0"/>
                <w:bCs w:val="0"/>
                <w:sz w:val="24"/>
                <w:szCs w:val="24"/>
              </w:rPr>
              <w:t>216</w:t>
            </w:r>
          </w:p>
        </w:tc>
        <w:tc>
          <w:tcPr>
            <w:tcW w:w="2693" w:type="dxa"/>
          </w:tcPr>
          <w:p w14:paraId="54490002" w14:textId="7C11665F" w:rsidR="00F104D5" w:rsidRPr="00EB338E" w:rsidRDefault="00972929"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Delete Account</w:t>
            </w:r>
          </w:p>
        </w:tc>
        <w:tc>
          <w:tcPr>
            <w:tcW w:w="993" w:type="dxa"/>
          </w:tcPr>
          <w:p w14:paraId="0F9230E9" w14:textId="5C78CE61"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w:t>
            </w:r>
            <w:r w:rsidR="00972929">
              <w:rPr>
                <w:rFonts w:ascii="Calibri" w:hAnsi="Calibri" w:cs="Calibri"/>
                <w:sz w:val="24"/>
                <w:szCs w:val="24"/>
              </w:rPr>
              <w:t>2</w:t>
            </w:r>
          </w:p>
        </w:tc>
        <w:tc>
          <w:tcPr>
            <w:tcW w:w="1276" w:type="dxa"/>
          </w:tcPr>
          <w:p w14:paraId="766B087F" w14:textId="68F46FF4" w:rsidR="00F104D5" w:rsidRPr="00EB338E" w:rsidRDefault="00972929"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High</w:t>
            </w:r>
          </w:p>
        </w:tc>
        <w:tc>
          <w:tcPr>
            <w:tcW w:w="2268" w:type="dxa"/>
          </w:tcPr>
          <w:p w14:paraId="0331F6A3" w14:textId="76B34411" w:rsidR="00F104D5" w:rsidRPr="00EB338E" w:rsidRDefault="00972929"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Eduarda Araújo, Alexandre Santos</w:t>
            </w:r>
          </w:p>
        </w:tc>
        <w:tc>
          <w:tcPr>
            <w:tcW w:w="1133" w:type="dxa"/>
          </w:tcPr>
          <w:p w14:paraId="2ECF807E" w14:textId="2260460F" w:rsidR="00F104D5" w:rsidRPr="00EB338E" w:rsidRDefault="00972929"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99%</w:t>
            </w:r>
          </w:p>
        </w:tc>
      </w:tr>
      <w:tr w:rsidR="00F104D5" w14:paraId="3CD62E33"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18F0B73A" w14:textId="69EB83F7" w:rsidR="00F104D5" w:rsidRPr="00EB338E" w:rsidRDefault="00F104D5" w:rsidP="00F104D5">
            <w:pPr>
              <w:rPr>
                <w:rFonts w:ascii="Calibri" w:hAnsi="Calibri" w:cs="Calibri"/>
                <w:b w:val="0"/>
                <w:bCs w:val="0"/>
                <w:sz w:val="24"/>
                <w:szCs w:val="24"/>
              </w:rPr>
            </w:pPr>
            <w:r w:rsidRPr="00ED65D5">
              <w:rPr>
                <w:rFonts w:ascii="Calibri" w:hAnsi="Calibri" w:cs="Calibri"/>
                <w:b w:val="0"/>
                <w:bCs w:val="0"/>
                <w:sz w:val="24"/>
                <w:szCs w:val="24"/>
              </w:rPr>
              <w:t>US</w:t>
            </w:r>
            <w:r w:rsidR="00972929">
              <w:rPr>
                <w:rFonts w:ascii="Calibri" w:hAnsi="Calibri" w:cs="Calibri"/>
                <w:b w:val="0"/>
                <w:bCs w:val="0"/>
                <w:sz w:val="24"/>
                <w:szCs w:val="24"/>
              </w:rPr>
              <w:t>604</w:t>
            </w:r>
          </w:p>
        </w:tc>
        <w:tc>
          <w:tcPr>
            <w:tcW w:w="2693" w:type="dxa"/>
          </w:tcPr>
          <w:p w14:paraId="65B1FA38" w14:textId="166545C8" w:rsidR="00F104D5" w:rsidRPr="00EB338E" w:rsidRDefault="00972929"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Delete User Accounts</w:t>
            </w:r>
          </w:p>
        </w:tc>
        <w:tc>
          <w:tcPr>
            <w:tcW w:w="993" w:type="dxa"/>
          </w:tcPr>
          <w:p w14:paraId="77D9217D" w14:textId="26A7EF55"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w:t>
            </w:r>
            <w:r w:rsidR="00972929">
              <w:rPr>
                <w:rFonts w:ascii="Calibri" w:hAnsi="Calibri" w:cs="Calibri"/>
                <w:sz w:val="24"/>
                <w:szCs w:val="24"/>
              </w:rPr>
              <w:t>6</w:t>
            </w:r>
          </w:p>
        </w:tc>
        <w:tc>
          <w:tcPr>
            <w:tcW w:w="1276" w:type="dxa"/>
          </w:tcPr>
          <w:p w14:paraId="5FE6AEDF" w14:textId="20C872E7"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B5F0F">
              <w:rPr>
                <w:rFonts w:ascii="Calibri" w:hAnsi="Calibri" w:cs="Calibri"/>
                <w:sz w:val="24"/>
                <w:szCs w:val="24"/>
              </w:rPr>
              <w:t>High</w:t>
            </w:r>
          </w:p>
        </w:tc>
        <w:tc>
          <w:tcPr>
            <w:tcW w:w="2268" w:type="dxa"/>
          </w:tcPr>
          <w:p w14:paraId="2FCF8198" w14:textId="37CE8FC2" w:rsidR="00F104D5" w:rsidRPr="00EB338E" w:rsidRDefault="00972929"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Eduarda Araújo, Alexandre Santos</w:t>
            </w:r>
          </w:p>
        </w:tc>
        <w:tc>
          <w:tcPr>
            <w:tcW w:w="1133" w:type="dxa"/>
          </w:tcPr>
          <w:p w14:paraId="46AB833A" w14:textId="4F381DA8" w:rsidR="00F104D5" w:rsidRPr="00EB338E" w:rsidRDefault="00972929"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99</w:t>
            </w:r>
            <w:r w:rsidR="00F104D5">
              <w:rPr>
                <w:rFonts w:ascii="Calibri" w:hAnsi="Calibri" w:cs="Calibri"/>
                <w:sz w:val="24"/>
                <w:szCs w:val="24"/>
              </w:rPr>
              <w:t>%</w:t>
            </w:r>
          </w:p>
        </w:tc>
      </w:tr>
      <w:tr w:rsidR="00F104D5" w14:paraId="4E237B6D"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7FB7241A" w14:textId="3957F41F" w:rsidR="00F104D5" w:rsidRPr="00EB338E" w:rsidRDefault="00F104D5" w:rsidP="00F104D5">
            <w:pPr>
              <w:rPr>
                <w:rFonts w:ascii="Calibri" w:hAnsi="Calibri" w:cs="Calibri"/>
                <w:b w:val="0"/>
                <w:bCs w:val="0"/>
                <w:sz w:val="24"/>
                <w:szCs w:val="24"/>
              </w:rPr>
            </w:pPr>
            <w:r w:rsidRPr="00ED65D5">
              <w:rPr>
                <w:rFonts w:ascii="Calibri" w:hAnsi="Calibri" w:cs="Calibri"/>
                <w:b w:val="0"/>
                <w:bCs w:val="0"/>
                <w:sz w:val="24"/>
                <w:szCs w:val="24"/>
              </w:rPr>
              <w:t>US</w:t>
            </w:r>
            <w:r w:rsidR="00425708">
              <w:rPr>
                <w:rFonts w:ascii="Calibri" w:hAnsi="Calibri" w:cs="Calibri"/>
                <w:b w:val="0"/>
                <w:bCs w:val="0"/>
                <w:sz w:val="24"/>
                <w:szCs w:val="24"/>
              </w:rPr>
              <w:t>302</w:t>
            </w:r>
          </w:p>
        </w:tc>
        <w:tc>
          <w:tcPr>
            <w:tcW w:w="2693" w:type="dxa"/>
          </w:tcPr>
          <w:p w14:paraId="2FF107E3" w14:textId="24919841" w:rsidR="00F104D5" w:rsidRPr="00EB338E" w:rsidRDefault="00425708"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25708">
              <w:rPr>
                <w:rFonts w:ascii="Calibri" w:hAnsi="Calibri" w:cs="Calibri"/>
                <w:sz w:val="24"/>
                <w:szCs w:val="24"/>
              </w:rPr>
              <w:t>Delete News Item</w:t>
            </w:r>
          </w:p>
        </w:tc>
        <w:tc>
          <w:tcPr>
            <w:tcW w:w="993" w:type="dxa"/>
          </w:tcPr>
          <w:p w14:paraId="4CC84E7B" w14:textId="453461B0"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w:t>
            </w:r>
            <w:r w:rsidR="00425708">
              <w:rPr>
                <w:rFonts w:ascii="Calibri" w:hAnsi="Calibri" w:cs="Calibri"/>
                <w:sz w:val="24"/>
                <w:szCs w:val="24"/>
              </w:rPr>
              <w:t>3</w:t>
            </w:r>
          </w:p>
        </w:tc>
        <w:tc>
          <w:tcPr>
            <w:tcW w:w="1276" w:type="dxa"/>
          </w:tcPr>
          <w:p w14:paraId="3B77954F" w14:textId="663587CF"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0B5F0F">
              <w:rPr>
                <w:rFonts w:ascii="Calibri" w:hAnsi="Calibri" w:cs="Calibri"/>
                <w:sz w:val="24"/>
                <w:szCs w:val="24"/>
              </w:rPr>
              <w:t>High</w:t>
            </w:r>
          </w:p>
        </w:tc>
        <w:tc>
          <w:tcPr>
            <w:tcW w:w="2268" w:type="dxa"/>
          </w:tcPr>
          <w:p w14:paraId="75A7BC41" w14:textId="04B6E94C" w:rsidR="00F104D5" w:rsidRPr="00EB338E" w:rsidRDefault="00425708"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Alexandre Santos, Eduarda Araújo</w:t>
            </w:r>
          </w:p>
        </w:tc>
        <w:tc>
          <w:tcPr>
            <w:tcW w:w="1133" w:type="dxa"/>
          </w:tcPr>
          <w:p w14:paraId="3EEE1189" w14:textId="7AC70A88" w:rsidR="00F104D5" w:rsidRPr="00EB338E" w:rsidRDefault="00425708"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50%</w:t>
            </w:r>
          </w:p>
        </w:tc>
      </w:tr>
      <w:tr w:rsidR="00F104D5" w14:paraId="763017F6"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4242E974" w14:textId="2445656F" w:rsidR="00F104D5" w:rsidRPr="00EB338E" w:rsidRDefault="00F104D5" w:rsidP="00F104D5">
            <w:pPr>
              <w:rPr>
                <w:rFonts w:ascii="Calibri" w:hAnsi="Calibri" w:cs="Calibri"/>
                <w:b w:val="0"/>
                <w:bCs w:val="0"/>
                <w:sz w:val="24"/>
                <w:szCs w:val="24"/>
              </w:rPr>
            </w:pPr>
            <w:r w:rsidRPr="00ED65D5">
              <w:rPr>
                <w:rFonts w:ascii="Calibri" w:hAnsi="Calibri" w:cs="Calibri"/>
                <w:b w:val="0"/>
                <w:bCs w:val="0"/>
                <w:sz w:val="24"/>
                <w:szCs w:val="24"/>
              </w:rPr>
              <w:t>US</w:t>
            </w:r>
            <w:r w:rsidR="004A04B0">
              <w:rPr>
                <w:rFonts w:ascii="Calibri" w:hAnsi="Calibri" w:cs="Calibri"/>
                <w:b w:val="0"/>
                <w:bCs w:val="0"/>
                <w:sz w:val="24"/>
                <w:szCs w:val="24"/>
              </w:rPr>
              <w:t>402</w:t>
            </w:r>
          </w:p>
        </w:tc>
        <w:tc>
          <w:tcPr>
            <w:tcW w:w="2693" w:type="dxa"/>
          </w:tcPr>
          <w:p w14:paraId="1C02CD5A" w14:textId="3A94EB3F" w:rsidR="00F104D5" w:rsidRPr="00EB338E" w:rsidRDefault="004A04B0"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A04B0">
              <w:rPr>
                <w:rFonts w:ascii="Calibri" w:hAnsi="Calibri" w:cs="Calibri"/>
                <w:sz w:val="24"/>
                <w:szCs w:val="24"/>
              </w:rPr>
              <w:t>Delete Comment</w:t>
            </w:r>
          </w:p>
        </w:tc>
        <w:tc>
          <w:tcPr>
            <w:tcW w:w="993" w:type="dxa"/>
          </w:tcPr>
          <w:p w14:paraId="328CB0BD" w14:textId="1CA4BFC8"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w:t>
            </w:r>
            <w:r w:rsidR="004A04B0">
              <w:rPr>
                <w:rFonts w:ascii="Calibri" w:hAnsi="Calibri" w:cs="Calibri"/>
                <w:sz w:val="24"/>
                <w:szCs w:val="24"/>
              </w:rPr>
              <w:t>4</w:t>
            </w:r>
          </w:p>
        </w:tc>
        <w:tc>
          <w:tcPr>
            <w:tcW w:w="1276" w:type="dxa"/>
          </w:tcPr>
          <w:p w14:paraId="5A652198" w14:textId="7502E2CB" w:rsidR="00F104D5" w:rsidRPr="00EB338E" w:rsidRDefault="009B40B3"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High</w:t>
            </w:r>
          </w:p>
        </w:tc>
        <w:tc>
          <w:tcPr>
            <w:tcW w:w="2268" w:type="dxa"/>
          </w:tcPr>
          <w:p w14:paraId="74C6A360" w14:textId="0F86EBA7" w:rsidR="00F104D5" w:rsidRPr="00EB338E" w:rsidRDefault="009B40B3"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Alexandre Santos, Eduarda Araújo</w:t>
            </w:r>
          </w:p>
        </w:tc>
        <w:tc>
          <w:tcPr>
            <w:tcW w:w="1133" w:type="dxa"/>
          </w:tcPr>
          <w:p w14:paraId="03768DF1" w14:textId="00F095B0" w:rsidR="00F104D5" w:rsidRPr="00EB338E" w:rsidRDefault="00B61BFE"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50%</w:t>
            </w:r>
          </w:p>
        </w:tc>
      </w:tr>
      <w:tr w:rsidR="00F104D5" w14:paraId="510E47D7"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3ACEF704" w14:textId="4C5CA8CA" w:rsidR="00F104D5" w:rsidRPr="00831518" w:rsidRDefault="00F104D5" w:rsidP="00F104D5">
            <w:pPr>
              <w:rPr>
                <w:rFonts w:ascii="Calibri" w:hAnsi="Calibri" w:cs="Calibri"/>
                <w:b w:val="0"/>
                <w:bCs w:val="0"/>
                <w:sz w:val="24"/>
                <w:szCs w:val="24"/>
              </w:rPr>
            </w:pPr>
            <w:r w:rsidRPr="00831518">
              <w:rPr>
                <w:rFonts w:ascii="Calibri" w:hAnsi="Calibri" w:cs="Calibri"/>
                <w:b w:val="0"/>
                <w:bCs w:val="0"/>
                <w:sz w:val="24"/>
                <w:szCs w:val="24"/>
              </w:rPr>
              <w:t>US50</w:t>
            </w:r>
            <w:r w:rsidR="00B61BFE">
              <w:rPr>
                <w:rFonts w:ascii="Calibri" w:hAnsi="Calibri" w:cs="Calibri"/>
                <w:b w:val="0"/>
                <w:bCs w:val="0"/>
                <w:sz w:val="24"/>
                <w:szCs w:val="24"/>
              </w:rPr>
              <w:t>3</w:t>
            </w:r>
          </w:p>
        </w:tc>
        <w:tc>
          <w:tcPr>
            <w:tcW w:w="2693" w:type="dxa"/>
          </w:tcPr>
          <w:p w14:paraId="30E7205B" w14:textId="70E27544" w:rsidR="00F104D5" w:rsidRPr="00831518" w:rsidRDefault="00B61BFE"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B61BFE">
              <w:rPr>
                <w:rFonts w:ascii="Calibri" w:hAnsi="Calibri" w:cs="Calibri"/>
                <w:sz w:val="24"/>
                <w:szCs w:val="24"/>
              </w:rPr>
              <w:t>Recover Password</w:t>
            </w:r>
          </w:p>
        </w:tc>
        <w:tc>
          <w:tcPr>
            <w:tcW w:w="993" w:type="dxa"/>
          </w:tcPr>
          <w:p w14:paraId="2DD11CF9" w14:textId="1898D56D"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M01</w:t>
            </w:r>
          </w:p>
        </w:tc>
        <w:tc>
          <w:tcPr>
            <w:tcW w:w="1276" w:type="dxa"/>
          </w:tcPr>
          <w:p w14:paraId="4A515519" w14:textId="4F042860"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Low</w:t>
            </w:r>
          </w:p>
        </w:tc>
        <w:tc>
          <w:tcPr>
            <w:tcW w:w="2268" w:type="dxa"/>
          </w:tcPr>
          <w:p w14:paraId="2D3A755A" w14:textId="12634C05" w:rsidR="00F104D5" w:rsidRPr="00EB338E" w:rsidRDefault="00B61BFE"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w:t>
            </w:r>
          </w:p>
        </w:tc>
        <w:tc>
          <w:tcPr>
            <w:tcW w:w="1133" w:type="dxa"/>
          </w:tcPr>
          <w:p w14:paraId="36B4CC4C" w14:textId="65E312B8" w:rsidR="00F104D5" w:rsidRPr="00EB338E" w:rsidRDefault="00F104D5" w:rsidP="00F104D5">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w:t>
            </w:r>
          </w:p>
        </w:tc>
      </w:tr>
      <w:tr w:rsidR="00B61BFE" w14:paraId="0ADCCCAE"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2E142829" w14:textId="15C919A1" w:rsidR="00B61BFE" w:rsidRPr="00EB338E" w:rsidRDefault="00B61BFE" w:rsidP="00B61BFE">
            <w:pPr>
              <w:rPr>
                <w:rFonts w:ascii="Calibri" w:hAnsi="Calibri" w:cs="Calibri"/>
                <w:b w:val="0"/>
                <w:bCs w:val="0"/>
                <w:sz w:val="24"/>
                <w:szCs w:val="24"/>
              </w:rPr>
            </w:pPr>
            <w:r w:rsidRPr="00ED65D5">
              <w:rPr>
                <w:rFonts w:ascii="Calibri" w:hAnsi="Calibri" w:cs="Calibri"/>
                <w:b w:val="0"/>
                <w:bCs w:val="0"/>
                <w:sz w:val="24"/>
                <w:szCs w:val="24"/>
              </w:rPr>
              <w:t>US</w:t>
            </w:r>
            <w:r w:rsidR="000D3384">
              <w:rPr>
                <w:rFonts w:ascii="Calibri" w:hAnsi="Calibri" w:cs="Calibri"/>
                <w:b w:val="0"/>
                <w:bCs w:val="0"/>
                <w:sz w:val="24"/>
                <w:szCs w:val="24"/>
              </w:rPr>
              <w:t>504</w:t>
            </w:r>
          </w:p>
        </w:tc>
        <w:tc>
          <w:tcPr>
            <w:tcW w:w="2693" w:type="dxa"/>
          </w:tcPr>
          <w:p w14:paraId="56558708" w14:textId="3844C5DE" w:rsidR="00B61BFE" w:rsidRPr="00EB338E" w:rsidRDefault="006C46E6"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C46E6">
              <w:rPr>
                <w:rFonts w:ascii="Calibri" w:hAnsi="Calibri" w:cs="Calibri"/>
                <w:sz w:val="24"/>
                <w:szCs w:val="24"/>
              </w:rPr>
              <w:t>OAuth API Sign-in</w:t>
            </w:r>
          </w:p>
        </w:tc>
        <w:tc>
          <w:tcPr>
            <w:tcW w:w="993" w:type="dxa"/>
          </w:tcPr>
          <w:p w14:paraId="2A2A2B74" w14:textId="11252DAF" w:rsidR="00B61BFE" w:rsidRPr="00EB338E" w:rsidRDefault="00B61BFE"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w:t>
            </w:r>
            <w:r w:rsidR="006C46E6">
              <w:rPr>
                <w:rFonts w:ascii="Calibri" w:hAnsi="Calibri" w:cs="Calibri"/>
                <w:sz w:val="24"/>
                <w:szCs w:val="24"/>
              </w:rPr>
              <w:t>1</w:t>
            </w:r>
          </w:p>
        </w:tc>
        <w:tc>
          <w:tcPr>
            <w:tcW w:w="1276" w:type="dxa"/>
          </w:tcPr>
          <w:p w14:paraId="2ED1CA0C" w14:textId="56062C4E" w:rsidR="00B61BFE" w:rsidRPr="00EB338E" w:rsidRDefault="00B61BFE"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322E9">
              <w:rPr>
                <w:rFonts w:ascii="Calibri" w:hAnsi="Calibri" w:cs="Calibri"/>
                <w:sz w:val="24"/>
                <w:szCs w:val="24"/>
              </w:rPr>
              <w:t>Low</w:t>
            </w:r>
          </w:p>
        </w:tc>
        <w:tc>
          <w:tcPr>
            <w:tcW w:w="2268" w:type="dxa"/>
          </w:tcPr>
          <w:p w14:paraId="4140FE15" w14:textId="731EA016" w:rsidR="00B61BFE" w:rsidRPr="00EB338E" w:rsidRDefault="00CF4AE2"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w:t>
            </w:r>
          </w:p>
        </w:tc>
        <w:tc>
          <w:tcPr>
            <w:tcW w:w="1133" w:type="dxa"/>
          </w:tcPr>
          <w:p w14:paraId="75604FA8" w14:textId="4131DBBA" w:rsidR="00B61BFE" w:rsidRPr="00EB338E" w:rsidRDefault="00B61BFE"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E16A0">
              <w:rPr>
                <w:rFonts w:ascii="Calibri" w:hAnsi="Calibri" w:cs="Calibri"/>
                <w:sz w:val="24"/>
                <w:szCs w:val="24"/>
              </w:rPr>
              <w:t>0%</w:t>
            </w:r>
          </w:p>
        </w:tc>
      </w:tr>
      <w:tr w:rsidR="00B61BFE" w14:paraId="13BB99EA"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53A4F15F" w14:textId="1E298D56" w:rsidR="00B61BFE" w:rsidRPr="00EB338E" w:rsidRDefault="00B61BFE" w:rsidP="00B61BFE">
            <w:pPr>
              <w:rPr>
                <w:rFonts w:ascii="Calibri" w:hAnsi="Calibri" w:cs="Calibri"/>
                <w:b w:val="0"/>
                <w:bCs w:val="0"/>
                <w:sz w:val="24"/>
                <w:szCs w:val="24"/>
              </w:rPr>
            </w:pPr>
            <w:r w:rsidRPr="00ED65D5">
              <w:rPr>
                <w:rFonts w:ascii="Calibri" w:hAnsi="Calibri" w:cs="Calibri"/>
                <w:b w:val="0"/>
                <w:bCs w:val="0"/>
                <w:sz w:val="24"/>
                <w:szCs w:val="24"/>
              </w:rPr>
              <w:t>US</w:t>
            </w:r>
            <w:r w:rsidR="000D3384">
              <w:rPr>
                <w:rFonts w:ascii="Calibri" w:hAnsi="Calibri" w:cs="Calibri"/>
                <w:b w:val="0"/>
                <w:bCs w:val="0"/>
                <w:sz w:val="24"/>
                <w:szCs w:val="24"/>
              </w:rPr>
              <w:t>505</w:t>
            </w:r>
          </w:p>
        </w:tc>
        <w:tc>
          <w:tcPr>
            <w:tcW w:w="2693" w:type="dxa"/>
          </w:tcPr>
          <w:p w14:paraId="79CCB242" w14:textId="0498720F" w:rsidR="00B61BFE" w:rsidRPr="00EB338E" w:rsidRDefault="006C46E6"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C46E6">
              <w:rPr>
                <w:rFonts w:ascii="Calibri" w:hAnsi="Calibri" w:cs="Calibri"/>
                <w:sz w:val="24"/>
                <w:szCs w:val="24"/>
              </w:rPr>
              <w:t>OAuth API Sign-up</w:t>
            </w:r>
          </w:p>
        </w:tc>
        <w:tc>
          <w:tcPr>
            <w:tcW w:w="993" w:type="dxa"/>
          </w:tcPr>
          <w:p w14:paraId="3CDF8BA2" w14:textId="3B9C08F4" w:rsidR="00B61BFE" w:rsidRPr="00EB338E" w:rsidRDefault="00B61BFE"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w:t>
            </w:r>
            <w:r w:rsidR="006C46E6">
              <w:rPr>
                <w:rFonts w:ascii="Calibri" w:hAnsi="Calibri" w:cs="Calibri"/>
                <w:sz w:val="24"/>
                <w:szCs w:val="24"/>
              </w:rPr>
              <w:t>1</w:t>
            </w:r>
          </w:p>
        </w:tc>
        <w:tc>
          <w:tcPr>
            <w:tcW w:w="1276" w:type="dxa"/>
          </w:tcPr>
          <w:p w14:paraId="66FC90DA" w14:textId="050A9B4F" w:rsidR="00B61BFE" w:rsidRPr="00EB338E" w:rsidRDefault="00B61BFE"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322E9">
              <w:rPr>
                <w:rFonts w:ascii="Calibri" w:hAnsi="Calibri" w:cs="Calibri"/>
                <w:sz w:val="24"/>
                <w:szCs w:val="24"/>
              </w:rPr>
              <w:t>Low</w:t>
            </w:r>
          </w:p>
        </w:tc>
        <w:tc>
          <w:tcPr>
            <w:tcW w:w="2268" w:type="dxa"/>
          </w:tcPr>
          <w:p w14:paraId="024DF495" w14:textId="78F06D64" w:rsidR="00B61BFE" w:rsidRPr="00EB338E" w:rsidRDefault="00CF4AE2"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w:t>
            </w:r>
          </w:p>
        </w:tc>
        <w:tc>
          <w:tcPr>
            <w:tcW w:w="1133" w:type="dxa"/>
          </w:tcPr>
          <w:p w14:paraId="03ACB580" w14:textId="30C75021" w:rsidR="00B61BFE" w:rsidRPr="00EB338E" w:rsidRDefault="00B61BFE"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E16A0">
              <w:rPr>
                <w:rFonts w:ascii="Calibri" w:hAnsi="Calibri" w:cs="Calibri"/>
                <w:sz w:val="24"/>
                <w:szCs w:val="24"/>
              </w:rPr>
              <w:t>0%</w:t>
            </w:r>
          </w:p>
        </w:tc>
      </w:tr>
      <w:tr w:rsidR="00B61BFE" w14:paraId="7DF691DC"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1F0C6923" w14:textId="5D6A6259" w:rsidR="00B61BFE" w:rsidRPr="00EB338E" w:rsidRDefault="00B61BFE" w:rsidP="00B61BFE">
            <w:pPr>
              <w:rPr>
                <w:rFonts w:ascii="Calibri" w:hAnsi="Calibri" w:cs="Calibri"/>
                <w:b w:val="0"/>
                <w:bCs w:val="0"/>
                <w:sz w:val="24"/>
                <w:szCs w:val="24"/>
              </w:rPr>
            </w:pPr>
            <w:r w:rsidRPr="00ED65D5">
              <w:rPr>
                <w:rFonts w:ascii="Calibri" w:hAnsi="Calibri" w:cs="Calibri"/>
                <w:b w:val="0"/>
                <w:bCs w:val="0"/>
                <w:sz w:val="24"/>
                <w:szCs w:val="24"/>
              </w:rPr>
              <w:t>US</w:t>
            </w:r>
            <w:r w:rsidR="000D3384">
              <w:rPr>
                <w:rFonts w:ascii="Calibri" w:hAnsi="Calibri" w:cs="Calibri"/>
                <w:b w:val="0"/>
                <w:bCs w:val="0"/>
                <w:sz w:val="24"/>
                <w:szCs w:val="24"/>
              </w:rPr>
              <w:t>106</w:t>
            </w:r>
          </w:p>
        </w:tc>
        <w:tc>
          <w:tcPr>
            <w:tcW w:w="2693" w:type="dxa"/>
          </w:tcPr>
          <w:p w14:paraId="3A2A24B7" w14:textId="579462A4" w:rsidR="00B61BFE" w:rsidRPr="00EB338E" w:rsidRDefault="006C46E6"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Help</w:t>
            </w:r>
          </w:p>
        </w:tc>
        <w:tc>
          <w:tcPr>
            <w:tcW w:w="993" w:type="dxa"/>
          </w:tcPr>
          <w:p w14:paraId="7DCF5D20" w14:textId="4A10A0A8" w:rsidR="00B61BFE" w:rsidRPr="00EB338E" w:rsidRDefault="00B61BFE"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w:t>
            </w:r>
            <w:r w:rsidR="006C46E6">
              <w:rPr>
                <w:rFonts w:ascii="Calibri" w:hAnsi="Calibri" w:cs="Calibri"/>
                <w:sz w:val="24"/>
                <w:szCs w:val="24"/>
              </w:rPr>
              <w:t>8</w:t>
            </w:r>
          </w:p>
        </w:tc>
        <w:tc>
          <w:tcPr>
            <w:tcW w:w="1276" w:type="dxa"/>
          </w:tcPr>
          <w:p w14:paraId="173498A7" w14:textId="04B296BE" w:rsidR="00B61BFE" w:rsidRPr="00EB338E" w:rsidRDefault="00B61BFE"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322E9">
              <w:rPr>
                <w:rFonts w:ascii="Calibri" w:hAnsi="Calibri" w:cs="Calibri"/>
                <w:sz w:val="24"/>
                <w:szCs w:val="24"/>
              </w:rPr>
              <w:t>Low</w:t>
            </w:r>
          </w:p>
        </w:tc>
        <w:tc>
          <w:tcPr>
            <w:tcW w:w="2268" w:type="dxa"/>
          </w:tcPr>
          <w:p w14:paraId="57D0F43E" w14:textId="3AA189D8" w:rsidR="00B61BFE" w:rsidRPr="00EB338E" w:rsidRDefault="00CF4AE2"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w:t>
            </w:r>
          </w:p>
        </w:tc>
        <w:tc>
          <w:tcPr>
            <w:tcW w:w="1133" w:type="dxa"/>
          </w:tcPr>
          <w:p w14:paraId="0636C37F" w14:textId="6959C87E" w:rsidR="00B61BFE" w:rsidRPr="00EB338E" w:rsidRDefault="00B61BFE"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E16A0">
              <w:rPr>
                <w:rFonts w:ascii="Calibri" w:hAnsi="Calibri" w:cs="Calibri"/>
                <w:sz w:val="24"/>
                <w:szCs w:val="24"/>
              </w:rPr>
              <w:t>0%</w:t>
            </w:r>
          </w:p>
        </w:tc>
      </w:tr>
      <w:tr w:rsidR="00B61BFE" w14:paraId="56F0D9D6"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7746A3FF" w14:textId="58A5FF80" w:rsidR="00B61BFE" w:rsidRPr="00EB338E" w:rsidRDefault="00B61BFE" w:rsidP="00B61BFE">
            <w:pPr>
              <w:rPr>
                <w:rFonts w:ascii="Calibri" w:hAnsi="Calibri" w:cs="Calibri"/>
                <w:b w:val="0"/>
                <w:bCs w:val="0"/>
                <w:sz w:val="24"/>
                <w:szCs w:val="24"/>
              </w:rPr>
            </w:pPr>
            <w:r w:rsidRPr="00ED65D5">
              <w:rPr>
                <w:rFonts w:ascii="Calibri" w:hAnsi="Calibri" w:cs="Calibri"/>
                <w:b w:val="0"/>
                <w:bCs w:val="0"/>
                <w:sz w:val="24"/>
                <w:szCs w:val="24"/>
              </w:rPr>
              <w:t>US</w:t>
            </w:r>
            <w:r>
              <w:rPr>
                <w:rFonts w:ascii="Calibri" w:hAnsi="Calibri" w:cs="Calibri"/>
                <w:b w:val="0"/>
                <w:bCs w:val="0"/>
                <w:sz w:val="24"/>
                <w:szCs w:val="24"/>
              </w:rPr>
              <w:t>60</w:t>
            </w:r>
            <w:r w:rsidR="000D3384">
              <w:rPr>
                <w:rFonts w:ascii="Calibri" w:hAnsi="Calibri" w:cs="Calibri"/>
                <w:b w:val="0"/>
                <w:bCs w:val="0"/>
                <w:sz w:val="24"/>
                <w:szCs w:val="24"/>
              </w:rPr>
              <w:t>1</w:t>
            </w:r>
          </w:p>
        </w:tc>
        <w:tc>
          <w:tcPr>
            <w:tcW w:w="2693" w:type="dxa"/>
          </w:tcPr>
          <w:p w14:paraId="6C0E703C" w14:textId="39CB1F21" w:rsidR="00B61BFE" w:rsidRPr="00EB338E" w:rsidRDefault="006C46E6"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C46E6">
              <w:rPr>
                <w:rFonts w:ascii="Calibri" w:hAnsi="Calibri" w:cs="Calibri"/>
                <w:sz w:val="24"/>
                <w:szCs w:val="24"/>
              </w:rPr>
              <w:t>Manage Administrator Accounts</w:t>
            </w:r>
          </w:p>
        </w:tc>
        <w:tc>
          <w:tcPr>
            <w:tcW w:w="993" w:type="dxa"/>
          </w:tcPr>
          <w:p w14:paraId="00F49EB8" w14:textId="6DCB3AD3" w:rsidR="00B61BFE" w:rsidRPr="00EB338E" w:rsidRDefault="00B61BFE"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M06</w:t>
            </w:r>
          </w:p>
        </w:tc>
        <w:tc>
          <w:tcPr>
            <w:tcW w:w="1276" w:type="dxa"/>
          </w:tcPr>
          <w:p w14:paraId="4379A221" w14:textId="06E0CCB3" w:rsidR="00B61BFE" w:rsidRPr="00EB338E" w:rsidRDefault="00B61BFE"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322E9">
              <w:rPr>
                <w:rFonts w:ascii="Calibri" w:hAnsi="Calibri" w:cs="Calibri"/>
                <w:sz w:val="24"/>
                <w:szCs w:val="24"/>
              </w:rPr>
              <w:t>Low</w:t>
            </w:r>
          </w:p>
        </w:tc>
        <w:tc>
          <w:tcPr>
            <w:tcW w:w="2268" w:type="dxa"/>
          </w:tcPr>
          <w:p w14:paraId="2C4DA90D" w14:textId="6231E853" w:rsidR="00B61BFE" w:rsidRPr="00EB338E" w:rsidRDefault="00CF4AE2"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w:t>
            </w:r>
          </w:p>
        </w:tc>
        <w:tc>
          <w:tcPr>
            <w:tcW w:w="1133" w:type="dxa"/>
          </w:tcPr>
          <w:p w14:paraId="3A5B2D97" w14:textId="346D870E" w:rsidR="00B61BFE" w:rsidRPr="00EB338E" w:rsidRDefault="00B61BFE"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4E16A0">
              <w:rPr>
                <w:rFonts w:ascii="Calibri" w:hAnsi="Calibri" w:cs="Calibri"/>
                <w:sz w:val="24"/>
                <w:szCs w:val="24"/>
              </w:rPr>
              <w:t>0%</w:t>
            </w:r>
          </w:p>
        </w:tc>
      </w:tr>
      <w:tr w:rsidR="00B61BFE" w14:paraId="39ABB412"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70E1DABB" w14:textId="1EE40186" w:rsidR="00B61BFE" w:rsidRPr="00EB338E" w:rsidRDefault="00B61BFE" w:rsidP="00B61BFE">
            <w:pPr>
              <w:rPr>
                <w:rFonts w:ascii="Calibri" w:hAnsi="Calibri" w:cs="Calibri"/>
                <w:b w:val="0"/>
                <w:bCs w:val="0"/>
                <w:sz w:val="24"/>
                <w:szCs w:val="24"/>
              </w:rPr>
            </w:pPr>
            <w:r w:rsidRPr="00ED65D5">
              <w:rPr>
                <w:rFonts w:ascii="Calibri" w:hAnsi="Calibri" w:cs="Calibri"/>
                <w:b w:val="0"/>
                <w:bCs w:val="0"/>
                <w:sz w:val="24"/>
                <w:szCs w:val="24"/>
              </w:rPr>
              <w:t>US</w:t>
            </w:r>
            <w:r>
              <w:rPr>
                <w:rFonts w:ascii="Calibri" w:hAnsi="Calibri" w:cs="Calibri"/>
                <w:b w:val="0"/>
                <w:bCs w:val="0"/>
                <w:sz w:val="24"/>
                <w:szCs w:val="24"/>
              </w:rPr>
              <w:t>60</w:t>
            </w:r>
            <w:r w:rsidR="000D3384">
              <w:rPr>
                <w:rFonts w:ascii="Calibri" w:hAnsi="Calibri" w:cs="Calibri"/>
                <w:b w:val="0"/>
                <w:bCs w:val="0"/>
                <w:sz w:val="24"/>
                <w:szCs w:val="24"/>
              </w:rPr>
              <w:t>7</w:t>
            </w:r>
          </w:p>
        </w:tc>
        <w:tc>
          <w:tcPr>
            <w:tcW w:w="2693" w:type="dxa"/>
          </w:tcPr>
          <w:p w14:paraId="239118AB" w14:textId="54CB6CDD" w:rsidR="00B61BFE" w:rsidRPr="00EB338E" w:rsidRDefault="006C46E6"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C46E6">
              <w:rPr>
                <w:rFonts w:ascii="Calibri" w:hAnsi="Calibri" w:cs="Calibri"/>
                <w:sz w:val="24"/>
                <w:szCs w:val="24"/>
              </w:rPr>
              <w:t>Statistics</w:t>
            </w:r>
          </w:p>
        </w:tc>
        <w:tc>
          <w:tcPr>
            <w:tcW w:w="993" w:type="dxa"/>
          </w:tcPr>
          <w:p w14:paraId="106C1EC8" w14:textId="26719150" w:rsidR="00B61BFE" w:rsidRPr="00EB338E" w:rsidRDefault="00B61BFE"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M06</w:t>
            </w:r>
          </w:p>
        </w:tc>
        <w:tc>
          <w:tcPr>
            <w:tcW w:w="1276" w:type="dxa"/>
          </w:tcPr>
          <w:p w14:paraId="1EE59D26" w14:textId="65095CBA" w:rsidR="00B61BFE" w:rsidRPr="00EB338E" w:rsidRDefault="00B61BFE"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322E9">
              <w:rPr>
                <w:rFonts w:ascii="Calibri" w:hAnsi="Calibri" w:cs="Calibri"/>
                <w:sz w:val="24"/>
                <w:szCs w:val="24"/>
              </w:rPr>
              <w:t>Low</w:t>
            </w:r>
          </w:p>
        </w:tc>
        <w:tc>
          <w:tcPr>
            <w:tcW w:w="2268" w:type="dxa"/>
          </w:tcPr>
          <w:p w14:paraId="69CA8103" w14:textId="2FAAB595" w:rsidR="00B61BFE" w:rsidRPr="00EB338E" w:rsidRDefault="00CF4AE2"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w:t>
            </w:r>
          </w:p>
        </w:tc>
        <w:tc>
          <w:tcPr>
            <w:tcW w:w="1133" w:type="dxa"/>
          </w:tcPr>
          <w:p w14:paraId="18C43180" w14:textId="68E2F289" w:rsidR="00B61BFE" w:rsidRPr="00EB338E" w:rsidRDefault="00B61BFE"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w:t>
            </w:r>
          </w:p>
        </w:tc>
      </w:tr>
      <w:tr w:rsidR="00B61BFE" w14:paraId="072E9CC3"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0B27F5B4" w14:textId="2C8FC6BD" w:rsidR="00B61BFE" w:rsidRPr="00EB338E" w:rsidRDefault="00B61BFE" w:rsidP="00B61BFE">
            <w:pPr>
              <w:rPr>
                <w:rFonts w:ascii="Calibri" w:hAnsi="Calibri" w:cs="Calibri"/>
                <w:b w:val="0"/>
                <w:bCs w:val="0"/>
                <w:sz w:val="24"/>
                <w:szCs w:val="24"/>
              </w:rPr>
            </w:pPr>
            <w:r w:rsidRPr="00ED65D5">
              <w:rPr>
                <w:rFonts w:ascii="Calibri" w:hAnsi="Calibri" w:cs="Calibri"/>
                <w:b w:val="0"/>
                <w:bCs w:val="0"/>
                <w:sz w:val="24"/>
                <w:szCs w:val="24"/>
              </w:rPr>
              <w:t>US</w:t>
            </w:r>
            <w:r w:rsidR="000D3384">
              <w:rPr>
                <w:rFonts w:ascii="Calibri" w:hAnsi="Calibri" w:cs="Calibri"/>
                <w:b w:val="0"/>
                <w:bCs w:val="0"/>
                <w:sz w:val="24"/>
                <w:szCs w:val="24"/>
              </w:rPr>
              <w:t>220</w:t>
            </w:r>
          </w:p>
        </w:tc>
        <w:tc>
          <w:tcPr>
            <w:tcW w:w="2693" w:type="dxa"/>
          </w:tcPr>
          <w:p w14:paraId="1709A1BB" w14:textId="3950D5ED" w:rsidR="00B61BFE" w:rsidRPr="00EB338E" w:rsidRDefault="006C46E6"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C46E6">
              <w:rPr>
                <w:rFonts w:ascii="Calibri" w:hAnsi="Calibri" w:cs="Calibri"/>
                <w:sz w:val="24"/>
                <w:szCs w:val="24"/>
              </w:rPr>
              <w:t>Propose new Topic</w:t>
            </w:r>
          </w:p>
        </w:tc>
        <w:tc>
          <w:tcPr>
            <w:tcW w:w="993" w:type="dxa"/>
          </w:tcPr>
          <w:p w14:paraId="678E4445" w14:textId="69AE4F14" w:rsidR="00B61BFE" w:rsidRPr="00EB338E" w:rsidRDefault="00B61BFE"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w:t>
            </w:r>
            <w:r w:rsidR="006C46E6">
              <w:rPr>
                <w:rFonts w:ascii="Calibri" w:hAnsi="Calibri" w:cs="Calibri"/>
                <w:sz w:val="24"/>
                <w:szCs w:val="24"/>
              </w:rPr>
              <w:t>2</w:t>
            </w:r>
          </w:p>
        </w:tc>
        <w:tc>
          <w:tcPr>
            <w:tcW w:w="1276" w:type="dxa"/>
          </w:tcPr>
          <w:p w14:paraId="57DDF3E4" w14:textId="67F8E3EA" w:rsidR="00B61BFE" w:rsidRPr="00EB338E" w:rsidRDefault="00B61BFE"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322E9">
              <w:rPr>
                <w:rFonts w:ascii="Calibri" w:hAnsi="Calibri" w:cs="Calibri"/>
                <w:sz w:val="24"/>
                <w:szCs w:val="24"/>
              </w:rPr>
              <w:t>Low</w:t>
            </w:r>
          </w:p>
        </w:tc>
        <w:tc>
          <w:tcPr>
            <w:tcW w:w="2268" w:type="dxa"/>
          </w:tcPr>
          <w:p w14:paraId="78E25016" w14:textId="4304F184" w:rsidR="00B61BFE" w:rsidRPr="00EB338E" w:rsidRDefault="00CF4AE2"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w:t>
            </w:r>
          </w:p>
        </w:tc>
        <w:tc>
          <w:tcPr>
            <w:tcW w:w="1133" w:type="dxa"/>
          </w:tcPr>
          <w:p w14:paraId="1D27492A" w14:textId="113A15C5" w:rsidR="00B61BFE" w:rsidRPr="00EB338E" w:rsidRDefault="00B61BFE"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w:t>
            </w:r>
          </w:p>
        </w:tc>
      </w:tr>
      <w:tr w:rsidR="00B61BFE" w14:paraId="374E1471"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2240A9C7" w14:textId="6F26AF45" w:rsidR="00B61BFE" w:rsidRPr="00EB338E" w:rsidRDefault="00B61BFE" w:rsidP="00B61BFE">
            <w:pPr>
              <w:rPr>
                <w:rFonts w:ascii="Calibri" w:hAnsi="Calibri" w:cs="Calibri"/>
                <w:b w:val="0"/>
                <w:bCs w:val="0"/>
                <w:sz w:val="24"/>
                <w:szCs w:val="24"/>
              </w:rPr>
            </w:pPr>
            <w:r w:rsidRPr="00ED65D5">
              <w:rPr>
                <w:rFonts w:ascii="Calibri" w:hAnsi="Calibri" w:cs="Calibri"/>
                <w:b w:val="0"/>
                <w:bCs w:val="0"/>
                <w:sz w:val="24"/>
                <w:szCs w:val="24"/>
              </w:rPr>
              <w:t>US</w:t>
            </w:r>
            <w:r>
              <w:rPr>
                <w:rFonts w:ascii="Calibri" w:hAnsi="Calibri" w:cs="Calibri"/>
                <w:b w:val="0"/>
                <w:bCs w:val="0"/>
                <w:sz w:val="24"/>
                <w:szCs w:val="24"/>
              </w:rPr>
              <w:t>60</w:t>
            </w:r>
            <w:r w:rsidR="000D3384">
              <w:rPr>
                <w:rFonts w:ascii="Calibri" w:hAnsi="Calibri" w:cs="Calibri"/>
                <w:b w:val="0"/>
                <w:bCs w:val="0"/>
                <w:sz w:val="24"/>
                <w:szCs w:val="24"/>
              </w:rPr>
              <w:t>5</w:t>
            </w:r>
          </w:p>
        </w:tc>
        <w:tc>
          <w:tcPr>
            <w:tcW w:w="2693" w:type="dxa"/>
          </w:tcPr>
          <w:p w14:paraId="25BDEEF7" w14:textId="1F1BC017" w:rsidR="00B61BFE" w:rsidRPr="00EB338E" w:rsidRDefault="006C46E6"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C46E6">
              <w:rPr>
                <w:rFonts w:ascii="Calibri" w:hAnsi="Calibri" w:cs="Calibri"/>
                <w:sz w:val="24"/>
                <w:szCs w:val="24"/>
              </w:rPr>
              <w:t>Manage Topic Proposals</w:t>
            </w:r>
          </w:p>
        </w:tc>
        <w:tc>
          <w:tcPr>
            <w:tcW w:w="993" w:type="dxa"/>
          </w:tcPr>
          <w:p w14:paraId="02855200" w14:textId="1B6FCB8C" w:rsidR="00B61BFE" w:rsidRPr="00EB338E" w:rsidRDefault="00B61BFE"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M06</w:t>
            </w:r>
          </w:p>
        </w:tc>
        <w:tc>
          <w:tcPr>
            <w:tcW w:w="1276" w:type="dxa"/>
          </w:tcPr>
          <w:p w14:paraId="4FA77C6D" w14:textId="5B0728D3" w:rsidR="00B61BFE" w:rsidRPr="00EB338E" w:rsidRDefault="00B61BFE"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322E9">
              <w:rPr>
                <w:rFonts w:ascii="Calibri" w:hAnsi="Calibri" w:cs="Calibri"/>
                <w:sz w:val="24"/>
                <w:szCs w:val="24"/>
              </w:rPr>
              <w:t>Low</w:t>
            </w:r>
          </w:p>
        </w:tc>
        <w:tc>
          <w:tcPr>
            <w:tcW w:w="2268" w:type="dxa"/>
          </w:tcPr>
          <w:p w14:paraId="675D44CE" w14:textId="2FB22D5F" w:rsidR="00B61BFE" w:rsidRPr="00EB338E" w:rsidRDefault="00CF4AE2"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w:t>
            </w:r>
          </w:p>
        </w:tc>
        <w:tc>
          <w:tcPr>
            <w:tcW w:w="1133" w:type="dxa"/>
          </w:tcPr>
          <w:p w14:paraId="00257033" w14:textId="5C727DD5" w:rsidR="00B61BFE" w:rsidRPr="00EB338E" w:rsidRDefault="00B61BFE"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D67CB2">
              <w:rPr>
                <w:rFonts w:ascii="Calibri" w:hAnsi="Calibri" w:cs="Calibri"/>
                <w:sz w:val="24"/>
                <w:szCs w:val="24"/>
              </w:rPr>
              <w:t>0%</w:t>
            </w:r>
          </w:p>
        </w:tc>
      </w:tr>
      <w:tr w:rsidR="00B61BFE" w14:paraId="1A2B73D6"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49730A91" w14:textId="3BC0DE35" w:rsidR="00B61BFE" w:rsidRPr="00EB338E" w:rsidRDefault="00B61BFE" w:rsidP="00B61BFE">
            <w:pPr>
              <w:rPr>
                <w:rFonts w:ascii="Calibri" w:hAnsi="Calibri" w:cs="Calibri"/>
                <w:b w:val="0"/>
                <w:bCs w:val="0"/>
                <w:sz w:val="24"/>
                <w:szCs w:val="24"/>
              </w:rPr>
            </w:pPr>
            <w:r w:rsidRPr="00ED65D5">
              <w:rPr>
                <w:rFonts w:ascii="Calibri" w:hAnsi="Calibri" w:cs="Calibri"/>
                <w:b w:val="0"/>
                <w:bCs w:val="0"/>
                <w:sz w:val="24"/>
                <w:szCs w:val="24"/>
              </w:rPr>
              <w:t>US</w:t>
            </w:r>
            <w:r w:rsidR="000D3384">
              <w:rPr>
                <w:rFonts w:ascii="Calibri" w:hAnsi="Calibri" w:cs="Calibri"/>
                <w:b w:val="0"/>
                <w:bCs w:val="0"/>
                <w:sz w:val="24"/>
                <w:szCs w:val="24"/>
              </w:rPr>
              <w:t>221</w:t>
            </w:r>
          </w:p>
        </w:tc>
        <w:tc>
          <w:tcPr>
            <w:tcW w:w="2693" w:type="dxa"/>
          </w:tcPr>
          <w:p w14:paraId="5D694AE5" w14:textId="66F4747B" w:rsidR="00B61BFE" w:rsidRPr="00EB338E" w:rsidRDefault="006C46E6"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C46E6">
              <w:rPr>
                <w:rFonts w:ascii="Calibri" w:hAnsi="Calibri" w:cs="Calibri"/>
                <w:sz w:val="24"/>
                <w:szCs w:val="24"/>
              </w:rPr>
              <w:t>Appeal for Unblock</w:t>
            </w:r>
          </w:p>
        </w:tc>
        <w:tc>
          <w:tcPr>
            <w:tcW w:w="993" w:type="dxa"/>
          </w:tcPr>
          <w:p w14:paraId="2B6B1473" w14:textId="68E68F0F" w:rsidR="00B61BFE" w:rsidRPr="00EB338E" w:rsidRDefault="00B61BFE"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w:t>
            </w:r>
            <w:r w:rsidR="006C46E6">
              <w:rPr>
                <w:rFonts w:ascii="Calibri" w:hAnsi="Calibri" w:cs="Calibri"/>
                <w:sz w:val="24"/>
                <w:szCs w:val="24"/>
              </w:rPr>
              <w:t>2</w:t>
            </w:r>
          </w:p>
        </w:tc>
        <w:tc>
          <w:tcPr>
            <w:tcW w:w="1276" w:type="dxa"/>
          </w:tcPr>
          <w:p w14:paraId="45FC50C6" w14:textId="30570FC1" w:rsidR="00B61BFE" w:rsidRPr="00EB338E" w:rsidRDefault="00B61BFE"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322E9">
              <w:rPr>
                <w:rFonts w:ascii="Calibri" w:hAnsi="Calibri" w:cs="Calibri"/>
                <w:sz w:val="24"/>
                <w:szCs w:val="24"/>
              </w:rPr>
              <w:t>Low</w:t>
            </w:r>
          </w:p>
        </w:tc>
        <w:tc>
          <w:tcPr>
            <w:tcW w:w="2268" w:type="dxa"/>
          </w:tcPr>
          <w:p w14:paraId="7BB3A354" w14:textId="618355E0" w:rsidR="00B61BFE" w:rsidRPr="00EB338E" w:rsidRDefault="00CF4AE2"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w:t>
            </w:r>
          </w:p>
        </w:tc>
        <w:tc>
          <w:tcPr>
            <w:tcW w:w="1133" w:type="dxa"/>
          </w:tcPr>
          <w:p w14:paraId="358DC0D5" w14:textId="2F522D05" w:rsidR="00B61BFE" w:rsidRPr="00EB338E" w:rsidRDefault="00B61BFE"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D67CB2">
              <w:rPr>
                <w:rFonts w:ascii="Calibri" w:hAnsi="Calibri" w:cs="Calibri"/>
                <w:sz w:val="24"/>
                <w:szCs w:val="24"/>
              </w:rPr>
              <w:t>0%</w:t>
            </w:r>
          </w:p>
        </w:tc>
      </w:tr>
      <w:tr w:rsidR="00B61BFE" w14:paraId="14A93EE0" w14:textId="77777777" w:rsidTr="0043641E">
        <w:tc>
          <w:tcPr>
            <w:cnfStyle w:val="001000000000" w:firstRow="0" w:lastRow="0" w:firstColumn="1" w:lastColumn="0" w:oddVBand="0" w:evenVBand="0" w:oddHBand="0" w:evenHBand="0" w:firstRowFirstColumn="0" w:firstRowLastColumn="0" w:lastRowFirstColumn="0" w:lastRowLastColumn="0"/>
            <w:tcW w:w="1413" w:type="dxa"/>
          </w:tcPr>
          <w:p w14:paraId="78D9CF51" w14:textId="3A833317" w:rsidR="00B61BFE" w:rsidRPr="00ED65D5" w:rsidRDefault="00B61BFE" w:rsidP="00B61BFE">
            <w:pPr>
              <w:rPr>
                <w:rFonts w:ascii="Calibri" w:hAnsi="Calibri" w:cs="Calibri"/>
                <w:sz w:val="24"/>
                <w:szCs w:val="24"/>
              </w:rPr>
            </w:pPr>
            <w:r w:rsidRPr="00ED65D5">
              <w:rPr>
                <w:rFonts w:ascii="Calibri" w:hAnsi="Calibri" w:cs="Calibri"/>
                <w:b w:val="0"/>
                <w:bCs w:val="0"/>
                <w:sz w:val="24"/>
                <w:szCs w:val="24"/>
              </w:rPr>
              <w:t>US</w:t>
            </w:r>
            <w:r>
              <w:rPr>
                <w:rFonts w:ascii="Calibri" w:hAnsi="Calibri" w:cs="Calibri"/>
                <w:b w:val="0"/>
                <w:bCs w:val="0"/>
                <w:sz w:val="24"/>
                <w:szCs w:val="24"/>
              </w:rPr>
              <w:t>609</w:t>
            </w:r>
          </w:p>
        </w:tc>
        <w:tc>
          <w:tcPr>
            <w:tcW w:w="2693" w:type="dxa"/>
          </w:tcPr>
          <w:p w14:paraId="56F343BF" w14:textId="6C207B47" w:rsidR="00B61BFE" w:rsidRPr="00EB338E" w:rsidRDefault="00B61BFE"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831518">
              <w:rPr>
                <w:rFonts w:ascii="Calibri" w:hAnsi="Calibri" w:cs="Calibri"/>
                <w:sz w:val="24"/>
                <w:szCs w:val="24"/>
              </w:rPr>
              <w:t>Manage Unblock Appeals</w:t>
            </w:r>
          </w:p>
        </w:tc>
        <w:tc>
          <w:tcPr>
            <w:tcW w:w="993" w:type="dxa"/>
          </w:tcPr>
          <w:p w14:paraId="4D7AD0D3" w14:textId="755E86EA" w:rsidR="00B61BFE" w:rsidRPr="00EB338E" w:rsidRDefault="00B61BFE"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M06</w:t>
            </w:r>
          </w:p>
        </w:tc>
        <w:tc>
          <w:tcPr>
            <w:tcW w:w="1276" w:type="dxa"/>
          </w:tcPr>
          <w:p w14:paraId="7BAA11B4" w14:textId="143E2607" w:rsidR="00B61BFE" w:rsidRPr="00EB338E" w:rsidRDefault="00B61BFE"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322E9">
              <w:rPr>
                <w:rFonts w:ascii="Calibri" w:hAnsi="Calibri" w:cs="Calibri"/>
                <w:sz w:val="24"/>
                <w:szCs w:val="24"/>
              </w:rPr>
              <w:t>Low</w:t>
            </w:r>
          </w:p>
        </w:tc>
        <w:tc>
          <w:tcPr>
            <w:tcW w:w="2268" w:type="dxa"/>
          </w:tcPr>
          <w:p w14:paraId="46762B8A" w14:textId="06824D57" w:rsidR="00B61BFE" w:rsidRPr="00EB338E" w:rsidRDefault="00CF4AE2"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w:t>
            </w:r>
          </w:p>
        </w:tc>
        <w:tc>
          <w:tcPr>
            <w:tcW w:w="1133" w:type="dxa"/>
          </w:tcPr>
          <w:p w14:paraId="3E711E6E" w14:textId="7E95EE15" w:rsidR="00B61BFE" w:rsidRPr="00EB338E" w:rsidRDefault="00B61BFE" w:rsidP="00B61BFE">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D67CB2">
              <w:rPr>
                <w:rFonts w:ascii="Calibri" w:hAnsi="Calibri" w:cs="Calibri"/>
                <w:sz w:val="24"/>
                <w:szCs w:val="24"/>
              </w:rPr>
              <w:t>0%</w:t>
            </w:r>
          </w:p>
        </w:tc>
      </w:tr>
    </w:tbl>
    <w:p w14:paraId="492FE321" w14:textId="55778744" w:rsidR="00802B1D" w:rsidRPr="00C45D65" w:rsidRDefault="00C45D65" w:rsidP="00C45D65">
      <w:pPr>
        <w:pStyle w:val="Legenda"/>
        <w:jc w:val="center"/>
        <w:rPr>
          <w:rFonts w:ascii="Calibri" w:hAnsi="Calibri" w:cs="Calibri"/>
          <w:b/>
          <w:bCs/>
          <w:i w:val="0"/>
          <w:iCs w:val="0"/>
          <w:sz w:val="22"/>
          <w:szCs w:val="22"/>
        </w:rPr>
      </w:pPr>
      <w:r>
        <w:rPr>
          <w:i w:val="0"/>
          <w:iCs w:val="0"/>
          <w:sz w:val="14"/>
          <w:szCs w:val="14"/>
        </w:rPr>
        <w:t xml:space="preserve">                                                                                                                                                                                                                                                                                                               </w:t>
      </w:r>
      <w:r w:rsidR="002344F3" w:rsidRPr="00C45D65">
        <w:rPr>
          <w:i w:val="0"/>
          <w:iCs w:val="0"/>
          <w:sz w:val="14"/>
          <w:szCs w:val="14"/>
        </w:rPr>
        <w:t>Table 78</w:t>
      </w:r>
    </w:p>
    <w:p w14:paraId="5DDC65A3" w14:textId="77777777" w:rsidR="005B418E" w:rsidRDefault="005B418E" w:rsidP="005B418E">
      <w:pPr>
        <w:rPr>
          <w:rFonts w:ascii="Calibri" w:hAnsi="Calibri" w:cs="Calibri"/>
          <w:b/>
          <w:bCs/>
          <w:sz w:val="28"/>
          <w:szCs w:val="28"/>
        </w:rPr>
      </w:pPr>
    </w:p>
    <w:p w14:paraId="45EDA9AB" w14:textId="4C8B032D" w:rsidR="005B418E" w:rsidRDefault="005B418E" w:rsidP="005B418E">
      <w:pPr>
        <w:rPr>
          <w:rFonts w:ascii="Calibri" w:hAnsi="Calibri" w:cs="Calibri"/>
          <w:b/>
          <w:bCs/>
          <w:sz w:val="40"/>
          <w:szCs w:val="40"/>
        </w:rPr>
      </w:pPr>
      <w:r w:rsidRPr="00FC47DB">
        <w:rPr>
          <w:rFonts w:ascii="Calibri" w:hAnsi="Calibri" w:cs="Calibri"/>
          <w:b/>
          <w:bCs/>
          <w:sz w:val="40"/>
          <w:szCs w:val="40"/>
        </w:rPr>
        <w:lastRenderedPageBreak/>
        <w:t>A</w:t>
      </w:r>
      <w:r>
        <w:rPr>
          <w:rFonts w:ascii="Calibri" w:hAnsi="Calibri" w:cs="Calibri"/>
          <w:b/>
          <w:bCs/>
          <w:sz w:val="40"/>
          <w:szCs w:val="40"/>
        </w:rPr>
        <w:t>10</w:t>
      </w:r>
      <w:r w:rsidRPr="00FC47DB">
        <w:rPr>
          <w:rFonts w:ascii="Calibri" w:hAnsi="Calibri" w:cs="Calibri"/>
          <w:b/>
          <w:bCs/>
          <w:sz w:val="40"/>
          <w:szCs w:val="40"/>
        </w:rPr>
        <w:t xml:space="preserve">: </w:t>
      </w:r>
      <w:r>
        <w:rPr>
          <w:rFonts w:ascii="Calibri" w:hAnsi="Calibri" w:cs="Calibri"/>
          <w:b/>
          <w:bCs/>
          <w:sz w:val="40"/>
          <w:szCs w:val="40"/>
        </w:rPr>
        <w:t>Presentation</w:t>
      </w:r>
    </w:p>
    <w:p w14:paraId="3760D557" w14:textId="11877445" w:rsidR="00836569" w:rsidRDefault="00836569" w:rsidP="00836569">
      <w:pPr>
        <w:rPr>
          <w:rFonts w:ascii="Calibri" w:hAnsi="Calibri" w:cs="Calibri"/>
          <w:b/>
          <w:bCs/>
          <w:sz w:val="32"/>
          <w:szCs w:val="32"/>
        </w:rPr>
      </w:pPr>
      <w:r>
        <w:rPr>
          <w:rFonts w:ascii="Calibri" w:hAnsi="Calibri" w:cs="Calibri"/>
          <w:b/>
          <w:bCs/>
          <w:sz w:val="32"/>
          <w:szCs w:val="32"/>
        </w:rPr>
        <w:t xml:space="preserve">10.1. </w:t>
      </w:r>
      <w:r w:rsidR="00C13024">
        <w:rPr>
          <w:rFonts w:ascii="Calibri" w:hAnsi="Calibri" w:cs="Calibri"/>
          <w:b/>
          <w:bCs/>
          <w:sz w:val="32"/>
          <w:szCs w:val="32"/>
        </w:rPr>
        <w:t>Product presentation</w:t>
      </w:r>
    </w:p>
    <w:p w14:paraId="2CE9004F" w14:textId="142F7203" w:rsidR="00836569" w:rsidRDefault="00836569" w:rsidP="00836569">
      <w:pPr>
        <w:rPr>
          <w:rFonts w:ascii="Calibri" w:hAnsi="Calibri" w:cs="Calibri"/>
          <w:b/>
          <w:bCs/>
          <w:sz w:val="32"/>
          <w:szCs w:val="32"/>
        </w:rPr>
      </w:pPr>
      <w:r>
        <w:rPr>
          <w:rFonts w:ascii="Calibri" w:hAnsi="Calibri" w:cs="Calibri"/>
          <w:b/>
          <w:bCs/>
          <w:sz w:val="32"/>
          <w:szCs w:val="32"/>
        </w:rPr>
        <w:t xml:space="preserve">10.2. </w:t>
      </w:r>
      <w:r w:rsidR="00C13024">
        <w:rPr>
          <w:rFonts w:ascii="Calibri" w:hAnsi="Calibri" w:cs="Calibri"/>
          <w:b/>
          <w:bCs/>
          <w:sz w:val="32"/>
          <w:szCs w:val="32"/>
        </w:rPr>
        <w:t>Video presentation</w:t>
      </w:r>
    </w:p>
    <w:p w14:paraId="6A619C7D" w14:textId="77777777" w:rsidR="00701258" w:rsidRDefault="00701258" w:rsidP="00701258">
      <w:pPr>
        <w:rPr>
          <w:rFonts w:ascii="Calibri" w:hAnsi="Calibri" w:cs="Calibri"/>
          <w:b/>
          <w:bCs/>
          <w:sz w:val="28"/>
          <w:szCs w:val="28"/>
        </w:rPr>
      </w:pPr>
    </w:p>
    <w:p w14:paraId="1112DC04" w14:textId="77777777" w:rsidR="00701258" w:rsidRDefault="00701258" w:rsidP="00177534">
      <w:pPr>
        <w:rPr>
          <w:rFonts w:ascii="Calibri" w:hAnsi="Calibri" w:cs="Calibri"/>
          <w:b/>
          <w:bCs/>
          <w:sz w:val="32"/>
          <w:szCs w:val="32"/>
        </w:rPr>
      </w:pPr>
    </w:p>
    <w:p w14:paraId="6B1736B5" w14:textId="77777777" w:rsidR="00177534" w:rsidRDefault="00177534" w:rsidP="00177534">
      <w:pPr>
        <w:rPr>
          <w:rFonts w:ascii="Calibri" w:hAnsi="Calibri" w:cs="Calibri"/>
          <w:b/>
          <w:bCs/>
          <w:sz w:val="32"/>
          <w:szCs w:val="32"/>
        </w:rPr>
      </w:pPr>
    </w:p>
    <w:p w14:paraId="745B7B1E" w14:textId="77777777" w:rsidR="004415CF" w:rsidRPr="00A70738" w:rsidRDefault="004415CF" w:rsidP="0009614D">
      <w:pPr>
        <w:rPr>
          <w:rFonts w:ascii="Calibri" w:hAnsi="Calibri" w:cs="Calibri"/>
          <w:sz w:val="24"/>
          <w:szCs w:val="24"/>
        </w:rPr>
      </w:pPr>
    </w:p>
    <w:sectPr w:rsidR="004415CF" w:rsidRPr="00A70738" w:rsidSect="007110B6">
      <w:footerReference w:type="default" r:id="rId20"/>
      <w:pgSz w:w="11906" w:h="16838"/>
      <w:pgMar w:top="720" w:right="720" w:bottom="720" w:left="720"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2B9DE8" w14:textId="77777777" w:rsidR="00E13997" w:rsidRDefault="00E13997" w:rsidP="007110B6">
      <w:pPr>
        <w:spacing w:after="0" w:line="240" w:lineRule="auto"/>
      </w:pPr>
      <w:r>
        <w:separator/>
      </w:r>
    </w:p>
  </w:endnote>
  <w:endnote w:type="continuationSeparator" w:id="0">
    <w:p w14:paraId="54519009" w14:textId="77777777" w:rsidR="00E13997" w:rsidRDefault="00E13997" w:rsidP="00711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7874543"/>
      <w:docPartObj>
        <w:docPartGallery w:val="Page Numbers (Bottom of Page)"/>
        <w:docPartUnique/>
      </w:docPartObj>
    </w:sdtPr>
    <w:sdtContent>
      <w:p w14:paraId="72B4AB1B" w14:textId="77777777" w:rsidR="007110B6" w:rsidRDefault="007110B6">
        <w:pPr>
          <w:pStyle w:val="Rodap"/>
          <w:jc w:val="right"/>
        </w:pPr>
      </w:p>
      <w:p w14:paraId="0BE82FBF" w14:textId="251005A1" w:rsidR="007110B6" w:rsidRDefault="007110B6">
        <w:pPr>
          <w:pStyle w:val="Rodap"/>
          <w:jc w:val="right"/>
        </w:pPr>
        <w:r>
          <w:fldChar w:fldCharType="begin"/>
        </w:r>
        <w:r>
          <w:instrText>PAGE   \* MERGEFORMAT</w:instrText>
        </w:r>
        <w:r>
          <w:fldChar w:fldCharType="separate"/>
        </w:r>
        <w:r>
          <w:t>2</w:t>
        </w:r>
        <w:r>
          <w:fldChar w:fldCharType="end"/>
        </w:r>
      </w:p>
    </w:sdtContent>
  </w:sdt>
  <w:p w14:paraId="70694297" w14:textId="77777777" w:rsidR="007110B6" w:rsidRDefault="007110B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06A2DA" w14:textId="77777777" w:rsidR="00E13997" w:rsidRDefault="00E13997" w:rsidP="007110B6">
      <w:pPr>
        <w:spacing w:after="0" w:line="240" w:lineRule="auto"/>
      </w:pPr>
      <w:r>
        <w:separator/>
      </w:r>
    </w:p>
  </w:footnote>
  <w:footnote w:type="continuationSeparator" w:id="0">
    <w:p w14:paraId="376FED1C" w14:textId="77777777" w:rsidR="00E13997" w:rsidRDefault="00E13997" w:rsidP="007110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B35D9"/>
    <w:multiLevelType w:val="multilevel"/>
    <w:tmpl w:val="E322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874ECB"/>
    <w:multiLevelType w:val="multilevel"/>
    <w:tmpl w:val="0E58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A443EB"/>
    <w:multiLevelType w:val="multilevel"/>
    <w:tmpl w:val="BA44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834618">
    <w:abstractNumId w:val="2"/>
  </w:num>
  <w:num w:numId="2" w16cid:durableId="22944040">
    <w:abstractNumId w:val="0"/>
  </w:num>
  <w:num w:numId="3" w16cid:durableId="480274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753"/>
    <w:rsid w:val="00001F81"/>
    <w:rsid w:val="00002926"/>
    <w:rsid w:val="00004956"/>
    <w:rsid w:val="00012836"/>
    <w:rsid w:val="00014A6D"/>
    <w:rsid w:val="00014B61"/>
    <w:rsid w:val="00025803"/>
    <w:rsid w:val="00027A7C"/>
    <w:rsid w:val="000339B4"/>
    <w:rsid w:val="00040813"/>
    <w:rsid w:val="000450B7"/>
    <w:rsid w:val="000620EB"/>
    <w:rsid w:val="000715D0"/>
    <w:rsid w:val="00085A3F"/>
    <w:rsid w:val="000862DF"/>
    <w:rsid w:val="0009614D"/>
    <w:rsid w:val="000C2588"/>
    <w:rsid w:val="000C43AA"/>
    <w:rsid w:val="000C6242"/>
    <w:rsid w:val="000C76EF"/>
    <w:rsid w:val="000C7C9E"/>
    <w:rsid w:val="000D10B2"/>
    <w:rsid w:val="000D1DCD"/>
    <w:rsid w:val="000D3384"/>
    <w:rsid w:val="000D3A8B"/>
    <w:rsid w:val="000D4B52"/>
    <w:rsid w:val="000E1944"/>
    <w:rsid w:val="000E5223"/>
    <w:rsid w:val="000E6FDB"/>
    <w:rsid w:val="000F176A"/>
    <w:rsid w:val="001021C7"/>
    <w:rsid w:val="00113AAA"/>
    <w:rsid w:val="0012238F"/>
    <w:rsid w:val="00126041"/>
    <w:rsid w:val="00140083"/>
    <w:rsid w:val="00143C2F"/>
    <w:rsid w:val="00144350"/>
    <w:rsid w:val="00145059"/>
    <w:rsid w:val="00147066"/>
    <w:rsid w:val="0016086A"/>
    <w:rsid w:val="00175141"/>
    <w:rsid w:val="00177534"/>
    <w:rsid w:val="00186D21"/>
    <w:rsid w:val="00187BE4"/>
    <w:rsid w:val="001930FC"/>
    <w:rsid w:val="001952A2"/>
    <w:rsid w:val="001A1AE2"/>
    <w:rsid w:val="001A3012"/>
    <w:rsid w:val="001A4D1B"/>
    <w:rsid w:val="001C6158"/>
    <w:rsid w:val="001D3FBD"/>
    <w:rsid w:val="001D646C"/>
    <w:rsid w:val="001E10F8"/>
    <w:rsid w:val="001E6B39"/>
    <w:rsid w:val="001F0AAC"/>
    <w:rsid w:val="001F3946"/>
    <w:rsid w:val="001F5BAC"/>
    <w:rsid w:val="00202BB4"/>
    <w:rsid w:val="002344F3"/>
    <w:rsid w:val="00234DA1"/>
    <w:rsid w:val="002400E4"/>
    <w:rsid w:val="002439A7"/>
    <w:rsid w:val="00266263"/>
    <w:rsid w:val="0028300B"/>
    <w:rsid w:val="00290489"/>
    <w:rsid w:val="00297064"/>
    <w:rsid w:val="002A7560"/>
    <w:rsid w:val="002B5203"/>
    <w:rsid w:val="002C010E"/>
    <w:rsid w:val="002C06E2"/>
    <w:rsid w:val="002C1AE0"/>
    <w:rsid w:val="002C36AC"/>
    <w:rsid w:val="002C6D17"/>
    <w:rsid w:val="002C79B4"/>
    <w:rsid w:val="002D1923"/>
    <w:rsid w:val="002D6A02"/>
    <w:rsid w:val="002D7DB5"/>
    <w:rsid w:val="002E0A63"/>
    <w:rsid w:val="002E4AF0"/>
    <w:rsid w:val="002F2D83"/>
    <w:rsid w:val="002F56CD"/>
    <w:rsid w:val="002F77EA"/>
    <w:rsid w:val="00310A9B"/>
    <w:rsid w:val="00316C3C"/>
    <w:rsid w:val="00317D61"/>
    <w:rsid w:val="00323651"/>
    <w:rsid w:val="00346568"/>
    <w:rsid w:val="003653EA"/>
    <w:rsid w:val="00366A9D"/>
    <w:rsid w:val="00372E22"/>
    <w:rsid w:val="00373312"/>
    <w:rsid w:val="00374E6D"/>
    <w:rsid w:val="0037537C"/>
    <w:rsid w:val="00375793"/>
    <w:rsid w:val="00392952"/>
    <w:rsid w:val="0039608A"/>
    <w:rsid w:val="003A2D0F"/>
    <w:rsid w:val="003A5ADC"/>
    <w:rsid w:val="003A6F45"/>
    <w:rsid w:val="003B0FDC"/>
    <w:rsid w:val="003C1807"/>
    <w:rsid w:val="003C789F"/>
    <w:rsid w:val="003D1C02"/>
    <w:rsid w:val="003E2858"/>
    <w:rsid w:val="003E46B5"/>
    <w:rsid w:val="003F7AF7"/>
    <w:rsid w:val="003F7DA8"/>
    <w:rsid w:val="004121BF"/>
    <w:rsid w:val="00415D32"/>
    <w:rsid w:val="0042001C"/>
    <w:rsid w:val="00420947"/>
    <w:rsid w:val="00422652"/>
    <w:rsid w:val="0042288B"/>
    <w:rsid w:val="00425708"/>
    <w:rsid w:val="0043641E"/>
    <w:rsid w:val="004415CF"/>
    <w:rsid w:val="00442E80"/>
    <w:rsid w:val="00455857"/>
    <w:rsid w:val="004601C7"/>
    <w:rsid w:val="004629B7"/>
    <w:rsid w:val="00465F0E"/>
    <w:rsid w:val="00466625"/>
    <w:rsid w:val="00466BBD"/>
    <w:rsid w:val="004733FE"/>
    <w:rsid w:val="00473F64"/>
    <w:rsid w:val="00487FA4"/>
    <w:rsid w:val="00491650"/>
    <w:rsid w:val="0049703D"/>
    <w:rsid w:val="004A04B0"/>
    <w:rsid w:val="004A4D0E"/>
    <w:rsid w:val="004A6F41"/>
    <w:rsid w:val="004B4A91"/>
    <w:rsid w:val="004B6B62"/>
    <w:rsid w:val="004C2B11"/>
    <w:rsid w:val="004C5E70"/>
    <w:rsid w:val="004D46D3"/>
    <w:rsid w:val="004D6092"/>
    <w:rsid w:val="004E00FB"/>
    <w:rsid w:val="004E5333"/>
    <w:rsid w:val="005053D9"/>
    <w:rsid w:val="00513D0E"/>
    <w:rsid w:val="00514094"/>
    <w:rsid w:val="005158C5"/>
    <w:rsid w:val="00525026"/>
    <w:rsid w:val="00532964"/>
    <w:rsid w:val="0053330F"/>
    <w:rsid w:val="005358C1"/>
    <w:rsid w:val="005369DE"/>
    <w:rsid w:val="00536EFD"/>
    <w:rsid w:val="00542080"/>
    <w:rsid w:val="00544723"/>
    <w:rsid w:val="00544FB5"/>
    <w:rsid w:val="00555ED9"/>
    <w:rsid w:val="0055744B"/>
    <w:rsid w:val="005665AB"/>
    <w:rsid w:val="005671F7"/>
    <w:rsid w:val="005813A0"/>
    <w:rsid w:val="00582522"/>
    <w:rsid w:val="005844F2"/>
    <w:rsid w:val="00586797"/>
    <w:rsid w:val="005B2C7F"/>
    <w:rsid w:val="005B418E"/>
    <w:rsid w:val="005B592A"/>
    <w:rsid w:val="005C6040"/>
    <w:rsid w:val="005C6515"/>
    <w:rsid w:val="005D1B8B"/>
    <w:rsid w:val="005D2588"/>
    <w:rsid w:val="005D6BD1"/>
    <w:rsid w:val="005E202B"/>
    <w:rsid w:val="00601E9E"/>
    <w:rsid w:val="00602762"/>
    <w:rsid w:val="006109D0"/>
    <w:rsid w:val="00611D2F"/>
    <w:rsid w:val="00614E69"/>
    <w:rsid w:val="00616337"/>
    <w:rsid w:val="00624EEC"/>
    <w:rsid w:val="00626B0F"/>
    <w:rsid w:val="0063505C"/>
    <w:rsid w:val="006374FA"/>
    <w:rsid w:val="00646AC1"/>
    <w:rsid w:val="00651DE0"/>
    <w:rsid w:val="006648E3"/>
    <w:rsid w:val="006704BE"/>
    <w:rsid w:val="006728BF"/>
    <w:rsid w:val="00687CD0"/>
    <w:rsid w:val="00690A36"/>
    <w:rsid w:val="006A3DC1"/>
    <w:rsid w:val="006C46E6"/>
    <w:rsid w:val="006C6AA6"/>
    <w:rsid w:val="006D1143"/>
    <w:rsid w:val="006F38E8"/>
    <w:rsid w:val="006F4394"/>
    <w:rsid w:val="006F4B95"/>
    <w:rsid w:val="00701258"/>
    <w:rsid w:val="0070207B"/>
    <w:rsid w:val="0070373B"/>
    <w:rsid w:val="00706197"/>
    <w:rsid w:val="00706C37"/>
    <w:rsid w:val="007110B6"/>
    <w:rsid w:val="007138A8"/>
    <w:rsid w:val="00714979"/>
    <w:rsid w:val="00723788"/>
    <w:rsid w:val="00726797"/>
    <w:rsid w:val="00727024"/>
    <w:rsid w:val="00736B6E"/>
    <w:rsid w:val="0074106D"/>
    <w:rsid w:val="00744A71"/>
    <w:rsid w:val="007505FF"/>
    <w:rsid w:val="007575F7"/>
    <w:rsid w:val="00757CBB"/>
    <w:rsid w:val="00761ECF"/>
    <w:rsid w:val="007633FB"/>
    <w:rsid w:val="00763853"/>
    <w:rsid w:val="00765357"/>
    <w:rsid w:val="00771C3D"/>
    <w:rsid w:val="00774475"/>
    <w:rsid w:val="00775B56"/>
    <w:rsid w:val="007777C5"/>
    <w:rsid w:val="00780453"/>
    <w:rsid w:val="0078106B"/>
    <w:rsid w:val="0078141F"/>
    <w:rsid w:val="00783908"/>
    <w:rsid w:val="00787C9B"/>
    <w:rsid w:val="0079638F"/>
    <w:rsid w:val="00796BB6"/>
    <w:rsid w:val="007A1B3C"/>
    <w:rsid w:val="007A4E9B"/>
    <w:rsid w:val="007A532E"/>
    <w:rsid w:val="007A5F9A"/>
    <w:rsid w:val="007A6E9F"/>
    <w:rsid w:val="007E39BE"/>
    <w:rsid w:val="007E4308"/>
    <w:rsid w:val="007E6571"/>
    <w:rsid w:val="007F007A"/>
    <w:rsid w:val="007F0470"/>
    <w:rsid w:val="007F3753"/>
    <w:rsid w:val="007F52DD"/>
    <w:rsid w:val="007F705D"/>
    <w:rsid w:val="008008A2"/>
    <w:rsid w:val="00802B1D"/>
    <w:rsid w:val="0080724A"/>
    <w:rsid w:val="008138E4"/>
    <w:rsid w:val="00816092"/>
    <w:rsid w:val="008233D8"/>
    <w:rsid w:val="008277D2"/>
    <w:rsid w:val="00831518"/>
    <w:rsid w:val="00833B38"/>
    <w:rsid w:val="00834568"/>
    <w:rsid w:val="00836569"/>
    <w:rsid w:val="00837CA0"/>
    <w:rsid w:val="00841479"/>
    <w:rsid w:val="00854C46"/>
    <w:rsid w:val="00855C3D"/>
    <w:rsid w:val="00857F8D"/>
    <w:rsid w:val="008643CC"/>
    <w:rsid w:val="00865C8B"/>
    <w:rsid w:val="008962D1"/>
    <w:rsid w:val="008A3514"/>
    <w:rsid w:val="008A66FA"/>
    <w:rsid w:val="008A6A51"/>
    <w:rsid w:val="008B0AFA"/>
    <w:rsid w:val="008B5D8F"/>
    <w:rsid w:val="008B63BC"/>
    <w:rsid w:val="008D3537"/>
    <w:rsid w:val="008D5C6A"/>
    <w:rsid w:val="008D6B91"/>
    <w:rsid w:val="008E77FC"/>
    <w:rsid w:val="008F4483"/>
    <w:rsid w:val="00907BD7"/>
    <w:rsid w:val="00914A08"/>
    <w:rsid w:val="009169CF"/>
    <w:rsid w:val="009171D1"/>
    <w:rsid w:val="00925964"/>
    <w:rsid w:val="00925EC8"/>
    <w:rsid w:val="0095640D"/>
    <w:rsid w:val="00957379"/>
    <w:rsid w:val="00957864"/>
    <w:rsid w:val="00963028"/>
    <w:rsid w:val="0096350B"/>
    <w:rsid w:val="009664D7"/>
    <w:rsid w:val="00972592"/>
    <w:rsid w:val="00972929"/>
    <w:rsid w:val="00973F90"/>
    <w:rsid w:val="00976B09"/>
    <w:rsid w:val="00982034"/>
    <w:rsid w:val="00982E40"/>
    <w:rsid w:val="00986900"/>
    <w:rsid w:val="00987022"/>
    <w:rsid w:val="009A196E"/>
    <w:rsid w:val="009B40B3"/>
    <w:rsid w:val="009C5907"/>
    <w:rsid w:val="009D0853"/>
    <w:rsid w:val="009D1B36"/>
    <w:rsid w:val="009D2C13"/>
    <w:rsid w:val="009D6A43"/>
    <w:rsid w:val="009E1A6F"/>
    <w:rsid w:val="009E3DA0"/>
    <w:rsid w:val="009F2D8D"/>
    <w:rsid w:val="009F7BCB"/>
    <w:rsid w:val="00A07E4B"/>
    <w:rsid w:val="00A1739C"/>
    <w:rsid w:val="00A27145"/>
    <w:rsid w:val="00A36221"/>
    <w:rsid w:val="00A50434"/>
    <w:rsid w:val="00A636BE"/>
    <w:rsid w:val="00A64264"/>
    <w:rsid w:val="00A70738"/>
    <w:rsid w:val="00A70B57"/>
    <w:rsid w:val="00A70CC7"/>
    <w:rsid w:val="00A80C13"/>
    <w:rsid w:val="00AA0466"/>
    <w:rsid w:val="00AA1EBD"/>
    <w:rsid w:val="00AB647F"/>
    <w:rsid w:val="00AC2A48"/>
    <w:rsid w:val="00AD33BB"/>
    <w:rsid w:val="00AE64C0"/>
    <w:rsid w:val="00AE662F"/>
    <w:rsid w:val="00AF0502"/>
    <w:rsid w:val="00AF4A7D"/>
    <w:rsid w:val="00AF5252"/>
    <w:rsid w:val="00AF74D6"/>
    <w:rsid w:val="00B22314"/>
    <w:rsid w:val="00B31ABF"/>
    <w:rsid w:val="00B33313"/>
    <w:rsid w:val="00B33827"/>
    <w:rsid w:val="00B33E6B"/>
    <w:rsid w:val="00B33F2A"/>
    <w:rsid w:val="00B37CC9"/>
    <w:rsid w:val="00B42A00"/>
    <w:rsid w:val="00B5188E"/>
    <w:rsid w:val="00B53156"/>
    <w:rsid w:val="00B543C8"/>
    <w:rsid w:val="00B61BFE"/>
    <w:rsid w:val="00B626FF"/>
    <w:rsid w:val="00B6280B"/>
    <w:rsid w:val="00B671BD"/>
    <w:rsid w:val="00B67B09"/>
    <w:rsid w:val="00B71F26"/>
    <w:rsid w:val="00B77BBD"/>
    <w:rsid w:val="00B800B1"/>
    <w:rsid w:val="00B80E2B"/>
    <w:rsid w:val="00B82710"/>
    <w:rsid w:val="00B84096"/>
    <w:rsid w:val="00BB08A5"/>
    <w:rsid w:val="00BB2CAA"/>
    <w:rsid w:val="00BB2EEA"/>
    <w:rsid w:val="00BC1337"/>
    <w:rsid w:val="00BC2500"/>
    <w:rsid w:val="00BC69A4"/>
    <w:rsid w:val="00BE38AB"/>
    <w:rsid w:val="00BF10A1"/>
    <w:rsid w:val="00BF18FC"/>
    <w:rsid w:val="00BF6303"/>
    <w:rsid w:val="00BF7AA4"/>
    <w:rsid w:val="00BF7C8F"/>
    <w:rsid w:val="00C07EFF"/>
    <w:rsid w:val="00C112A7"/>
    <w:rsid w:val="00C11719"/>
    <w:rsid w:val="00C12ECA"/>
    <w:rsid w:val="00C13024"/>
    <w:rsid w:val="00C159E6"/>
    <w:rsid w:val="00C1614C"/>
    <w:rsid w:val="00C162D8"/>
    <w:rsid w:val="00C16B28"/>
    <w:rsid w:val="00C214CC"/>
    <w:rsid w:val="00C23D06"/>
    <w:rsid w:val="00C2680D"/>
    <w:rsid w:val="00C278DF"/>
    <w:rsid w:val="00C27ED4"/>
    <w:rsid w:val="00C3190B"/>
    <w:rsid w:val="00C32179"/>
    <w:rsid w:val="00C3669F"/>
    <w:rsid w:val="00C37382"/>
    <w:rsid w:val="00C40033"/>
    <w:rsid w:val="00C40B3A"/>
    <w:rsid w:val="00C44759"/>
    <w:rsid w:val="00C45D65"/>
    <w:rsid w:val="00C51EE7"/>
    <w:rsid w:val="00C51FB7"/>
    <w:rsid w:val="00C56D70"/>
    <w:rsid w:val="00C646A6"/>
    <w:rsid w:val="00C6485C"/>
    <w:rsid w:val="00C67231"/>
    <w:rsid w:val="00C72E11"/>
    <w:rsid w:val="00C76665"/>
    <w:rsid w:val="00C903B4"/>
    <w:rsid w:val="00C93721"/>
    <w:rsid w:val="00C93CC4"/>
    <w:rsid w:val="00C93F03"/>
    <w:rsid w:val="00C965C8"/>
    <w:rsid w:val="00C97814"/>
    <w:rsid w:val="00CA4039"/>
    <w:rsid w:val="00CA544C"/>
    <w:rsid w:val="00CB4163"/>
    <w:rsid w:val="00CC0BD1"/>
    <w:rsid w:val="00CC636D"/>
    <w:rsid w:val="00CC739D"/>
    <w:rsid w:val="00CD0E12"/>
    <w:rsid w:val="00CD1240"/>
    <w:rsid w:val="00CE13F4"/>
    <w:rsid w:val="00CE1968"/>
    <w:rsid w:val="00CE1B5D"/>
    <w:rsid w:val="00CE4E67"/>
    <w:rsid w:val="00CF4AE2"/>
    <w:rsid w:val="00CF56CE"/>
    <w:rsid w:val="00CF5B46"/>
    <w:rsid w:val="00D00E65"/>
    <w:rsid w:val="00D02A79"/>
    <w:rsid w:val="00D15A4E"/>
    <w:rsid w:val="00D203A0"/>
    <w:rsid w:val="00D451BE"/>
    <w:rsid w:val="00D45739"/>
    <w:rsid w:val="00D47EF3"/>
    <w:rsid w:val="00D51E94"/>
    <w:rsid w:val="00D553E8"/>
    <w:rsid w:val="00D57515"/>
    <w:rsid w:val="00D71DE8"/>
    <w:rsid w:val="00D8648B"/>
    <w:rsid w:val="00D91B5B"/>
    <w:rsid w:val="00D93E9B"/>
    <w:rsid w:val="00DA1837"/>
    <w:rsid w:val="00DB0230"/>
    <w:rsid w:val="00DB17C9"/>
    <w:rsid w:val="00DB2C7B"/>
    <w:rsid w:val="00DB593D"/>
    <w:rsid w:val="00DB5C34"/>
    <w:rsid w:val="00DC4EEC"/>
    <w:rsid w:val="00DD1697"/>
    <w:rsid w:val="00DD3D9F"/>
    <w:rsid w:val="00DE3187"/>
    <w:rsid w:val="00DE35D8"/>
    <w:rsid w:val="00DE69C7"/>
    <w:rsid w:val="00DF037F"/>
    <w:rsid w:val="00DF706A"/>
    <w:rsid w:val="00E00FA3"/>
    <w:rsid w:val="00E05108"/>
    <w:rsid w:val="00E13997"/>
    <w:rsid w:val="00E139BF"/>
    <w:rsid w:val="00E14673"/>
    <w:rsid w:val="00E24438"/>
    <w:rsid w:val="00E24CC6"/>
    <w:rsid w:val="00E25391"/>
    <w:rsid w:val="00E25C97"/>
    <w:rsid w:val="00E25CD6"/>
    <w:rsid w:val="00E30D60"/>
    <w:rsid w:val="00E32650"/>
    <w:rsid w:val="00E3476D"/>
    <w:rsid w:val="00E34B7B"/>
    <w:rsid w:val="00E404BA"/>
    <w:rsid w:val="00E4661B"/>
    <w:rsid w:val="00E514ED"/>
    <w:rsid w:val="00E5218F"/>
    <w:rsid w:val="00E523DF"/>
    <w:rsid w:val="00E540CF"/>
    <w:rsid w:val="00E562B3"/>
    <w:rsid w:val="00E60BB0"/>
    <w:rsid w:val="00E76533"/>
    <w:rsid w:val="00E76B88"/>
    <w:rsid w:val="00E77A19"/>
    <w:rsid w:val="00E925A3"/>
    <w:rsid w:val="00EA1C93"/>
    <w:rsid w:val="00EA229B"/>
    <w:rsid w:val="00EA64AD"/>
    <w:rsid w:val="00EB1FCC"/>
    <w:rsid w:val="00EB338E"/>
    <w:rsid w:val="00EC1D2D"/>
    <w:rsid w:val="00EC2D04"/>
    <w:rsid w:val="00ED39C8"/>
    <w:rsid w:val="00EE06E6"/>
    <w:rsid w:val="00EE0EE1"/>
    <w:rsid w:val="00EF0045"/>
    <w:rsid w:val="00EF7225"/>
    <w:rsid w:val="00F03438"/>
    <w:rsid w:val="00F104D5"/>
    <w:rsid w:val="00F118C1"/>
    <w:rsid w:val="00F21828"/>
    <w:rsid w:val="00F36D9C"/>
    <w:rsid w:val="00F371A4"/>
    <w:rsid w:val="00F536A6"/>
    <w:rsid w:val="00F64009"/>
    <w:rsid w:val="00F67505"/>
    <w:rsid w:val="00F70C6B"/>
    <w:rsid w:val="00F81E12"/>
    <w:rsid w:val="00F82564"/>
    <w:rsid w:val="00F83460"/>
    <w:rsid w:val="00FA0FFC"/>
    <w:rsid w:val="00FA4597"/>
    <w:rsid w:val="00FC47DB"/>
    <w:rsid w:val="00FD68B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3CA7E"/>
  <w15:chartTrackingRefBased/>
  <w15:docId w15:val="{898C8BCE-1EE3-4AAC-BB1D-A44D2C837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569"/>
  </w:style>
  <w:style w:type="paragraph" w:styleId="Ttulo1">
    <w:name w:val="heading 1"/>
    <w:basedOn w:val="Normal"/>
    <w:next w:val="Normal"/>
    <w:link w:val="Ttulo1Carter"/>
    <w:uiPriority w:val="9"/>
    <w:qFormat/>
    <w:rsid w:val="007F37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7F37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7F375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7F375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7F375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7F375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7F375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7F375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7F3753"/>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7F3753"/>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7F3753"/>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7F3753"/>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7F3753"/>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7F3753"/>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7F3753"/>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7F3753"/>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7F3753"/>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7F3753"/>
    <w:rPr>
      <w:rFonts w:eastAsiaTheme="majorEastAsia" w:cstheme="majorBidi"/>
      <w:color w:val="272727" w:themeColor="text1" w:themeTint="D8"/>
    </w:rPr>
  </w:style>
  <w:style w:type="paragraph" w:styleId="Ttulo">
    <w:name w:val="Title"/>
    <w:basedOn w:val="Normal"/>
    <w:next w:val="Normal"/>
    <w:link w:val="TtuloCarter"/>
    <w:uiPriority w:val="10"/>
    <w:qFormat/>
    <w:rsid w:val="007F37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F375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7F3753"/>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7F3753"/>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7F3753"/>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7F3753"/>
    <w:rPr>
      <w:i/>
      <w:iCs/>
      <w:color w:val="404040" w:themeColor="text1" w:themeTint="BF"/>
    </w:rPr>
  </w:style>
  <w:style w:type="paragraph" w:styleId="PargrafodaLista">
    <w:name w:val="List Paragraph"/>
    <w:basedOn w:val="Normal"/>
    <w:uiPriority w:val="34"/>
    <w:qFormat/>
    <w:rsid w:val="007F3753"/>
    <w:pPr>
      <w:ind w:left="720"/>
      <w:contextualSpacing/>
    </w:pPr>
  </w:style>
  <w:style w:type="character" w:styleId="nfaseIntensa">
    <w:name w:val="Intense Emphasis"/>
    <w:basedOn w:val="Tipodeletrapredefinidodopargrafo"/>
    <w:uiPriority w:val="21"/>
    <w:qFormat/>
    <w:rsid w:val="007F3753"/>
    <w:rPr>
      <w:i/>
      <w:iCs/>
      <w:color w:val="0F4761" w:themeColor="accent1" w:themeShade="BF"/>
    </w:rPr>
  </w:style>
  <w:style w:type="paragraph" w:styleId="CitaoIntensa">
    <w:name w:val="Intense Quote"/>
    <w:basedOn w:val="Normal"/>
    <w:next w:val="Normal"/>
    <w:link w:val="CitaoIntensaCarter"/>
    <w:uiPriority w:val="30"/>
    <w:qFormat/>
    <w:rsid w:val="007F37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7F3753"/>
    <w:rPr>
      <w:i/>
      <w:iCs/>
      <w:color w:val="0F4761" w:themeColor="accent1" w:themeShade="BF"/>
    </w:rPr>
  </w:style>
  <w:style w:type="character" w:styleId="RefernciaIntensa">
    <w:name w:val="Intense Reference"/>
    <w:basedOn w:val="Tipodeletrapredefinidodopargrafo"/>
    <w:uiPriority w:val="32"/>
    <w:qFormat/>
    <w:rsid w:val="007F3753"/>
    <w:rPr>
      <w:b/>
      <w:bCs/>
      <w:smallCaps/>
      <w:color w:val="0F4761" w:themeColor="accent1" w:themeShade="BF"/>
      <w:spacing w:val="5"/>
    </w:rPr>
  </w:style>
  <w:style w:type="character" w:styleId="Hiperligao">
    <w:name w:val="Hyperlink"/>
    <w:basedOn w:val="Tipodeletrapredefinidodopargrafo"/>
    <w:uiPriority w:val="99"/>
    <w:unhideWhenUsed/>
    <w:rsid w:val="007F3753"/>
    <w:rPr>
      <w:color w:val="467886" w:themeColor="hyperlink"/>
      <w:u w:val="single"/>
    </w:rPr>
  </w:style>
  <w:style w:type="character" w:styleId="MenoNoResolvida">
    <w:name w:val="Unresolved Mention"/>
    <w:basedOn w:val="Tipodeletrapredefinidodopargrafo"/>
    <w:uiPriority w:val="99"/>
    <w:semiHidden/>
    <w:unhideWhenUsed/>
    <w:rsid w:val="007F3753"/>
    <w:rPr>
      <w:color w:val="605E5C"/>
      <w:shd w:val="clear" w:color="auto" w:fill="E1DFDD"/>
    </w:rPr>
  </w:style>
  <w:style w:type="paragraph" w:styleId="Cabealho">
    <w:name w:val="header"/>
    <w:basedOn w:val="Normal"/>
    <w:link w:val="CabealhoCarter"/>
    <w:uiPriority w:val="99"/>
    <w:unhideWhenUsed/>
    <w:rsid w:val="007110B6"/>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110B6"/>
  </w:style>
  <w:style w:type="paragraph" w:styleId="Rodap">
    <w:name w:val="footer"/>
    <w:basedOn w:val="Normal"/>
    <w:link w:val="RodapCarter"/>
    <w:uiPriority w:val="99"/>
    <w:unhideWhenUsed/>
    <w:rsid w:val="007110B6"/>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110B6"/>
  </w:style>
  <w:style w:type="paragraph" w:styleId="Legenda">
    <w:name w:val="caption"/>
    <w:basedOn w:val="Normal"/>
    <w:next w:val="Normal"/>
    <w:uiPriority w:val="35"/>
    <w:unhideWhenUsed/>
    <w:qFormat/>
    <w:rsid w:val="00EC2D04"/>
    <w:pPr>
      <w:spacing w:after="200" w:line="240" w:lineRule="auto"/>
    </w:pPr>
    <w:rPr>
      <w:i/>
      <w:iCs/>
      <w:color w:val="0E2841" w:themeColor="text2"/>
      <w:sz w:val="18"/>
      <w:szCs w:val="18"/>
    </w:rPr>
  </w:style>
  <w:style w:type="table" w:styleId="TabelacomGrelha">
    <w:name w:val="Table Grid"/>
    <w:basedOn w:val="Tabelanormal"/>
    <w:uiPriority w:val="39"/>
    <w:rsid w:val="00834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1Clara">
    <w:name w:val="Grid Table 1 Light"/>
    <w:basedOn w:val="Tabelanormal"/>
    <w:uiPriority w:val="46"/>
    <w:rsid w:val="0083456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6605">
      <w:bodyDiv w:val="1"/>
      <w:marLeft w:val="0"/>
      <w:marRight w:val="0"/>
      <w:marTop w:val="0"/>
      <w:marBottom w:val="0"/>
      <w:divBdr>
        <w:top w:val="none" w:sz="0" w:space="0" w:color="auto"/>
        <w:left w:val="none" w:sz="0" w:space="0" w:color="auto"/>
        <w:bottom w:val="none" w:sz="0" w:space="0" w:color="auto"/>
        <w:right w:val="none" w:sz="0" w:space="0" w:color="auto"/>
      </w:divBdr>
    </w:div>
    <w:div w:id="31654072">
      <w:bodyDiv w:val="1"/>
      <w:marLeft w:val="0"/>
      <w:marRight w:val="0"/>
      <w:marTop w:val="0"/>
      <w:marBottom w:val="0"/>
      <w:divBdr>
        <w:top w:val="none" w:sz="0" w:space="0" w:color="auto"/>
        <w:left w:val="none" w:sz="0" w:space="0" w:color="auto"/>
        <w:bottom w:val="none" w:sz="0" w:space="0" w:color="auto"/>
        <w:right w:val="none" w:sz="0" w:space="0" w:color="auto"/>
      </w:divBdr>
    </w:div>
    <w:div w:id="103236793">
      <w:bodyDiv w:val="1"/>
      <w:marLeft w:val="0"/>
      <w:marRight w:val="0"/>
      <w:marTop w:val="0"/>
      <w:marBottom w:val="0"/>
      <w:divBdr>
        <w:top w:val="none" w:sz="0" w:space="0" w:color="auto"/>
        <w:left w:val="none" w:sz="0" w:space="0" w:color="auto"/>
        <w:bottom w:val="none" w:sz="0" w:space="0" w:color="auto"/>
        <w:right w:val="none" w:sz="0" w:space="0" w:color="auto"/>
      </w:divBdr>
    </w:div>
    <w:div w:id="142356888">
      <w:bodyDiv w:val="1"/>
      <w:marLeft w:val="0"/>
      <w:marRight w:val="0"/>
      <w:marTop w:val="0"/>
      <w:marBottom w:val="0"/>
      <w:divBdr>
        <w:top w:val="none" w:sz="0" w:space="0" w:color="auto"/>
        <w:left w:val="none" w:sz="0" w:space="0" w:color="auto"/>
        <w:bottom w:val="none" w:sz="0" w:space="0" w:color="auto"/>
        <w:right w:val="none" w:sz="0" w:space="0" w:color="auto"/>
      </w:divBdr>
    </w:div>
    <w:div w:id="144711232">
      <w:bodyDiv w:val="1"/>
      <w:marLeft w:val="0"/>
      <w:marRight w:val="0"/>
      <w:marTop w:val="0"/>
      <w:marBottom w:val="0"/>
      <w:divBdr>
        <w:top w:val="none" w:sz="0" w:space="0" w:color="auto"/>
        <w:left w:val="none" w:sz="0" w:space="0" w:color="auto"/>
        <w:bottom w:val="none" w:sz="0" w:space="0" w:color="auto"/>
        <w:right w:val="none" w:sz="0" w:space="0" w:color="auto"/>
      </w:divBdr>
    </w:div>
    <w:div w:id="146285696">
      <w:bodyDiv w:val="1"/>
      <w:marLeft w:val="0"/>
      <w:marRight w:val="0"/>
      <w:marTop w:val="0"/>
      <w:marBottom w:val="0"/>
      <w:divBdr>
        <w:top w:val="none" w:sz="0" w:space="0" w:color="auto"/>
        <w:left w:val="none" w:sz="0" w:space="0" w:color="auto"/>
        <w:bottom w:val="none" w:sz="0" w:space="0" w:color="auto"/>
        <w:right w:val="none" w:sz="0" w:space="0" w:color="auto"/>
      </w:divBdr>
    </w:div>
    <w:div w:id="201554547">
      <w:bodyDiv w:val="1"/>
      <w:marLeft w:val="0"/>
      <w:marRight w:val="0"/>
      <w:marTop w:val="0"/>
      <w:marBottom w:val="0"/>
      <w:divBdr>
        <w:top w:val="none" w:sz="0" w:space="0" w:color="auto"/>
        <w:left w:val="none" w:sz="0" w:space="0" w:color="auto"/>
        <w:bottom w:val="none" w:sz="0" w:space="0" w:color="auto"/>
        <w:right w:val="none" w:sz="0" w:space="0" w:color="auto"/>
      </w:divBdr>
    </w:div>
    <w:div w:id="207421764">
      <w:bodyDiv w:val="1"/>
      <w:marLeft w:val="0"/>
      <w:marRight w:val="0"/>
      <w:marTop w:val="0"/>
      <w:marBottom w:val="0"/>
      <w:divBdr>
        <w:top w:val="none" w:sz="0" w:space="0" w:color="auto"/>
        <w:left w:val="none" w:sz="0" w:space="0" w:color="auto"/>
        <w:bottom w:val="none" w:sz="0" w:space="0" w:color="auto"/>
        <w:right w:val="none" w:sz="0" w:space="0" w:color="auto"/>
      </w:divBdr>
    </w:div>
    <w:div w:id="269554729">
      <w:bodyDiv w:val="1"/>
      <w:marLeft w:val="0"/>
      <w:marRight w:val="0"/>
      <w:marTop w:val="0"/>
      <w:marBottom w:val="0"/>
      <w:divBdr>
        <w:top w:val="none" w:sz="0" w:space="0" w:color="auto"/>
        <w:left w:val="none" w:sz="0" w:space="0" w:color="auto"/>
        <w:bottom w:val="none" w:sz="0" w:space="0" w:color="auto"/>
        <w:right w:val="none" w:sz="0" w:space="0" w:color="auto"/>
      </w:divBdr>
    </w:div>
    <w:div w:id="338311376">
      <w:bodyDiv w:val="1"/>
      <w:marLeft w:val="0"/>
      <w:marRight w:val="0"/>
      <w:marTop w:val="0"/>
      <w:marBottom w:val="0"/>
      <w:divBdr>
        <w:top w:val="none" w:sz="0" w:space="0" w:color="auto"/>
        <w:left w:val="none" w:sz="0" w:space="0" w:color="auto"/>
        <w:bottom w:val="none" w:sz="0" w:space="0" w:color="auto"/>
        <w:right w:val="none" w:sz="0" w:space="0" w:color="auto"/>
      </w:divBdr>
    </w:div>
    <w:div w:id="376785882">
      <w:bodyDiv w:val="1"/>
      <w:marLeft w:val="0"/>
      <w:marRight w:val="0"/>
      <w:marTop w:val="0"/>
      <w:marBottom w:val="0"/>
      <w:divBdr>
        <w:top w:val="none" w:sz="0" w:space="0" w:color="auto"/>
        <w:left w:val="none" w:sz="0" w:space="0" w:color="auto"/>
        <w:bottom w:val="none" w:sz="0" w:space="0" w:color="auto"/>
        <w:right w:val="none" w:sz="0" w:space="0" w:color="auto"/>
      </w:divBdr>
    </w:div>
    <w:div w:id="383136869">
      <w:bodyDiv w:val="1"/>
      <w:marLeft w:val="0"/>
      <w:marRight w:val="0"/>
      <w:marTop w:val="0"/>
      <w:marBottom w:val="0"/>
      <w:divBdr>
        <w:top w:val="none" w:sz="0" w:space="0" w:color="auto"/>
        <w:left w:val="none" w:sz="0" w:space="0" w:color="auto"/>
        <w:bottom w:val="none" w:sz="0" w:space="0" w:color="auto"/>
        <w:right w:val="none" w:sz="0" w:space="0" w:color="auto"/>
      </w:divBdr>
    </w:div>
    <w:div w:id="446773727">
      <w:bodyDiv w:val="1"/>
      <w:marLeft w:val="0"/>
      <w:marRight w:val="0"/>
      <w:marTop w:val="0"/>
      <w:marBottom w:val="0"/>
      <w:divBdr>
        <w:top w:val="none" w:sz="0" w:space="0" w:color="auto"/>
        <w:left w:val="none" w:sz="0" w:space="0" w:color="auto"/>
        <w:bottom w:val="none" w:sz="0" w:space="0" w:color="auto"/>
        <w:right w:val="none" w:sz="0" w:space="0" w:color="auto"/>
      </w:divBdr>
    </w:div>
    <w:div w:id="472528289">
      <w:bodyDiv w:val="1"/>
      <w:marLeft w:val="0"/>
      <w:marRight w:val="0"/>
      <w:marTop w:val="0"/>
      <w:marBottom w:val="0"/>
      <w:divBdr>
        <w:top w:val="none" w:sz="0" w:space="0" w:color="auto"/>
        <w:left w:val="none" w:sz="0" w:space="0" w:color="auto"/>
        <w:bottom w:val="none" w:sz="0" w:space="0" w:color="auto"/>
        <w:right w:val="none" w:sz="0" w:space="0" w:color="auto"/>
      </w:divBdr>
    </w:div>
    <w:div w:id="478958110">
      <w:bodyDiv w:val="1"/>
      <w:marLeft w:val="0"/>
      <w:marRight w:val="0"/>
      <w:marTop w:val="0"/>
      <w:marBottom w:val="0"/>
      <w:divBdr>
        <w:top w:val="none" w:sz="0" w:space="0" w:color="auto"/>
        <w:left w:val="none" w:sz="0" w:space="0" w:color="auto"/>
        <w:bottom w:val="none" w:sz="0" w:space="0" w:color="auto"/>
        <w:right w:val="none" w:sz="0" w:space="0" w:color="auto"/>
      </w:divBdr>
    </w:div>
    <w:div w:id="498083565">
      <w:bodyDiv w:val="1"/>
      <w:marLeft w:val="0"/>
      <w:marRight w:val="0"/>
      <w:marTop w:val="0"/>
      <w:marBottom w:val="0"/>
      <w:divBdr>
        <w:top w:val="none" w:sz="0" w:space="0" w:color="auto"/>
        <w:left w:val="none" w:sz="0" w:space="0" w:color="auto"/>
        <w:bottom w:val="none" w:sz="0" w:space="0" w:color="auto"/>
        <w:right w:val="none" w:sz="0" w:space="0" w:color="auto"/>
      </w:divBdr>
    </w:div>
    <w:div w:id="630326958">
      <w:bodyDiv w:val="1"/>
      <w:marLeft w:val="0"/>
      <w:marRight w:val="0"/>
      <w:marTop w:val="0"/>
      <w:marBottom w:val="0"/>
      <w:divBdr>
        <w:top w:val="none" w:sz="0" w:space="0" w:color="auto"/>
        <w:left w:val="none" w:sz="0" w:space="0" w:color="auto"/>
        <w:bottom w:val="none" w:sz="0" w:space="0" w:color="auto"/>
        <w:right w:val="none" w:sz="0" w:space="0" w:color="auto"/>
      </w:divBdr>
    </w:div>
    <w:div w:id="662313688">
      <w:bodyDiv w:val="1"/>
      <w:marLeft w:val="0"/>
      <w:marRight w:val="0"/>
      <w:marTop w:val="0"/>
      <w:marBottom w:val="0"/>
      <w:divBdr>
        <w:top w:val="none" w:sz="0" w:space="0" w:color="auto"/>
        <w:left w:val="none" w:sz="0" w:space="0" w:color="auto"/>
        <w:bottom w:val="none" w:sz="0" w:space="0" w:color="auto"/>
        <w:right w:val="none" w:sz="0" w:space="0" w:color="auto"/>
      </w:divBdr>
    </w:div>
    <w:div w:id="669910885">
      <w:bodyDiv w:val="1"/>
      <w:marLeft w:val="0"/>
      <w:marRight w:val="0"/>
      <w:marTop w:val="0"/>
      <w:marBottom w:val="0"/>
      <w:divBdr>
        <w:top w:val="none" w:sz="0" w:space="0" w:color="auto"/>
        <w:left w:val="none" w:sz="0" w:space="0" w:color="auto"/>
        <w:bottom w:val="none" w:sz="0" w:space="0" w:color="auto"/>
        <w:right w:val="none" w:sz="0" w:space="0" w:color="auto"/>
      </w:divBdr>
    </w:div>
    <w:div w:id="741105618">
      <w:bodyDiv w:val="1"/>
      <w:marLeft w:val="0"/>
      <w:marRight w:val="0"/>
      <w:marTop w:val="0"/>
      <w:marBottom w:val="0"/>
      <w:divBdr>
        <w:top w:val="none" w:sz="0" w:space="0" w:color="auto"/>
        <w:left w:val="none" w:sz="0" w:space="0" w:color="auto"/>
        <w:bottom w:val="none" w:sz="0" w:space="0" w:color="auto"/>
        <w:right w:val="none" w:sz="0" w:space="0" w:color="auto"/>
      </w:divBdr>
    </w:div>
    <w:div w:id="853424574">
      <w:bodyDiv w:val="1"/>
      <w:marLeft w:val="0"/>
      <w:marRight w:val="0"/>
      <w:marTop w:val="0"/>
      <w:marBottom w:val="0"/>
      <w:divBdr>
        <w:top w:val="none" w:sz="0" w:space="0" w:color="auto"/>
        <w:left w:val="none" w:sz="0" w:space="0" w:color="auto"/>
        <w:bottom w:val="none" w:sz="0" w:space="0" w:color="auto"/>
        <w:right w:val="none" w:sz="0" w:space="0" w:color="auto"/>
      </w:divBdr>
    </w:div>
    <w:div w:id="860584914">
      <w:bodyDiv w:val="1"/>
      <w:marLeft w:val="0"/>
      <w:marRight w:val="0"/>
      <w:marTop w:val="0"/>
      <w:marBottom w:val="0"/>
      <w:divBdr>
        <w:top w:val="none" w:sz="0" w:space="0" w:color="auto"/>
        <w:left w:val="none" w:sz="0" w:space="0" w:color="auto"/>
        <w:bottom w:val="none" w:sz="0" w:space="0" w:color="auto"/>
        <w:right w:val="none" w:sz="0" w:space="0" w:color="auto"/>
      </w:divBdr>
    </w:div>
    <w:div w:id="875003469">
      <w:bodyDiv w:val="1"/>
      <w:marLeft w:val="0"/>
      <w:marRight w:val="0"/>
      <w:marTop w:val="0"/>
      <w:marBottom w:val="0"/>
      <w:divBdr>
        <w:top w:val="none" w:sz="0" w:space="0" w:color="auto"/>
        <w:left w:val="none" w:sz="0" w:space="0" w:color="auto"/>
        <w:bottom w:val="none" w:sz="0" w:space="0" w:color="auto"/>
        <w:right w:val="none" w:sz="0" w:space="0" w:color="auto"/>
      </w:divBdr>
    </w:div>
    <w:div w:id="888615365">
      <w:bodyDiv w:val="1"/>
      <w:marLeft w:val="0"/>
      <w:marRight w:val="0"/>
      <w:marTop w:val="0"/>
      <w:marBottom w:val="0"/>
      <w:divBdr>
        <w:top w:val="none" w:sz="0" w:space="0" w:color="auto"/>
        <w:left w:val="none" w:sz="0" w:space="0" w:color="auto"/>
        <w:bottom w:val="none" w:sz="0" w:space="0" w:color="auto"/>
        <w:right w:val="none" w:sz="0" w:space="0" w:color="auto"/>
      </w:divBdr>
    </w:div>
    <w:div w:id="941255450">
      <w:bodyDiv w:val="1"/>
      <w:marLeft w:val="0"/>
      <w:marRight w:val="0"/>
      <w:marTop w:val="0"/>
      <w:marBottom w:val="0"/>
      <w:divBdr>
        <w:top w:val="none" w:sz="0" w:space="0" w:color="auto"/>
        <w:left w:val="none" w:sz="0" w:space="0" w:color="auto"/>
        <w:bottom w:val="none" w:sz="0" w:space="0" w:color="auto"/>
        <w:right w:val="none" w:sz="0" w:space="0" w:color="auto"/>
      </w:divBdr>
    </w:div>
    <w:div w:id="950818361">
      <w:bodyDiv w:val="1"/>
      <w:marLeft w:val="0"/>
      <w:marRight w:val="0"/>
      <w:marTop w:val="0"/>
      <w:marBottom w:val="0"/>
      <w:divBdr>
        <w:top w:val="none" w:sz="0" w:space="0" w:color="auto"/>
        <w:left w:val="none" w:sz="0" w:space="0" w:color="auto"/>
        <w:bottom w:val="none" w:sz="0" w:space="0" w:color="auto"/>
        <w:right w:val="none" w:sz="0" w:space="0" w:color="auto"/>
      </w:divBdr>
    </w:div>
    <w:div w:id="988172006">
      <w:bodyDiv w:val="1"/>
      <w:marLeft w:val="0"/>
      <w:marRight w:val="0"/>
      <w:marTop w:val="0"/>
      <w:marBottom w:val="0"/>
      <w:divBdr>
        <w:top w:val="none" w:sz="0" w:space="0" w:color="auto"/>
        <w:left w:val="none" w:sz="0" w:space="0" w:color="auto"/>
        <w:bottom w:val="none" w:sz="0" w:space="0" w:color="auto"/>
        <w:right w:val="none" w:sz="0" w:space="0" w:color="auto"/>
      </w:divBdr>
    </w:div>
    <w:div w:id="997148942">
      <w:bodyDiv w:val="1"/>
      <w:marLeft w:val="0"/>
      <w:marRight w:val="0"/>
      <w:marTop w:val="0"/>
      <w:marBottom w:val="0"/>
      <w:divBdr>
        <w:top w:val="none" w:sz="0" w:space="0" w:color="auto"/>
        <w:left w:val="none" w:sz="0" w:space="0" w:color="auto"/>
        <w:bottom w:val="none" w:sz="0" w:space="0" w:color="auto"/>
        <w:right w:val="none" w:sz="0" w:space="0" w:color="auto"/>
      </w:divBdr>
    </w:div>
    <w:div w:id="1116753931">
      <w:bodyDiv w:val="1"/>
      <w:marLeft w:val="0"/>
      <w:marRight w:val="0"/>
      <w:marTop w:val="0"/>
      <w:marBottom w:val="0"/>
      <w:divBdr>
        <w:top w:val="none" w:sz="0" w:space="0" w:color="auto"/>
        <w:left w:val="none" w:sz="0" w:space="0" w:color="auto"/>
        <w:bottom w:val="none" w:sz="0" w:space="0" w:color="auto"/>
        <w:right w:val="none" w:sz="0" w:space="0" w:color="auto"/>
      </w:divBdr>
    </w:div>
    <w:div w:id="1155418512">
      <w:bodyDiv w:val="1"/>
      <w:marLeft w:val="0"/>
      <w:marRight w:val="0"/>
      <w:marTop w:val="0"/>
      <w:marBottom w:val="0"/>
      <w:divBdr>
        <w:top w:val="none" w:sz="0" w:space="0" w:color="auto"/>
        <w:left w:val="none" w:sz="0" w:space="0" w:color="auto"/>
        <w:bottom w:val="none" w:sz="0" w:space="0" w:color="auto"/>
        <w:right w:val="none" w:sz="0" w:space="0" w:color="auto"/>
      </w:divBdr>
    </w:div>
    <w:div w:id="1189293996">
      <w:bodyDiv w:val="1"/>
      <w:marLeft w:val="0"/>
      <w:marRight w:val="0"/>
      <w:marTop w:val="0"/>
      <w:marBottom w:val="0"/>
      <w:divBdr>
        <w:top w:val="none" w:sz="0" w:space="0" w:color="auto"/>
        <w:left w:val="none" w:sz="0" w:space="0" w:color="auto"/>
        <w:bottom w:val="none" w:sz="0" w:space="0" w:color="auto"/>
        <w:right w:val="none" w:sz="0" w:space="0" w:color="auto"/>
      </w:divBdr>
    </w:div>
    <w:div w:id="1206870207">
      <w:bodyDiv w:val="1"/>
      <w:marLeft w:val="0"/>
      <w:marRight w:val="0"/>
      <w:marTop w:val="0"/>
      <w:marBottom w:val="0"/>
      <w:divBdr>
        <w:top w:val="none" w:sz="0" w:space="0" w:color="auto"/>
        <w:left w:val="none" w:sz="0" w:space="0" w:color="auto"/>
        <w:bottom w:val="none" w:sz="0" w:space="0" w:color="auto"/>
        <w:right w:val="none" w:sz="0" w:space="0" w:color="auto"/>
      </w:divBdr>
    </w:div>
    <w:div w:id="1212502971">
      <w:bodyDiv w:val="1"/>
      <w:marLeft w:val="0"/>
      <w:marRight w:val="0"/>
      <w:marTop w:val="0"/>
      <w:marBottom w:val="0"/>
      <w:divBdr>
        <w:top w:val="none" w:sz="0" w:space="0" w:color="auto"/>
        <w:left w:val="none" w:sz="0" w:space="0" w:color="auto"/>
        <w:bottom w:val="none" w:sz="0" w:space="0" w:color="auto"/>
        <w:right w:val="none" w:sz="0" w:space="0" w:color="auto"/>
      </w:divBdr>
    </w:div>
    <w:div w:id="1268587207">
      <w:bodyDiv w:val="1"/>
      <w:marLeft w:val="0"/>
      <w:marRight w:val="0"/>
      <w:marTop w:val="0"/>
      <w:marBottom w:val="0"/>
      <w:divBdr>
        <w:top w:val="none" w:sz="0" w:space="0" w:color="auto"/>
        <w:left w:val="none" w:sz="0" w:space="0" w:color="auto"/>
        <w:bottom w:val="none" w:sz="0" w:space="0" w:color="auto"/>
        <w:right w:val="none" w:sz="0" w:space="0" w:color="auto"/>
      </w:divBdr>
    </w:div>
    <w:div w:id="1284770854">
      <w:bodyDiv w:val="1"/>
      <w:marLeft w:val="0"/>
      <w:marRight w:val="0"/>
      <w:marTop w:val="0"/>
      <w:marBottom w:val="0"/>
      <w:divBdr>
        <w:top w:val="none" w:sz="0" w:space="0" w:color="auto"/>
        <w:left w:val="none" w:sz="0" w:space="0" w:color="auto"/>
        <w:bottom w:val="none" w:sz="0" w:space="0" w:color="auto"/>
        <w:right w:val="none" w:sz="0" w:space="0" w:color="auto"/>
      </w:divBdr>
    </w:div>
    <w:div w:id="1321423460">
      <w:bodyDiv w:val="1"/>
      <w:marLeft w:val="0"/>
      <w:marRight w:val="0"/>
      <w:marTop w:val="0"/>
      <w:marBottom w:val="0"/>
      <w:divBdr>
        <w:top w:val="none" w:sz="0" w:space="0" w:color="auto"/>
        <w:left w:val="none" w:sz="0" w:space="0" w:color="auto"/>
        <w:bottom w:val="none" w:sz="0" w:space="0" w:color="auto"/>
        <w:right w:val="none" w:sz="0" w:space="0" w:color="auto"/>
      </w:divBdr>
    </w:div>
    <w:div w:id="1330986781">
      <w:bodyDiv w:val="1"/>
      <w:marLeft w:val="0"/>
      <w:marRight w:val="0"/>
      <w:marTop w:val="0"/>
      <w:marBottom w:val="0"/>
      <w:divBdr>
        <w:top w:val="none" w:sz="0" w:space="0" w:color="auto"/>
        <w:left w:val="none" w:sz="0" w:space="0" w:color="auto"/>
        <w:bottom w:val="none" w:sz="0" w:space="0" w:color="auto"/>
        <w:right w:val="none" w:sz="0" w:space="0" w:color="auto"/>
      </w:divBdr>
    </w:div>
    <w:div w:id="1356424002">
      <w:bodyDiv w:val="1"/>
      <w:marLeft w:val="0"/>
      <w:marRight w:val="0"/>
      <w:marTop w:val="0"/>
      <w:marBottom w:val="0"/>
      <w:divBdr>
        <w:top w:val="none" w:sz="0" w:space="0" w:color="auto"/>
        <w:left w:val="none" w:sz="0" w:space="0" w:color="auto"/>
        <w:bottom w:val="none" w:sz="0" w:space="0" w:color="auto"/>
        <w:right w:val="none" w:sz="0" w:space="0" w:color="auto"/>
      </w:divBdr>
    </w:div>
    <w:div w:id="1389302360">
      <w:bodyDiv w:val="1"/>
      <w:marLeft w:val="0"/>
      <w:marRight w:val="0"/>
      <w:marTop w:val="0"/>
      <w:marBottom w:val="0"/>
      <w:divBdr>
        <w:top w:val="none" w:sz="0" w:space="0" w:color="auto"/>
        <w:left w:val="none" w:sz="0" w:space="0" w:color="auto"/>
        <w:bottom w:val="none" w:sz="0" w:space="0" w:color="auto"/>
        <w:right w:val="none" w:sz="0" w:space="0" w:color="auto"/>
      </w:divBdr>
    </w:div>
    <w:div w:id="1416049604">
      <w:bodyDiv w:val="1"/>
      <w:marLeft w:val="0"/>
      <w:marRight w:val="0"/>
      <w:marTop w:val="0"/>
      <w:marBottom w:val="0"/>
      <w:divBdr>
        <w:top w:val="none" w:sz="0" w:space="0" w:color="auto"/>
        <w:left w:val="none" w:sz="0" w:space="0" w:color="auto"/>
        <w:bottom w:val="none" w:sz="0" w:space="0" w:color="auto"/>
        <w:right w:val="none" w:sz="0" w:space="0" w:color="auto"/>
      </w:divBdr>
    </w:div>
    <w:div w:id="1419252346">
      <w:bodyDiv w:val="1"/>
      <w:marLeft w:val="0"/>
      <w:marRight w:val="0"/>
      <w:marTop w:val="0"/>
      <w:marBottom w:val="0"/>
      <w:divBdr>
        <w:top w:val="none" w:sz="0" w:space="0" w:color="auto"/>
        <w:left w:val="none" w:sz="0" w:space="0" w:color="auto"/>
        <w:bottom w:val="none" w:sz="0" w:space="0" w:color="auto"/>
        <w:right w:val="none" w:sz="0" w:space="0" w:color="auto"/>
      </w:divBdr>
    </w:div>
    <w:div w:id="1478916034">
      <w:bodyDiv w:val="1"/>
      <w:marLeft w:val="0"/>
      <w:marRight w:val="0"/>
      <w:marTop w:val="0"/>
      <w:marBottom w:val="0"/>
      <w:divBdr>
        <w:top w:val="none" w:sz="0" w:space="0" w:color="auto"/>
        <w:left w:val="none" w:sz="0" w:space="0" w:color="auto"/>
        <w:bottom w:val="none" w:sz="0" w:space="0" w:color="auto"/>
        <w:right w:val="none" w:sz="0" w:space="0" w:color="auto"/>
      </w:divBdr>
    </w:div>
    <w:div w:id="1487087051">
      <w:bodyDiv w:val="1"/>
      <w:marLeft w:val="0"/>
      <w:marRight w:val="0"/>
      <w:marTop w:val="0"/>
      <w:marBottom w:val="0"/>
      <w:divBdr>
        <w:top w:val="none" w:sz="0" w:space="0" w:color="auto"/>
        <w:left w:val="none" w:sz="0" w:space="0" w:color="auto"/>
        <w:bottom w:val="none" w:sz="0" w:space="0" w:color="auto"/>
        <w:right w:val="none" w:sz="0" w:space="0" w:color="auto"/>
      </w:divBdr>
    </w:div>
    <w:div w:id="1536581436">
      <w:bodyDiv w:val="1"/>
      <w:marLeft w:val="0"/>
      <w:marRight w:val="0"/>
      <w:marTop w:val="0"/>
      <w:marBottom w:val="0"/>
      <w:divBdr>
        <w:top w:val="none" w:sz="0" w:space="0" w:color="auto"/>
        <w:left w:val="none" w:sz="0" w:space="0" w:color="auto"/>
        <w:bottom w:val="none" w:sz="0" w:space="0" w:color="auto"/>
        <w:right w:val="none" w:sz="0" w:space="0" w:color="auto"/>
      </w:divBdr>
    </w:div>
    <w:div w:id="1559625999">
      <w:bodyDiv w:val="1"/>
      <w:marLeft w:val="0"/>
      <w:marRight w:val="0"/>
      <w:marTop w:val="0"/>
      <w:marBottom w:val="0"/>
      <w:divBdr>
        <w:top w:val="none" w:sz="0" w:space="0" w:color="auto"/>
        <w:left w:val="none" w:sz="0" w:space="0" w:color="auto"/>
        <w:bottom w:val="none" w:sz="0" w:space="0" w:color="auto"/>
        <w:right w:val="none" w:sz="0" w:space="0" w:color="auto"/>
      </w:divBdr>
    </w:div>
    <w:div w:id="1560938296">
      <w:bodyDiv w:val="1"/>
      <w:marLeft w:val="0"/>
      <w:marRight w:val="0"/>
      <w:marTop w:val="0"/>
      <w:marBottom w:val="0"/>
      <w:divBdr>
        <w:top w:val="none" w:sz="0" w:space="0" w:color="auto"/>
        <w:left w:val="none" w:sz="0" w:space="0" w:color="auto"/>
        <w:bottom w:val="none" w:sz="0" w:space="0" w:color="auto"/>
        <w:right w:val="none" w:sz="0" w:space="0" w:color="auto"/>
      </w:divBdr>
    </w:div>
    <w:div w:id="1586837910">
      <w:bodyDiv w:val="1"/>
      <w:marLeft w:val="0"/>
      <w:marRight w:val="0"/>
      <w:marTop w:val="0"/>
      <w:marBottom w:val="0"/>
      <w:divBdr>
        <w:top w:val="none" w:sz="0" w:space="0" w:color="auto"/>
        <w:left w:val="none" w:sz="0" w:space="0" w:color="auto"/>
        <w:bottom w:val="none" w:sz="0" w:space="0" w:color="auto"/>
        <w:right w:val="none" w:sz="0" w:space="0" w:color="auto"/>
      </w:divBdr>
    </w:div>
    <w:div w:id="1589655951">
      <w:bodyDiv w:val="1"/>
      <w:marLeft w:val="0"/>
      <w:marRight w:val="0"/>
      <w:marTop w:val="0"/>
      <w:marBottom w:val="0"/>
      <w:divBdr>
        <w:top w:val="none" w:sz="0" w:space="0" w:color="auto"/>
        <w:left w:val="none" w:sz="0" w:space="0" w:color="auto"/>
        <w:bottom w:val="none" w:sz="0" w:space="0" w:color="auto"/>
        <w:right w:val="none" w:sz="0" w:space="0" w:color="auto"/>
      </w:divBdr>
    </w:div>
    <w:div w:id="1601376448">
      <w:bodyDiv w:val="1"/>
      <w:marLeft w:val="0"/>
      <w:marRight w:val="0"/>
      <w:marTop w:val="0"/>
      <w:marBottom w:val="0"/>
      <w:divBdr>
        <w:top w:val="none" w:sz="0" w:space="0" w:color="auto"/>
        <w:left w:val="none" w:sz="0" w:space="0" w:color="auto"/>
        <w:bottom w:val="none" w:sz="0" w:space="0" w:color="auto"/>
        <w:right w:val="none" w:sz="0" w:space="0" w:color="auto"/>
      </w:divBdr>
    </w:div>
    <w:div w:id="1608925762">
      <w:bodyDiv w:val="1"/>
      <w:marLeft w:val="0"/>
      <w:marRight w:val="0"/>
      <w:marTop w:val="0"/>
      <w:marBottom w:val="0"/>
      <w:divBdr>
        <w:top w:val="none" w:sz="0" w:space="0" w:color="auto"/>
        <w:left w:val="none" w:sz="0" w:space="0" w:color="auto"/>
        <w:bottom w:val="none" w:sz="0" w:space="0" w:color="auto"/>
        <w:right w:val="none" w:sz="0" w:space="0" w:color="auto"/>
      </w:divBdr>
    </w:div>
    <w:div w:id="1613130542">
      <w:bodyDiv w:val="1"/>
      <w:marLeft w:val="0"/>
      <w:marRight w:val="0"/>
      <w:marTop w:val="0"/>
      <w:marBottom w:val="0"/>
      <w:divBdr>
        <w:top w:val="none" w:sz="0" w:space="0" w:color="auto"/>
        <w:left w:val="none" w:sz="0" w:space="0" w:color="auto"/>
        <w:bottom w:val="none" w:sz="0" w:space="0" w:color="auto"/>
        <w:right w:val="none" w:sz="0" w:space="0" w:color="auto"/>
      </w:divBdr>
    </w:div>
    <w:div w:id="1616910497">
      <w:bodyDiv w:val="1"/>
      <w:marLeft w:val="0"/>
      <w:marRight w:val="0"/>
      <w:marTop w:val="0"/>
      <w:marBottom w:val="0"/>
      <w:divBdr>
        <w:top w:val="none" w:sz="0" w:space="0" w:color="auto"/>
        <w:left w:val="none" w:sz="0" w:space="0" w:color="auto"/>
        <w:bottom w:val="none" w:sz="0" w:space="0" w:color="auto"/>
        <w:right w:val="none" w:sz="0" w:space="0" w:color="auto"/>
      </w:divBdr>
    </w:div>
    <w:div w:id="1659071738">
      <w:bodyDiv w:val="1"/>
      <w:marLeft w:val="0"/>
      <w:marRight w:val="0"/>
      <w:marTop w:val="0"/>
      <w:marBottom w:val="0"/>
      <w:divBdr>
        <w:top w:val="none" w:sz="0" w:space="0" w:color="auto"/>
        <w:left w:val="none" w:sz="0" w:space="0" w:color="auto"/>
        <w:bottom w:val="none" w:sz="0" w:space="0" w:color="auto"/>
        <w:right w:val="none" w:sz="0" w:space="0" w:color="auto"/>
      </w:divBdr>
    </w:div>
    <w:div w:id="1695303462">
      <w:bodyDiv w:val="1"/>
      <w:marLeft w:val="0"/>
      <w:marRight w:val="0"/>
      <w:marTop w:val="0"/>
      <w:marBottom w:val="0"/>
      <w:divBdr>
        <w:top w:val="none" w:sz="0" w:space="0" w:color="auto"/>
        <w:left w:val="none" w:sz="0" w:space="0" w:color="auto"/>
        <w:bottom w:val="none" w:sz="0" w:space="0" w:color="auto"/>
        <w:right w:val="none" w:sz="0" w:space="0" w:color="auto"/>
      </w:divBdr>
    </w:div>
    <w:div w:id="1712875431">
      <w:bodyDiv w:val="1"/>
      <w:marLeft w:val="0"/>
      <w:marRight w:val="0"/>
      <w:marTop w:val="0"/>
      <w:marBottom w:val="0"/>
      <w:divBdr>
        <w:top w:val="none" w:sz="0" w:space="0" w:color="auto"/>
        <w:left w:val="none" w:sz="0" w:space="0" w:color="auto"/>
        <w:bottom w:val="none" w:sz="0" w:space="0" w:color="auto"/>
        <w:right w:val="none" w:sz="0" w:space="0" w:color="auto"/>
      </w:divBdr>
    </w:div>
    <w:div w:id="1736127578">
      <w:bodyDiv w:val="1"/>
      <w:marLeft w:val="0"/>
      <w:marRight w:val="0"/>
      <w:marTop w:val="0"/>
      <w:marBottom w:val="0"/>
      <w:divBdr>
        <w:top w:val="none" w:sz="0" w:space="0" w:color="auto"/>
        <w:left w:val="none" w:sz="0" w:space="0" w:color="auto"/>
        <w:bottom w:val="none" w:sz="0" w:space="0" w:color="auto"/>
        <w:right w:val="none" w:sz="0" w:space="0" w:color="auto"/>
      </w:divBdr>
    </w:div>
    <w:div w:id="1762023479">
      <w:bodyDiv w:val="1"/>
      <w:marLeft w:val="0"/>
      <w:marRight w:val="0"/>
      <w:marTop w:val="0"/>
      <w:marBottom w:val="0"/>
      <w:divBdr>
        <w:top w:val="none" w:sz="0" w:space="0" w:color="auto"/>
        <w:left w:val="none" w:sz="0" w:space="0" w:color="auto"/>
        <w:bottom w:val="none" w:sz="0" w:space="0" w:color="auto"/>
        <w:right w:val="none" w:sz="0" w:space="0" w:color="auto"/>
      </w:divBdr>
    </w:div>
    <w:div w:id="1773475817">
      <w:bodyDiv w:val="1"/>
      <w:marLeft w:val="0"/>
      <w:marRight w:val="0"/>
      <w:marTop w:val="0"/>
      <w:marBottom w:val="0"/>
      <w:divBdr>
        <w:top w:val="none" w:sz="0" w:space="0" w:color="auto"/>
        <w:left w:val="none" w:sz="0" w:space="0" w:color="auto"/>
        <w:bottom w:val="none" w:sz="0" w:space="0" w:color="auto"/>
        <w:right w:val="none" w:sz="0" w:space="0" w:color="auto"/>
      </w:divBdr>
    </w:div>
    <w:div w:id="1809278272">
      <w:bodyDiv w:val="1"/>
      <w:marLeft w:val="0"/>
      <w:marRight w:val="0"/>
      <w:marTop w:val="0"/>
      <w:marBottom w:val="0"/>
      <w:divBdr>
        <w:top w:val="none" w:sz="0" w:space="0" w:color="auto"/>
        <w:left w:val="none" w:sz="0" w:space="0" w:color="auto"/>
        <w:bottom w:val="none" w:sz="0" w:space="0" w:color="auto"/>
        <w:right w:val="none" w:sz="0" w:space="0" w:color="auto"/>
      </w:divBdr>
    </w:div>
    <w:div w:id="1827435128">
      <w:bodyDiv w:val="1"/>
      <w:marLeft w:val="0"/>
      <w:marRight w:val="0"/>
      <w:marTop w:val="0"/>
      <w:marBottom w:val="0"/>
      <w:divBdr>
        <w:top w:val="none" w:sz="0" w:space="0" w:color="auto"/>
        <w:left w:val="none" w:sz="0" w:space="0" w:color="auto"/>
        <w:bottom w:val="none" w:sz="0" w:space="0" w:color="auto"/>
        <w:right w:val="none" w:sz="0" w:space="0" w:color="auto"/>
      </w:divBdr>
    </w:div>
    <w:div w:id="1875920240">
      <w:bodyDiv w:val="1"/>
      <w:marLeft w:val="0"/>
      <w:marRight w:val="0"/>
      <w:marTop w:val="0"/>
      <w:marBottom w:val="0"/>
      <w:divBdr>
        <w:top w:val="none" w:sz="0" w:space="0" w:color="auto"/>
        <w:left w:val="none" w:sz="0" w:space="0" w:color="auto"/>
        <w:bottom w:val="none" w:sz="0" w:space="0" w:color="auto"/>
        <w:right w:val="none" w:sz="0" w:space="0" w:color="auto"/>
      </w:divBdr>
    </w:div>
    <w:div w:id="1897356679">
      <w:bodyDiv w:val="1"/>
      <w:marLeft w:val="0"/>
      <w:marRight w:val="0"/>
      <w:marTop w:val="0"/>
      <w:marBottom w:val="0"/>
      <w:divBdr>
        <w:top w:val="none" w:sz="0" w:space="0" w:color="auto"/>
        <w:left w:val="none" w:sz="0" w:space="0" w:color="auto"/>
        <w:bottom w:val="none" w:sz="0" w:space="0" w:color="auto"/>
        <w:right w:val="none" w:sz="0" w:space="0" w:color="auto"/>
      </w:divBdr>
    </w:div>
    <w:div w:id="1917400270">
      <w:bodyDiv w:val="1"/>
      <w:marLeft w:val="0"/>
      <w:marRight w:val="0"/>
      <w:marTop w:val="0"/>
      <w:marBottom w:val="0"/>
      <w:divBdr>
        <w:top w:val="none" w:sz="0" w:space="0" w:color="auto"/>
        <w:left w:val="none" w:sz="0" w:space="0" w:color="auto"/>
        <w:bottom w:val="none" w:sz="0" w:space="0" w:color="auto"/>
        <w:right w:val="none" w:sz="0" w:space="0" w:color="auto"/>
      </w:divBdr>
    </w:div>
    <w:div w:id="1932153070">
      <w:bodyDiv w:val="1"/>
      <w:marLeft w:val="0"/>
      <w:marRight w:val="0"/>
      <w:marTop w:val="0"/>
      <w:marBottom w:val="0"/>
      <w:divBdr>
        <w:top w:val="none" w:sz="0" w:space="0" w:color="auto"/>
        <w:left w:val="none" w:sz="0" w:space="0" w:color="auto"/>
        <w:bottom w:val="none" w:sz="0" w:space="0" w:color="auto"/>
        <w:right w:val="none" w:sz="0" w:space="0" w:color="auto"/>
      </w:divBdr>
    </w:div>
    <w:div w:id="1978219906">
      <w:bodyDiv w:val="1"/>
      <w:marLeft w:val="0"/>
      <w:marRight w:val="0"/>
      <w:marTop w:val="0"/>
      <w:marBottom w:val="0"/>
      <w:divBdr>
        <w:top w:val="none" w:sz="0" w:space="0" w:color="auto"/>
        <w:left w:val="none" w:sz="0" w:space="0" w:color="auto"/>
        <w:bottom w:val="none" w:sz="0" w:space="0" w:color="auto"/>
        <w:right w:val="none" w:sz="0" w:space="0" w:color="auto"/>
      </w:divBdr>
    </w:div>
    <w:div w:id="1995792489">
      <w:bodyDiv w:val="1"/>
      <w:marLeft w:val="0"/>
      <w:marRight w:val="0"/>
      <w:marTop w:val="0"/>
      <w:marBottom w:val="0"/>
      <w:divBdr>
        <w:top w:val="none" w:sz="0" w:space="0" w:color="auto"/>
        <w:left w:val="none" w:sz="0" w:space="0" w:color="auto"/>
        <w:bottom w:val="none" w:sz="0" w:space="0" w:color="auto"/>
        <w:right w:val="none" w:sz="0" w:space="0" w:color="auto"/>
      </w:divBdr>
    </w:div>
    <w:div w:id="2050716844">
      <w:bodyDiv w:val="1"/>
      <w:marLeft w:val="0"/>
      <w:marRight w:val="0"/>
      <w:marTop w:val="0"/>
      <w:marBottom w:val="0"/>
      <w:divBdr>
        <w:top w:val="none" w:sz="0" w:space="0" w:color="auto"/>
        <w:left w:val="none" w:sz="0" w:space="0" w:color="auto"/>
        <w:bottom w:val="none" w:sz="0" w:space="0" w:color="auto"/>
        <w:right w:val="none" w:sz="0" w:space="0" w:color="auto"/>
      </w:divBdr>
    </w:div>
    <w:div w:id="2051687301">
      <w:bodyDiv w:val="1"/>
      <w:marLeft w:val="0"/>
      <w:marRight w:val="0"/>
      <w:marTop w:val="0"/>
      <w:marBottom w:val="0"/>
      <w:divBdr>
        <w:top w:val="none" w:sz="0" w:space="0" w:color="auto"/>
        <w:left w:val="none" w:sz="0" w:space="0" w:color="auto"/>
        <w:bottom w:val="none" w:sz="0" w:space="0" w:color="auto"/>
        <w:right w:val="none" w:sz="0" w:space="0" w:color="auto"/>
      </w:divBdr>
    </w:div>
    <w:div w:id="2061634639">
      <w:bodyDiv w:val="1"/>
      <w:marLeft w:val="0"/>
      <w:marRight w:val="0"/>
      <w:marTop w:val="0"/>
      <w:marBottom w:val="0"/>
      <w:divBdr>
        <w:top w:val="none" w:sz="0" w:space="0" w:color="auto"/>
        <w:left w:val="none" w:sz="0" w:space="0" w:color="auto"/>
        <w:bottom w:val="none" w:sz="0" w:space="0" w:color="auto"/>
        <w:right w:val="none" w:sz="0" w:space="0" w:color="auto"/>
      </w:divBdr>
    </w:div>
    <w:div w:id="2105952056">
      <w:bodyDiv w:val="1"/>
      <w:marLeft w:val="0"/>
      <w:marRight w:val="0"/>
      <w:marTop w:val="0"/>
      <w:marBottom w:val="0"/>
      <w:divBdr>
        <w:top w:val="none" w:sz="0" w:space="0" w:color="auto"/>
        <w:left w:val="none" w:sz="0" w:space="0" w:color="auto"/>
        <w:bottom w:val="none" w:sz="0" w:space="0" w:color="auto"/>
        <w:right w:val="none" w:sz="0" w:space="0" w:color="auto"/>
      </w:divBdr>
    </w:div>
    <w:div w:id="2115783224">
      <w:bodyDiv w:val="1"/>
      <w:marLeft w:val="0"/>
      <w:marRight w:val="0"/>
      <w:marTop w:val="0"/>
      <w:marBottom w:val="0"/>
      <w:divBdr>
        <w:top w:val="none" w:sz="0" w:space="0" w:color="auto"/>
        <w:left w:val="none" w:sz="0" w:space="0" w:color="auto"/>
        <w:bottom w:val="none" w:sz="0" w:space="0" w:color="auto"/>
        <w:right w:val="none" w:sz="0" w:space="0" w:color="auto"/>
      </w:divBdr>
    </w:div>
    <w:div w:id="212692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2004473@up.pt" TargetMode="Externa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mailto:up202005428@up.pt" TargetMode="External"/><Relationship Id="rId19" Type="http://schemas.openxmlformats.org/officeDocument/2006/relationships/hyperlink" Target="mailto:admin@lbaw2484.com" TargetMode="External"/><Relationship Id="rId4" Type="http://schemas.openxmlformats.org/officeDocument/2006/relationships/settings" Target="settings.xml"/><Relationship Id="rId9" Type="http://schemas.openxmlformats.org/officeDocument/2006/relationships/hyperlink" Target="mailto:up202006526@up.pt" TargetMode="External"/><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ECF6D-84F7-40AF-A1BC-EBEC97188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44</Pages>
  <Words>11599</Words>
  <Characters>62639</Characters>
  <Application>Microsoft Office Word</Application>
  <DocSecurity>0</DocSecurity>
  <Lines>521</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Araujo 14778</dc:creator>
  <cp:keywords/>
  <dc:description/>
  <cp:lastModifiedBy>Maria Araujo 14778</cp:lastModifiedBy>
  <cp:revision>577</cp:revision>
  <dcterms:created xsi:type="dcterms:W3CDTF">2024-12-17T11:54:00Z</dcterms:created>
  <dcterms:modified xsi:type="dcterms:W3CDTF">2024-12-27T20:42:00Z</dcterms:modified>
</cp:coreProperties>
</file>