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AA99B" w14:textId="3A844243" w:rsidR="007F3753" w:rsidRDefault="007F3753">
      <w:r>
        <w:rPr>
          <w:noProof/>
        </w:rPr>
        <w:drawing>
          <wp:anchor distT="0" distB="0" distL="114300" distR="114300" simplePos="0" relativeHeight="251658240" behindDoc="0" locked="0" layoutInCell="1" allowOverlap="1" wp14:anchorId="2C66ABCC" wp14:editId="7741E8E0">
            <wp:simplePos x="0" y="0"/>
            <wp:positionH relativeFrom="margin">
              <wp:align>center</wp:align>
            </wp:positionH>
            <wp:positionV relativeFrom="paragraph">
              <wp:posOffset>131671</wp:posOffset>
            </wp:positionV>
            <wp:extent cx="3512820" cy="1402080"/>
            <wp:effectExtent l="0" t="0" r="0" b="7620"/>
            <wp:wrapSquare wrapText="bothSides"/>
            <wp:docPr id="1050590940" name="Imagem 2" descr="Faculdade de Engenharia -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dade de Engenharia -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F024F" w14:textId="0945AFA6" w:rsidR="007F3753" w:rsidRDefault="007F3753"/>
    <w:p w14:paraId="6E2C79EF" w14:textId="327A2C72" w:rsidR="007F3753" w:rsidRDefault="007F3753"/>
    <w:p w14:paraId="5383A0BE" w14:textId="05A2749F" w:rsidR="007F3753" w:rsidRDefault="007F3753"/>
    <w:p w14:paraId="3A038366" w14:textId="5A1FC1CF" w:rsidR="007F3753" w:rsidRDefault="007F3753"/>
    <w:p w14:paraId="66E638DB" w14:textId="43C36847" w:rsidR="00C2680D" w:rsidRPr="007F3753" w:rsidRDefault="00C2680D">
      <w:pPr>
        <w:rPr>
          <w:rFonts w:ascii="Calibri" w:hAnsi="Calibri" w:cs="Calibri"/>
        </w:rPr>
      </w:pPr>
    </w:p>
    <w:p w14:paraId="39450EA4" w14:textId="6AB50672" w:rsidR="007F3753" w:rsidRPr="007F3753" w:rsidRDefault="007F3753" w:rsidP="007F3753">
      <w:pPr>
        <w:jc w:val="center"/>
        <w:rPr>
          <w:rFonts w:ascii="Calibri" w:hAnsi="Calibri" w:cs="Calibri"/>
          <w:sz w:val="40"/>
          <w:szCs w:val="40"/>
        </w:rPr>
      </w:pPr>
      <w:r w:rsidRPr="007F3753">
        <w:rPr>
          <w:rFonts w:ascii="Calibri" w:hAnsi="Calibri" w:cs="Calibri"/>
          <w:sz w:val="40"/>
          <w:szCs w:val="40"/>
        </w:rPr>
        <w:t>Faculdade de Engenharia da Universidade do Porto</w:t>
      </w:r>
    </w:p>
    <w:p w14:paraId="4572ED58" w14:textId="77777777" w:rsidR="007F3753" w:rsidRPr="007F3753" w:rsidRDefault="007F3753" w:rsidP="007F3753">
      <w:pPr>
        <w:jc w:val="center"/>
        <w:rPr>
          <w:rFonts w:ascii="Calibri" w:hAnsi="Calibri" w:cs="Calibri"/>
          <w:sz w:val="40"/>
          <w:szCs w:val="40"/>
        </w:rPr>
      </w:pPr>
    </w:p>
    <w:p w14:paraId="02FE5E74" w14:textId="77777777" w:rsidR="007F3753" w:rsidRPr="007F3753" w:rsidRDefault="007F3753" w:rsidP="007F3753">
      <w:pPr>
        <w:jc w:val="center"/>
        <w:rPr>
          <w:rFonts w:ascii="Calibri" w:hAnsi="Calibri" w:cs="Calibri"/>
          <w:sz w:val="40"/>
          <w:szCs w:val="40"/>
        </w:rPr>
      </w:pPr>
    </w:p>
    <w:p w14:paraId="34D7BC5B" w14:textId="33DD70F0" w:rsidR="007F3753" w:rsidRDefault="007F3753" w:rsidP="007F3753">
      <w:pPr>
        <w:jc w:val="center"/>
        <w:rPr>
          <w:rFonts w:ascii="Calibri" w:hAnsi="Calibri" w:cs="Calibri"/>
          <w:b/>
          <w:bCs/>
          <w:sz w:val="96"/>
          <w:szCs w:val="96"/>
        </w:rPr>
      </w:pPr>
      <w:proofErr w:type="spellStart"/>
      <w:r w:rsidRPr="007F3753">
        <w:rPr>
          <w:rFonts w:ascii="Calibri" w:hAnsi="Calibri" w:cs="Calibri"/>
          <w:b/>
          <w:bCs/>
          <w:sz w:val="96"/>
          <w:szCs w:val="96"/>
        </w:rPr>
        <w:t>NewsNet</w:t>
      </w:r>
      <w:proofErr w:type="spellEnd"/>
    </w:p>
    <w:p w14:paraId="3BF169BF" w14:textId="77777777" w:rsidR="007F3753" w:rsidRDefault="007F3753" w:rsidP="007F3753">
      <w:pPr>
        <w:jc w:val="center"/>
        <w:rPr>
          <w:rFonts w:ascii="Calibri" w:hAnsi="Calibri" w:cs="Calibri"/>
          <w:b/>
          <w:bCs/>
          <w:sz w:val="96"/>
          <w:szCs w:val="96"/>
        </w:rPr>
      </w:pPr>
    </w:p>
    <w:p w14:paraId="3FA3717B" w14:textId="77777777" w:rsidR="007F3753" w:rsidRDefault="007F3753" w:rsidP="007F3753">
      <w:pPr>
        <w:jc w:val="center"/>
        <w:rPr>
          <w:rFonts w:ascii="Calibri" w:hAnsi="Calibri" w:cs="Calibri"/>
          <w:sz w:val="40"/>
          <w:szCs w:val="40"/>
        </w:rPr>
      </w:pPr>
    </w:p>
    <w:p w14:paraId="0B8D8F45" w14:textId="4808E832" w:rsidR="007F3753" w:rsidRDefault="007F3753" w:rsidP="007F3753">
      <w:pPr>
        <w:jc w:val="center"/>
        <w:rPr>
          <w:rFonts w:ascii="Calibri" w:hAnsi="Calibri" w:cs="Calibri"/>
          <w:b/>
          <w:bCs/>
          <w:sz w:val="48"/>
          <w:szCs w:val="48"/>
        </w:rPr>
      </w:pPr>
      <w:proofErr w:type="spellStart"/>
      <w:r>
        <w:rPr>
          <w:rFonts w:ascii="Calibri" w:hAnsi="Calibri" w:cs="Calibri"/>
          <w:b/>
          <w:bCs/>
          <w:sz w:val="48"/>
          <w:szCs w:val="48"/>
        </w:rPr>
        <w:t>Product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and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Presentation</w:t>
      </w:r>
      <w:proofErr w:type="spellEnd"/>
    </w:p>
    <w:p w14:paraId="30C4382A" w14:textId="77777777" w:rsidR="007F3753" w:rsidRDefault="007F3753" w:rsidP="007F3753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3877D36B" w14:textId="3F1D9BB3" w:rsidR="007F3753" w:rsidRDefault="007F3753" w:rsidP="007F3753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Laboratório de Base de Dados e Aplicações Web</w:t>
      </w:r>
    </w:p>
    <w:p w14:paraId="6B5FDEB9" w14:textId="5206141A" w:rsidR="007F3753" w:rsidRDefault="007F3753" w:rsidP="007F3753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Turma 8 – Grupo 4</w:t>
      </w:r>
    </w:p>
    <w:p w14:paraId="3D868861" w14:textId="77777777" w:rsidR="007F3753" w:rsidRDefault="007F3753" w:rsidP="007F3753">
      <w:pPr>
        <w:jc w:val="center"/>
        <w:rPr>
          <w:rFonts w:ascii="Calibri" w:hAnsi="Calibri" w:cs="Calibri"/>
          <w:sz w:val="32"/>
          <w:szCs w:val="32"/>
        </w:rPr>
      </w:pPr>
    </w:p>
    <w:p w14:paraId="1DE00E63" w14:textId="3D79711B" w:rsidR="007F3753" w:rsidRPr="003F7DA8" w:rsidRDefault="007F3753" w:rsidP="007F3753">
      <w:pPr>
        <w:jc w:val="center"/>
        <w:rPr>
          <w:rFonts w:ascii="Calibri" w:hAnsi="Calibri" w:cs="Calibri"/>
        </w:rPr>
      </w:pPr>
      <w:r w:rsidRPr="003F7DA8">
        <w:rPr>
          <w:rFonts w:ascii="Calibri" w:hAnsi="Calibri" w:cs="Calibri"/>
        </w:rPr>
        <w:t>- Alexandre Henrique Silva dos Santos (</w:t>
      </w:r>
      <w:r w:rsidRPr="003F7DA8">
        <w:rPr>
          <w:rFonts w:ascii="Calibri" w:hAnsi="Calibri" w:cs="Calibri"/>
          <w:u w:val="single"/>
        </w:rPr>
        <w:t>up202108671@up.pt</w:t>
      </w:r>
      <w:r w:rsidRPr="003F7DA8">
        <w:rPr>
          <w:rFonts w:ascii="Calibri" w:hAnsi="Calibri" w:cs="Calibri"/>
        </w:rPr>
        <w:t>)</w:t>
      </w:r>
    </w:p>
    <w:p w14:paraId="148179B1" w14:textId="1950BBDF" w:rsidR="007F3753" w:rsidRPr="003F7DA8" w:rsidRDefault="007F3753" w:rsidP="007F3753">
      <w:pPr>
        <w:jc w:val="center"/>
        <w:rPr>
          <w:rFonts w:ascii="Calibri" w:hAnsi="Calibri" w:cs="Calibri"/>
        </w:rPr>
      </w:pPr>
      <w:r w:rsidRPr="003F7DA8">
        <w:rPr>
          <w:rFonts w:ascii="Calibri" w:hAnsi="Calibri" w:cs="Calibri"/>
        </w:rPr>
        <w:t>- João Pedro Cardoso de Couto (</w:t>
      </w:r>
      <w:hyperlink r:id="rId9" w:history="1">
        <w:r w:rsidRPr="003F7DA8">
          <w:rPr>
            <w:rStyle w:val="Hiperligao"/>
            <w:rFonts w:ascii="Calibri" w:hAnsi="Calibri" w:cs="Calibri"/>
          </w:rPr>
          <w:t>up202006526@up.pt</w:t>
        </w:r>
      </w:hyperlink>
      <w:r w:rsidRPr="003F7DA8">
        <w:rPr>
          <w:rFonts w:ascii="Calibri" w:hAnsi="Calibri" w:cs="Calibri"/>
        </w:rPr>
        <w:t>)</w:t>
      </w:r>
    </w:p>
    <w:p w14:paraId="29A2965F" w14:textId="092A08FF" w:rsidR="007F3753" w:rsidRPr="003F7DA8" w:rsidRDefault="007F3753" w:rsidP="007F3753">
      <w:pPr>
        <w:jc w:val="center"/>
        <w:rPr>
          <w:rFonts w:ascii="Calibri" w:hAnsi="Calibri" w:cs="Calibri"/>
        </w:rPr>
      </w:pPr>
      <w:r w:rsidRPr="003F7DA8">
        <w:rPr>
          <w:rFonts w:ascii="Calibri" w:hAnsi="Calibri" w:cs="Calibri"/>
        </w:rPr>
        <w:t>- Maria Carlota Gomes Ribeiro Matos Leite (</w:t>
      </w:r>
      <w:hyperlink r:id="rId10" w:history="1">
        <w:r w:rsidRPr="003F7DA8">
          <w:rPr>
            <w:rStyle w:val="Hiperligao"/>
            <w:rFonts w:ascii="Calibri" w:hAnsi="Calibri" w:cs="Calibri"/>
          </w:rPr>
          <w:t>up202005428@up.pt</w:t>
        </w:r>
      </w:hyperlink>
      <w:r w:rsidRPr="003F7DA8">
        <w:rPr>
          <w:rFonts w:ascii="Calibri" w:hAnsi="Calibri" w:cs="Calibri"/>
        </w:rPr>
        <w:t>)</w:t>
      </w:r>
    </w:p>
    <w:p w14:paraId="0EBB4CE1" w14:textId="773524B5" w:rsidR="007F3753" w:rsidRDefault="007F3753" w:rsidP="007F3753">
      <w:pPr>
        <w:jc w:val="center"/>
        <w:rPr>
          <w:rFonts w:ascii="Calibri" w:hAnsi="Calibri" w:cs="Calibri"/>
        </w:rPr>
      </w:pPr>
      <w:r w:rsidRPr="003F7DA8">
        <w:rPr>
          <w:rFonts w:ascii="Calibri" w:hAnsi="Calibri" w:cs="Calibri"/>
        </w:rPr>
        <w:t>- Maria Eduarda Pacheco Mendes Araújo (</w:t>
      </w:r>
      <w:hyperlink r:id="rId11" w:history="1">
        <w:r w:rsidRPr="003F7DA8">
          <w:rPr>
            <w:rStyle w:val="Hiperligao"/>
            <w:rFonts w:ascii="Calibri" w:hAnsi="Calibri" w:cs="Calibri"/>
          </w:rPr>
          <w:t>up202004473@up.pt</w:t>
        </w:r>
      </w:hyperlink>
      <w:r w:rsidRPr="003F7DA8">
        <w:rPr>
          <w:rFonts w:ascii="Calibri" w:hAnsi="Calibri" w:cs="Calibri"/>
        </w:rPr>
        <w:t>)</w:t>
      </w:r>
    </w:p>
    <w:p w14:paraId="23A948AE" w14:textId="77777777" w:rsidR="003F7DA8" w:rsidRDefault="003F7DA8" w:rsidP="007F3753">
      <w:pPr>
        <w:jc w:val="center"/>
        <w:rPr>
          <w:rFonts w:ascii="Calibri" w:hAnsi="Calibri" w:cs="Calibri"/>
        </w:rPr>
      </w:pPr>
    </w:p>
    <w:p w14:paraId="797F7BCF" w14:textId="77777777" w:rsidR="003F7DA8" w:rsidRDefault="003F7DA8" w:rsidP="007F3753">
      <w:pPr>
        <w:jc w:val="center"/>
        <w:rPr>
          <w:rFonts w:ascii="Calibri" w:hAnsi="Calibri" w:cs="Calibri"/>
        </w:rPr>
      </w:pPr>
    </w:p>
    <w:p w14:paraId="6E7B8789" w14:textId="28DC2739" w:rsidR="003F7DA8" w:rsidRDefault="003F7DA8" w:rsidP="007F3753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Porto, 22 de dezembro de 2024</w:t>
      </w:r>
    </w:p>
    <w:p w14:paraId="1B7750D0" w14:textId="1E3D2CCD" w:rsidR="003F7DA8" w:rsidRPr="00DB593D" w:rsidRDefault="007110B6" w:rsidP="007110B6">
      <w:pPr>
        <w:rPr>
          <w:rFonts w:ascii="Calibri" w:hAnsi="Calibri" w:cs="Calibri"/>
          <w:b/>
          <w:bCs/>
          <w:sz w:val="40"/>
          <w:szCs w:val="40"/>
        </w:rPr>
      </w:pPr>
      <w:r w:rsidRPr="00DB593D">
        <w:rPr>
          <w:rFonts w:ascii="Calibri" w:hAnsi="Calibri" w:cs="Calibri"/>
          <w:b/>
          <w:bCs/>
          <w:sz w:val="40"/>
          <w:szCs w:val="40"/>
        </w:rPr>
        <w:lastRenderedPageBreak/>
        <w:t>Index:</w:t>
      </w:r>
    </w:p>
    <w:p w14:paraId="2A8182BD" w14:textId="378D6386" w:rsidR="007110B6" w:rsidRPr="00E25C97" w:rsidRDefault="007110B6" w:rsidP="007110B6">
      <w:pPr>
        <w:rPr>
          <w:rFonts w:ascii="Calibri" w:hAnsi="Calibri" w:cs="Calibri"/>
          <w:b/>
          <w:bCs/>
          <w:sz w:val="24"/>
          <w:szCs w:val="24"/>
        </w:rPr>
      </w:pPr>
      <w:r w:rsidRPr="00E25C97">
        <w:rPr>
          <w:rFonts w:ascii="Calibri" w:hAnsi="Calibri" w:cs="Calibri"/>
          <w:b/>
          <w:bCs/>
          <w:sz w:val="24"/>
          <w:szCs w:val="24"/>
        </w:rPr>
        <w:t>Index</w:t>
      </w:r>
    </w:p>
    <w:p w14:paraId="35CFD923" w14:textId="7B313EBF" w:rsidR="007110B6" w:rsidRPr="00E25C97" w:rsidRDefault="007110B6" w:rsidP="007110B6">
      <w:pPr>
        <w:rPr>
          <w:rFonts w:ascii="Calibri" w:hAnsi="Calibri" w:cs="Calibri"/>
          <w:b/>
          <w:bCs/>
          <w:sz w:val="24"/>
          <w:szCs w:val="24"/>
        </w:rPr>
      </w:pPr>
      <w:r w:rsidRPr="00E25C97">
        <w:rPr>
          <w:rFonts w:ascii="Calibri" w:hAnsi="Calibri" w:cs="Calibri"/>
          <w:b/>
          <w:bCs/>
          <w:sz w:val="24"/>
          <w:szCs w:val="24"/>
        </w:rPr>
        <w:t xml:space="preserve">A1: Project </w:t>
      </w:r>
      <w:proofErr w:type="spellStart"/>
      <w:r w:rsidRPr="00E25C97">
        <w:rPr>
          <w:rFonts w:ascii="Calibri" w:hAnsi="Calibri" w:cs="Calibri"/>
          <w:b/>
          <w:bCs/>
          <w:sz w:val="24"/>
          <w:szCs w:val="24"/>
        </w:rPr>
        <w:t>Presentation</w:t>
      </w:r>
      <w:proofErr w:type="spellEnd"/>
    </w:p>
    <w:p w14:paraId="7BE773A3" w14:textId="5221E69E" w:rsidR="007110B6" w:rsidRPr="00E25C97" w:rsidRDefault="007110B6" w:rsidP="007110B6">
      <w:pPr>
        <w:rPr>
          <w:rFonts w:ascii="Calibri" w:hAnsi="Calibri" w:cs="Calibri"/>
          <w:b/>
          <w:bCs/>
          <w:sz w:val="24"/>
          <w:szCs w:val="24"/>
        </w:rPr>
      </w:pPr>
      <w:r w:rsidRPr="00E25C97">
        <w:rPr>
          <w:rFonts w:ascii="Calibri" w:hAnsi="Calibri" w:cs="Calibri"/>
          <w:b/>
          <w:bCs/>
          <w:sz w:val="24"/>
          <w:szCs w:val="24"/>
        </w:rPr>
        <w:t xml:space="preserve">A2: </w:t>
      </w:r>
      <w:proofErr w:type="spellStart"/>
      <w:r w:rsidRPr="00E25C97">
        <w:rPr>
          <w:rFonts w:ascii="Calibri" w:hAnsi="Calibri" w:cs="Calibri"/>
          <w:b/>
          <w:bCs/>
          <w:sz w:val="24"/>
          <w:szCs w:val="24"/>
        </w:rPr>
        <w:t>Actors</w:t>
      </w:r>
      <w:proofErr w:type="spellEnd"/>
      <w:r w:rsidRPr="00E25C9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25C97">
        <w:rPr>
          <w:rFonts w:ascii="Calibri" w:hAnsi="Calibri" w:cs="Calibri"/>
          <w:b/>
          <w:bCs/>
          <w:sz w:val="24"/>
          <w:szCs w:val="24"/>
        </w:rPr>
        <w:t>and</w:t>
      </w:r>
      <w:proofErr w:type="spellEnd"/>
      <w:r w:rsidRPr="00E25C9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25C97">
        <w:rPr>
          <w:rFonts w:ascii="Calibri" w:hAnsi="Calibri" w:cs="Calibri"/>
          <w:b/>
          <w:bCs/>
          <w:sz w:val="24"/>
          <w:szCs w:val="24"/>
        </w:rPr>
        <w:t>User</w:t>
      </w:r>
      <w:proofErr w:type="spellEnd"/>
      <w:r w:rsidRPr="00E25C9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25C97">
        <w:rPr>
          <w:rFonts w:ascii="Calibri" w:hAnsi="Calibri" w:cs="Calibri"/>
          <w:b/>
          <w:bCs/>
          <w:sz w:val="24"/>
          <w:szCs w:val="24"/>
        </w:rPr>
        <w:t>Stories</w:t>
      </w:r>
      <w:proofErr w:type="spellEnd"/>
    </w:p>
    <w:p w14:paraId="2A15A4EE" w14:textId="3FCD8440" w:rsidR="007F52DD" w:rsidRDefault="007F52DD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2.1. </w:t>
      </w:r>
      <w:proofErr w:type="spellStart"/>
      <w:r>
        <w:rPr>
          <w:rFonts w:ascii="Calibri" w:hAnsi="Calibri" w:cs="Calibri"/>
          <w:sz w:val="24"/>
          <w:szCs w:val="24"/>
        </w:rPr>
        <w:t>Actors</w:t>
      </w:r>
      <w:proofErr w:type="spellEnd"/>
    </w:p>
    <w:p w14:paraId="1518DD2E" w14:textId="67BAAB30" w:rsidR="007F52DD" w:rsidRDefault="007F52DD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2.2. </w:t>
      </w:r>
      <w:proofErr w:type="spellStart"/>
      <w:r>
        <w:rPr>
          <w:rFonts w:ascii="Calibri" w:hAnsi="Calibri" w:cs="Calibri"/>
          <w:sz w:val="24"/>
          <w:szCs w:val="24"/>
        </w:rPr>
        <w:t>User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Stories</w:t>
      </w:r>
      <w:proofErr w:type="spellEnd"/>
    </w:p>
    <w:p w14:paraId="458B0C87" w14:textId="23E02F8E" w:rsidR="007F52DD" w:rsidRDefault="007F52DD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2.2.1. </w:t>
      </w:r>
      <w:proofErr w:type="spellStart"/>
      <w:r>
        <w:rPr>
          <w:rFonts w:ascii="Calibri" w:hAnsi="Calibri" w:cs="Calibri"/>
          <w:sz w:val="24"/>
          <w:szCs w:val="24"/>
        </w:rPr>
        <w:t>User</w:t>
      </w:r>
      <w:proofErr w:type="spellEnd"/>
    </w:p>
    <w:p w14:paraId="3DB433E9" w14:textId="0754A9BE" w:rsidR="007F52DD" w:rsidRDefault="007F52DD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2.2.2. </w:t>
      </w:r>
      <w:proofErr w:type="spellStart"/>
      <w:r>
        <w:rPr>
          <w:rFonts w:ascii="Calibri" w:hAnsi="Calibri" w:cs="Calibri"/>
          <w:sz w:val="24"/>
          <w:szCs w:val="24"/>
        </w:rPr>
        <w:t>Authenticated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User</w:t>
      </w:r>
      <w:proofErr w:type="spellEnd"/>
    </w:p>
    <w:p w14:paraId="1866EC9E" w14:textId="7F6B0AC7" w:rsidR="007F52DD" w:rsidRDefault="007F52DD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2.2.3. </w:t>
      </w:r>
      <w:proofErr w:type="spellStart"/>
      <w:r>
        <w:rPr>
          <w:rFonts w:ascii="Calibri" w:hAnsi="Calibri" w:cs="Calibri"/>
          <w:sz w:val="24"/>
          <w:szCs w:val="24"/>
        </w:rPr>
        <w:t>News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Author</w:t>
      </w:r>
      <w:proofErr w:type="spellEnd"/>
    </w:p>
    <w:p w14:paraId="5E15C8FC" w14:textId="7EE71923" w:rsidR="007F52DD" w:rsidRDefault="007F52DD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2.2.4. </w:t>
      </w:r>
      <w:proofErr w:type="spellStart"/>
      <w:r>
        <w:rPr>
          <w:rFonts w:ascii="Calibri" w:hAnsi="Calibri" w:cs="Calibri"/>
          <w:sz w:val="24"/>
          <w:szCs w:val="24"/>
        </w:rPr>
        <w:t>Comment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Author</w:t>
      </w:r>
      <w:proofErr w:type="spellEnd"/>
    </w:p>
    <w:p w14:paraId="0FC67AB5" w14:textId="137CE738" w:rsidR="007F52DD" w:rsidRDefault="007F52DD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2.2.5. </w:t>
      </w:r>
      <w:proofErr w:type="spellStart"/>
      <w:r>
        <w:rPr>
          <w:rFonts w:ascii="Calibri" w:hAnsi="Calibri" w:cs="Calibri"/>
          <w:sz w:val="24"/>
          <w:szCs w:val="24"/>
        </w:rPr>
        <w:t>Unauthenticated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User</w:t>
      </w:r>
      <w:proofErr w:type="spellEnd"/>
    </w:p>
    <w:p w14:paraId="707A1CD8" w14:textId="1207324F" w:rsidR="007F52DD" w:rsidRDefault="007F52DD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2.2.6. </w:t>
      </w:r>
      <w:proofErr w:type="spellStart"/>
      <w:r>
        <w:rPr>
          <w:rFonts w:ascii="Calibri" w:hAnsi="Calibri" w:cs="Calibri"/>
          <w:sz w:val="24"/>
          <w:szCs w:val="24"/>
        </w:rPr>
        <w:t>System</w:t>
      </w:r>
      <w:proofErr w:type="spellEnd"/>
      <w:r>
        <w:rPr>
          <w:rFonts w:ascii="Calibri" w:hAnsi="Calibri" w:cs="Calibri"/>
          <w:sz w:val="24"/>
          <w:szCs w:val="24"/>
        </w:rPr>
        <w:t xml:space="preserve"> Manager</w:t>
      </w:r>
    </w:p>
    <w:p w14:paraId="4E3F6840" w14:textId="5901BEBD" w:rsidR="00C93CC4" w:rsidRDefault="00C93CC4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2.3. </w:t>
      </w:r>
      <w:proofErr w:type="spellStart"/>
      <w:r>
        <w:rPr>
          <w:rFonts w:ascii="Calibri" w:hAnsi="Calibri" w:cs="Calibri"/>
          <w:sz w:val="24"/>
          <w:szCs w:val="24"/>
        </w:rPr>
        <w:t>Supplementary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Requirements</w:t>
      </w:r>
      <w:proofErr w:type="spellEnd"/>
    </w:p>
    <w:p w14:paraId="740AF194" w14:textId="18BCA3B8" w:rsidR="002439A7" w:rsidRDefault="002439A7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2.3.1. Business rules</w:t>
      </w:r>
    </w:p>
    <w:p w14:paraId="45264FB2" w14:textId="6FFB78B4" w:rsidR="002439A7" w:rsidRDefault="002439A7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2.3.2. </w:t>
      </w:r>
      <w:proofErr w:type="spellStart"/>
      <w:r>
        <w:rPr>
          <w:rFonts w:ascii="Calibri" w:hAnsi="Calibri" w:cs="Calibri"/>
          <w:sz w:val="24"/>
          <w:szCs w:val="24"/>
        </w:rPr>
        <w:t>Tecnical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requirements</w:t>
      </w:r>
      <w:proofErr w:type="spellEnd"/>
    </w:p>
    <w:p w14:paraId="03C7E49F" w14:textId="71AD459C" w:rsidR="002439A7" w:rsidRDefault="002439A7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2.3.3. </w:t>
      </w:r>
      <w:proofErr w:type="spellStart"/>
      <w:r>
        <w:rPr>
          <w:rFonts w:ascii="Calibri" w:hAnsi="Calibri" w:cs="Calibri"/>
          <w:sz w:val="24"/>
          <w:szCs w:val="24"/>
        </w:rPr>
        <w:t>Restrictions</w:t>
      </w:r>
      <w:proofErr w:type="spellEnd"/>
    </w:p>
    <w:p w14:paraId="377EB090" w14:textId="688CFF1C" w:rsidR="003F7DA8" w:rsidRPr="00E25C97" w:rsidRDefault="007110B6" w:rsidP="007110B6">
      <w:pPr>
        <w:rPr>
          <w:rFonts w:ascii="Calibri" w:hAnsi="Calibri" w:cs="Calibri"/>
          <w:b/>
          <w:bCs/>
          <w:sz w:val="24"/>
          <w:szCs w:val="24"/>
        </w:rPr>
      </w:pPr>
      <w:r w:rsidRPr="00E25C97">
        <w:rPr>
          <w:rFonts w:ascii="Calibri" w:hAnsi="Calibri" w:cs="Calibri"/>
          <w:b/>
          <w:bCs/>
          <w:sz w:val="24"/>
          <w:szCs w:val="24"/>
        </w:rPr>
        <w:t>A3:</w:t>
      </w:r>
      <w:r w:rsidR="006648E3" w:rsidRPr="00E25C9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6648E3" w:rsidRPr="00E25C97">
        <w:rPr>
          <w:rFonts w:ascii="Calibri" w:hAnsi="Calibri" w:cs="Calibri"/>
          <w:b/>
          <w:bCs/>
          <w:sz w:val="24"/>
          <w:szCs w:val="24"/>
        </w:rPr>
        <w:t>Information</w:t>
      </w:r>
      <w:proofErr w:type="spellEnd"/>
      <w:r w:rsidR="006648E3" w:rsidRPr="00E25C9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6648E3" w:rsidRPr="00E25C97">
        <w:rPr>
          <w:rFonts w:ascii="Calibri" w:hAnsi="Calibri" w:cs="Calibri"/>
          <w:b/>
          <w:bCs/>
          <w:sz w:val="24"/>
          <w:szCs w:val="24"/>
        </w:rPr>
        <w:t>Architecture</w:t>
      </w:r>
      <w:proofErr w:type="spellEnd"/>
    </w:p>
    <w:p w14:paraId="79EC3F25" w14:textId="695200EB" w:rsidR="002C79B4" w:rsidRDefault="002C79B4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3.1. </w:t>
      </w:r>
      <w:proofErr w:type="spellStart"/>
      <w:r>
        <w:rPr>
          <w:rFonts w:ascii="Calibri" w:hAnsi="Calibri" w:cs="Calibri"/>
          <w:sz w:val="24"/>
          <w:szCs w:val="24"/>
        </w:rPr>
        <w:t>Sitemap</w:t>
      </w:r>
      <w:proofErr w:type="spellEnd"/>
    </w:p>
    <w:p w14:paraId="5CF9ADAE" w14:textId="584A94E7" w:rsidR="002C79B4" w:rsidRDefault="002C79B4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3.2. </w:t>
      </w:r>
      <w:proofErr w:type="spellStart"/>
      <w:r>
        <w:rPr>
          <w:rFonts w:ascii="Calibri" w:hAnsi="Calibri" w:cs="Calibri"/>
          <w:sz w:val="24"/>
          <w:szCs w:val="24"/>
        </w:rPr>
        <w:t>Wireframes</w:t>
      </w:r>
      <w:proofErr w:type="spellEnd"/>
    </w:p>
    <w:p w14:paraId="5482978B" w14:textId="7066A0C6" w:rsidR="002C79B4" w:rsidRDefault="002C79B4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UI01. Homepage</w:t>
      </w:r>
    </w:p>
    <w:p w14:paraId="41FFFAEF" w14:textId="238B8A8C" w:rsidR="002C79B4" w:rsidRDefault="002C79B4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UI10. </w:t>
      </w:r>
      <w:proofErr w:type="spellStart"/>
      <w:r>
        <w:rPr>
          <w:rFonts w:ascii="Calibri" w:hAnsi="Calibri" w:cs="Calibri"/>
          <w:sz w:val="24"/>
          <w:szCs w:val="24"/>
        </w:rPr>
        <w:t>Authors</w:t>
      </w:r>
      <w:proofErr w:type="spellEnd"/>
    </w:p>
    <w:p w14:paraId="077F4E4A" w14:textId="5FFD59CD" w:rsidR="002C79B4" w:rsidRDefault="002C79B4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UI11. </w:t>
      </w:r>
      <w:proofErr w:type="spellStart"/>
      <w:r>
        <w:rPr>
          <w:rFonts w:ascii="Calibri" w:hAnsi="Calibri" w:cs="Calibri"/>
          <w:sz w:val="24"/>
          <w:szCs w:val="24"/>
        </w:rPr>
        <w:t>Categories</w:t>
      </w:r>
      <w:proofErr w:type="spellEnd"/>
    </w:p>
    <w:p w14:paraId="4121BAC5" w14:textId="07011517" w:rsidR="002C79B4" w:rsidRDefault="002C79B4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UI12. </w:t>
      </w:r>
      <w:proofErr w:type="spellStart"/>
      <w:r>
        <w:rPr>
          <w:rFonts w:ascii="Calibri" w:hAnsi="Calibri" w:cs="Calibri"/>
          <w:sz w:val="24"/>
          <w:szCs w:val="24"/>
        </w:rPr>
        <w:t>News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details</w:t>
      </w:r>
      <w:proofErr w:type="spellEnd"/>
    </w:p>
    <w:p w14:paraId="191DB35E" w14:textId="0BDA7EA8" w:rsidR="007110B6" w:rsidRPr="00E25C97" w:rsidRDefault="007110B6" w:rsidP="007110B6">
      <w:pPr>
        <w:rPr>
          <w:rFonts w:ascii="Calibri" w:hAnsi="Calibri" w:cs="Calibri"/>
          <w:b/>
          <w:bCs/>
          <w:sz w:val="24"/>
          <w:szCs w:val="24"/>
        </w:rPr>
      </w:pPr>
      <w:r w:rsidRPr="00E25C97">
        <w:rPr>
          <w:rFonts w:ascii="Calibri" w:hAnsi="Calibri" w:cs="Calibri"/>
          <w:b/>
          <w:bCs/>
          <w:sz w:val="24"/>
          <w:szCs w:val="24"/>
        </w:rPr>
        <w:t>A4:</w:t>
      </w:r>
      <w:r w:rsidR="006648E3" w:rsidRPr="00E25C97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63505C" w:rsidRPr="00E25C97">
        <w:rPr>
          <w:rFonts w:ascii="Calibri" w:hAnsi="Calibri" w:cs="Calibri"/>
          <w:b/>
          <w:bCs/>
          <w:sz w:val="24"/>
          <w:szCs w:val="24"/>
        </w:rPr>
        <w:t xml:space="preserve">Conceptual Data </w:t>
      </w:r>
      <w:proofErr w:type="spellStart"/>
      <w:r w:rsidR="0063505C" w:rsidRPr="00E25C97">
        <w:rPr>
          <w:rFonts w:ascii="Calibri" w:hAnsi="Calibri" w:cs="Calibri"/>
          <w:b/>
          <w:bCs/>
          <w:sz w:val="24"/>
          <w:szCs w:val="24"/>
        </w:rPr>
        <w:t>Model</w:t>
      </w:r>
      <w:proofErr w:type="spellEnd"/>
    </w:p>
    <w:p w14:paraId="270A3C85" w14:textId="6D8503DF" w:rsidR="007505FF" w:rsidRDefault="007505FF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4.1. </w:t>
      </w:r>
      <w:proofErr w:type="spellStart"/>
      <w:r>
        <w:rPr>
          <w:rFonts w:ascii="Calibri" w:hAnsi="Calibri" w:cs="Calibri"/>
          <w:sz w:val="24"/>
          <w:szCs w:val="24"/>
        </w:rPr>
        <w:t>Class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diagram</w:t>
      </w:r>
      <w:proofErr w:type="spellEnd"/>
    </w:p>
    <w:p w14:paraId="7AD8D8C3" w14:textId="09314305" w:rsidR="007505FF" w:rsidRPr="007110B6" w:rsidRDefault="007505FF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4.2. </w:t>
      </w:r>
      <w:proofErr w:type="spellStart"/>
      <w:r>
        <w:rPr>
          <w:rFonts w:ascii="Calibri" w:hAnsi="Calibri" w:cs="Calibri"/>
          <w:sz w:val="24"/>
          <w:szCs w:val="24"/>
        </w:rPr>
        <w:t>Additional</w:t>
      </w:r>
      <w:proofErr w:type="spellEnd"/>
      <w:r>
        <w:rPr>
          <w:rFonts w:ascii="Calibri" w:hAnsi="Calibri" w:cs="Calibri"/>
          <w:sz w:val="24"/>
          <w:szCs w:val="24"/>
        </w:rPr>
        <w:t xml:space="preserve"> Business Rules</w:t>
      </w:r>
    </w:p>
    <w:p w14:paraId="114C0742" w14:textId="66DB242F" w:rsidR="007110B6" w:rsidRPr="00E25C97" w:rsidRDefault="007110B6" w:rsidP="007110B6">
      <w:pPr>
        <w:rPr>
          <w:rFonts w:ascii="Calibri" w:hAnsi="Calibri" w:cs="Calibri"/>
          <w:b/>
          <w:bCs/>
          <w:sz w:val="24"/>
          <w:szCs w:val="24"/>
        </w:rPr>
      </w:pPr>
      <w:r w:rsidRPr="00E25C97">
        <w:rPr>
          <w:rFonts w:ascii="Calibri" w:hAnsi="Calibri" w:cs="Calibri"/>
          <w:b/>
          <w:bCs/>
          <w:sz w:val="24"/>
          <w:szCs w:val="24"/>
        </w:rPr>
        <w:t>A5:</w:t>
      </w:r>
      <w:r w:rsidR="0063505C" w:rsidRPr="00E25C9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63505C" w:rsidRPr="00E25C97">
        <w:rPr>
          <w:rFonts w:ascii="Calibri" w:hAnsi="Calibri" w:cs="Calibri"/>
          <w:b/>
          <w:bCs/>
          <w:sz w:val="24"/>
          <w:szCs w:val="24"/>
        </w:rPr>
        <w:t>Relational</w:t>
      </w:r>
      <w:proofErr w:type="spellEnd"/>
      <w:r w:rsidR="0063505C" w:rsidRPr="00E25C9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63505C" w:rsidRPr="00E25C97">
        <w:rPr>
          <w:rFonts w:ascii="Calibri" w:hAnsi="Calibri" w:cs="Calibri"/>
          <w:b/>
          <w:bCs/>
          <w:sz w:val="24"/>
          <w:szCs w:val="24"/>
        </w:rPr>
        <w:t>Schema</w:t>
      </w:r>
      <w:proofErr w:type="spellEnd"/>
      <w:r w:rsidR="007505FF" w:rsidRPr="00E25C97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="007505FF" w:rsidRPr="00E25C97">
        <w:rPr>
          <w:rFonts w:ascii="Calibri" w:hAnsi="Calibri" w:cs="Calibri"/>
          <w:b/>
          <w:bCs/>
          <w:sz w:val="24"/>
          <w:szCs w:val="24"/>
        </w:rPr>
        <w:t>validation</w:t>
      </w:r>
      <w:proofErr w:type="spellEnd"/>
      <w:r w:rsidR="007505FF" w:rsidRPr="00E25C9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7505FF" w:rsidRPr="00E25C97">
        <w:rPr>
          <w:rFonts w:ascii="Calibri" w:hAnsi="Calibri" w:cs="Calibri"/>
          <w:b/>
          <w:bCs/>
          <w:sz w:val="24"/>
          <w:szCs w:val="24"/>
        </w:rPr>
        <w:t>and</w:t>
      </w:r>
      <w:proofErr w:type="spellEnd"/>
      <w:r w:rsidR="007505FF" w:rsidRPr="00E25C9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7505FF" w:rsidRPr="00E25C97">
        <w:rPr>
          <w:rFonts w:ascii="Calibri" w:hAnsi="Calibri" w:cs="Calibri"/>
          <w:b/>
          <w:bCs/>
          <w:sz w:val="24"/>
          <w:szCs w:val="24"/>
        </w:rPr>
        <w:t>schema</w:t>
      </w:r>
      <w:proofErr w:type="spellEnd"/>
      <w:r w:rsidR="007505FF" w:rsidRPr="00E25C9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7505FF" w:rsidRPr="00E25C97">
        <w:rPr>
          <w:rFonts w:ascii="Calibri" w:hAnsi="Calibri" w:cs="Calibri"/>
          <w:b/>
          <w:bCs/>
          <w:sz w:val="24"/>
          <w:szCs w:val="24"/>
        </w:rPr>
        <w:t>refinement</w:t>
      </w:r>
      <w:proofErr w:type="spellEnd"/>
    </w:p>
    <w:p w14:paraId="7EAD8DE2" w14:textId="7AC8AE52" w:rsidR="007505FF" w:rsidRDefault="007505FF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5.1. </w:t>
      </w:r>
      <w:proofErr w:type="spellStart"/>
      <w:r>
        <w:rPr>
          <w:rFonts w:ascii="Calibri" w:hAnsi="Calibri" w:cs="Calibri"/>
          <w:sz w:val="24"/>
          <w:szCs w:val="24"/>
        </w:rPr>
        <w:t>Relational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Schema</w:t>
      </w:r>
      <w:proofErr w:type="spellEnd"/>
    </w:p>
    <w:p w14:paraId="17027C3B" w14:textId="38AD66FD" w:rsidR="007505FF" w:rsidRDefault="007505FF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5.2. </w:t>
      </w:r>
      <w:proofErr w:type="spellStart"/>
      <w:r>
        <w:rPr>
          <w:rFonts w:ascii="Calibri" w:hAnsi="Calibri" w:cs="Calibri"/>
          <w:sz w:val="24"/>
          <w:szCs w:val="24"/>
        </w:rPr>
        <w:t>Domains</w:t>
      </w:r>
      <w:proofErr w:type="spellEnd"/>
    </w:p>
    <w:p w14:paraId="23F12512" w14:textId="5268D976" w:rsidR="007505FF" w:rsidRPr="007110B6" w:rsidRDefault="007505FF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5.3. </w:t>
      </w:r>
      <w:proofErr w:type="spellStart"/>
      <w:r>
        <w:rPr>
          <w:rFonts w:ascii="Calibri" w:hAnsi="Calibri" w:cs="Calibri"/>
          <w:sz w:val="24"/>
          <w:szCs w:val="24"/>
        </w:rPr>
        <w:t>Schema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validation</w:t>
      </w:r>
      <w:proofErr w:type="spellEnd"/>
    </w:p>
    <w:p w14:paraId="44A4255E" w14:textId="3AD9AE2D" w:rsidR="007110B6" w:rsidRPr="00E25C97" w:rsidRDefault="007110B6" w:rsidP="007110B6">
      <w:pPr>
        <w:rPr>
          <w:rFonts w:ascii="Calibri" w:hAnsi="Calibri" w:cs="Calibri"/>
          <w:b/>
          <w:bCs/>
          <w:sz w:val="24"/>
          <w:szCs w:val="24"/>
        </w:rPr>
      </w:pPr>
      <w:r w:rsidRPr="00E25C97">
        <w:rPr>
          <w:rFonts w:ascii="Calibri" w:hAnsi="Calibri" w:cs="Calibri"/>
          <w:b/>
          <w:bCs/>
          <w:sz w:val="24"/>
          <w:szCs w:val="24"/>
        </w:rPr>
        <w:t>A6:</w:t>
      </w:r>
      <w:r w:rsidR="0063505C" w:rsidRPr="00E25C97">
        <w:rPr>
          <w:rFonts w:ascii="Calibri" w:hAnsi="Calibri" w:cs="Calibri"/>
          <w:b/>
          <w:bCs/>
          <w:sz w:val="24"/>
          <w:szCs w:val="24"/>
        </w:rPr>
        <w:t xml:space="preserve"> Indexes, </w:t>
      </w:r>
      <w:proofErr w:type="spellStart"/>
      <w:r w:rsidR="007505FF" w:rsidRPr="00E25C97">
        <w:rPr>
          <w:rFonts w:ascii="Calibri" w:hAnsi="Calibri" w:cs="Calibri"/>
          <w:b/>
          <w:bCs/>
          <w:sz w:val="24"/>
          <w:szCs w:val="24"/>
        </w:rPr>
        <w:t>triggers</w:t>
      </w:r>
      <w:proofErr w:type="spellEnd"/>
      <w:r w:rsidR="007505FF" w:rsidRPr="00E25C97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="007505FF" w:rsidRPr="00E25C97">
        <w:rPr>
          <w:rFonts w:ascii="Calibri" w:hAnsi="Calibri" w:cs="Calibri"/>
          <w:b/>
          <w:bCs/>
          <w:sz w:val="24"/>
          <w:szCs w:val="24"/>
        </w:rPr>
        <w:t>transactions</w:t>
      </w:r>
      <w:proofErr w:type="spellEnd"/>
      <w:r w:rsidR="0063505C" w:rsidRPr="00E25C9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63505C" w:rsidRPr="00E25C97">
        <w:rPr>
          <w:rFonts w:ascii="Calibri" w:hAnsi="Calibri" w:cs="Calibri"/>
          <w:b/>
          <w:bCs/>
          <w:sz w:val="24"/>
          <w:szCs w:val="24"/>
        </w:rPr>
        <w:t>and</w:t>
      </w:r>
      <w:proofErr w:type="spellEnd"/>
      <w:r w:rsidR="0063505C" w:rsidRPr="00E25C9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7505FF" w:rsidRPr="00E25C97">
        <w:rPr>
          <w:rFonts w:ascii="Calibri" w:hAnsi="Calibri" w:cs="Calibri"/>
          <w:b/>
          <w:bCs/>
          <w:sz w:val="24"/>
          <w:szCs w:val="24"/>
        </w:rPr>
        <w:t>database</w:t>
      </w:r>
      <w:proofErr w:type="spellEnd"/>
      <w:r w:rsidR="007505FF" w:rsidRPr="00E25C9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7505FF" w:rsidRPr="00E25C97">
        <w:rPr>
          <w:rFonts w:ascii="Calibri" w:hAnsi="Calibri" w:cs="Calibri"/>
          <w:b/>
          <w:bCs/>
          <w:sz w:val="24"/>
          <w:szCs w:val="24"/>
        </w:rPr>
        <w:t>population</w:t>
      </w:r>
      <w:proofErr w:type="spellEnd"/>
    </w:p>
    <w:p w14:paraId="692D8B08" w14:textId="38C31761" w:rsidR="00BF7AA4" w:rsidRDefault="00BF7AA4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ab/>
        <w:t xml:space="preserve">6.1. </w:t>
      </w:r>
      <w:proofErr w:type="spellStart"/>
      <w:r>
        <w:rPr>
          <w:rFonts w:ascii="Calibri" w:hAnsi="Calibri" w:cs="Calibri"/>
          <w:sz w:val="24"/>
          <w:szCs w:val="24"/>
        </w:rPr>
        <w:t>Database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Workload</w:t>
      </w:r>
      <w:proofErr w:type="spellEnd"/>
    </w:p>
    <w:p w14:paraId="4738D2CD" w14:textId="11E13405" w:rsidR="00BF7AA4" w:rsidRDefault="00BF7AA4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6.2. </w:t>
      </w:r>
      <w:proofErr w:type="spellStart"/>
      <w:r>
        <w:rPr>
          <w:rFonts w:ascii="Calibri" w:hAnsi="Calibri" w:cs="Calibri"/>
          <w:sz w:val="24"/>
          <w:szCs w:val="24"/>
        </w:rPr>
        <w:t>Proposed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Indices</w:t>
      </w:r>
      <w:proofErr w:type="spellEnd"/>
    </w:p>
    <w:p w14:paraId="09A12EA2" w14:textId="6E5DC4D9" w:rsidR="00BF7AA4" w:rsidRDefault="00BF7AA4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6.2.1. Performance </w:t>
      </w:r>
      <w:proofErr w:type="spellStart"/>
      <w:r>
        <w:rPr>
          <w:rFonts w:ascii="Calibri" w:hAnsi="Calibri" w:cs="Calibri"/>
          <w:sz w:val="24"/>
          <w:szCs w:val="24"/>
        </w:rPr>
        <w:t>Indices</w:t>
      </w:r>
      <w:proofErr w:type="spellEnd"/>
    </w:p>
    <w:p w14:paraId="7DD63353" w14:textId="294244FF" w:rsidR="00BF7AA4" w:rsidRDefault="00BF7AA4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6.2.2. </w:t>
      </w:r>
      <w:proofErr w:type="spellStart"/>
      <w:r>
        <w:rPr>
          <w:rFonts w:ascii="Calibri" w:hAnsi="Calibri" w:cs="Calibri"/>
          <w:sz w:val="24"/>
          <w:szCs w:val="24"/>
        </w:rPr>
        <w:t>Full-text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Search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Indices</w:t>
      </w:r>
      <w:proofErr w:type="spellEnd"/>
    </w:p>
    <w:p w14:paraId="657E37EF" w14:textId="5CF3C4A7" w:rsidR="0049703D" w:rsidRDefault="0049703D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6.3. </w:t>
      </w:r>
      <w:proofErr w:type="spellStart"/>
      <w:r>
        <w:rPr>
          <w:rFonts w:ascii="Calibri" w:hAnsi="Calibri" w:cs="Calibri"/>
          <w:sz w:val="24"/>
          <w:szCs w:val="24"/>
        </w:rPr>
        <w:t>Triggers</w:t>
      </w:r>
      <w:proofErr w:type="spellEnd"/>
    </w:p>
    <w:p w14:paraId="0E77EA70" w14:textId="0703C13A" w:rsidR="00706197" w:rsidRPr="007110B6" w:rsidRDefault="0049703D" w:rsidP="0000292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6.4. </w:t>
      </w:r>
      <w:proofErr w:type="spellStart"/>
      <w:r>
        <w:rPr>
          <w:rFonts w:ascii="Calibri" w:hAnsi="Calibri" w:cs="Calibri"/>
          <w:sz w:val="24"/>
          <w:szCs w:val="24"/>
        </w:rPr>
        <w:t>Transactions</w:t>
      </w:r>
      <w:proofErr w:type="spellEnd"/>
    </w:p>
    <w:p w14:paraId="436D6530" w14:textId="537AB85E" w:rsidR="007110B6" w:rsidRPr="00E25C97" w:rsidRDefault="007110B6" w:rsidP="007110B6">
      <w:pPr>
        <w:rPr>
          <w:rFonts w:ascii="Calibri" w:hAnsi="Calibri" w:cs="Calibri"/>
          <w:b/>
          <w:bCs/>
          <w:sz w:val="24"/>
          <w:szCs w:val="24"/>
        </w:rPr>
      </w:pPr>
      <w:r w:rsidRPr="00E25C97">
        <w:rPr>
          <w:rFonts w:ascii="Calibri" w:hAnsi="Calibri" w:cs="Calibri"/>
          <w:b/>
          <w:bCs/>
          <w:sz w:val="24"/>
          <w:szCs w:val="24"/>
        </w:rPr>
        <w:t>A7:</w:t>
      </w:r>
      <w:r w:rsidR="0063505C" w:rsidRPr="00E25C97">
        <w:rPr>
          <w:rFonts w:ascii="Calibri" w:hAnsi="Calibri" w:cs="Calibri"/>
          <w:b/>
          <w:bCs/>
          <w:sz w:val="24"/>
          <w:szCs w:val="24"/>
        </w:rPr>
        <w:t xml:space="preserve"> Web </w:t>
      </w:r>
      <w:proofErr w:type="spellStart"/>
      <w:r w:rsidR="0063505C" w:rsidRPr="00E25C97">
        <w:rPr>
          <w:rFonts w:ascii="Calibri" w:hAnsi="Calibri" w:cs="Calibri"/>
          <w:b/>
          <w:bCs/>
          <w:sz w:val="24"/>
          <w:szCs w:val="24"/>
        </w:rPr>
        <w:t>Resources</w:t>
      </w:r>
      <w:proofErr w:type="spellEnd"/>
      <w:r w:rsidR="0063505C" w:rsidRPr="00E25C9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63505C" w:rsidRPr="00E25C97">
        <w:rPr>
          <w:rFonts w:ascii="Calibri" w:hAnsi="Calibri" w:cs="Calibri"/>
          <w:b/>
          <w:bCs/>
          <w:sz w:val="24"/>
          <w:szCs w:val="24"/>
        </w:rPr>
        <w:t>Specification</w:t>
      </w:r>
      <w:proofErr w:type="spellEnd"/>
    </w:p>
    <w:p w14:paraId="54C725B3" w14:textId="7CE569F2" w:rsidR="00B33E6B" w:rsidRDefault="00B33E6B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7.1. </w:t>
      </w:r>
      <w:proofErr w:type="spellStart"/>
      <w:r>
        <w:rPr>
          <w:rFonts w:ascii="Calibri" w:hAnsi="Calibri" w:cs="Calibri"/>
          <w:sz w:val="24"/>
          <w:szCs w:val="24"/>
        </w:rPr>
        <w:t>Overview</w:t>
      </w:r>
      <w:proofErr w:type="spellEnd"/>
    </w:p>
    <w:p w14:paraId="10718422" w14:textId="1C61A78D" w:rsidR="00B33E6B" w:rsidRDefault="00B33E6B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7.2. </w:t>
      </w:r>
      <w:proofErr w:type="spellStart"/>
      <w:r>
        <w:rPr>
          <w:rFonts w:ascii="Calibri" w:hAnsi="Calibri" w:cs="Calibri"/>
          <w:sz w:val="24"/>
          <w:szCs w:val="24"/>
        </w:rPr>
        <w:t>Permissions</w:t>
      </w:r>
      <w:proofErr w:type="spellEnd"/>
    </w:p>
    <w:p w14:paraId="027CD40F" w14:textId="1B32DBD5" w:rsidR="00624EEC" w:rsidRPr="005358C1" w:rsidRDefault="00624EEC" w:rsidP="007110B6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5358C1">
        <w:rPr>
          <w:rFonts w:ascii="Calibri" w:hAnsi="Calibri" w:cs="Calibri"/>
          <w:b/>
          <w:bCs/>
          <w:color w:val="FF0000"/>
          <w:sz w:val="24"/>
          <w:szCs w:val="24"/>
        </w:rPr>
        <w:t xml:space="preserve">7.3. </w:t>
      </w:r>
      <w:proofErr w:type="spellStart"/>
      <w:r w:rsidRPr="005358C1">
        <w:rPr>
          <w:rFonts w:ascii="Calibri" w:hAnsi="Calibri" w:cs="Calibri"/>
          <w:b/>
          <w:bCs/>
          <w:color w:val="FF0000"/>
          <w:sz w:val="24"/>
          <w:szCs w:val="24"/>
        </w:rPr>
        <w:t>OpenAPI</w:t>
      </w:r>
      <w:proofErr w:type="spellEnd"/>
      <w:r w:rsidRPr="005358C1">
        <w:rPr>
          <w:rFonts w:ascii="Calibri" w:hAnsi="Calibri" w:cs="Calibri"/>
          <w:b/>
          <w:bCs/>
          <w:color w:val="FF0000"/>
          <w:sz w:val="24"/>
          <w:szCs w:val="24"/>
        </w:rPr>
        <w:t xml:space="preserve"> </w:t>
      </w:r>
      <w:proofErr w:type="spellStart"/>
      <w:r w:rsidRPr="005358C1">
        <w:rPr>
          <w:rFonts w:ascii="Calibri" w:hAnsi="Calibri" w:cs="Calibri"/>
          <w:b/>
          <w:bCs/>
          <w:color w:val="FF0000"/>
          <w:sz w:val="24"/>
          <w:szCs w:val="24"/>
        </w:rPr>
        <w:t>Specification</w:t>
      </w:r>
      <w:proofErr w:type="spellEnd"/>
      <w:r w:rsidR="005358C1">
        <w:rPr>
          <w:rFonts w:ascii="Calibri" w:hAnsi="Calibri" w:cs="Calibri"/>
          <w:b/>
          <w:bCs/>
          <w:color w:val="FF0000"/>
          <w:sz w:val="24"/>
          <w:szCs w:val="24"/>
        </w:rPr>
        <w:t xml:space="preserve"> (EM FALTA)</w:t>
      </w:r>
    </w:p>
    <w:p w14:paraId="382B1ECD" w14:textId="48331D92" w:rsidR="007110B6" w:rsidRPr="00E25C97" w:rsidRDefault="007110B6" w:rsidP="007110B6">
      <w:pPr>
        <w:rPr>
          <w:rFonts w:ascii="Calibri" w:hAnsi="Calibri" w:cs="Calibri"/>
          <w:b/>
          <w:bCs/>
          <w:sz w:val="24"/>
          <w:szCs w:val="24"/>
        </w:rPr>
      </w:pPr>
      <w:r w:rsidRPr="00E25C97">
        <w:rPr>
          <w:rFonts w:ascii="Calibri" w:hAnsi="Calibri" w:cs="Calibri"/>
          <w:b/>
          <w:bCs/>
          <w:sz w:val="24"/>
          <w:szCs w:val="24"/>
        </w:rPr>
        <w:t>A8:</w:t>
      </w:r>
      <w:r w:rsidR="0063505C" w:rsidRPr="00E25C97">
        <w:rPr>
          <w:rFonts w:ascii="Calibri" w:hAnsi="Calibri" w:cs="Calibri"/>
          <w:b/>
          <w:bCs/>
          <w:sz w:val="24"/>
          <w:szCs w:val="24"/>
        </w:rPr>
        <w:t xml:space="preserve"> Vertical </w:t>
      </w:r>
      <w:proofErr w:type="spellStart"/>
      <w:r w:rsidR="0063505C" w:rsidRPr="00E25C97">
        <w:rPr>
          <w:rFonts w:ascii="Calibri" w:hAnsi="Calibri" w:cs="Calibri"/>
          <w:b/>
          <w:bCs/>
          <w:sz w:val="24"/>
          <w:szCs w:val="24"/>
        </w:rPr>
        <w:t>Prototype</w:t>
      </w:r>
      <w:proofErr w:type="spellEnd"/>
    </w:p>
    <w:p w14:paraId="48A2FF82" w14:textId="0F108D91" w:rsidR="00C646A6" w:rsidRDefault="00C646A6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8.1. </w:t>
      </w:r>
      <w:proofErr w:type="spellStart"/>
      <w:r>
        <w:rPr>
          <w:rFonts w:ascii="Calibri" w:hAnsi="Calibri" w:cs="Calibri"/>
          <w:sz w:val="24"/>
          <w:szCs w:val="24"/>
        </w:rPr>
        <w:t>Implemented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Features</w:t>
      </w:r>
      <w:proofErr w:type="spellEnd"/>
    </w:p>
    <w:p w14:paraId="551C9104" w14:textId="2A1B72FD" w:rsidR="00C646A6" w:rsidRDefault="00C646A6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8.1.1. </w:t>
      </w:r>
      <w:proofErr w:type="spellStart"/>
      <w:r>
        <w:rPr>
          <w:rFonts w:ascii="Calibri" w:hAnsi="Calibri" w:cs="Calibri"/>
          <w:sz w:val="24"/>
          <w:szCs w:val="24"/>
        </w:rPr>
        <w:t>Implemented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User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Stories</w:t>
      </w:r>
      <w:proofErr w:type="spellEnd"/>
    </w:p>
    <w:p w14:paraId="23274A5A" w14:textId="7AD31AC1" w:rsidR="00626B0F" w:rsidRDefault="00626B0F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8.2.1. </w:t>
      </w:r>
      <w:proofErr w:type="spellStart"/>
      <w:r>
        <w:rPr>
          <w:rFonts w:ascii="Calibri" w:hAnsi="Calibri" w:cs="Calibri"/>
          <w:sz w:val="24"/>
          <w:szCs w:val="24"/>
        </w:rPr>
        <w:t>Implemented</w:t>
      </w:r>
      <w:proofErr w:type="spellEnd"/>
      <w:r>
        <w:rPr>
          <w:rFonts w:ascii="Calibri" w:hAnsi="Calibri" w:cs="Calibri"/>
          <w:sz w:val="24"/>
          <w:szCs w:val="24"/>
        </w:rPr>
        <w:t xml:space="preserve"> Web </w:t>
      </w:r>
      <w:proofErr w:type="spellStart"/>
      <w:r>
        <w:rPr>
          <w:rFonts w:ascii="Calibri" w:hAnsi="Calibri" w:cs="Calibri"/>
          <w:sz w:val="24"/>
          <w:szCs w:val="24"/>
        </w:rPr>
        <w:t>Resources</w:t>
      </w:r>
      <w:proofErr w:type="spellEnd"/>
    </w:p>
    <w:p w14:paraId="60E8AB35" w14:textId="11CFC7F6" w:rsidR="00626B0F" w:rsidRPr="007110B6" w:rsidRDefault="00626B0F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8.2. </w:t>
      </w:r>
      <w:proofErr w:type="spellStart"/>
      <w:r>
        <w:rPr>
          <w:rFonts w:ascii="Calibri" w:hAnsi="Calibri" w:cs="Calibri"/>
          <w:sz w:val="24"/>
          <w:szCs w:val="24"/>
        </w:rPr>
        <w:t>Prototype</w:t>
      </w:r>
      <w:proofErr w:type="spellEnd"/>
    </w:p>
    <w:p w14:paraId="22B97C0B" w14:textId="2B4E2D7B" w:rsidR="007110B6" w:rsidRPr="00E25C97" w:rsidRDefault="007110B6" w:rsidP="007110B6">
      <w:pPr>
        <w:rPr>
          <w:rFonts w:ascii="Calibri" w:hAnsi="Calibri" w:cs="Calibri"/>
          <w:b/>
          <w:bCs/>
          <w:sz w:val="24"/>
          <w:szCs w:val="24"/>
        </w:rPr>
      </w:pPr>
      <w:r w:rsidRPr="00E25C97">
        <w:rPr>
          <w:rFonts w:ascii="Calibri" w:hAnsi="Calibri" w:cs="Calibri"/>
          <w:b/>
          <w:bCs/>
          <w:sz w:val="24"/>
          <w:szCs w:val="24"/>
        </w:rPr>
        <w:t>A9:</w:t>
      </w:r>
      <w:r w:rsidR="0063505C" w:rsidRPr="00E25C9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63505C" w:rsidRPr="00E25C97">
        <w:rPr>
          <w:rFonts w:ascii="Calibri" w:hAnsi="Calibri" w:cs="Calibri"/>
          <w:b/>
          <w:bCs/>
          <w:sz w:val="24"/>
          <w:szCs w:val="24"/>
        </w:rPr>
        <w:t>Product</w:t>
      </w:r>
      <w:proofErr w:type="spellEnd"/>
    </w:p>
    <w:p w14:paraId="6B580270" w14:textId="2F4A0ECD" w:rsidR="0074106D" w:rsidRDefault="0074106D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9.1. </w:t>
      </w:r>
      <w:proofErr w:type="spellStart"/>
      <w:r>
        <w:rPr>
          <w:rFonts w:ascii="Calibri" w:hAnsi="Calibri" w:cs="Calibri"/>
          <w:sz w:val="24"/>
          <w:szCs w:val="24"/>
        </w:rPr>
        <w:t>Installation</w:t>
      </w:r>
      <w:proofErr w:type="spellEnd"/>
    </w:p>
    <w:p w14:paraId="3014023F" w14:textId="33A8A048" w:rsidR="0074106D" w:rsidRDefault="0074106D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9.2. </w:t>
      </w:r>
      <w:proofErr w:type="spellStart"/>
      <w:r>
        <w:rPr>
          <w:rFonts w:ascii="Calibri" w:hAnsi="Calibri" w:cs="Calibri"/>
          <w:sz w:val="24"/>
          <w:szCs w:val="24"/>
        </w:rPr>
        <w:t>Usage</w:t>
      </w:r>
      <w:proofErr w:type="spellEnd"/>
    </w:p>
    <w:p w14:paraId="5EA40BCC" w14:textId="6896E8D3" w:rsidR="0074106D" w:rsidRDefault="0074106D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9.2.1. </w:t>
      </w:r>
      <w:proofErr w:type="spellStart"/>
      <w:r>
        <w:rPr>
          <w:rFonts w:ascii="Calibri" w:hAnsi="Calibri" w:cs="Calibri"/>
          <w:sz w:val="24"/>
          <w:szCs w:val="24"/>
        </w:rPr>
        <w:t>Administration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Credentials</w:t>
      </w:r>
      <w:proofErr w:type="spellEnd"/>
    </w:p>
    <w:p w14:paraId="387BBE2A" w14:textId="6D8B1826" w:rsidR="0074106D" w:rsidRDefault="0074106D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9.2.2. </w:t>
      </w:r>
      <w:proofErr w:type="spellStart"/>
      <w:r>
        <w:rPr>
          <w:rFonts w:ascii="Calibri" w:hAnsi="Calibri" w:cs="Calibri"/>
          <w:sz w:val="24"/>
          <w:szCs w:val="24"/>
        </w:rPr>
        <w:t>User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Credentials</w:t>
      </w:r>
      <w:proofErr w:type="spellEnd"/>
    </w:p>
    <w:p w14:paraId="6BAC97CF" w14:textId="0C2470A9" w:rsidR="00B626FF" w:rsidRDefault="00B626FF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9.3. </w:t>
      </w:r>
      <w:proofErr w:type="spellStart"/>
      <w:r>
        <w:rPr>
          <w:rFonts w:ascii="Calibri" w:hAnsi="Calibri" w:cs="Calibri"/>
          <w:sz w:val="24"/>
          <w:szCs w:val="24"/>
        </w:rPr>
        <w:t>Application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Help</w:t>
      </w:r>
      <w:proofErr w:type="spellEnd"/>
    </w:p>
    <w:p w14:paraId="15B97AC0" w14:textId="71133218" w:rsidR="00614E69" w:rsidRDefault="00614E69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9.4. Input </w:t>
      </w:r>
      <w:proofErr w:type="spellStart"/>
      <w:r>
        <w:rPr>
          <w:rFonts w:ascii="Calibri" w:hAnsi="Calibri" w:cs="Calibri"/>
          <w:sz w:val="24"/>
          <w:szCs w:val="24"/>
        </w:rPr>
        <w:t>Validation</w:t>
      </w:r>
      <w:proofErr w:type="spellEnd"/>
    </w:p>
    <w:p w14:paraId="2551311C" w14:textId="14B854CA" w:rsidR="00614E69" w:rsidRDefault="00614E69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9.5. Check </w:t>
      </w:r>
      <w:proofErr w:type="spellStart"/>
      <w:r>
        <w:rPr>
          <w:rFonts w:ascii="Calibri" w:hAnsi="Calibri" w:cs="Calibri"/>
          <w:sz w:val="24"/>
          <w:szCs w:val="24"/>
        </w:rPr>
        <w:t>Accessibility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and</w:t>
      </w:r>
      <w:proofErr w:type="spellEnd"/>
      <w:r>
        <w:rPr>
          <w:rFonts w:ascii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hAnsi="Calibri" w:cs="Calibri"/>
          <w:sz w:val="24"/>
          <w:szCs w:val="24"/>
        </w:rPr>
        <w:t>and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Usability</w:t>
      </w:r>
      <w:proofErr w:type="spellEnd"/>
    </w:p>
    <w:p w14:paraId="6240AB1E" w14:textId="38311CD5" w:rsidR="00614E69" w:rsidRDefault="00614E69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9.6. HTML &amp; CSS </w:t>
      </w:r>
      <w:proofErr w:type="spellStart"/>
      <w:r>
        <w:rPr>
          <w:rFonts w:ascii="Calibri" w:hAnsi="Calibri" w:cs="Calibri"/>
          <w:sz w:val="24"/>
          <w:szCs w:val="24"/>
        </w:rPr>
        <w:t>Validation</w:t>
      </w:r>
      <w:proofErr w:type="spellEnd"/>
    </w:p>
    <w:p w14:paraId="4281501F" w14:textId="3B839487" w:rsidR="00BC1337" w:rsidRDefault="00BC1337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9.7. </w:t>
      </w:r>
      <w:proofErr w:type="spellStart"/>
      <w:r>
        <w:rPr>
          <w:rFonts w:ascii="Calibri" w:hAnsi="Calibri" w:cs="Calibri"/>
          <w:sz w:val="24"/>
          <w:szCs w:val="24"/>
        </w:rPr>
        <w:t>Revisioons</w:t>
      </w:r>
      <w:proofErr w:type="spellEnd"/>
      <w:r>
        <w:rPr>
          <w:rFonts w:ascii="Calibri" w:hAnsi="Calibri" w:cs="Calibri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sz w:val="24"/>
          <w:szCs w:val="24"/>
        </w:rPr>
        <w:t>the</w:t>
      </w:r>
      <w:proofErr w:type="spellEnd"/>
      <w:r>
        <w:rPr>
          <w:rFonts w:ascii="Calibri" w:hAnsi="Calibri" w:cs="Calibri"/>
          <w:sz w:val="24"/>
          <w:szCs w:val="24"/>
        </w:rPr>
        <w:t xml:space="preserve"> Project </w:t>
      </w:r>
    </w:p>
    <w:p w14:paraId="2B8A1315" w14:textId="71748E97" w:rsidR="00BC1337" w:rsidRDefault="00BC1337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9.8. </w:t>
      </w:r>
      <w:proofErr w:type="spellStart"/>
      <w:r>
        <w:rPr>
          <w:rFonts w:ascii="Calibri" w:hAnsi="Calibri" w:cs="Calibri"/>
          <w:sz w:val="24"/>
          <w:szCs w:val="24"/>
        </w:rPr>
        <w:t>Implementation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Details</w:t>
      </w:r>
      <w:proofErr w:type="spellEnd"/>
    </w:p>
    <w:p w14:paraId="0EB691E5" w14:textId="4A4637FA" w:rsidR="00D451BE" w:rsidRDefault="00D451BE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9.8.1. </w:t>
      </w:r>
      <w:proofErr w:type="spellStart"/>
      <w:r>
        <w:rPr>
          <w:rFonts w:ascii="Calibri" w:hAnsi="Calibri" w:cs="Calibri"/>
          <w:sz w:val="24"/>
          <w:szCs w:val="24"/>
        </w:rPr>
        <w:t>Libraries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Used</w:t>
      </w:r>
      <w:proofErr w:type="spellEnd"/>
    </w:p>
    <w:p w14:paraId="2C7FEFC5" w14:textId="431E1F13" w:rsidR="00F83460" w:rsidRPr="007110B6" w:rsidRDefault="009E1A6F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9.8.2. </w:t>
      </w:r>
      <w:proofErr w:type="spellStart"/>
      <w:r>
        <w:rPr>
          <w:rFonts w:ascii="Calibri" w:hAnsi="Calibri" w:cs="Calibri"/>
          <w:sz w:val="24"/>
          <w:szCs w:val="24"/>
        </w:rPr>
        <w:t>User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Stories</w:t>
      </w:r>
      <w:proofErr w:type="spellEnd"/>
    </w:p>
    <w:p w14:paraId="5041C851" w14:textId="74E9CEE5" w:rsidR="00AA0466" w:rsidRPr="00E25C97" w:rsidRDefault="007110B6" w:rsidP="007110B6">
      <w:pPr>
        <w:rPr>
          <w:rFonts w:ascii="Calibri" w:hAnsi="Calibri" w:cs="Calibri"/>
          <w:b/>
          <w:bCs/>
          <w:sz w:val="24"/>
          <w:szCs w:val="24"/>
        </w:rPr>
      </w:pPr>
      <w:r w:rsidRPr="00E25C97">
        <w:rPr>
          <w:rFonts w:ascii="Calibri" w:hAnsi="Calibri" w:cs="Calibri"/>
          <w:b/>
          <w:bCs/>
          <w:sz w:val="24"/>
          <w:szCs w:val="24"/>
        </w:rPr>
        <w:t>A10:</w:t>
      </w:r>
      <w:r w:rsidR="0063505C" w:rsidRPr="00E25C9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63505C" w:rsidRPr="00E25C97">
        <w:rPr>
          <w:rFonts w:ascii="Calibri" w:hAnsi="Calibri" w:cs="Calibri"/>
          <w:b/>
          <w:bCs/>
          <w:sz w:val="24"/>
          <w:szCs w:val="24"/>
        </w:rPr>
        <w:t>Presentation</w:t>
      </w:r>
      <w:proofErr w:type="spellEnd"/>
    </w:p>
    <w:p w14:paraId="546230BD" w14:textId="265743C9" w:rsidR="00F83460" w:rsidRDefault="00F83460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E30D60">
        <w:rPr>
          <w:rFonts w:ascii="Calibri" w:hAnsi="Calibri" w:cs="Calibri"/>
          <w:sz w:val="24"/>
          <w:szCs w:val="24"/>
        </w:rPr>
        <w:t>10.1.</w:t>
      </w:r>
      <w:r w:rsidR="000C258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C2588">
        <w:rPr>
          <w:rFonts w:ascii="Calibri" w:hAnsi="Calibri" w:cs="Calibri"/>
          <w:sz w:val="24"/>
          <w:szCs w:val="24"/>
        </w:rPr>
        <w:t>Product</w:t>
      </w:r>
      <w:proofErr w:type="spellEnd"/>
      <w:r w:rsidR="000C258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C2588">
        <w:rPr>
          <w:rFonts w:ascii="Calibri" w:hAnsi="Calibri" w:cs="Calibri"/>
          <w:sz w:val="24"/>
          <w:szCs w:val="24"/>
        </w:rPr>
        <w:t>presentation</w:t>
      </w:r>
      <w:proofErr w:type="spellEnd"/>
    </w:p>
    <w:p w14:paraId="5AA389FC" w14:textId="41E311BE" w:rsidR="000C2588" w:rsidRDefault="000C2588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10.2. Video </w:t>
      </w:r>
      <w:proofErr w:type="spellStart"/>
      <w:r>
        <w:rPr>
          <w:rFonts w:ascii="Calibri" w:hAnsi="Calibri" w:cs="Calibri"/>
          <w:sz w:val="24"/>
          <w:szCs w:val="24"/>
        </w:rPr>
        <w:t>presentation</w:t>
      </w:r>
      <w:proofErr w:type="spellEnd"/>
    </w:p>
    <w:p w14:paraId="1871A81B" w14:textId="7699E17E" w:rsidR="00AA0466" w:rsidRPr="00E25C97" w:rsidRDefault="00AA0466" w:rsidP="007110B6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E25C97">
        <w:rPr>
          <w:rFonts w:ascii="Calibri" w:hAnsi="Calibri" w:cs="Calibri"/>
          <w:b/>
          <w:bCs/>
          <w:sz w:val="24"/>
          <w:szCs w:val="24"/>
        </w:rPr>
        <w:lastRenderedPageBreak/>
        <w:t>Revision</w:t>
      </w:r>
      <w:proofErr w:type="spellEnd"/>
      <w:r w:rsidRPr="00E25C97">
        <w:rPr>
          <w:rFonts w:ascii="Calibri" w:hAnsi="Calibri" w:cs="Calibri"/>
          <w:b/>
          <w:bCs/>
          <w:sz w:val="24"/>
          <w:szCs w:val="24"/>
        </w:rPr>
        <w:t xml:space="preserve"> History</w:t>
      </w:r>
    </w:p>
    <w:p w14:paraId="470AF1F3" w14:textId="30137F51" w:rsidR="00AA0466" w:rsidRPr="00E25C97" w:rsidRDefault="00AA0466" w:rsidP="007110B6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E25C97">
        <w:rPr>
          <w:rFonts w:ascii="Calibri" w:hAnsi="Calibri" w:cs="Calibri"/>
          <w:b/>
          <w:bCs/>
          <w:sz w:val="24"/>
          <w:szCs w:val="24"/>
        </w:rPr>
        <w:t>Annexes</w:t>
      </w:r>
      <w:proofErr w:type="spellEnd"/>
    </w:p>
    <w:p w14:paraId="50C7B954" w14:textId="77777777" w:rsidR="007110B6" w:rsidRDefault="007110B6" w:rsidP="007110B6">
      <w:pPr>
        <w:rPr>
          <w:rFonts w:ascii="Calibri" w:hAnsi="Calibri" w:cs="Calibri"/>
          <w:sz w:val="24"/>
          <w:szCs w:val="24"/>
        </w:rPr>
      </w:pPr>
    </w:p>
    <w:p w14:paraId="042F809C" w14:textId="77777777" w:rsidR="00DB593D" w:rsidRDefault="00DB593D" w:rsidP="007110B6">
      <w:pPr>
        <w:rPr>
          <w:rFonts w:ascii="Calibri" w:hAnsi="Calibri" w:cs="Calibri"/>
          <w:sz w:val="24"/>
          <w:szCs w:val="24"/>
        </w:rPr>
      </w:pPr>
    </w:p>
    <w:p w14:paraId="32409393" w14:textId="77777777" w:rsidR="009D2C13" w:rsidRDefault="009D2C13" w:rsidP="007110B6">
      <w:pPr>
        <w:rPr>
          <w:rFonts w:ascii="Calibri" w:hAnsi="Calibri" w:cs="Calibri"/>
          <w:sz w:val="24"/>
          <w:szCs w:val="24"/>
        </w:rPr>
      </w:pPr>
    </w:p>
    <w:p w14:paraId="7298E1BC" w14:textId="77777777" w:rsidR="009D2C13" w:rsidRDefault="009D2C13" w:rsidP="007110B6">
      <w:pPr>
        <w:rPr>
          <w:rFonts w:ascii="Calibri" w:hAnsi="Calibri" w:cs="Calibri"/>
          <w:sz w:val="24"/>
          <w:szCs w:val="24"/>
        </w:rPr>
      </w:pPr>
    </w:p>
    <w:p w14:paraId="4C77E89C" w14:textId="77777777" w:rsidR="009D2C13" w:rsidRDefault="009D2C13" w:rsidP="007110B6">
      <w:pPr>
        <w:rPr>
          <w:rFonts w:ascii="Calibri" w:hAnsi="Calibri" w:cs="Calibri"/>
          <w:sz w:val="24"/>
          <w:szCs w:val="24"/>
        </w:rPr>
      </w:pPr>
    </w:p>
    <w:p w14:paraId="001EEF98" w14:textId="77777777" w:rsidR="009D2C13" w:rsidRDefault="009D2C13" w:rsidP="007110B6">
      <w:pPr>
        <w:rPr>
          <w:rFonts w:ascii="Calibri" w:hAnsi="Calibri" w:cs="Calibri"/>
          <w:sz w:val="24"/>
          <w:szCs w:val="24"/>
        </w:rPr>
      </w:pPr>
    </w:p>
    <w:p w14:paraId="7A707C82" w14:textId="77777777" w:rsidR="009D2C13" w:rsidRDefault="009D2C13" w:rsidP="007110B6">
      <w:pPr>
        <w:rPr>
          <w:rFonts w:ascii="Calibri" w:hAnsi="Calibri" w:cs="Calibri"/>
          <w:sz w:val="24"/>
          <w:szCs w:val="24"/>
        </w:rPr>
      </w:pPr>
    </w:p>
    <w:p w14:paraId="78152F35" w14:textId="77777777" w:rsidR="009D2C13" w:rsidRDefault="009D2C13" w:rsidP="007110B6">
      <w:pPr>
        <w:rPr>
          <w:rFonts w:ascii="Calibri" w:hAnsi="Calibri" w:cs="Calibri"/>
          <w:sz w:val="24"/>
          <w:szCs w:val="24"/>
        </w:rPr>
      </w:pPr>
    </w:p>
    <w:p w14:paraId="0A08B75D" w14:textId="77777777" w:rsidR="009D2C13" w:rsidRDefault="009D2C13" w:rsidP="007110B6">
      <w:pPr>
        <w:rPr>
          <w:rFonts w:ascii="Calibri" w:hAnsi="Calibri" w:cs="Calibri"/>
          <w:sz w:val="24"/>
          <w:szCs w:val="24"/>
        </w:rPr>
      </w:pPr>
    </w:p>
    <w:p w14:paraId="3EB27B7D" w14:textId="77777777" w:rsidR="009D2C13" w:rsidRDefault="009D2C13" w:rsidP="007110B6">
      <w:pPr>
        <w:rPr>
          <w:rFonts w:ascii="Calibri" w:hAnsi="Calibri" w:cs="Calibri"/>
          <w:sz w:val="24"/>
          <w:szCs w:val="24"/>
        </w:rPr>
      </w:pPr>
    </w:p>
    <w:p w14:paraId="6A7C72F6" w14:textId="77777777" w:rsidR="009D2C13" w:rsidRDefault="009D2C13" w:rsidP="007110B6">
      <w:pPr>
        <w:rPr>
          <w:rFonts w:ascii="Calibri" w:hAnsi="Calibri" w:cs="Calibri"/>
          <w:sz w:val="24"/>
          <w:szCs w:val="24"/>
        </w:rPr>
      </w:pPr>
    </w:p>
    <w:p w14:paraId="6B4CB076" w14:textId="77777777" w:rsidR="009D2C13" w:rsidRDefault="009D2C13" w:rsidP="007110B6">
      <w:pPr>
        <w:rPr>
          <w:rFonts w:ascii="Calibri" w:hAnsi="Calibri" w:cs="Calibri"/>
          <w:sz w:val="24"/>
          <w:szCs w:val="24"/>
        </w:rPr>
      </w:pPr>
    </w:p>
    <w:p w14:paraId="2DD4440D" w14:textId="77777777" w:rsidR="009D2C13" w:rsidRDefault="009D2C13" w:rsidP="007110B6">
      <w:pPr>
        <w:rPr>
          <w:rFonts w:ascii="Calibri" w:hAnsi="Calibri" w:cs="Calibri"/>
          <w:sz w:val="24"/>
          <w:szCs w:val="24"/>
        </w:rPr>
      </w:pPr>
    </w:p>
    <w:p w14:paraId="0F57699C" w14:textId="77777777" w:rsidR="009D2C13" w:rsidRDefault="009D2C13" w:rsidP="007110B6">
      <w:pPr>
        <w:rPr>
          <w:rFonts w:ascii="Calibri" w:hAnsi="Calibri" w:cs="Calibri"/>
          <w:sz w:val="24"/>
          <w:szCs w:val="24"/>
        </w:rPr>
      </w:pPr>
    </w:p>
    <w:p w14:paraId="3D4678BC" w14:textId="77777777" w:rsidR="009D2C13" w:rsidRDefault="009D2C13" w:rsidP="007110B6">
      <w:pPr>
        <w:rPr>
          <w:rFonts w:ascii="Calibri" w:hAnsi="Calibri" w:cs="Calibri"/>
          <w:sz w:val="24"/>
          <w:szCs w:val="24"/>
        </w:rPr>
      </w:pPr>
    </w:p>
    <w:p w14:paraId="3BF468F0" w14:textId="77777777" w:rsidR="009D2C13" w:rsidRDefault="009D2C13" w:rsidP="007110B6">
      <w:pPr>
        <w:rPr>
          <w:rFonts w:ascii="Calibri" w:hAnsi="Calibri" w:cs="Calibri"/>
          <w:sz w:val="24"/>
          <w:szCs w:val="24"/>
        </w:rPr>
      </w:pPr>
    </w:p>
    <w:p w14:paraId="556F3F5F" w14:textId="77777777" w:rsidR="009D2C13" w:rsidRDefault="009D2C13" w:rsidP="007110B6">
      <w:pPr>
        <w:rPr>
          <w:rFonts w:ascii="Calibri" w:hAnsi="Calibri" w:cs="Calibri"/>
          <w:sz w:val="24"/>
          <w:szCs w:val="24"/>
        </w:rPr>
      </w:pPr>
    </w:p>
    <w:p w14:paraId="308F3DAE" w14:textId="77777777" w:rsidR="009D2C13" w:rsidRDefault="009D2C13" w:rsidP="007110B6">
      <w:pPr>
        <w:rPr>
          <w:rFonts w:ascii="Calibri" w:hAnsi="Calibri" w:cs="Calibri"/>
          <w:sz w:val="24"/>
          <w:szCs w:val="24"/>
        </w:rPr>
      </w:pPr>
    </w:p>
    <w:p w14:paraId="1EA23348" w14:textId="77777777" w:rsidR="009D2C13" w:rsidRDefault="009D2C13" w:rsidP="007110B6">
      <w:pPr>
        <w:rPr>
          <w:rFonts w:ascii="Calibri" w:hAnsi="Calibri" w:cs="Calibri"/>
          <w:sz w:val="24"/>
          <w:szCs w:val="24"/>
        </w:rPr>
      </w:pPr>
    </w:p>
    <w:p w14:paraId="4CA67C36" w14:textId="77777777" w:rsidR="009D2C13" w:rsidRDefault="009D2C13" w:rsidP="007110B6">
      <w:pPr>
        <w:rPr>
          <w:rFonts w:ascii="Calibri" w:hAnsi="Calibri" w:cs="Calibri"/>
          <w:sz w:val="24"/>
          <w:szCs w:val="24"/>
        </w:rPr>
      </w:pPr>
    </w:p>
    <w:p w14:paraId="2A501CD7" w14:textId="77777777" w:rsidR="009D2C13" w:rsidRDefault="009D2C13" w:rsidP="007110B6">
      <w:pPr>
        <w:rPr>
          <w:rFonts w:ascii="Calibri" w:hAnsi="Calibri" w:cs="Calibri"/>
          <w:sz w:val="24"/>
          <w:szCs w:val="24"/>
        </w:rPr>
      </w:pPr>
    </w:p>
    <w:p w14:paraId="6B12F0D2" w14:textId="77777777" w:rsidR="009D2C13" w:rsidRDefault="009D2C13" w:rsidP="007110B6">
      <w:pPr>
        <w:rPr>
          <w:rFonts w:ascii="Calibri" w:hAnsi="Calibri" w:cs="Calibri"/>
          <w:sz w:val="24"/>
          <w:szCs w:val="24"/>
        </w:rPr>
      </w:pPr>
    </w:p>
    <w:p w14:paraId="2C2C54BD" w14:textId="77777777" w:rsidR="009D2C13" w:rsidRDefault="009D2C13" w:rsidP="007110B6">
      <w:pPr>
        <w:rPr>
          <w:rFonts w:ascii="Calibri" w:hAnsi="Calibri" w:cs="Calibri"/>
          <w:sz w:val="24"/>
          <w:szCs w:val="24"/>
        </w:rPr>
      </w:pPr>
    </w:p>
    <w:p w14:paraId="2C9DEB3A" w14:textId="77777777" w:rsidR="00DB593D" w:rsidRDefault="00DB593D" w:rsidP="007110B6">
      <w:pPr>
        <w:rPr>
          <w:rFonts w:ascii="Calibri" w:hAnsi="Calibri" w:cs="Calibri"/>
          <w:sz w:val="24"/>
          <w:szCs w:val="24"/>
        </w:rPr>
      </w:pPr>
    </w:p>
    <w:p w14:paraId="1893BA77" w14:textId="77777777" w:rsidR="00DB593D" w:rsidRDefault="00DB593D" w:rsidP="007110B6">
      <w:pPr>
        <w:rPr>
          <w:rFonts w:ascii="Calibri" w:hAnsi="Calibri" w:cs="Calibri"/>
          <w:sz w:val="24"/>
          <w:szCs w:val="24"/>
        </w:rPr>
      </w:pPr>
    </w:p>
    <w:p w14:paraId="714D137B" w14:textId="77777777" w:rsidR="00DB593D" w:rsidRDefault="00DB593D" w:rsidP="007110B6">
      <w:pPr>
        <w:rPr>
          <w:rFonts w:ascii="Calibri" w:hAnsi="Calibri" w:cs="Calibri"/>
          <w:sz w:val="24"/>
          <w:szCs w:val="24"/>
        </w:rPr>
      </w:pPr>
    </w:p>
    <w:p w14:paraId="65934501" w14:textId="77777777" w:rsidR="00002926" w:rsidRDefault="00002926" w:rsidP="00DB593D">
      <w:pPr>
        <w:rPr>
          <w:rFonts w:ascii="Calibri" w:hAnsi="Calibri" w:cs="Calibri"/>
          <w:b/>
          <w:bCs/>
          <w:sz w:val="40"/>
          <w:szCs w:val="40"/>
        </w:rPr>
      </w:pPr>
    </w:p>
    <w:p w14:paraId="53B01A6E" w14:textId="77777777" w:rsidR="00002926" w:rsidRDefault="00002926" w:rsidP="00DB593D">
      <w:pPr>
        <w:rPr>
          <w:rFonts w:ascii="Calibri" w:hAnsi="Calibri" w:cs="Calibri"/>
          <w:b/>
          <w:bCs/>
          <w:sz w:val="40"/>
          <w:szCs w:val="40"/>
        </w:rPr>
      </w:pPr>
    </w:p>
    <w:p w14:paraId="34F85FB1" w14:textId="5DCB19F8" w:rsidR="00DB593D" w:rsidRPr="00DB593D" w:rsidRDefault="00DB593D" w:rsidP="00DB593D">
      <w:pPr>
        <w:rPr>
          <w:rFonts w:ascii="Calibri" w:hAnsi="Calibri" w:cs="Calibri"/>
          <w:b/>
          <w:bCs/>
          <w:sz w:val="40"/>
          <w:szCs w:val="40"/>
        </w:rPr>
      </w:pPr>
      <w:r w:rsidRPr="00DB593D">
        <w:rPr>
          <w:rFonts w:ascii="Calibri" w:hAnsi="Calibri" w:cs="Calibri"/>
          <w:b/>
          <w:bCs/>
          <w:sz w:val="40"/>
          <w:szCs w:val="40"/>
        </w:rPr>
        <w:lastRenderedPageBreak/>
        <w:t xml:space="preserve">A1: Project </w:t>
      </w:r>
      <w:proofErr w:type="spellStart"/>
      <w:r w:rsidRPr="00DB593D">
        <w:rPr>
          <w:rFonts w:ascii="Calibri" w:hAnsi="Calibri" w:cs="Calibri"/>
          <w:b/>
          <w:bCs/>
          <w:sz w:val="40"/>
          <w:szCs w:val="40"/>
        </w:rPr>
        <w:t>Presentation</w:t>
      </w:r>
      <w:proofErr w:type="spellEnd"/>
    </w:p>
    <w:p w14:paraId="42FF99FC" w14:textId="4E1F2C74" w:rsidR="00DB593D" w:rsidRDefault="00DB593D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b/>
          <w:bCs/>
          <w:sz w:val="24"/>
          <w:szCs w:val="24"/>
        </w:rPr>
        <w:t>NewsNet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is a web-</w:t>
      </w:r>
      <w:proofErr w:type="spellStart"/>
      <w:r w:rsidRPr="00DB593D">
        <w:rPr>
          <w:rFonts w:ascii="Calibri" w:hAnsi="Calibri" w:cs="Calibri"/>
          <w:sz w:val="24"/>
          <w:szCs w:val="24"/>
        </w:rPr>
        <w:t>based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collaborative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news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management </w:t>
      </w:r>
      <w:proofErr w:type="spellStart"/>
      <w:r w:rsidRPr="00DB593D">
        <w:rPr>
          <w:rFonts w:ascii="Calibri" w:hAnsi="Calibri" w:cs="Calibri"/>
          <w:sz w:val="24"/>
          <w:szCs w:val="24"/>
        </w:rPr>
        <w:t>platform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B593D">
        <w:rPr>
          <w:rFonts w:ascii="Calibri" w:hAnsi="Calibri" w:cs="Calibri"/>
          <w:sz w:val="24"/>
          <w:szCs w:val="24"/>
        </w:rPr>
        <w:t>developed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by a </w:t>
      </w:r>
      <w:proofErr w:type="spellStart"/>
      <w:r w:rsidRPr="00DB593D">
        <w:rPr>
          <w:rFonts w:ascii="Calibri" w:hAnsi="Calibri" w:cs="Calibri"/>
          <w:sz w:val="24"/>
          <w:szCs w:val="24"/>
        </w:rPr>
        <w:t>group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of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students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DB593D">
        <w:rPr>
          <w:rFonts w:ascii="Calibri" w:hAnsi="Calibri" w:cs="Calibri"/>
          <w:sz w:val="24"/>
          <w:szCs w:val="24"/>
        </w:rPr>
        <w:t>the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context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of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the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LBAW </w:t>
      </w:r>
      <w:proofErr w:type="spellStart"/>
      <w:r w:rsidRPr="00DB593D">
        <w:rPr>
          <w:rFonts w:ascii="Calibri" w:hAnsi="Calibri" w:cs="Calibri"/>
          <w:sz w:val="24"/>
          <w:szCs w:val="24"/>
        </w:rPr>
        <w:t>course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DB593D">
        <w:rPr>
          <w:rFonts w:ascii="Calibri" w:hAnsi="Calibri" w:cs="Calibri"/>
          <w:sz w:val="24"/>
          <w:szCs w:val="24"/>
        </w:rPr>
        <w:t>It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is </w:t>
      </w:r>
      <w:proofErr w:type="spellStart"/>
      <w:r w:rsidRPr="00DB593D">
        <w:rPr>
          <w:rFonts w:ascii="Calibri" w:hAnsi="Calibri" w:cs="Calibri"/>
          <w:sz w:val="24"/>
          <w:szCs w:val="24"/>
        </w:rPr>
        <w:t>designed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for </w:t>
      </w:r>
      <w:proofErr w:type="spellStart"/>
      <w:r w:rsidRPr="00DB593D">
        <w:rPr>
          <w:rFonts w:ascii="Calibri" w:hAnsi="Calibri" w:cs="Calibri"/>
          <w:sz w:val="24"/>
          <w:szCs w:val="24"/>
        </w:rPr>
        <w:t>news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lovers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and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aspiring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journalists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to have a </w:t>
      </w:r>
      <w:proofErr w:type="spellStart"/>
      <w:r w:rsidRPr="00DB593D">
        <w:rPr>
          <w:rFonts w:ascii="Calibri" w:hAnsi="Calibri" w:cs="Calibri"/>
          <w:sz w:val="24"/>
          <w:szCs w:val="24"/>
        </w:rPr>
        <w:t>place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to </w:t>
      </w:r>
      <w:proofErr w:type="spellStart"/>
      <w:r w:rsidRPr="00DB593D">
        <w:rPr>
          <w:rFonts w:ascii="Calibri" w:hAnsi="Calibri" w:cs="Calibri"/>
          <w:sz w:val="24"/>
          <w:szCs w:val="24"/>
        </w:rPr>
        <w:t>create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, share </w:t>
      </w:r>
      <w:proofErr w:type="spellStart"/>
      <w:r w:rsidRPr="00DB593D">
        <w:rPr>
          <w:rFonts w:ascii="Calibri" w:hAnsi="Calibri" w:cs="Calibri"/>
          <w:sz w:val="24"/>
          <w:szCs w:val="24"/>
        </w:rPr>
        <w:t>and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engage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DB593D">
        <w:rPr>
          <w:rFonts w:ascii="Calibri" w:hAnsi="Calibri" w:cs="Calibri"/>
          <w:sz w:val="24"/>
          <w:szCs w:val="24"/>
        </w:rPr>
        <w:t>news</w:t>
      </w:r>
      <w:proofErr w:type="spellEnd"/>
      <w:r w:rsidRPr="00DB593D">
        <w:rPr>
          <w:rFonts w:ascii="Calibri" w:hAnsi="Calibri" w:cs="Calibri"/>
          <w:sz w:val="24"/>
          <w:szCs w:val="24"/>
        </w:rPr>
        <w:t>.</w:t>
      </w:r>
    </w:p>
    <w:p w14:paraId="22918B14" w14:textId="77777777" w:rsidR="00DB593D" w:rsidRDefault="00DB593D" w:rsidP="007110B6">
      <w:pPr>
        <w:rPr>
          <w:rFonts w:ascii="Calibri" w:hAnsi="Calibri" w:cs="Calibri"/>
          <w:sz w:val="24"/>
          <w:szCs w:val="24"/>
        </w:rPr>
      </w:pPr>
    </w:p>
    <w:p w14:paraId="00048C9F" w14:textId="5EB12D2E" w:rsidR="00DB593D" w:rsidRPr="00DB593D" w:rsidRDefault="00DB593D" w:rsidP="00DB593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Pr="00DB593D">
        <w:rPr>
          <w:rFonts w:ascii="Calibri" w:hAnsi="Calibri" w:cs="Calibri"/>
          <w:sz w:val="24"/>
          <w:szCs w:val="24"/>
        </w:rPr>
        <w:t xml:space="preserve">This </w:t>
      </w:r>
      <w:proofErr w:type="spellStart"/>
      <w:r w:rsidRPr="00DB593D">
        <w:rPr>
          <w:rFonts w:ascii="Calibri" w:hAnsi="Calibri" w:cs="Calibri"/>
          <w:sz w:val="24"/>
          <w:szCs w:val="24"/>
        </w:rPr>
        <w:t>platform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is </w:t>
      </w:r>
      <w:proofErr w:type="spellStart"/>
      <w:r w:rsidRPr="00DB593D">
        <w:rPr>
          <w:rFonts w:ascii="Calibri" w:hAnsi="Calibri" w:cs="Calibri"/>
          <w:sz w:val="24"/>
          <w:szCs w:val="24"/>
        </w:rPr>
        <w:t>designed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to </w:t>
      </w:r>
      <w:proofErr w:type="spellStart"/>
      <w:r w:rsidRPr="00DB593D">
        <w:rPr>
          <w:rFonts w:ascii="Calibri" w:hAnsi="Calibri" w:cs="Calibri"/>
          <w:sz w:val="24"/>
          <w:szCs w:val="24"/>
        </w:rPr>
        <w:t>allow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authenticated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users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to </w:t>
      </w:r>
      <w:proofErr w:type="spellStart"/>
      <w:r w:rsidRPr="00DB593D">
        <w:rPr>
          <w:rFonts w:ascii="Calibri" w:hAnsi="Calibri" w:cs="Calibri"/>
          <w:sz w:val="24"/>
          <w:szCs w:val="24"/>
        </w:rPr>
        <w:t>submit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, vote, </w:t>
      </w:r>
      <w:proofErr w:type="spellStart"/>
      <w:r w:rsidRPr="00DB593D">
        <w:rPr>
          <w:rFonts w:ascii="Calibri" w:hAnsi="Calibri" w:cs="Calibri"/>
          <w:sz w:val="24"/>
          <w:szCs w:val="24"/>
        </w:rPr>
        <w:t>and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comment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on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articles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DB593D">
        <w:rPr>
          <w:rFonts w:ascii="Calibri" w:hAnsi="Calibri" w:cs="Calibri"/>
          <w:sz w:val="24"/>
          <w:szCs w:val="24"/>
        </w:rPr>
        <w:t>Users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can </w:t>
      </w:r>
      <w:proofErr w:type="spellStart"/>
      <w:r w:rsidRPr="00DB593D">
        <w:rPr>
          <w:rFonts w:ascii="Calibri" w:hAnsi="Calibri" w:cs="Calibri"/>
          <w:sz w:val="24"/>
          <w:szCs w:val="24"/>
        </w:rPr>
        <w:t>build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social </w:t>
      </w:r>
      <w:proofErr w:type="spellStart"/>
      <w:r w:rsidRPr="00DB593D">
        <w:rPr>
          <w:rFonts w:ascii="Calibri" w:hAnsi="Calibri" w:cs="Calibri"/>
          <w:sz w:val="24"/>
          <w:szCs w:val="24"/>
        </w:rPr>
        <w:t>connections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between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them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by </w:t>
      </w:r>
      <w:proofErr w:type="spellStart"/>
      <w:r w:rsidRPr="00DB593D">
        <w:rPr>
          <w:rFonts w:ascii="Calibri" w:hAnsi="Calibri" w:cs="Calibri"/>
          <w:sz w:val="24"/>
          <w:szCs w:val="24"/>
        </w:rPr>
        <w:t>following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B593D">
        <w:rPr>
          <w:rFonts w:ascii="Calibri" w:hAnsi="Calibri" w:cs="Calibri"/>
          <w:sz w:val="24"/>
          <w:szCs w:val="24"/>
        </w:rPr>
        <w:t>and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this can </w:t>
      </w:r>
      <w:proofErr w:type="spellStart"/>
      <w:r w:rsidRPr="00DB593D">
        <w:rPr>
          <w:rFonts w:ascii="Calibri" w:hAnsi="Calibri" w:cs="Calibri"/>
          <w:sz w:val="24"/>
          <w:szCs w:val="24"/>
        </w:rPr>
        <w:t>be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used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as a </w:t>
      </w:r>
      <w:proofErr w:type="spellStart"/>
      <w:r w:rsidRPr="00DB593D">
        <w:rPr>
          <w:rFonts w:ascii="Calibri" w:hAnsi="Calibri" w:cs="Calibri"/>
          <w:sz w:val="24"/>
          <w:szCs w:val="24"/>
        </w:rPr>
        <w:t>filter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for </w:t>
      </w:r>
      <w:proofErr w:type="spellStart"/>
      <w:r w:rsidRPr="00DB593D">
        <w:rPr>
          <w:rFonts w:ascii="Calibri" w:hAnsi="Calibri" w:cs="Calibri"/>
          <w:sz w:val="24"/>
          <w:szCs w:val="24"/>
        </w:rPr>
        <w:t>news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content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based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on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personal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networks. This </w:t>
      </w:r>
      <w:proofErr w:type="spellStart"/>
      <w:r w:rsidRPr="00DB593D">
        <w:rPr>
          <w:rFonts w:ascii="Calibri" w:hAnsi="Calibri" w:cs="Calibri"/>
          <w:sz w:val="24"/>
          <w:szCs w:val="24"/>
        </w:rPr>
        <w:t>system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will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provide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robust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news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curation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through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B593D">
        <w:rPr>
          <w:rFonts w:ascii="Calibri" w:hAnsi="Calibri" w:cs="Calibri"/>
          <w:sz w:val="24"/>
          <w:szCs w:val="24"/>
        </w:rPr>
        <w:t>voting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mechanism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on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news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articles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, as well as </w:t>
      </w:r>
      <w:proofErr w:type="spellStart"/>
      <w:r w:rsidRPr="00DB593D">
        <w:rPr>
          <w:rFonts w:ascii="Calibri" w:hAnsi="Calibri" w:cs="Calibri"/>
          <w:sz w:val="24"/>
          <w:szCs w:val="24"/>
        </w:rPr>
        <w:t>comments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B593D">
        <w:rPr>
          <w:rFonts w:ascii="Calibri" w:hAnsi="Calibri" w:cs="Calibri"/>
          <w:sz w:val="24"/>
          <w:szCs w:val="24"/>
        </w:rPr>
        <w:t>with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functionalities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for </w:t>
      </w:r>
      <w:proofErr w:type="spellStart"/>
      <w:r w:rsidRPr="00DB593D">
        <w:rPr>
          <w:rFonts w:ascii="Calibri" w:hAnsi="Calibri" w:cs="Calibri"/>
          <w:sz w:val="24"/>
          <w:szCs w:val="24"/>
        </w:rPr>
        <w:t>system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management </w:t>
      </w:r>
      <w:proofErr w:type="spellStart"/>
      <w:r w:rsidRPr="00DB593D">
        <w:rPr>
          <w:rFonts w:ascii="Calibri" w:hAnsi="Calibri" w:cs="Calibri"/>
          <w:sz w:val="24"/>
          <w:szCs w:val="24"/>
        </w:rPr>
        <w:t>and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user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interaction</w:t>
      </w:r>
      <w:proofErr w:type="spellEnd"/>
      <w:r w:rsidRPr="00DB593D">
        <w:rPr>
          <w:rFonts w:ascii="Calibri" w:hAnsi="Calibri" w:cs="Calibri"/>
          <w:sz w:val="24"/>
          <w:szCs w:val="24"/>
        </w:rPr>
        <w:t>.</w:t>
      </w:r>
    </w:p>
    <w:p w14:paraId="49935E97" w14:textId="77777777" w:rsidR="00DB593D" w:rsidRDefault="00DB593D" w:rsidP="00DB593D">
      <w:pPr>
        <w:rPr>
          <w:rFonts w:ascii="Calibri" w:hAnsi="Calibri" w:cs="Calibri"/>
          <w:sz w:val="24"/>
          <w:szCs w:val="24"/>
        </w:rPr>
      </w:pPr>
      <w:r w:rsidRPr="00DB593D">
        <w:rPr>
          <w:rFonts w:ascii="Calibri" w:hAnsi="Calibri" w:cs="Calibri"/>
          <w:sz w:val="24"/>
          <w:szCs w:val="24"/>
        </w:rPr>
        <w:t xml:space="preserve">As </w:t>
      </w:r>
      <w:proofErr w:type="spellStart"/>
      <w:r w:rsidRPr="00DB593D">
        <w:rPr>
          <w:rFonts w:ascii="Calibri" w:hAnsi="Calibri" w:cs="Calibri"/>
          <w:sz w:val="24"/>
          <w:szCs w:val="24"/>
        </w:rPr>
        <w:t>an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alternative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route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B593D">
        <w:rPr>
          <w:rFonts w:ascii="Calibri" w:hAnsi="Calibri" w:cs="Calibri"/>
          <w:sz w:val="24"/>
          <w:szCs w:val="24"/>
        </w:rPr>
        <w:t>if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the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user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prefers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to not </w:t>
      </w:r>
      <w:proofErr w:type="spellStart"/>
      <w:r w:rsidRPr="00DB593D">
        <w:rPr>
          <w:rFonts w:ascii="Calibri" w:hAnsi="Calibri" w:cs="Calibri"/>
          <w:sz w:val="24"/>
          <w:szCs w:val="24"/>
        </w:rPr>
        <w:t>create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an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account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or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log in, </w:t>
      </w:r>
      <w:proofErr w:type="spellStart"/>
      <w:r w:rsidRPr="00DB593D">
        <w:rPr>
          <w:rFonts w:ascii="Calibri" w:hAnsi="Calibri" w:cs="Calibri"/>
          <w:sz w:val="24"/>
          <w:szCs w:val="24"/>
        </w:rPr>
        <w:t>the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system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will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be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read-only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B593D">
        <w:rPr>
          <w:rFonts w:ascii="Calibri" w:hAnsi="Calibri" w:cs="Calibri"/>
          <w:sz w:val="24"/>
          <w:szCs w:val="24"/>
        </w:rPr>
        <w:t>meaning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that a </w:t>
      </w:r>
      <w:proofErr w:type="spellStart"/>
      <w:r w:rsidRPr="00DB593D">
        <w:rPr>
          <w:rFonts w:ascii="Calibri" w:hAnsi="Calibri" w:cs="Calibri"/>
          <w:sz w:val="24"/>
          <w:szCs w:val="24"/>
        </w:rPr>
        <w:t>selection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of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popular </w:t>
      </w:r>
      <w:proofErr w:type="spellStart"/>
      <w:r w:rsidRPr="00DB593D">
        <w:rPr>
          <w:rFonts w:ascii="Calibri" w:hAnsi="Calibri" w:cs="Calibri"/>
          <w:sz w:val="24"/>
          <w:szCs w:val="24"/>
        </w:rPr>
        <w:t>news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articles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DB593D">
        <w:rPr>
          <w:rFonts w:ascii="Calibri" w:hAnsi="Calibri" w:cs="Calibri"/>
          <w:sz w:val="24"/>
          <w:szCs w:val="24"/>
        </w:rPr>
        <w:t>with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bigger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vote </w:t>
      </w:r>
      <w:proofErr w:type="spellStart"/>
      <w:r w:rsidRPr="00DB593D">
        <w:rPr>
          <w:rFonts w:ascii="Calibri" w:hAnsi="Calibri" w:cs="Calibri"/>
          <w:sz w:val="24"/>
          <w:szCs w:val="24"/>
        </w:rPr>
        <w:t>counts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DB593D">
        <w:rPr>
          <w:rFonts w:ascii="Calibri" w:hAnsi="Calibri" w:cs="Calibri"/>
          <w:sz w:val="24"/>
          <w:szCs w:val="24"/>
        </w:rPr>
        <w:t>will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be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visible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B593D">
        <w:rPr>
          <w:rFonts w:ascii="Calibri" w:hAnsi="Calibri" w:cs="Calibri"/>
          <w:sz w:val="24"/>
          <w:szCs w:val="24"/>
        </w:rPr>
        <w:t>but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the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user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cannot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vote, </w:t>
      </w:r>
      <w:proofErr w:type="spellStart"/>
      <w:r w:rsidRPr="00DB593D">
        <w:rPr>
          <w:rFonts w:ascii="Calibri" w:hAnsi="Calibri" w:cs="Calibri"/>
          <w:sz w:val="24"/>
          <w:szCs w:val="24"/>
        </w:rPr>
        <w:t>comment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or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upload </w:t>
      </w:r>
      <w:proofErr w:type="spellStart"/>
      <w:r w:rsidRPr="00DB593D">
        <w:rPr>
          <w:rFonts w:ascii="Calibri" w:hAnsi="Calibri" w:cs="Calibri"/>
          <w:sz w:val="24"/>
          <w:szCs w:val="24"/>
        </w:rPr>
        <w:t>an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article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themselves</w:t>
      </w:r>
      <w:proofErr w:type="spellEnd"/>
      <w:r w:rsidRPr="00DB593D">
        <w:rPr>
          <w:rFonts w:ascii="Calibri" w:hAnsi="Calibri" w:cs="Calibri"/>
          <w:sz w:val="24"/>
          <w:szCs w:val="24"/>
        </w:rPr>
        <w:t>.</w:t>
      </w:r>
    </w:p>
    <w:p w14:paraId="139AFBC4" w14:textId="77777777" w:rsidR="00DB593D" w:rsidRPr="00DB593D" w:rsidRDefault="00DB593D" w:rsidP="00DB593D">
      <w:pPr>
        <w:rPr>
          <w:rFonts w:ascii="Calibri" w:hAnsi="Calibri" w:cs="Calibri"/>
          <w:sz w:val="24"/>
          <w:szCs w:val="24"/>
        </w:rPr>
      </w:pPr>
    </w:p>
    <w:p w14:paraId="35A0B4DA" w14:textId="77777777" w:rsidR="00DB593D" w:rsidRPr="00DB593D" w:rsidRDefault="00DB593D" w:rsidP="00DB593D">
      <w:pPr>
        <w:rPr>
          <w:rFonts w:ascii="Calibri" w:hAnsi="Calibri" w:cs="Calibri"/>
          <w:sz w:val="24"/>
          <w:szCs w:val="24"/>
        </w:rPr>
      </w:pPr>
      <w:r w:rsidRPr="00DB593D">
        <w:rPr>
          <w:rFonts w:ascii="Calibri" w:hAnsi="Calibri" w:cs="Calibri"/>
          <w:sz w:val="24"/>
          <w:szCs w:val="24"/>
        </w:rPr>
        <w:t xml:space="preserve">This </w:t>
      </w:r>
      <w:proofErr w:type="spellStart"/>
      <w:r w:rsidRPr="00DB593D">
        <w:rPr>
          <w:rFonts w:ascii="Calibri" w:hAnsi="Calibri" w:cs="Calibri"/>
          <w:sz w:val="24"/>
          <w:szCs w:val="24"/>
        </w:rPr>
        <w:t>platform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targets:</w:t>
      </w:r>
    </w:p>
    <w:p w14:paraId="7146E968" w14:textId="77777777" w:rsidR="00DB593D" w:rsidRPr="00DB593D" w:rsidRDefault="00DB593D" w:rsidP="00DB593D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DB593D">
        <w:rPr>
          <w:rFonts w:ascii="Calibri" w:hAnsi="Calibri" w:cs="Calibri"/>
          <w:sz w:val="24"/>
          <w:szCs w:val="24"/>
        </w:rPr>
        <w:t>news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enthusiasts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looking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to </w:t>
      </w:r>
      <w:proofErr w:type="spellStart"/>
      <w:r w:rsidRPr="00DB593D">
        <w:rPr>
          <w:rFonts w:ascii="Calibri" w:hAnsi="Calibri" w:cs="Calibri"/>
          <w:sz w:val="24"/>
          <w:szCs w:val="24"/>
        </w:rPr>
        <w:t>stay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on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top </w:t>
      </w:r>
      <w:proofErr w:type="spellStart"/>
      <w:r w:rsidRPr="00DB593D">
        <w:rPr>
          <w:rFonts w:ascii="Calibri" w:hAnsi="Calibri" w:cs="Calibri"/>
          <w:sz w:val="24"/>
          <w:szCs w:val="24"/>
        </w:rPr>
        <w:t>of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current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events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via </w:t>
      </w:r>
      <w:proofErr w:type="spellStart"/>
      <w:r w:rsidRPr="00DB593D">
        <w:rPr>
          <w:rFonts w:ascii="Calibri" w:hAnsi="Calibri" w:cs="Calibri"/>
          <w:sz w:val="24"/>
          <w:szCs w:val="24"/>
        </w:rPr>
        <w:t>community-curated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content</w:t>
      </w:r>
      <w:proofErr w:type="spellEnd"/>
      <w:r w:rsidRPr="00DB593D">
        <w:rPr>
          <w:rFonts w:ascii="Calibri" w:hAnsi="Calibri" w:cs="Calibri"/>
          <w:sz w:val="24"/>
          <w:szCs w:val="24"/>
        </w:rPr>
        <w:t>;</w:t>
      </w:r>
    </w:p>
    <w:p w14:paraId="48752F4B" w14:textId="77777777" w:rsidR="00DB593D" w:rsidRPr="00DB593D" w:rsidRDefault="00DB593D" w:rsidP="00DB593D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DB593D">
        <w:rPr>
          <w:rFonts w:ascii="Calibri" w:hAnsi="Calibri" w:cs="Calibri"/>
          <w:sz w:val="24"/>
          <w:szCs w:val="24"/>
        </w:rPr>
        <w:t>writers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and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journalists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who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want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to share </w:t>
      </w:r>
      <w:proofErr w:type="spellStart"/>
      <w:r w:rsidRPr="00DB593D">
        <w:rPr>
          <w:rFonts w:ascii="Calibri" w:hAnsi="Calibri" w:cs="Calibri"/>
          <w:sz w:val="24"/>
          <w:szCs w:val="24"/>
        </w:rPr>
        <w:t>their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articles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and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have feedback;</w:t>
      </w:r>
    </w:p>
    <w:p w14:paraId="52A43B78" w14:textId="77777777" w:rsidR="00DB593D" w:rsidRPr="00DB593D" w:rsidRDefault="00DB593D" w:rsidP="00DB593D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DB593D">
        <w:rPr>
          <w:rFonts w:ascii="Calibri" w:hAnsi="Calibri" w:cs="Calibri"/>
          <w:sz w:val="24"/>
          <w:szCs w:val="24"/>
        </w:rPr>
        <w:t>readers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who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want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an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active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voice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DB593D">
        <w:rPr>
          <w:rFonts w:ascii="Calibri" w:hAnsi="Calibri" w:cs="Calibri"/>
          <w:sz w:val="24"/>
          <w:szCs w:val="24"/>
        </w:rPr>
        <w:t>news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sharing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, by </w:t>
      </w:r>
      <w:proofErr w:type="spellStart"/>
      <w:r w:rsidRPr="00DB593D">
        <w:rPr>
          <w:rFonts w:ascii="Calibri" w:hAnsi="Calibri" w:cs="Calibri"/>
          <w:sz w:val="24"/>
          <w:szCs w:val="24"/>
        </w:rPr>
        <w:t>voting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B593D">
        <w:rPr>
          <w:rFonts w:ascii="Calibri" w:hAnsi="Calibri" w:cs="Calibri"/>
          <w:sz w:val="24"/>
          <w:szCs w:val="24"/>
        </w:rPr>
        <w:t>commenting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B593D">
        <w:rPr>
          <w:rFonts w:ascii="Calibri" w:hAnsi="Calibri" w:cs="Calibri"/>
          <w:sz w:val="24"/>
          <w:szCs w:val="24"/>
        </w:rPr>
        <w:t>and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sharing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news</w:t>
      </w:r>
      <w:proofErr w:type="spellEnd"/>
      <w:r w:rsidRPr="00DB593D">
        <w:rPr>
          <w:rFonts w:ascii="Calibri" w:hAnsi="Calibri" w:cs="Calibri"/>
          <w:sz w:val="24"/>
          <w:szCs w:val="24"/>
        </w:rPr>
        <w:t>;</w:t>
      </w:r>
    </w:p>
    <w:p w14:paraId="018A41AA" w14:textId="77777777" w:rsidR="00DB593D" w:rsidRPr="00DB593D" w:rsidRDefault="00DB593D" w:rsidP="00DB593D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DB593D">
        <w:rPr>
          <w:rFonts w:ascii="Calibri" w:hAnsi="Calibri" w:cs="Calibri"/>
          <w:sz w:val="24"/>
          <w:szCs w:val="24"/>
        </w:rPr>
        <w:t>individuals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who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prefer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B593D">
        <w:rPr>
          <w:rFonts w:ascii="Calibri" w:hAnsi="Calibri" w:cs="Calibri"/>
          <w:sz w:val="24"/>
          <w:szCs w:val="24"/>
        </w:rPr>
        <w:t>curated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selection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of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news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based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on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the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contributions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of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their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personal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network.</w:t>
      </w:r>
    </w:p>
    <w:p w14:paraId="4BDD501C" w14:textId="77777777" w:rsidR="00DB593D" w:rsidRDefault="00DB593D" w:rsidP="00DB593D">
      <w:pPr>
        <w:rPr>
          <w:rFonts w:ascii="Calibri" w:hAnsi="Calibri" w:cs="Calibri"/>
          <w:b/>
          <w:bCs/>
          <w:sz w:val="24"/>
          <w:szCs w:val="24"/>
        </w:rPr>
      </w:pPr>
    </w:p>
    <w:p w14:paraId="3005CCC8" w14:textId="3BB93970" w:rsidR="00DB593D" w:rsidRPr="00DB593D" w:rsidRDefault="00DB593D" w:rsidP="00DB593D">
      <w:pPr>
        <w:rPr>
          <w:rFonts w:ascii="Calibri" w:hAnsi="Calibri" w:cs="Calibri"/>
          <w:sz w:val="24"/>
          <w:szCs w:val="24"/>
        </w:rPr>
      </w:pPr>
      <w:proofErr w:type="spellStart"/>
      <w:r w:rsidRPr="00DB593D">
        <w:rPr>
          <w:rFonts w:ascii="Calibri" w:hAnsi="Calibri" w:cs="Calibri"/>
          <w:b/>
          <w:bCs/>
          <w:sz w:val="24"/>
          <w:szCs w:val="24"/>
        </w:rPr>
        <w:t>User</w:t>
      </w:r>
      <w:proofErr w:type="spellEnd"/>
      <w:r w:rsidRPr="00DB593D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b/>
          <w:bCs/>
          <w:sz w:val="24"/>
          <w:szCs w:val="24"/>
        </w:rPr>
        <w:t>profiles</w:t>
      </w:r>
      <w:proofErr w:type="spellEnd"/>
    </w:p>
    <w:p w14:paraId="698DED12" w14:textId="77777777" w:rsidR="00DB593D" w:rsidRPr="00DB593D" w:rsidRDefault="00DB593D" w:rsidP="00DB593D">
      <w:pPr>
        <w:rPr>
          <w:rFonts w:ascii="Calibri" w:hAnsi="Calibri" w:cs="Calibri"/>
          <w:sz w:val="24"/>
          <w:szCs w:val="24"/>
        </w:rPr>
      </w:pPr>
      <w:proofErr w:type="spellStart"/>
      <w:r w:rsidRPr="00DB593D">
        <w:rPr>
          <w:rFonts w:ascii="Calibri" w:hAnsi="Calibri" w:cs="Calibri"/>
          <w:sz w:val="24"/>
          <w:szCs w:val="24"/>
        </w:rPr>
        <w:t>System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managers:</w:t>
      </w:r>
    </w:p>
    <w:p w14:paraId="04CCBDC5" w14:textId="77777777" w:rsidR="00DB593D" w:rsidRPr="00DB593D" w:rsidRDefault="00DB593D" w:rsidP="00DB593D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DB593D">
        <w:rPr>
          <w:rFonts w:ascii="Calibri" w:hAnsi="Calibri" w:cs="Calibri"/>
          <w:sz w:val="24"/>
          <w:szCs w:val="24"/>
        </w:rPr>
        <w:t>Oversee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user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activities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B593D">
        <w:rPr>
          <w:rFonts w:ascii="Calibri" w:hAnsi="Calibri" w:cs="Calibri"/>
          <w:sz w:val="24"/>
          <w:szCs w:val="24"/>
        </w:rPr>
        <w:t>moderate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content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B593D">
        <w:rPr>
          <w:rFonts w:ascii="Calibri" w:hAnsi="Calibri" w:cs="Calibri"/>
          <w:sz w:val="24"/>
          <w:szCs w:val="24"/>
        </w:rPr>
        <w:t>and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manage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platform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settings</w:t>
      </w:r>
      <w:proofErr w:type="spellEnd"/>
    </w:p>
    <w:p w14:paraId="3D98F1DA" w14:textId="77777777" w:rsidR="00DB593D" w:rsidRPr="00DB593D" w:rsidRDefault="00DB593D" w:rsidP="00DB593D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DB593D">
        <w:rPr>
          <w:rFonts w:ascii="Calibri" w:hAnsi="Calibri" w:cs="Calibri"/>
          <w:sz w:val="24"/>
          <w:szCs w:val="24"/>
        </w:rPr>
        <w:t xml:space="preserve">Insights </w:t>
      </w:r>
      <w:proofErr w:type="spellStart"/>
      <w:r w:rsidRPr="00DB593D">
        <w:rPr>
          <w:rFonts w:ascii="Calibri" w:hAnsi="Calibri" w:cs="Calibri"/>
          <w:sz w:val="24"/>
          <w:szCs w:val="24"/>
        </w:rPr>
        <w:t>on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voting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patterns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B593D">
        <w:rPr>
          <w:rFonts w:ascii="Calibri" w:hAnsi="Calibri" w:cs="Calibri"/>
          <w:sz w:val="24"/>
          <w:szCs w:val="24"/>
        </w:rPr>
        <w:t>most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active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users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, popular </w:t>
      </w:r>
      <w:proofErr w:type="spellStart"/>
      <w:r w:rsidRPr="00DB593D">
        <w:rPr>
          <w:rFonts w:ascii="Calibri" w:hAnsi="Calibri" w:cs="Calibri"/>
          <w:sz w:val="24"/>
          <w:szCs w:val="24"/>
        </w:rPr>
        <w:t>news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articles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and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engagement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trends</w:t>
      </w:r>
      <w:proofErr w:type="spellEnd"/>
    </w:p>
    <w:p w14:paraId="411ADA58" w14:textId="77777777" w:rsidR="00DB593D" w:rsidRDefault="00DB593D" w:rsidP="00DB593D">
      <w:pPr>
        <w:rPr>
          <w:rFonts w:ascii="Calibri" w:hAnsi="Calibri" w:cs="Calibri"/>
          <w:sz w:val="24"/>
          <w:szCs w:val="24"/>
        </w:rPr>
      </w:pPr>
    </w:p>
    <w:p w14:paraId="2F831662" w14:textId="3C8B2518" w:rsidR="00DB593D" w:rsidRPr="00DB593D" w:rsidRDefault="00DB593D" w:rsidP="00DB593D">
      <w:pPr>
        <w:rPr>
          <w:rFonts w:ascii="Calibri" w:hAnsi="Calibri" w:cs="Calibri"/>
          <w:sz w:val="24"/>
          <w:szCs w:val="24"/>
        </w:rPr>
      </w:pPr>
      <w:proofErr w:type="spellStart"/>
      <w:r w:rsidRPr="00DB593D">
        <w:rPr>
          <w:rFonts w:ascii="Calibri" w:hAnsi="Calibri" w:cs="Calibri"/>
          <w:sz w:val="24"/>
          <w:szCs w:val="24"/>
        </w:rPr>
        <w:t>Common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users</w:t>
      </w:r>
      <w:proofErr w:type="spellEnd"/>
      <w:r w:rsidRPr="00DB593D">
        <w:rPr>
          <w:rFonts w:ascii="Calibri" w:hAnsi="Calibri" w:cs="Calibri"/>
          <w:sz w:val="24"/>
          <w:szCs w:val="24"/>
        </w:rPr>
        <w:t>:</w:t>
      </w:r>
    </w:p>
    <w:p w14:paraId="52FE6D71" w14:textId="77777777" w:rsidR="00DB593D" w:rsidRPr="00DB593D" w:rsidRDefault="00DB593D" w:rsidP="00DB593D">
      <w:pPr>
        <w:numPr>
          <w:ilvl w:val="0"/>
          <w:numId w:val="3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DB593D">
        <w:rPr>
          <w:rFonts w:ascii="Calibri" w:hAnsi="Calibri" w:cs="Calibri"/>
          <w:sz w:val="24"/>
          <w:szCs w:val="24"/>
        </w:rPr>
        <w:t>Submit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news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articles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along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with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relevant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media (</w:t>
      </w:r>
      <w:proofErr w:type="spellStart"/>
      <w:r w:rsidRPr="00DB593D">
        <w:rPr>
          <w:rFonts w:ascii="Calibri" w:hAnsi="Calibri" w:cs="Calibri"/>
          <w:sz w:val="24"/>
          <w:szCs w:val="24"/>
        </w:rPr>
        <w:t>text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B593D">
        <w:rPr>
          <w:rFonts w:ascii="Calibri" w:hAnsi="Calibri" w:cs="Calibri"/>
          <w:sz w:val="24"/>
          <w:szCs w:val="24"/>
        </w:rPr>
        <w:t>images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B593D">
        <w:rPr>
          <w:rFonts w:ascii="Calibri" w:hAnsi="Calibri" w:cs="Calibri"/>
          <w:sz w:val="24"/>
          <w:szCs w:val="24"/>
        </w:rPr>
        <w:t>videos</w:t>
      </w:r>
      <w:proofErr w:type="spellEnd"/>
      <w:r w:rsidRPr="00DB593D">
        <w:rPr>
          <w:rFonts w:ascii="Calibri" w:hAnsi="Calibri" w:cs="Calibri"/>
          <w:sz w:val="24"/>
          <w:szCs w:val="24"/>
        </w:rPr>
        <w:t>)</w:t>
      </w:r>
    </w:p>
    <w:p w14:paraId="05B9589A" w14:textId="77777777" w:rsidR="00DB593D" w:rsidRPr="00DB593D" w:rsidRDefault="00DB593D" w:rsidP="00DB593D">
      <w:pPr>
        <w:numPr>
          <w:ilvl w:val="0"/>
          <w:numId w:val="3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DB593D">
        <w:rPr>
          <w:rFonts w:ascii="Calibri" w:hAnsi="Calibri" w:cs="Calibri"/>
          <w:sz w:val="24"/>
          <w:szCs w:val="24"/>
        </w:rPr>
        <w:t xml:space="preserve">Vote </w:t>
      </w:r>
      <w:proofErr w:type="spellStart"/>
      <w:r w:rsidRPr="00DB593D">
        <w:rPr>
          <w:rFonts w:ascii="Calibri" w:hAnsi="Calibri" w:cs="Calibri"/>
          <w:sz w:val="24"/>
          <w:szCs w:val="24"/>
        </w:rPr>
        <w:t>on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news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articles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and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comments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B593D">
        <w:rPr>
          <w:rFonts w:ascii="Calibri" w:hAnsi="Calibri" w:cs="Calibri"/>
          <w:sz w:val="24"/>
          <w:szCs w:val="24"/>
        </w:rPr>
        <w:t>enabling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community-driven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news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ranking</w:t>
      </w:r>
    </w:p>
    <w:p w14:paraId="3288C98A" w14:textId="77777777" w:rsidR="00DB593D" w:rsidRPr="00DB593D" w:rsidRDefault="00DB593D" w:rsidP="00DB593D">
      <w:pPr>
        <w:numPr>
          <w:ilvl w:val="0"/>
          <w:numId w:val="3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DB593D">
        <w:rPr>
          <w:rFonts w:ascii="Calibri" w:hAnsi="Calibri" w:cs="Calibri"/>
          <w:sz w:val="24"/>
          <w:szCs w:val="24"/>
        </w:rPr>
        <w:t>Comment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on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news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articles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and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individual </w:t>
      </w:r>
      <w:proofErr w:type="spellStart"/>
      <w:r w:rsidRPr="00DB593D">
        <w:rPr>
          <w:rFonts w:ascii="Calibri" w:hAnsi="Calibri" w:cs="Calibri"/>
          <w:sz w:val="24"/>
          <w:szCs w:val="24"/>
        </w:rPr>
        <w:t>comments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B593D">
        <w:rPr>
          <w:rFonts w:ascii="Calibri" w:hAnsi="Calibri" w:cs="Calibri"/>
          <w:sz w:val="24"/>
          <w:szCs w:val="24"/>
        </w:rPr>
        <w:t>enhancing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discussion</w:t>
      </w:r>
      <w:proofErr w:type="spellEnd"/>
    </w:p>
    <w:p w14:paraId="44A87272" w14:textId="77777777" w:rsidR="00DB593D" w:rsidRPr="00DB593D" w:rsidRDefault="00DB593D" w:rsidP="00DB593D">
      <w:pPr>
        <w:numPr>
          <w:ilvl w:val="0"/>
          <w:numId w:val="3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DB593D">
        <w:rPr>
          <w:rFonts w:ascii="Calibri" w:hAnsi="Calibri" w:cs="Calibri"/>
          <w:sz w:val="24"/>
          <w:szCs w:val="24"/>
        </w:rPr>
        <w:t>Establish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connections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with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others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to personalize </w:t>
      </w:r>
      <w:proofErr w:type="spellStart"/>
      <w:r w:rsidRPr="00DB593D">
        <w:rPr>
          <w:rFonts w:ascii="Calibri" w:hAnsi="Calibri" w:cs="Calibri"/>
          <w:sz w:val="24"/>
          <w:szCs w:val="24"/>
        </w:rPr>
        <w:t>their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news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feed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based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on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their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friends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’ votes </w:t>
      </w:r>
      <w:proofErr w:type="spellStart"/>
      <w:r w:rsidRPr="00DB593D">
        <w:rPr>
          <w:rFonts w:ascii="Calibri" w:hAnsi="Calibri" w:cs="Calibri"/>
          <w:sz w:val="24"/>
          <w:szCs w:val="24"/>
        </w:rPr>
        <w:t>and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contributions</w:t>
      </w:r>
      <w:proofErr w:type="spellEnd"/>
    </w:p>
    <w:p w14:paraId="0D3B6BEA" w14:textId="77777777" w:rsidR="00DB593D" w:rsidRPr="00DB593D" w:rsidRDefault="00DB593D" w:rsidP="00DB593D">
      <w:pPr>
        <w:numPr>
          <w:ilvl w:val="0"/>
          <w:numId w:val="3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DB593D">
        <w:rPr>
          <w:rFonts w:ascii="Calibri" w:hAnsi="Calibri" w:cs="Calibri"/>
          <w:sz w:val="24"/>
          <w:szCs w:val="24"/>
        </w:rPr>
        <w:t>Filter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news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based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on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their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friends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’ </w:t>
      </w:r>
      <w:proofErr w:type="spellStart"/>
      <w:r w:rsidRPr="00DB593D">
        <w:rPr>
          <w:rFonts w:ascii="Calibri" w:hAnsi="Calibri" w:cs="Calibri"/>
          <w:sz w:val="24"/>
          <w:szCs w:val="24"/>
        </w:rPr>
        <w:t>activities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B593D">
        <w:rPr>
          <w:rFonts w:ascii="Calibri" w:hAnsi="Calibri" w:cs="Calibri"/>
          <w:sz w:val="24"/>
          <w:szCs w:val="24"/>
        </w:rPr>
        <w:t>providing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a more </w:t>
      </w:r>
      <w:proofErr w:type="spellStart"/>
      <w:r w:rsidRPr="00DB593D">
        <w:rPr>
          <w:rFonts w:ascii="Calibri" w:hAnsi="Calibri" w:cs="Calibri"/>
          <w:sz w:val="24"/>
          <w:szCs w:val="24"/>
        </w:rPr>
        <w:t>tailored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news</w:t>
      </w:r>
      <w:proofErr w:type="spellEnd"/>
      <w:r w:rsidRPr="00DB59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593D">
        <w:rPr>
          <w:rFonts w:ascii="Calibri" w:hAnsi="Calibri" w:cs="Calibri"/>
          <w:sz w:val="24"/>
          <w:szCs w:val="24"/>
        </w:rPr>
        <w:t>experience</w:t>
      </w:r>
      <w:proofErr w:type="spellEnd"/>
    </w:p>
    <w:p w14:paraId="747F5C7F" w14:textId="77777777" w:rsidR="00DB593D" w:rsidRDefault="00DB593D" w:rsidP="007110B6">
      <w:pPr>
        <w:rPr>
          <w:rFonts w:ascii="Calibri" w:hAnsi="Calibri" w:cs="Calibri"/>
          <w:sz w:val="24"/>
          <w:szCs w:val="24"/>
        </w:rPr>
      </w:pPr>
    </w:p>
    <w:p w14:paraId="13741948" w14:textId="77777777" w:rsidR="00FC47DB" w:rsidRDefault="00FC47DB" w:rsidP="007110B6">
      <w:pPr>
        <w:rPr>
          <w:rFonts w:ascii="Calibri" w:hAnsi="Calibri" w:cs="Calibri"/>
          <w:sz w:val="24"/>
          <w:szCs w:val="24"/>
        </w:rPr>
      </w:pPr>
    </w:p>
    <w:p w14:paraId="135F3C73" w14:textId="77777777" w:rsidR="00FC47DB" w:rsidRDefault="00FC47DB" w:rsidP="007110B6">
      <w:pPr>
        <w:rPr>
          <w:rFonts w:ascii="Calibri" w:hAnsi="Calibri" w:cs="Calibri"/>
          <w:sz w:val="24"/>
          <w:szCs w:val="24"/>
        </w:rPr>
      </w:pPr>
    </w:p>
    <w:p w14:paraId="6C368C91" w14:textId="77777777" w:rsidR="00FC47DB" w:rsidRPr="00FC47DB" w:rsidRDefault="00FC47DB" w:rsidP="00FC47DB">
      <w:pPr>
        <w:rPr>
          <w:rFonts w:ascii="Calibri" w:hAnsi="Calibri" w:cs="Calibri"/>
          <w:b/>
          <w:bCs/>
          <w:sz w:val="40"/>
          <w:szCs w:val="40"/>
        </w:rPr>
      </w:pPr>
      <w:r w:rsidRPr="00FC47DB">
        <w:rPr>
          <w:rFonts w:ascii="Calibri" w:hAnsi="Calibri" w:cs="Calibri"/>
          <w:b/>
          <w:bCs/>
          <w:sz w:val="40"/>
          <w:szCs w:val="40"/>
        </w:rPr>
        <w:lastRenderedPageBreak/>
        <w:t xml:space="preserve">A2: </w:t>
      </w:r>
      <w:proofErr w:type="spellStart"/>
      <w:r w:rsidRPr="00FC47DB">
        <w:rPr>
          <w:rFonts w:ascii="Calibri" w:hAnsi="Calibri" w:cs="Calibri"/>
          <w:b/>
          <w:bCs/>
          <w:sz w:val="40"/>
          <w:szCs w:val="40"/>
        </w:rPr>
        <w:t>Actors</w:t>
      </w:r>
      <w:proofErr w:type="spellEnd"/>
      <w:r w:rsidRPr="00FC47DB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FC47DB">
        <w:rPr>
          <w:rFonts w:ascii="Calibri" w:hAnsi="Calibri" w:cs="Calibri"/>
          <w:b/>
          <w:bCs/>
          <w:sz w:val="40"/>
          <w:szCs w:val="40"/>
        </w:rPr>
        <w:t>and</w:t>
      </w:r>
      <w:proofErr w:type="spellEnd"/>
      <w:r w:rsidRPr="00FC47DB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FC47DB">
        <w:rPr>
          <w:rFonts w:ascii="Calibri" w:hAnsi="Calibri" w:cs="Calibri"/>
          <w:b/>
          <w:bCs/>
          <w:sz w:val="40"/>
          <w:szCs w:val="40"/>
        </w:rPr>
        <w:t>User</w:t>
      </w:r>
      <w:proofErr w:type="spellEnd"/>
      <w:r w:rsidRPr="00FC47DB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FC47DB">
        <w:rPr>
          <w:rFonts w:ascii="Calibri" w:hAnsi="Calibri" w:cs="Calibri"/>
          <w:b/>
          <w:bCs/>
          <w:sz w:val="40"/>
          <w:szCs w:val="40"/>
        </w:rPr>
        <w:t>Stories</w:t>
      </w:r>
      <w:proofErr w:type="spellEnd"/>
    </w:p>
    <w:p w14:paraId="363EF2B9" w14:textId="2E86178C" w:rsidR="00FC47DB" w:rsidRDefault="00FC47DB" w:rsidP="007110B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2.1.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Actors</w:t>
      </w:r>
      <w:proofErr w:type="spellEnd"/>
    </w:p>
    <w:p w14:paraId="48BF0A86" w14:textId="22DA75EA" w:rsidR="00EC2D04" w:rsidRDefault="0042001C" w:rsidP="007110B6">
      <w:pPr>
        <w:rPr>
          <w:rFonts w:ascii="Calibri" w:hAnsi="Calibri" w:cs="Calibri"/>
          <w:sz w:val="24"/>
          <w:szCs w:val="24"/>
        </w:rPr>
      </w:pPr>
      <w:r w:rsidRPr="00EC2D04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B93B433" wp14:editId="6809B4BC">
            <wp:simplePos x="0" y="0"/>
            <wp:positionH relativeFrom="margin">
              <wp:align>center</wp:align>
            </wp:positionH>
            <wp:positionV relativeFrom="page">
              <wp:posOffset>1413171</wp:posOffset>
            </wp:positionV>
            <wp:extent cx="3390900" cy="2821305"/>
            <wp:effectExtent l="0" t="0" r="0" b="0"/>
            <wp:wrapTight wrapText="bothSides">
              <wp:wrapPolygon edited="0">
                <wp:start x="0" y="0"/>
                <wp:lineTo x="0" y="21440"/>
                <wp:lineTo x="21479" y="21440"/>
                <wp:lineTo x="21479" y="0"/>
                <wp:lineTo x="0" y="0"/>
              </wp:wrapPolygon>
            </wp:wrapTight>
            <wp:docPr id="1270588598" name="Imagem 1" descr="Figure 1: NewsNet a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88598" name="Imagem 1" descr="Figure 1: NewsNet actors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" t="724" r="494" b="763"/>
                    <a:stretch/>
                  </pic:blipFill>
                  <pic:spPr bwMode="auto">
                    <a:xfrm>
                      <a:off x="0" y="0"/>
                      <a:ext cx="3390900" cy="282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7DB">
        <w:rPr>
          <w:rFonts w:ascii="Calibri" w:hAnsi="Calibri" w:cs="Calibri"/>
          <w:sz w:val="24"/>
          <w:szCs w:val="24"/>
        </w:rPr>
        <w:t xml:space="preserve"> </w:t>
      </w:r>
    </w:p>
    <w:p w14:paraId="6E111392" w14:textId="305FC276" w:rsidR="00EC2D04" w:rsidRDefault="00EC2D04" w:rsidP="007110B6">
      <w:pPr>
        <w:rPr>
          <w:rFonts w:ascii="Calibri" w:hAnsi="Calibri" w:cs="Calibri"/>
          <w:sz w:val="24"/>
          <w:szCs w:val="24"/>
        </w:rPr>
      </w:pPr>
    </w:p>
    <w:p w14:paraId="2F29624C" w14:textId="314E99A4" w:rsidR="00FC47DB" w:rsidRDefault="00FC47DB" w:rsidP="007110B6">
      <w:pPr>
        <w:rPr>
          <w:rFonts w:ascii="Calibri" w:hAnsi="Calibri" w:cs="Calibri"/>
          <w:b/>
          <w:bCs/>
          <w:sz w:val="32"/>
          <w:szCs w:val="32"/>
        </w:rPr>
      </w:pPr>
    </w:p>
    <w:p w14:paraId="2751F39C" w14:textId="77777777" w:rsidR="00EC2D04" w:rsidRDefault="00EC2D04" w:rsidP="007110B6">
      <w:pPr>
        <w:rPr>
          <w:rFonts w:ascii="Calibri" w:hAnsi="Calibri" w:cs="Calibri"/>
          <w:b/>
          <w:bCs/>
          <w:sz w:val="32"/>
          <w:szCs w:val="32"/>
        </w:rPr>
      </w:pPr>
    </w:p>
    <w:p w14:paraId="0172E700" w14:textId="77777777" w:rsidR="00EC2D04" w:rsidRDefault="00EC2D04" w:rsidP="007110B6">
      <w:pPr>
        <w:rPr>
          <w:rFonts w:ascii="Calibri" w:hAnsi="Calibri" w:cs="Calibri"/>
          <w:b/>
          <w:bCs/>
          <w:sz w:val="32"/>
          <w:szCs w:val="32"/>
        </w:rPr>
      </w:pPr>
    </w:p>
    <w:p w14:paraId="353B43E5" w14:textId="77777777" w:rsidR="002C06E2" w:rsidRDefault="002C06E2" w:rsidP="007110B6">
      <w:pPr>
        <w:rPr>
          <w:rFonts w:ascii="Calibri" w:hAnsi="Calibri" w:cs="Calibri"/>
          <w:b/>
          <w:bCs/>
          <w:sz w:val="32"/>
          <w:szCs w:val="32"/>
        </w:rPr>
      </w:pPr>
    </w:p>
    <w:p w14:paraId="05BF1101" w14:textId="77777777" w:rsidR="002C06E2" w:rsidRDefault="002C06E2" w:rsidP="007110B6">
      <w:pPr>
        <w:rPr>
          <w:rFonts w:ascii="Calibri" w:hAnsi="Calibri" w:cs="Calibri"/>
          <w:b/>
          <w:bCs/>
          <w:sz w:val="32"/>
          <w:szCs w:val="32"/>
        </w:rPr>
      </w:pPr>
    </w:p>
    <w:p w14:paraId="16F2EB0D" w14:textId="52B4A19B" w:rsidR="002C06E2" w:rsidRDefault="002C06E2" w:rsidP="007110B6">
      <w:pPr>
        <w:rPr>
          <w:rFonts w:ascii="Calibri" w:hAnsi="Calibri" w:cs="Calibri"/>
          <w:b/>
          <w:bCs/>
          <w:sz w:val="32"/>
          <w:szCs w:val="32"/>
        </w:rPr>
      </w:pPr>
    </w:p>
    <w:p w14:paraId="4D3BA796" w14:textId="65A98B77" w:rsidR="002C06E2" w:rsidRPr="002E0A63" w:rsidRDefault="003A5ADC" w:rsidP="007110B6">
      <w:pPr>
        <w:rPr>
          <w:rFonts w:ascii="Calibri" w:hAnsi="Calibri" w:cs="Calibr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D993153" wp14:editId="345837F6">
                <wp:simplePos x="0" y="0"/>
                <wp:positionH relativeFrom="margin">
                  <wp:align>center</wp:align>
                </wp:positionH>
                <wp:positionV relativeFrom="paragraph">
                  <wp:posOffset>239471</wp:posOffset>
                </wp:positionV>
                <wp:extent cx="3390900" cy="635"/>
                <wp:effectExtent l="0" t="0" r="0" b="0"/>
                <wp:wrapTight wrapText="bothSides">
                  <wp:wrapPolygon edited="0">
                    <wp:start x="0" y="0"/>
                    <wp:lineTo x="0" y="19213"/>
                    <wp:lineTo x="21479" y="19213"/>
                    <wp:lineTo x="21479" y="0"/>
                    <wp:lineTo x="0" y="0"/>
                  </wp:wrapPolygon>
                </wp:wrapTight>
                <wp:docPr id="74010003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835F12" w14:textId="1A205DB4" w:rsidR="00EC2D04" w:rsidRPr="00EC2D04" w:rsidRDefault="00EC2D04" w:rsidP="00EC2D04">
                            <w:pPr>
                              <w:pStyle w:val="Legenda"/>
                              <w:jc w:val="right"/>
                              <w:rPr>
                                <w:rFonts w:ascii="Calibri" w:hAnsi="Calibri" w:cs="Calibri"/>
                                <w:i w:val="0"/>
                                <w:iCs w:val="0"/>
                                <w:sz w:val="14"/>
                                <w:szCs w:val="14"/>
                              </w:rPr>
                            </w:pPr>
                            <w:r w:rsidRPr="00EC2D04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Figure 1: </w:t>
                            </w:r>
                            <w:proofErr w:type="spellStart"/>
                            <w:r w:rsidRPr="00EC2D04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NewsNet</w:t>
                            </w:r>
                            <w:proofErr w:type="spellEnd"/>
                            <w:r w:rsidRPr="00EC2D04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C2D04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actors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99315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8.85pt;width:267pt;height:.0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" stroked="f">
                <v:textbox style="mso-fit-shape-to-text:t" inset="0,0,0,0">
                  <w:txbxContent>
                    <w:p w14:paraId="63835F12" w14:textId="1A205DB4" w:rsidR="00EC2D04" w:rsidRPr="00EC2D04" w:rsidRDefault="00EC2D04" w:rsidP="00EC2D04">
                      <w:pPr>
                        <w:pStyle w:val="Legenda"/>
                        <w:jc w:val="right"/>
                        <w:rPr>
                          <w:rFonts w:ascii="Calibri" w:hAnsi="Calibri" w:cs="Calibri"/>
                          <w:i w:val="0"/>
                          <w:iCs w:val="0"/>
                          <w:sz w:val="14"/>
                          <w:szCs w:val="14"/>
                        </w:rPr>
                      </w:pPr>
                      <w:r w:rsidRPr="00EC2D04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Figure 1: </w:t>
                      </w:r>
                      <w:proofErr w:type="spellStart"/>
                      <w:r w:rsidRPr="00EC2D04">
                        <w:rPr>
                          <w:i w:val="0"/>
                          <w:iCs w:val="0"/>
                          <w:sz w:val="14"/>
                          <w:szCs w:val="14"/>
                        </w:rPr>
                        <w:t>NewsNet</w:t>
                      </w:r>
                      <w:proofErr w:type="spellEnd"/>
                      <w:r w:rsidRPr="00EC2D04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C2D04">
                        <w:rPr>
                          <w:i w:val="0"/>
                          <w:iCs w:val="0"/>
                          <w:sz w:val="14"/>
                          <w:szCs w:val="14"/>
                        </w:rPr>
                        <w:t>actors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42FF933" w14:textId="7F150D3B" w:rsidR="008D3537" w:rsidRDefault="008D3537" w:rsidP="0042001C">
      <w:pPr>
        <w:rPr>
          <w:rFonts w:ascii="Calibri" w:hAnsi="Calibri" w:cs="Calibri"/>
          <w:sz w:val="32"/>
          <w:szCs w:val="32"/>
        </w:rPr>
      </w:pPr>
    </w:p>
    <w:p w14:paraId="1ED09C94" w14:textId="77777777" w:rsidR="003A5ADC" w:rsidRPr="002E0A63" w:rsidRDefault="003A5ADC" w:rsidP="0042001C">
      <w:pPr>
        <w:rPr>
          <w:rFonts w:ascii="Calibri" w:hAnsi="Calibri" w:cs="Calibri"/>
          <w:sz w:val="32"/>
          <w:szCs w:val="32"/>
        </w:rPr>
      </w:pPr>
    </w:p>
    <w:tbl>
      <w:tblPr>
        <w:tblStyle w:val="TabeladeGrelha1Clar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953"/>
      </w:tblGrid>
      <w:tr w:rsidR="0042001C" w:rsidRPr="002E0A63" w14:paraId="5619818F" w14:textId="77777777" w:rsidTr="008D3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FBB851A" w14:textId="77777777" w:rsidR="0042001C" w:rsidRPr="002E0A63" w:rsidRDefault="0042001C" w:rsidP="00E823C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2E0A63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5953" w:type="dxa"/>
          </w:tcPr>
          <w:p w14:paraId="4AD485B0" w14:textId="77777777" w:rsidR="0042001C" w:rsidRPr="002E0A63" w:rsidRDefault="0042001C" w:rsidP="00E82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2E0A63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Description</w:t>
            </w:r>
            <w:proofErr w:type="spellEnd"/>
          </w:p>
        </w:tc>
      </w:tr>
      <w:tr w:rsidR="0042001C" w:rsidRPr="002E0A63" w14:paraId="660B6DBE" w14:textId="77777777" w:rsidTr="008D3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B8C35E0" w14:textId="75AF2C3A" w:rsidR="0042001C" w:rsidRPr="00857F8D" w:rsidRDefault="0042001C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5953" w:type="dxa"/>
          </w:tcPr>
          <w:p w14:paraId="671D31C6" w14:textId="4D472CB6" w:rsidR="0042001C" w:rsidRPr="002E0A63" w:rsidRDefault="008D3537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Generic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that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has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access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public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information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such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as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trending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42001C" w:rsidRPr="002E0A63" w14:paraId="3D5457B4" w14:textId="77777777" w:rsidTr="008D3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7DF2AE" w14:textId="15A505FB" w:rsidR="0042001C" w:rsidRPr="00857F8D" w:rsidRDefault="0042001C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Authenticated</w:t>
            </w:r>
            <w:proofErr w:type="spellEnd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5953" w:type="dxa"/>
          </w:tcPr>
          <w:p w14:paraId="032F015F" w14:textId="18B6C5A5" w:rsidR="0042001C" w:rsidRPr="002E0A63" w:rsidRDefault="008D3537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who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can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write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articles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vote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follow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other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topics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42001C" w:rsidRPr="002E0A63" w14:paraId="038A951A" w14:textId="77777777" w:rsidTr="008D3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7B56517" w14:textId="7AD1CD67" w:rsidR="0042001C" w:rsidRPr="00857F8D" w:rsidRDefault="0042001C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Unauthenticated</w:t>
            </w:r>
            <w:proofErr w:type="spellEnd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5953" w:type="dxa"/>
          </w:tcPr>
          <w:p w14:paraId="658A3E72" w14:textId="28F1C389" w:rsidR="0042001C" w:rsidRPr="002E0A63" w:rsidRDefault="008D3537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Unauthenticated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that can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register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itself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sign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-up)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sign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-in in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D3537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8D353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42001C" w:rsidRPr="002E0A63" w14:paraId="14262534" w14:textId="77777777" w:rsidTr="008D3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686B952" w14:textId="3A7CFAD1" w:rsidR="0042001C" w:rsidRPr="00857F8D" w:rsidRDefault="0042001C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System</w:t>
            </w:r>
            <w:proofErr w:type="spellEnd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Manager</w:t>
            </w:r>
          </w:p>
        </w:tc>
        <w:tc>
          <w:tcPr>
            <w:tcW w:w="5953" w:type="dxa"/>
          </w:tcPr>
          <w:p w14:paraId="1B367B55" w14:textId="3FB5DC70" w:rsidR="0042001C" w:rsidRPr="002E0A63" w:rsidRDefault="00C67231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that is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responsible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for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management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topics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42001C" w:rsidRPr="002E0A63" w14:paraId="7DB032F3" w14:textId="77777777" w:rsidTr="008D3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66DEDA5" w14:textId="3D00DBFF" w:rsidR="0042001C" w:rsidRPr="00857F8D" w:rsidRDefault="0042001C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News</w:t>
            </w:r>
            <w:proofErr w:type="spellEnd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5953" w:type="dxa"/>
          </w:tcPr>
          <w:p w14:paraId="0FF323C7" w14:textId="1C11AA23" w:rsidR="0042001C" w:rsidRPr="002E0A63" w:rsidRDefault="00C67231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who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creates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article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can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then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delete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it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42001C" w:rsidRPr="002E0A63" w14:paraId="5E4960BB" w14:textId="77777777" w:rsidTr="008D3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B9F942D" w14:textId="46425724" w:rsidR="0042001C" w:rsidRPr="00857F8D" w:rsidRDefault="0042001C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Comment</w:t>
            </w:r>
            <w:proofErr w:type="spellEnd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5953" w:type="dxa"/>
          </w:tcPr>
          <w:p w14:paraId="22C442F4" w14:textId="2E10B7BC" w:rsidR="0042001C" w:rsidRPr="002E0A63" w:rsidRDefault="00C67231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who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article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can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then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change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remove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his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action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42001C" w:rsidRPr="002E0A63" w14:paraId="6FB93DA0" w14:textId="77777777" w:rsidTr="008D3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10DAD2" w14:textId="7E02D94F" w:rsidR="0042001C" w:rsidRPr="00857F8D" w:rsidRDefault="0042001C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OAuthor</w:t>
            </w:r>
            <w:proofErr w:type="spellEnd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API</w:t>
            </w:r>
          </w:p>
        </w:tc>
        <w:tc>
          <w:tcPr>
            <w:tcW w:w="5953" w:type="dxa"/>
          </w:tcPr>
          <w:p w14:paraId="2B22C3AB" w14:textId="68CFF6B9" w:rsidR="0042001C" w:rsidRPr="002E0A63" w:rsidRDefault="00C67231" w:rsidP="00787C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External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OAuth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API that can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used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register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authenticate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into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67231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C67231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7E514B5F" w14:textId="7B96E5BF" w:rsidR="002C06E2" w:rsidRPr="00787C9B" w:rsidRDefault="00787C9B" w:rsidP="00787C9B">
      <w:pPr>
        <w:pStyle w:val="Legenda"/>
        <w:jc w:val="center"/>
        <w:rPr>
          <w:rFonts w:ascii="Calibri" w:hAnsi="Calibri" w:cs="Calibri"/>
          <w:i w:val="0"/>
          <w:iCs w:val="0"/>
          <w:sz w:val="28"/>
          <w:szCs w:val="28"/>
        </w:rPr>
      </w:pPr>
      <w:r w:rsidRPr="00787C9B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</w:t>
      </w:r>
      <w:r w:rsidR="002D1923">
        <w:rPr>
          <w:sz w:val="16"/>
          <w:szCs w:val="16"/>
        </w:rPr>
        <w:t xml:space="preserve">          </w:t>
      </w:r>
      <w:proofErr w:type="spellStart"/>
      <w:r w:rsidRPr="002D1923">
        <w:rPr>
          <w:i w:val="0"/>
          <w:iCs w:val="0"/>
          <w:sz w:val="14"/>
          <w:szCs w:val="14"/>
        </w:rPr>
        <w:t>Table</w:t>
      </w:r>
      <w:proofErr w:type="spellEnd"/>
      <w:r w:rsidRPr="002D1923">
        <w:rPr>
          <w:i w:val="0"/>
          <w:iCs w:val="0"/>
          <w:sz w:val="14"/>
          <w:szCs w:val="14"/>
        </w:rPr>
        <w:t xml:space="preserve"> 1: </w:t>
      </w:r>
      <w:proofErr w:type="spellStart"/>
      <w:r w:rsidRPr="002D1923">
        <w:rPr>
          <w:i w:val="0"/>
          <w:iCs w:val="0"/>
          <w:sz w:val="14"/>
          <w:szCs w:val="14"/>
        </w:rPr>
        <w:t>NewsNet</w:t>
      </w:r>
      <w:proofErr w:type="spellEnd"/>
      <w:r w:rsidRPr="002D1923">
        <w:rPr>
          <w:i w:val="0"/>
          <w:iCs w:val="0"/>
          <w:sz w:val="14"/>
          <w:szCs w:val="14"/>
        </w:rPr>
        <w:t xml:space="preserve"> </w:t>
      </w:r>
      <w:proofErr w:type="spellStart"/>
      <w:r w:rsidRPr="002D1923">
        <w:rPr>
          <w:i w:val="0"/>
          <w:iCs w:val="0"/>
          <w:sz w:val="14"/>
          <w:szCs w:val="14"/>
        </w:rPr>
        <w:t>actors</w:t>
      </w:r>
      <w:proofErr w:type="spellEnd"/>
      <w:r w:rsidRPr="002D1923">
        <w:rPr>
          <w:i w:val="0"/>
          <w:iCs w:val="0"/>
          <w:sz w:val="14"/>
          <w:szCs w:val="14"/>
        </w:rPr>
        <w:t xml:space="preserve"> </w:t>
      </w:r>
      <w:proofErr w:type="spellStart"/>
      <w:r w:rsidRPr="002D1923">
        <w:rPr>
          <w:i w:val="0"/>
          <w:iCs w:val="0"/>
          <w:sz w:val="14"/>
          <w:szCs w:val="14"/>
        </w:rPr>
        <w:t>description</w:t>
      </w:r>
      <w:proofErr w:type="spellEnd"/>
    </w:p>
    <w:p w14:paraId="18B57200" w14:textId="77777777" w:rsidR="0042001C" w:rsidRDefault="0042001C" w:rsidP="007110B6">
      <w:pPr>
        <w:rPr>
          <w:rFonts w:ascii="Calibri" w:hAnsi="Calibri" w:cs="Calibri"/>
          <w:sz w:val="32"/>
          <w:szCs w:val="32"/>
        </w:rPr>
      </w:pPr>
    </w:p>
    <w:p w14:paraId="3DBA62CA" w14:textId="77777777" w:rsidR="0042001C" w:rsidRDefault="0042001C" w:rsidP="007110B6">
      <w:pPr>
        <w:rPr>
          <w:rFonts w:ascii="Calibri" w:hAnsi="Calibri" w:cs="Calibri"/>
          <w:sz w:val="32"/>
          <w:szCs w:val="32"/>
        </w:rPr>
      </w:pPr>
    </w:p>
    <w:p w14:paraId="116C217A" w14:textId="77777777" w:rsidR="0042001C" w:rsidRDefault="0042001C" w:rsidP="007110B6">
      <w:pPr>
        <w:rPr>
          <w:rFonts w:ascii="Calibri" w:hAnsi="Calibri" w:cs="Calibri"/>
          <w:sz w:val="32"/>
          <w:szCs w:val="32"/>
        </w:rPr>
      </w:pPr>
    </w:p>
    <w:p w14:paraId="02876B10" w14:textId="77777777" w:rsidR="003A5ADC" w:rsidRDefault="003A5ADC" w:rsidP="007110B6">
      <w:pPr>
        <w:rPr>
          <w:rFonts w:ascii="Calibri" w:hAnsi="Calibri" w:cs="Calibri"/>
          <w:sz w:val="32"/>
          <w:szCs w:val="32"/>
        </w:rPr>
      </w:pPr>
    </w:p>
    <w:p w14:paraId="7DD6C023" w14:textId="77777777" w:rsidR="00E32650" w:rsidRDefault="00E32650" w:rsidP="007110B6">
      <w:pPr>
        <w:rPr>
          <w:rFonts w:ascii="Calibri" w:hAnsi="Calibri" w:cs="Calibri"/>
        </w:rPr>
      </w:pPr>
    </w:p>
    <w:p w14:paraId="38644F3A" w14:textId="4737E9DA" w:rsidR="00914A08" w:rsidRDefault="00914A08" w:rsidP="007110B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2.2</w:t>
      </w:r>
      <w:r w:rsidR="009F7BCB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User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Stories</w:t>
      </w:r>
      <w:proofErr w:type="spellEnd"/>
    </w:p>
    <w:p w14:paraId="6EF361D5" w14:textId="13E805EC" w:rsidR="00914A08" w:rsidRPr="00914A08" w:rsidRDefault="00914A08" w:rsidP="007110B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2.2.1</w:t>
      </w:r>
      <w:r w:rsidR="009F7BCB">
        <w:rPr>
          <w:rFonts w:ascii="Calibri" w:hAnsi="Calibri" w:cs="Calibri"/>
          <w:b/>
          <w:bCs/>
          <w:sz w:val="28"/>
          <w:szCs w:val="28"/>
        </w:rPr>
        <w:t>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User</w:t>
      </w:r>
      <w:proofErr w:type="spellEnd"/>
    </w:p>
    <w:tbl>
      <w:tblPr>
        <w:tblStyle w:val="TabeladeGrelha1Clar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410"/>
        <w:gridCol w:w="1276"/>
        <w:gridCol w:w="5499"/>
      </w:tblGrid>
      <w:tr w:rsidR="00834568" w:rsidRPr="002E0A63" w14:paraId="104A859F" w14:textId="77777777" w:rsidTr="0003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20B8933" w14:textId="4B002307" w:rsidR="00834568" w:rsidRPr="002E0A63" w:rsidRDefault="00834568" w:rsidP="007110B6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2E0A63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2410" w:type="dxa"/>
          </w:tcPr>
          <w:p w14:paraId="7F9B2936" w14:textId="00DFD0E1" w:rsidR="00834568" w:rsidRPr="002E0A63" w:rsidRDefault="00834568" w:rsidP="00711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2E0A63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276" w:type="dxa"/>
          </w:tcPr>
          <w:p w14:paraId="7E890BF4" w14:textId="7F2D6B1E" w:rsidR="00834568" w:rsidRPr="002E0A63" w:rsidRDefault="00834568" w:rsidP="00711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2E0A63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5499" w:type="dxa"/>
          </w:tcPr>
          <w:p w14:paraId="6A9C7BE9" w14:textId="6353D863" w:rsidR="00834568" w:rsidRPr="002E0A63" w:rsidRDefault="00834568" w:rsidP="00711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2E0A63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Description</w:t>
            </w:r>
            <w:proofErr w:type="spellEnd"/>
          </w:p>
        </w:tc>
      </w:tr>
      <w:tr w:rsidR="00834568" w:rsidRPr="002E0A63" w14:paraId="0A10EDFB" w14:textId="77777777" w:rsidTr="000339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F4CE6D" w14:textId="55E2D406" w:rsidR="00834568" w:rsidRPr="00857F8D" w:rsidRDefault="002E0A63" w:rsidP="000339B4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US101</w:t>
            </w:r>
          </w:p>
        </w:tc>
        <w:tc>
          <w:tcPr>
            <w:tcW w:w="2410" w:type="dxa"/>
          </w:tcPr>
          <w:p w14:paraId="6B9FDEC5" w14:textId="3A85376C" w:rsidR="00834568" w:rsidRPr="002E0A63" w:rsidRDefault="002E0A63" w:rsidP="000339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E0A63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2E0A63">
              <w:rPr>
                <w:rFonts w:ascii="Calibri" w:hAnsi="Calibri" w:cs="Calibri"/>
                <w:sz w:val="24"/>
                <w:szCs w:val="24"/>
              </w:rPr>
              <w:t xml:space="preserve"> Top </w:t>
            </w:r>
            <w:proofErr w:type="spellStart"/>
            <w:r w:rsidRPr="002E0A63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2E0A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E0A63">
              <w:rPr>
                <w:rFonts w:ascii="Calibri" w:hAnsi="Calibri" w:cs="Calibri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1276" w:type="dxa"/>
          </w:tcPr>
          <w:p w14:paraId="6F322E17" w14:textId="60C81E6E" w:rsidR="00834568" w:rsidRPr="002E0A63" w:rsidRDefault="002E0A63" w:rsidP="0003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499" w:type="dxa"/>
          </w:tcPr>
          <w:p w14:paraId="731F1260" w14:textId="78882295" w:rsidR="00834568" w:rsidRPr="002E0A63" w:rsidRDefault="000339B4" w:rsidP="0003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339B4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feed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top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, so I can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quickly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access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most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relevant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popular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articles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834568" w:rsidRPr="002E0A63" w14:paraId="40261AC4" w14:textId="77777777" w:rsidTr="000339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866876" w14:textId="1F943A6B" w:rsidR="00834568" w:rsidRPr="00857F8D" w:rsidRDefault="002E0A63" w:rsidP="000339B4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US102</w:t>
            </w:r>
          </w:p>
        </w:tc>
        <w:tc>
          <w:tcPr>
            <w:tcW w:w="2410" w:type="dxa"/>
          </w:tcPr>
          <w:p w14:paraId="2D624C23" w14:textId="7B81A2C6" w:rsidR="00834568" w:rsidRPr="002E0A63" w:rsidRDefault="002E0A63" w:rsidP="000339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E0A63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2E0A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E0A63">
              <w:rPr>
                <w:rFonts w:ascii="Calibri" w:hAnsi="Calibri" w:cs="Calibri"/>
                <w:sz w:val="24"/>
                <w:szCs w:val="24"/>
              </w:rPr>
              <w:t>Recent</w:t>
            </w:r>
            <w:proofErr w:type="spellEnd"/>
            <w:r w:rsidRPr="002E0A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E0A63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2E0A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E0A63">
              <w:rPr>
                <w:rFonts w:ascii="Calibri" w:hAnsi="Calibri" w:cs="Calibri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1276" w:type="dxa"/>
          </w:tcPr>
          <w:p w14:paraId="2F0FA951" w14:textId="66718355" w:rsidR="00834568" w:rsidRPr="002E0A63" w:rsidRDefault="002E0A63" w:rsidP="0003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499" w:type="dxa"/>
          </w:tcPr>
          <w:p w14:paraId="06DF50A9" w14:textId="24602D41" w:rsidR="00834568" w:rsidRPr="002E0A63" w:rsidRDefault="000339B4" w:rsidP="0003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339B4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feed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latest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keep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up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latest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updates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834568" w:rsidRPr="002E0A63" w14:paraId="18C27C97" w14:textId="77777777" w:rsidTr="000339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0DDB3F6" w14:textId="3AF9033C" w:rsidR="00834568" w:rsidRPr="00857F8D" w:rsidRDefault="002E0A63" w:rsidP="000339B4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US103</w:t>
            </w:r>
          </w:p>
        </w:tc>
        <w:tc>
          <w:tcPr>
            <w:tcW w:w="2410" w:type="dxa"/>
          </w:tcPr>
          <w:p w14:paraId="244DA748" w14:textId="4454C4F7" w:rsidR="00834568" w:rsidRPr="002E0A63" w:rsidRDefault="002E0A63" w:rsidP="000339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E0A63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2E0A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E0A63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2E0A63">
              <w:rPr>
                <w:rFonts w:ascii="Calibri" w:hAnsi="Calibri" w:cs="Calibri"/>
                <w:sz w:val="24"/>
                <w:szCs w:val="24"/>
              </w:rPr>
              <w:t xml:space="preserve"> Item</w:t>
            </w:r>
          </w:p>
        </w:tc>
        <w:tc>
          <w:tcPr>
            <w:tcW w:w="1276" w:type="dxa"/>
          </w:tcPr>
          <w:p w14:paraId="52173080" w14:textId="7E51BF04" w:rsidR="00834568" w:rsidRPr="002E0A63" w:rsidRDefault="002E0A63" w:rsidP="0003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499" w:type="dxa"/>
          </w:tcPr>
          <w:p w14:paraId="5EAC72F1" w14:textId="13012A98" w:rsidR="00834568" w:rsidRPr="002E0A63" w:rsidRDefault="000339B4" w:rsidP="0003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339B4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full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item, so that I can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read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story in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detail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834568" w:rsidRPr="002E0A63" w14:paraId="47CE6D9F" w14:textId="77777777" w:rsidTr="000339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327C0D" w14:textId="104BA550" w:rsidR="00834568" w:rsidRPr="00857F8D" w:rsidRDefault="002E0A63" w:rsidP="000339B4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US104</w:t>
            </w:r>
          </w:p>
        </w:tc>
        <w:tc>
          <w:tcPr>
            <w:tcW w:w="2410" w:type="dxa"/>
          </w:tcPr>
          <w:p w14:paraId="43CDFEB3" w14:textId="3A759363" w:rsidR="00834568" w:rsidRPr="002E0A63" w:rsidRDefault="002E0A63" w:rsidP="000339B4">
            <w:pPr>
              <w:ind w:firstLine="70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E0A63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2E0A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E0A63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2E0A63">
              <w:rPr>
                <w:rFonts w:ascii="Calibri" w:hAnsi="Calibri" w:cs="Calibri"/>
                <w:sz w:val="24"/>
                <w:szCs w:val="24"/>
              </w:rPr>
              <w:t xml:space="preserve"> Item </w:t>
            </w:r>
            <w:proofErr w:type="spellStart"/>
            <w:r w:rsidRPr="002E0A63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</w:p>
        </w:tc>
        <w:tc>
          <w:tcPr>
            <w:tcW w:w="1276" w:type="dxa"/>
          </w:tcPr>
          <w:p w14:paraId="50B0FC28" w14:textId="7D010DDB" w:rsidR="00834568" w:rsidRPr="002E0A63" w:rsidRDefault="002E0A63" w:rsidP="0003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499" w:type="dxa"/>
          </w:tcPr>
          <w:p w14:paraId="30C67049" w14:textId="21BA9C87" w:rsidR="00834568" w:rsidRPr="002E0A63" w:rsidRDefault="000339B4" w:rsidP="0003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339B4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other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story, so that I can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see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their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opinions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interact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more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fully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834568" w:rsidRPr="002E0A63" w14:paraId="6BFE7513" w14:textId="77777777" w:rsidTr="000339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504314" w14:textId="601252E7" w:rsidR="00834568" w:rsidRPr="00857F8D" w:rsidRDefault="002E0A63" w:rsidP="000339B4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US105</w:t>
            </w:r>
          </w:p>
        </w:tc>
        <w:tc>
          <w:tcPr>
            <w:tcW w:w="2410" w:type="dxa"/>
          </w:tcPr>
          <w:p w14:paraId="032A39B3" w14:textId="15571690" w:rsidR="00834568" w:rsidRPr="002E0A63" w:rsidRDefault="002E0A63" w:rsidP="000339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E0A63">
              <w:rPr>
                <w:rFonts w:ascii="Calibri" w:hAnsi="Calibri" w:cs="Calibri"/>
                <w:sz w:val="24"/>
                <w:szCs w:val="24"/>
              </w:rPr>
              <w:t>Search</w:t>
            </w:r>
            <w:proofErr w:type="spellEnd"/>
            <w:r w:rsidRPr="002E0A63">
              <w:rPr>
                <w:rFonts w:ascii="Calibri" w:hAnsi="Calibri" w:cs="Calibri"/>
                <w:sz w:val="24"/>
                <w:szCs w:val="24"/>
              </w:rPr>
              <w:t xml:space="preserve"> for </w:t>
            </w:r>
            <w:proofErr w:type="spellStart"/>
            <w:r w:rsidRPr="002E0A63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2E0A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E0A63">
              <w:rPr>
                <w:rFonts w:ascii="Calibri" w:hAnsi="Calibri" w:cs="Calibri"/>
                <w:sz w:val="24"/>
                <w:szCs w:val="24"/>
              </w:rPr>
              <w:t>Items</w:t>
            </w:r>
            <w:proofErr w:type="spellEnd"/>
            <w:r w:rsidRPr="002E0A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E0A63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2E0A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E0A63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</w:p>
        </w:tc>
        <w:tc>
          <w:tcPr>
            <w:tcW w:w="1276" w:type="dxa"/>
          </w:tcPr>
          <w:p w14:paraId="05F43CEE" w14:textId="61830167" w:rsidR="00834568" w:rsidRPr="002E0A63" w:rsidRDefault="002E0A63" w:rsidP="0003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499" w:type="dxa"/>
          </w:tcPr>
          <w:p w14:paraId="05D23316" w14:textId="24F83173" w:rsidR="00834568" w:rsidRPr="002E0A63" w:rsidRDefault="000339B4" w:rsidP="0003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339B4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search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for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reviews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, so I can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find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specific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information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topics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interest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834568" w:rsidRPr="002E0A63" w14:paraId="2E4B01BF" w14:textId="77777777" w:rsidTr="000339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DE3D4A" w14:textId="2B0CB4FE" w:rsidR="00834568" w:rsidRPr="00857F8D" w:rsidRDefault="002E0A63" w:rsidP="000339B4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US106</w:t>
            </w:r>
          </w:p>
        </w:tc>
        <w:tc>
          <w:tcPr>
            <w:tcW w:w="2410" w:type="dxa"/>
          </w:tcPr>
          <w:p w14:paraId="37E1F54F" w14:textId="3D2A0F82" w:rsidR="00834568" w:rsidRPr="002E0A63" w:rsidRDefault="002E0A63" w:rsidP="000339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Help</w:t>
            </w:r>
            <w:proofErr w:type="spellEnd"/>
          </w:p>
        </w:tc>
        <w:tc>
          <w:tcPr>
            <w:tcW w:w="1276" w:type="dxa"/>
          </w:tcPr>
          <w:p w14:paraId="728C9EBA" w14:textId="0AB37C26" w:rsidR="00834568" w:rsidRPr="002E0A63" w:rsidRDefault="002E0A63" w:rsidP="0003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5499" w:type="dxa"/>
          </w:tcPr>
          <w:p w14:paraId="17B24D45" w14:textId="2DBC115C" w:rsidR="00834568" w:rsidRPr="002E0A63" w:rsidRDefault="000339B4" w:rsidP="0003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339B4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to have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access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help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messages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, so I can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clarify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doubts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834568" w:rsidRPr="002E0A63" w14:paraId="394C0B02" w14:textId="77777777" w:rsidTr="000339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E8EC046" w14:textId="04888774" w:rsidR="00834568" w:rsidRPr="00857F8D" w:rsidRDefault="002E0A63" w:rsidP="000339B4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US107</w:t>
            </w:r>
          </w:p>
        </w:tc>
        <w:tc>
          <w:tcPr>
            <w:tcW w:w="2410" w:type="dxa"/>
          </w:tcPr>
          <w:p w14:paraId="157306A3" w14:textId="39062F1C" w:rsidR="00834568" w:rsidRPr="002E0A63" w:rsidRDefault="002E0A63" w:rsidP="000339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About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Us</w:t>
            </w:r>
          </w:p>
        </w:tc>
        <w:tc>
          <w:tcPr>
            <w:tcW w:w="1276" w:type="dxa"/>
          </w:tcPr>
          <w:p w14:paraId="78D26072" w14:textId="79884228" w:rsidR="00834568" w:rsidRPr="002E0A63" w:rsidRDefault="002E0A63" w:rsidP="0003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5499" w:type="dxa"/>
          </w:tcPr>
          <w:p w14:paraId="39CAEF53" w14:textId="15D05298" w:rsidR="00834568" w:rsidRPr="002E0A63" w:rsidRDefault="000339B4" w:rsidP="00033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339B4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to have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access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About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Us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page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, so I can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learn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more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about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website.</w:t>
            </w:r>
          </w:p>
        </w:tc>
      </w:tr>
      <w:tr w:rsidR="00834568" w:rsidRPr="002E0A63" w14:paraId="20E29A9C" w14:textId="77777777" w:rsidTr="000339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54F2CFC" w14:textId="0012DED1" w:rsidR="00834568" w:rsidRPr="00857F8D" w:rsidRDefault="002E0A63" w:rsidP="000339B4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US108</w:t>
            </w:r>
          </w:p>
        </w:tc>
        <w:tc>
          <w:tcPr>
            <w:tcW w:w="2410" w:type="dxa"/>
          </w:tcPr>
          <w:p w14:paraId="397D908C" w14:textId="5BFC3157" w:rsidR="00834568" w:rsidRPr="002E0A63" w:rsidRDefault="002E0A63" w:rsidP="000339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Contacts</w:t>
            </w:r>
            <w:proofErr w:type="spellEnd"/>
          </w:p>
        </w:tc>
        <w:tc>
          <w:tcPr>
            <w:tcW w:w="1276" w:type="dxa"/>
          </w:tcPr>
          <w:p w14:paraId="211F0BE6" w14:textId="70497850" w:rsidR="00834568" w:rsidRPr="002E0A63" w:rsidRDefault="002E0A63" w:rsidP="0003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5499" w:type="dxa"/>
          </w:tcPr>
          <w:p w14:paraId="3F184382" w14:textId="1F33F8D0" w:rsidR="00834568" w:rsidRPr="002E0A63" w:rsidRDefault="000339B4" w:rsidP="00796BB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339B4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able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contact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administrators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, so I can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report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a bug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make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339B4">
              <w:rPr>
                <w:rFonts w:ascii="Calibri" w:hAnsi="Calibri" w:cs="Calibri"/>
                <w:sz w:val="24"/>
                <w:szCs w:val="24"/>
              </w:rPr>
              <w:t>suggestions</w:t>
            </w:r>
            <w:proofErr w:type="spellEnd"/>
            <w:r w:rsidRPr="000339B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22E5366D" w14:textId="0EAD952D" w:rsidR="00EC2D04" w:rsidRPr="00796BB6" w:rsidRDefault="00796BB6" w:rsidP="00796BB6">
      <w:pPr>
        <w:pStyle w:val="Legenda"/>
        <w:jc w:val="right"/>
        <w:rPr>
          <w:rFonts w:ascii="Calibri" w:hAnsi="Calibri" w:cs="Calibri"/>
          <w:i w:val="0"/>
          <w:iCs w:val="0"/>
          <w:sz w:val="20"/>
          <w:szCs w:val="20"/>
        </w:rPr>
      </w:pPr>
      <w:proofErr w:type="spellStart"/>
      <w:r w:rsidRPr="00796BB6">
        <w:rPr>
          <w:i w:val="0"/>
          <w:iCs w:val="0"/>
          <w:sz w:val="14"/>
          <w:szCs w:val="14"/>
        </w:rPr>
        <w:t>Table</w:t>
      </w:r>
      <w:proofErr w:type="spellEnd"/>
      <w:r w:rsidRPr="00796BB6">
        <w:rPr>
          <w:i w:val="0"/>
          <w:iCs w:val="0"/>
          <w:sz w:val="14"/>
          <w:szCs w:val="14"/>
        </w:rPr>
        <w:t xml:space="preserve"> 2: </w:t>
      </w:r>
      <w:proofErr w:type="spellStart"/>
      <w:r w:rsidRPr="00796BB6">
        <w:rPr>
          <w:i w:val="0"/>
          <w:iCs w:val="0"/>
          <w:sz w:val="14"/>
          <w:szCs w:val="14"/>
        </w:rPr>
        <w:t>User’s</w:t>
      </w:r>
      <w:proofErr w:type="spellEnd"/>
      <w:r w:rsidRPr="00796BB6">
        <w:rPr>
          <w:i w:val="0"/>
          <w:iCs w:val="0"/>
          <w:sz w:val="14"/>
          <w:szCs w:val="14"/>
        </w:rPr>
        <w:t xml:space="preserve"> </w:t>
      </w:r>
      <w:proofErr w:type="spellStart"/>
      <w:r w:rsidRPr="00796BB6">
        <w:rPr>
          <w:i w:val="0"/>
          <w:iCs w:val="0"/>
          <w:sz w:val="14"/>
          <w:szCs w:val="14"/>
        </w:rPr>
        <w:t>User</w:t>
      </w:r>
      <w:proofErr w:type="spellEnd"/>
      <w:r w:rsidRPr="00796BB6">
        <w:rPr>
          <w:i w:val="0"/>
          <w:iCs w:val="0"/>
          <w:sz w:val="14"/>
          <w:szCs w:val="14"/>
        </w:rPr>
        <w:t xml:space="preserve"> </w:t>
      </w:r>
      <w:proofErr w:type="spellStart"/>
      <w:r w:rsidRPr="00796BB6">
        <w:rPr>
          <w:i w:val="0"/>
          <w:iCs w:val="0"/>
          <w:sz w:val="14"/>
          <w:szCs w:val="14"/>
        </w:rPr>
        <w:t>Stories</w:t>
      </w:r>
      <w:proofErr w:type="spellEnd"/>
    </w:p>
    <w:p w14:paraId="2EBA0F23" w14:textId="77777777" w:rsidR="00EC2D04" w:rsidRDefault="00EC2D04" w:rsidP="007110B6">
      <w:pPr>
        <w:rPr>
          <w:rFonts w:ascii="Calibri" w:hAnsi="Calibri" w:cs="Calibri"/>
          <w:sz w:val="32"/>
          <w:szCs w:val="32"/>
        </w:rPr>
      </w:pPr>
    </w:p>
    <w:p w14:paraId="46A68E7E" w14:textId="70CA172D" w:rsidR="009F7BCB" w:rsidRDefault="009F7BCB" w:rsidP="007110B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2.2.2.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Authenticated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User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1134"/>
        <w:gridCol w:w="5783"/>
      </w:tblGrid>
      <w:tr w:rsidR="00857F8D" w14:paraId="4629569F" w14:textId="77777777" w:rsidTr="00045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EC6068" w14:textId="43C6BAE7" w:rsidR="00857F8D" w:rsidRPr="00857F8D" w:rsidRDefault="00857F8D" w:rsidP="007110B6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bookmarkStart w:id="0" w:name="_Hlk185340572"/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2410" w:type="dxa"/>
          </w:tcPr>
          <w:p w14:paraId="2A3B6B58" w14:textId="21CFCA24" w:rsidR="00857F8D" w:rsidRPr="00857F8D" w:rsidRDefault="00857F8D" w:rsidP="00711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34" w:type="dxa"/>
          </w:tcPr>
          <w:p w14:paraId="4491E8A8" w14:textId="3A4E4D39" w:rsidR="00857F8D" w:rsidRPr="00857F8D" w:rsidRDefault="00CE1B5D" w:rsidP="00711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5783" w:type="dxa"/>
          </w:tcPr>
          <w:p w14:paraId="2C975F22" w14:textId="01815EFF" w:rsidR="00857F8D" w:rsidRPr="00857F8D" w:rsidRDefault="00CE1B5D" w:rsidP="00711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Description</w:t>
            </w:r>
            <w:proofErr w:type="spellEnd"/>
          </w:p>
        </w:tc>
      </w:tr>
      <w:tr w:rsidR="005D2588" w14:paraId="7920CD89" w14:textId="77777777" w:rsidTr="0004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ECDF3D" w14:textId="56E68BC4" w:rsidR="005D2588" w:rsidRPr="00857F8D" w:rsidRDefault="005D2588" w:rsidP="00C76665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US201</w:t>
            </w:r>
          </w:p>
        </w:tc>
        <w:tc>
          <w:tcPr>
            <w:tcW w:w="2410" w:type="dxa"/>
          </w:tcPr>
          <w:p w14:paraId="2C3CF9F5" w14:textId="784CE72E" w:rsidR="005D2588" w:rsidRPr="005D2588" w:rsidRDefault="00C76665" w:rsidP="001F39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="001F394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="001F394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1134" w:type="dxa"/>
          </w:tcPr>
          <w:p w14:paraId="3A4DFAD4" w14:textId="0EE4637D" w:rsidR="005D2588" w:rsidRPr="005D2588" w:rsidRDefault="005D2588" w:rsidP="00045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5C9C7426" w14:textId="5762D6E4" w:rsidR="005D2588" w:rsidRPr="005D2588" w:rsidRDefault="00C76665" w:rsidP="005D2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76665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personalized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feed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see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relevant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based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interests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preferences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past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activities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D2588" w14:paraId="11B6BE86" w14:textId="77777777" w:rsidTr="0004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7A0B02" w14:textId="2EE0427F" w:rsidR="005D2588" w:rsidRPr="00857F8D" w:rsidRDefault="005D2588" w:rsidP="00C76665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US202</w:t>
            </w:r>
          </w:p>
        </w:tc>
        <w:tc>
          <w:tcPr>
            <w:tcW w:w="2410" w:type="dxa"/>
          </w:tcPr>
          <w:p w14:paraId="370550E0" w14:textId="0ED57B68" w:rsidR="005D2588" w:rsidRPr="005D2588" w:rsidRDefault="00C76665" w:rsidP="001F39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Item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Details</w:t>
            </w:r>
            <w:proofErr w:type="spellEnd"/>
          </w:p>
        </w:tc>
        <w:tc>
          <w:tcPr>
            <w:tcW w:w="1134" w:type="dxa"/>
          </w:tcPr>
          <w:p w14:paraId="61FC72AC" w14:textId="6AC9735F" w:rsidR="005D2588" w:rsidRPr="005D2588" w:rsidRDefault="005D2588" w:rsidP="00045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2CC80D66" w14:textId="4E36D009" w:rsidR="005D2588" w:rsidRPr="005D2588" w:rsidRDefault="000450B7" w:rsidP="0004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450B7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full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details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item, so that I can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get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more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information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about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author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publication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date, votes,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other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metadata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D2588" w14:paraId="4B3140C2" w14:textId="77777777" w:rsidTr="0004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B7E490" w14:textId="4D4B7F61" w:rsidR="005D2588" w:rsidRPr="00857F8D" w:rsidRDefault="005D2588" w:rsidP="00C76665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US203</w:t>
            </w:r>
          </w:p>
        </w:tc>
        <w:tc>
          <w:tcPr>
            <w:tcW w:w="2410" w:type="dxa"/>
          </w:tcPr>
          <w:p w14:paraId="6BC81F88" w14:textId="021AA89F" w:rsidR="005D2588" w:rsidRPr="005D2588" w:rsidRDefault="001F3946" w:rsidP="001F39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V</w:t>
            </w:r>
            <w:r w:rsidR="00C76665" w:rsidRPr="00C76665">
              <w:rPr>
                <w:rFonts w:ascii="Calibri" w:hAnsi="Calibri" w:cs="Calibri"/>
                <w:sz w:val="24"/>
                <w:szCs w:val="24"/>
              </w:rPr>
              <w:t>iew</w:t>
            </w:r>
            <w:proofErr w:type="spellEnd"/>
            <w:r w:rsidR="00C76665"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C76665" w:rsidRPr="00C76665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="00C76665"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C76665" w:rsidRPr="00C76665">
              <w:rPr>
                <w:rFonts w:ascii="Calibri" w:hAnsi="Calibri" w:cs="Calibri"/>
                <w:sz w:val="24"/>
                <w:szCs w:val="24"/>
              </w:rPr>
              <w:t>Details</w:t>
            </w:r>
            <w:proofErr w:type="spellEnd"/>
          </w:p>
        </w:tc>
        <w:tc>
          <w:tcPr>
            <w:tcW w:w="1134" w:type="dxa"/>
          </w:tcPr>
          <w:p w14:paraId="776E9F96" w14:textId="4D5BEFDC" w:rsidR="005D2588" w:rsidRPr="005D2588" w:rsidRDefault="005D2588" w:rsidP="00045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69ED2F02" w14:textId="44B9E125" w:rsidR="005D2588" w:rsidRPr="005D2588" w:rsidRDefault="000450B7" w:rsidP="005D2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450B7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full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details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item, so that I can know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who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made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when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it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was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posted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how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many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votes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it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has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received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D2588" w14:paraId="381BD343" w14:textId="77777777" w:rsidTr="0004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8E34EF" w14:textId="35DD9AFC" w:rsidR="005D2588" w:rsidRPr="00857F8D" w:rsidRDefault="005D2588" w:rsidP="00C76665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US204</w:t>
            </w:r>
          </w:p>
        </w:tc>
        <w:tc>
          <w:tcPr>
            <w:tcW w:w="2410" w:type="dxa"/>
          </w:tcPr>
          <w:p w14:paraId="59918239" w14:textId="65517885" w:rsidR="005D2588" w:rsidRPr="005D2588" w:rsidRDefault="00C76665" w:rsidP="001F39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Create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Item</w:t>
            </w:r>
          </w:p>
        </w:tc>
        <w:tc>
          <w:tcPr>
            <w:tcW w:w="1134" w:type="dxa"/>
          </w:tcPr>
          <w:p w14:paraId="3E3DB6E6" w14:textId="5B0D9792" w:rsidR="005D2588" w:rsidRPr="005D2588" w:rsidRDefault="005D2588" w:rsidP="00045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609E6880" w14:textId="554562A0" w:rsidR="005D2588" w:rsidRPr="005D2588" w:rsidRDefault="000450B7" w:rsidP="000450B7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450B7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create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publish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item, so that I can share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relevant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information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other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50B7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0450B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D2588" w14:paraId="75D1EB0C" w14:textId="77777777" w:rsidTr="0004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84863C" w14:textId="4C34925C" w:rsidR="005D2588" w:rsidRPr="00857F8D" w:rsidRDefault="005D2588" w:rsidP="00C76665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US205</w:t>
            </w:r>
          </w:p>
        </w:tc>
        <w:tc>
          <w:tcPr>
            <w:tcW w:w="2410" w:type="dxa"/>
          </w:tcPr>
          <w:p w14:paraId="5D1E7DEB" w14:textId="3E861E90" w:rsidR="005D2588" w:rsidRPr="005D2588" w:rsidRDefault="00C76665" w:rsidP="001F39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76665">
              <w:rPr>
                <w:rFonts w:ascii="Calibri" w:hAnsi="Calibri" w:cs="Calibri"/>
                <w:sz w:val="24"/>
                <w:szCs w:val="24"/>
              </w:rPr>
              <w:t xml:space="preserve">Vote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Item</w:t>
            </w:r>
          </w:p>
        </w:tc>
        <w:tc>
          <w:tcPr>
            <w:tcW w:w="1134" w:type="dxa"/>
          </w:tcPr>
          <w:p w14:paraId="75D17D34" w14:textId="337CB546" w:rsidR="005D2588" w:rsidRPr="005D2588" w:rsidRDefault="005D2588" w:rsidP="00045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00BD361F" w14:textId="582C0BFE" w:rsidR="005D2588" w:rsidRPr="005D2588" w:rsidRDefault="002C6D17" w:rsidP="002C6D17">
            <w:pPr>
              <w:tabs>
                <w:tab w:val="left" w:pos="172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C6D17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able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to vote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items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so that I can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express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opinion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about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influence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its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visibility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D2588" w14:paraId="3103678B" w14:textId="77777777" w:rsidTr="0004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1331683" w14:textId="3E6B21BF" w:rsidR="005D2588" w:rsidRPr="00857F8D" w:rsidRDefault="005D2588" w:rsidP="00C76665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US206</w:t>
            </w:r>
          </w:p>
        </w:tc>
        <w:tc>
          <w:tcPr>
            <w:tcW w:w="2410" w:type="dxa"/>
          </w:tcPr>
          <w:p w14:paraId="6FF354DC" w14:textId="5937D682" w:rsidR="005D2588" w:rsidRPr="005D2588" w:rsidRDefault="00C76665" w:rsidP="001F39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76665">
              <w:rPr>
                <w:rFonts w:ascii="Calibri" w:hAnsi="Calibri" w:cs="Calibri"/>
                <w:sz w:val="24"/>
                <w:szCs w:val="24"/>
              </w:rPr>
              <w:t xml:space="preserve">Vote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</w:p>
        </w:tc>
        <w:tc>
          <w:tcPr>
            <w:tcW w:w="1134" w:type="dxa"/>
          </w:tcPr>
          <w:p w14:paraId="650B81BE" w14:textId="52431439" w:rsidR="005D2588" w:rsidRPr="005D2588" w:rsidRDefault="005D2588" w:rsidP="00045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057D3FC0" w14:textId="4F8D2A6A" w:rsidR="005D2588" w:rsidRPr="005D2588" w:rsidRDefault="002C6D17" w:rsidP="005D2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C6D17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able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to vote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items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express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opinion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about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influence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its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relevance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D2588" w14:paraId="52F06592" w14:textId="77777777" w:rsidTr="0004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A7FB36" w14:textId="56A8227F" w:rsidR="005D2588" w:rsidRPr="00857F8D" w:rsidRDefault="005D2588" w:rsidP="00C76665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lastRenderedPageBreak/>
              <w:t>US207</w:t>
            </w:r>
          </w:p>
        </w:tc>
        <w:tc>
          <w:tcPr>
            <w:tcW w:w="2410" w:type="dxa"/>
          </w:tcPr>
          <w:p w14:paraId="495D3DE7" w14:textId="126AB284" w:rsidR="005D2588" w:rsidRPr="005D2588" w:rsidRDefault="00C76665" w:rsidP="001F39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Item</w:t>
            </w:r>
          </w:p>
        </w:tc>
        <w:tc>
          <w:tcPr>
            <w:tcW w:w="1134" w:type="dxa"/>
          </w:tcPr>
          <w:p w14:paraId="191CA75A" w14:textId="726BA7B8" w:rsidR="005D2588" w:rsidRPr="005D2588" w:rsidRDefault="005D2588" w:rsidP="00045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7B4CF8C4" w14:textId="489D4390" w:rsidR="005D2588" w:rsidRPr="005D2588" w:rsidRDefault="002C6D17" w:rsidP="002C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C6D17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item, so that I can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participate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in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discussions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share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opinions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D2588" w14:paraId="05E98413" w14:textId="77777777" w:rsidTr="0004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75814E" w14:textId="3A6F15D0" w:rsidR="005D2588" w:rsidRPr="00857F8D" w:rsidRDefault="005D2588" w:rsidP="00C76665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F672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14:paraId="15EE836D" w14:textId="7090AA87" w:rsidR="005D2588" w:rsidRPr="005D2588" w:rsidRDefault="00C76665" w:rsidP="001F39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Other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'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Profiles</w:t>
            </w:r>
            <w:proofErr w:type="spellEnd"/>
          </w:p>
        </w:tc>
        <w:tc>
          <w:tcPr>
            <w:tcW w:w="1134" w:type="dxa"/>
          </w:tcPr>
          <w:p w14:paraId="7A34AA43" w14:textId="270E35F5" w:rsidR="005D2588" w:rsidRPr="005D2588" w:rsidRDefault="005D2588" w:rsidP="00045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5174B8FC" w14:textId="1B479170" w:rsidR="005D2588" w:rsidRPr="005D2588" w:rsidRDefault="002C6D17" w:rsidP="005D2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C6D17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other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'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profiles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see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their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activities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published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D2588" w14:paraId="23478F52" w14:textId="77777777" w:rsidTr="0004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7C8F49" w14:textId="0F37CA1F" w:rsidR="005D2588" w:rsidRPr="00857F8D" w:rsidRDefault="005D2588" w:rsidP="00C76665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F672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410" w:type="dxa"/>
          </w:tcPr>
          <w:p w14:paraId="4791E12D" w14:textId="012C6454" w:rsidR="005D2588" w:rsidRPr="005D2588" w:rsidRDefault="00C76665" w:rsidP="001F3946">
            <w:pPr>
              <w:tabs>
                <w:tab w:val="left" w:pos="477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Other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1134" w:type="dxa"/>
          </w:tcPr>
          <w:p w14:paraId="42784647" w14:textId="6738B212" w:rsidR="005D2588" w:rsidRPr="005D2588" w:rsidRDefault="005D2588" w:rsidP="00045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1B2CDDD9" w14:textId="048A3244" w:rsidR="005D2588" w:rsidRPr="005D2588" w:rsidRDefault="002C6D17" w:rsidP="002C6D17">
            <w:pPr>
              <w:tabs>
                <w:tab w:val="left" w:pos="18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C6D17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other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assess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their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credibility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influence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within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6D17">
              <w:rPr>
                <w:rFonts w:ascii="Calibri" w:hAnsi="Calibri" w:cs="Calibri"/>
                <w:sz w:val="24"/>
                <w:szCs w:val="24"/>
              </w:rPr>
              <w:t>community</w:t>
            </w:r>
            <w:proofErr w:type="spellEnd"/>
            <w:r w:rsidRPr="002C6D1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bookmarkEnd w:id="0"/>
      <w:tr w:rsidR="005D2588" w14:paraId="5EE98EA5" w14:textId="77777777" w:rsidTr="0004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520D31" w14:textId="02762362" w:rsidR="005D2588" w:rsidRPr="00857F8D" w:rsidRDefault="005D2588" w:rsidP="00C76665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F672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US21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410" w:type="dxa"/>
          </w:tcPr>
          <w:p w14:paraId="65D0C074" w14:textId="2D9990BD" w:rsidR="005D2588" w:rsidRPr="005D2588" w:rsidRDefault="00C76665" w:rsidP="001F39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Items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Tags</w:t>
            </w:r>
            <w:proofErr w:type="spellEnd"/>
          </w:p>
        </w:tc>
        <w:tc>
          <w:tcPr>
            <w:tcW w:w="1134" w:type="dxa"/>
          </w:tcPr>
          <w:p w14:paraId="14741010" w14:textId="051453FB" w:rsidR="005D2588" w:rsidRPr="005D2588" w:rsidRDefault="005D2588" w:rsidP="00045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4398FB32" w14:textId="4B9BB8F1" w:rsidR="005D2588" w:rsidRPr="005D2588" w:rsidRDefault="00542080" w:rsidP="00542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42080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tags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associated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item, so that I can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better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understand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context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related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topics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D2588" w14:paraId="17251522" w14:textId="77777777" w:rsidTr="0004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1235D8" w14:textId="093818A8" w:rsidR="005D2588" w:rsidRPr="00857F8D" w:rsidRDefault="005D2588" w:rsidP="00C76665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F672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US21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72A87A81" w14:textId="20B2BC47" w:rsidR="005D2588" w:rsidRPr="005D2588" w:rsidRDefault="00C76665" w:rsidP="001F39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Follow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Unfollow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1134" w:type="dxa"/>
          </w:tcPr>
          <w:p w14:paraId="44709B4D" w14:textId="77E665D3" w:rsidR="005D2588" w:rsidRPr="005D2588" w:rsidRDefault="005D2588" w:rsidP="00045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2F02BD4E" w14:textId="641D618B" w:rsidR="005D2588" w:rsidRPr="005D2588" w:rsidRDefault="00542080" w:rsidP="00542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42080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follow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unfollow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other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, so that I can personalize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feed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keep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up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from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people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I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find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interesting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D2588" w14:paraId="69C89454" w14:textId="77777777" w:rsidTr="0004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A86AE2" w14:textId="4816A566" w:rsidR="005D2588" w:rsidRPr="00857F8D" w:rsidRDefault="005D2588" w:rsidP="00C76665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F672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US21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4C19160D" w14:textId="55C168EE" w:rsidR="005D2588" w:rsidRPr="005D2588" w:rsidRDefault="00C76665" w:rsidP="001F39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Follow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Unfollow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Tags</w:t>
            </w:r>
            <w:proofErr w:type="spellEnd"/>
          </w:p>
        </w:tc>
        <w:tc>
          <w:tcPr>
            <w:tcW w:w="1134" w:type="dxa"/>
          </w:tcPr>
          <w:p w14:paraId="796FC22B" w14:textId="5CDD3ED8" w:rsidR="005D2588" w:rsidRPr="005D2588" w:rsidRDefault="005D2588" w:rsidP="00045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4F78D678" w14:textId="115C0EA3" w:rsidR="005D2588" w:rsidRPr="005D2588" w:rsidRDefault="00542080" w:rsidP="005D2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42080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follow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unfollow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tags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, so that I can personalize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feed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topics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interest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D2588" w14:paraId="618F19B8" w14:textId="77777777" w:rsidTr="0004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EF5972" w14:textId="27D405A6" w:rsidR="005D2588" w:rsidRPr="00857F8D" w:rsidRDefault="005D2588" w:rsidP="00C76665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F672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US21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4F4738B7" w14:textId="302D2C66" w:rsidR="005D2588" w:rsidRPr="005D2588" w:rsidRDefault="00C76665" w:rsidP="001F39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Follow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</w:p>
        </w:tc>
        <w:tc>
          <w:tcPr>
            <w:tcW w:w="1134" w:type="dxa"/>
          </w:tcPr>
          <w:p w14:paraId="7A579733" w14:textId="2EC0D397" w:rsidR="005D2588" w:rsidRPr="005D2588" w:rsidRDefault="005D2588" w:rsidP="00045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0D506DC0" w14:textId="44AA6DC2" w:rsidR="005D2588" w:rsidRPr="005D2588" w:rsidRDefault="00542080" w:rsidP="005D2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</w:t>
            </w:r>
            <w:r w:rsidRPr="00542080">
              <w:rPr>
                <w:rFonts w:ascii="Calibri" w:hAnsi="Calibri" w:cs="Calibri"/>
                <w:sz w:val="24"/>
                <w:szCs w:val="24"/>
              </w:rPr>
              <w:t xml:space="preserve">s a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notified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when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someone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follows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me, so that I know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someone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interested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in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2080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54208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D2588" w14:paraId="25908F59" w14:textId="77777777" w:rsidTr="0004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DA7FCF" w14:textId="0BE9866D" w:rsidR="005D2588" w:rsidRPr="00857F8D" w:rsidRDefault="005D2588" w:rsidP="00C76665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F672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US21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5E660B7A" w14:textId="73F19B6D" w:rsidR="005D2588" w:rsidRPr="005D2588" w:rsidRDefault="00C76665" w:rsidP="001F39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Profile</w:t>
            </w:r>
            <w:proofErr w:type="spellEnd"/>
          </w:p>
        </w:tc>
        <w:tc>
          <w:tcPr>
            <w:tcW w:w="1134" w:type="dxa"/>
          </w:tcPr>
          <w:p w14:paraId="0BD33B03" w14:textId="368209A5" w:rsidR="005D2588" w:rsidRPr="005D2588" w:rsidRDefault="005D2588" w:rsidP="00045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418BA6F3" w14:textId="27C9D6B4" w:rsidR="005D2588" w:rsidRPr="005D2588" w:rsidRDefault="00765357" w:rsidP="005D2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65357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own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profile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see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published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D2588" w14:paraId="471D973D" w14:textId="77777777" w:rsidTr="0004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D7FF5B" w14:textId="18D6C443" w:rsidR="005D2588" w:rsidRPr="00857F8D" w:rsidRDefault="005D2588" w:rsidP="00C76665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F672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US21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3A6C1E7A" w14:textId="6562A764" w:rsidR="005D2588" w:rsidRPr="005D2588" w:rsidRDefault="00C76665" w:rsidP="001F39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Profile</w:t>
            </w:r>
            <w:proofErr w:type="spellEnd"/>
          </w:p>
        </w:tc>
        <w:tc>
          <w:tcPr>
            <w:tcW w:w="1134" w:type="dxa"/>
          </w:tcPr>
          <w:p w14:paraId="60D9EEAF" w14:textId="35B8C4DA" w:rsidR="005D2588" w:rsidRPr="005D2588" w:rsidRDefault="005D2588" w:rsidP="00045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23A68A8A" w14:textId="13C2870F" w:rsidR="005D2588" w:rsidRPr="005D2588" w:rsidRDefault="00765357" w:rsidP="005D2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65357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own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profile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change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information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profile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picture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D2588" w14:paraId="0905D5FE" w14:textId="77777777" w:rsidTr="0004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3FE776" w14:textId="02340ED1" w:rsidR="005D2588" w:rsidRPr="00857F8D" w:rsidRDefault="005D2588" w:rsidP="00C76665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F672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US21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14:paraId="0F9F6DB7" w14:textId="0C668C49" w:rsidR="005D2588" w:rsidRPr="005D2588" w:rsidRDefault="00C76665" w:rsidP="001F39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76665">
              <w:rPr>
                <w:rFonts w:ascii="Calibri" w:hAnsi="Calibri" w:cs="Calibri"/>
                <w:sz w:val="24"/>
                <w:szCs w:val="24"/>
              </w:rPr>
              <w:t xml:space="preserve">Delete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Account</w:t>
            </w:r>
            <w:proofErr w:type="spellEnd"/>
          </w:p>
        </w:tc>
        <w:tc>
          <w:tcPr>
            <w:tcW w:w="1134" w:type="dxa"/>
          </w:tcPr>
          <w:p w14:paraId="7240C2C5" w14:textId="0C64A4BB" w:rsidR="005D2588" w:rsidRPr="005D2588" w:rsidRDefault="005D2588" w:rsidP="00045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397CEFBC" w14:textId="1C376DBB" w:rsidR="005D2588" w:rsidRPr="005D2588" w:rsidRDefault="00765357" w:rsidP="005D2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65357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able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delete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account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permanently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remove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account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from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CE1B5D" w14:paraId="1B3EB457" w14:textId="77777777" w:rsidTr="0004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FEF2AD2" w14:textId="22291E8D" w:rsidR="00CE1B5D" w:rsidRPr="00857F8D" w:rsidRDefault="00CE1B5D" w:rsidP="00C76665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F672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US21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14:paraId="554A80F2" w14:textId="61F2330D" w:rsidR="00CE1B5D" w:rsidRPr="005D2588" w:rsidRDefault="00C76665" w:rsidP="001F39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Logout</w:t>
            </w:r>
            <w:proofErr w:type="spellEnd"/>
          </w:p>
        </w:tc>
        <w:tc>
          <w:tcPr>
            <w:tcW w:w="1134" w:type="dxa"/>
          </w:tcPr>
          <w:p w14:paraId="2641A8C5" w14:textId="1AAA8202" w:rsidR="00CE1B5D" w:rsidRPr="005D2588" w:rsidRDefault="005D2588" w:rsidP="00045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3FF453C6" w14:textId="111BE0F0" w:rsidR="00CE1B5D" w:rsidRPr="005D2588" w:rsidRDefault="00765357" w:rsidP="00CE1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65357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logout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account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become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un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unauthenticated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CE1B5D" w14:paraId="2080F8F0" w14:textId="77777777" w:rsidTr="0004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99262D" w14:textId="1E85CAAA" w:rsidR="00CE1B5D" w:rsidRPr="00857F8D" w:rsidRDefault="00CE1B5D" w:rsidP="00C76665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F672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US21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14:paraId="415A6B82" w14:textId="77FD4FFA" w:rsidR="00CE1B5D" w:rsidRPr="005D2588" w:rsidRDefault="00C76665" w:rsidP="001F39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Add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/Remove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Item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from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Favorites</w:t>
            </w:r>
            <w:proofErr w:type="spellEnd"/>
          </w:p>
        </w:tc>
        <w:tc>
          <w:tcPr>
            <w:tcW w:w="1134" w:type="dxa"/>
          </w:tcPr>
          <w:p w14:paraId="44DB27ED" w14:textId="44171712" w:rsidR="00CE1B5D" w:rsidRPr="005D2588" w:rsidRDefault="005D2588" w:rsidP="00045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5783" w:type="dxa"/>
          </w:tcPr>
          <w:p w14:paraId="269796CD" w14:textId="4FB6B4FB" w:rsidR="00CE1B5D" w:rsidRPr="005D2588" w:rsidRDefault="00765357" w:rsidP="00CE1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65357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add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remove a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Item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from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Favorites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save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favorite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articles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CE1B5D" w14:paraId="66914455" w14:textId="77777777" w:rsidTr="0004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DAC716" w14:textId="0DBC9229" w:rsidR="00CE1B5D" w:rsidRPr="00857F8D" w:rsidRDefault="00CE1B5D" w:rsidP="00C76665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F672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US21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410" w:type="dxa"/>
          </w:tcPr>
          <w:p w14:paraId="7A145DCC" w14:textId="3CE52A92" w:rsidR="00CE1B5D" w:rsidRPr="005D2588" w:rsidRDefault="00C76665" w:rsidP="001F39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Report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1134" w:type="dxa"/>
          </w:tcPr>
          <w:p w14:paraId="7A5F4DE5" w14:textId="5E14194F" w:rsidR="00CE1B5D" w:rsidRPr="005D2588" w:rsidRDefault="005D2588" w:rsidP="00045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5783" w:type="dxa"/>
          </w:tcPr>
          <w:p w14:paraId="353C54E2" w14:textId="453E06E9" w:rsidR="00CE1B5D" w:rsidRPr="005D2588" w:rsidRDefault="00765357" w:rsidP="00CE1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65357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report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help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Managers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maintain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disciplined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environment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CE1B5D" w14:paraId="03A71E89" w14:textId="77777777" w:rsidTr="0004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F74FBC" w14:textId="163FDD6E" w:rsidR="00CE1B5D" w:rsidRPr="00857F8D" w:rsidRDefault="00CE1B5D" w:rsidP="00C76665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F672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14:paraId="43BADDDA" w14:textId="160A05B6" w:rsidR="00CE1B5D" w:rsidRPr="005D2588" w:rsidRDefault="00C76665" w:rsidP="001F39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Propose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new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Topic</w:t>
            </w:r>
            <w:proofErr w:type="spellEnd"/>
          </w:p>
        </w:tc>
        <w:tc>
          <w:tcPr>
            <w:tcW w:w="1134" w:type="dxa"/>
          </w:tcPr>
          <w:p w14:paraId="72DDC617" w14:textId="1F78213A" w:rsidR="00CE1B5D" w:rsidRPr="005D2588" w:rsidRDefault="005D2588" w:rsidP="00045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5783" w:type="dxa"/>
          </w:tcPr>
          <w:p w14:paraId="41054EA6" w14:textId="4C0E3E29" w:rsidR="00CE1B5D" w:rsidRPr="005D2588" w:rsidRDefault="00765357" w:rsidP="00CE1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65357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propose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new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topics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better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categorize a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article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CE1B5D" w14:paraId="19B9415F" w14:textId="77777777" w:rsidTr="0004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4B1448" w14:textId="2B1E70B8" w:rsidR="00CE1B5D" w:rsidRPr="00857F8D" w:rsidRDefault="00CE1B5D" w:rsidP="00C76665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F672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21</w:t>
            </w:r>
          </w:p>
        </w:tc>
        <w:tc>
          <w:tcPr>
            <w:tcW w:w="2410" w:type="dxa"/>
          </w:tcPr>
          <w:p w14:paraId="0455F5F0" w14:textId="16064130" w:rsidR="00CE1B5D" w:rsidRPr="005D2588" w:rsidRDefault="00C76665" w:rsidP="001F39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Appeal</w:t>
            </w:r>
            <w:proofErr w:type="spellEnd"/>
            <w:r w:rsidRPr="00C76665">
              <w:rPr>
                <w:rFonts w:ascii="Calibri" w:hAnsi="Calibri" w:cs="Calibri"/>
                <w:sz w:val="24"/>
                <w:szCs w:val="24"/>
              </w:rPr>
              <w:t xml:space="preserve"> for </w:t>
            </w:r>
            <w:proofErr w:type="spellStart"/>
            <w:r w:rsidRPr="00C76665">
              <w:rPr>
                <w:rFonts w:ascii="Calibri" w:hAnsi="Calibri" w:cs="Calibri"/>
                <w:sz w:val="24"/>
                <w:szCs w:val="24"/>
              </w:rPr>
              <w:t>Unblock</w:t>
            </w:r>
            <w:proofErr w:type="spellEnd"/>
          </w:p>
        </w:tc>
        <w:tc>
          <w:tcPr>
            <w:tcW w:w="1134" w:type="dxa"/>
          </w:tcPr>
          <w:p w14:paraId="70C89B40" w14:textId="18EB79F2" w:rsidR="00CE1B5D" w:rsidRPr="005D2588" w:rsidRDefault="005D2588" w:rsidP="00045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5783" w:type="dxa"/>
          </w:tcPr>
          <w:p w14:paraId="5AF8E6C0" w14:textId="6FBEEE8B" w:rsidR="00CE1B5D" w:rsidRPr="005D2588" w:rsidRDefault="00765357" w:rsidP="00B77BB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</w:t>
            </w:r>
            <w:r w:rsidRPr="00765357">
              <w:rPr>
                <w:rFonts w:ascii="Calibri" w:hAnsi="Calibri" w:cs="Calibri"/>
                <w:sz w:val="24"/>
                <w:szCs w:val="24"/>
              </w:rPr>
              <w:t xml:space="preserve">s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appeal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for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unblock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reconsidered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I'm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unfairly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65357">
              <w:rPr>
                <w:rFonts w:ascii="Calibri" w:hAnsi="Calibri" w:cs="Calibri"/>
                <w:sz w:val="24"/>
                <w:szCs w:val="24"/>
              </w:rPr>
              <w:t>blocked</w:t>
            </w:r>
            <w:proofErr w:type="spellEnd"/>
            <w:r w:rsidRPr="0076535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1B03EADB" w14:textId="468A8E70" w:rsidR="00857F8D" w:rsidRPr="00B77BBD" w:rsidRDefault="00B77BBD" w:rsidP="00B77BBD">
      <w:pPr>
        <w:pStyle w:val="Legenda"/>
        <w:jc w:val="right"/>
        <w:rPr>
          <w:rFonts w:ascii="Calibri" w:hAnsi="Calibri" w:cs="Calibri"/>
          <w:b/>
          <w:bCs/>
          <w:i w:val="0"/>
          <w:iCs w:val="0"/>
          <w:sz w:val="22"/>
          <w:szCs w:val="22"/>
        </w:rPr>
      </w:pPr>
      <w:proofErr w:type="spellStart"/>
      <w:r w:rsidRPr="00B77BBD">
        <w:rPr>
          <w:i w:val="0"/>
          <w:iCs w:val="0"/>
          <w:sz w:val="14"/>
          <w:szCs w:val="14"/>
        </w:rPr>
        <w:t>Table</w:t>
      </w:r>
      <w:proofErr w:type="spellEnd"/>
      <w:r w:rsidRPr="00B77BBD">
        <w:rPr>
          <w:i w:val="0"/>
          <w:iCs w:val="0"/>
          <w:sz w:val="14"/>
          <w:szCs w:val="14"/>
        </w:rPr>
        <w:t xml:space="preserve"> 3: </w:t>
      </w:r>
      <w:proofErr w:type="spellStart"/>
      <w:r w:rsidRPr="00B77BBD">
        <w:rPr>
          <w:i w:val="0"/>
          <w:iCs w:val="0"/>
          <w:sz w:val="14"/>
          <w:szCs w:val="14"/>
        </w:rPr>
        <w:t>Authenticated</w:t>
      </w:r>
      <w:proofErr w:type="spellEnd"/>
      <w:r w:rsidRPr="00B77BBD">
        <w:rPr>
          <w:i w:val="0"/>
          <w:iCs w:val="0"/>
          <w:sz w:val="14"/>
          <w:szCs w:val="14"/>
        </w:rPr>
        <w:t xml:space="preserve"> </w:t>
      </w:r>
      <w:proofErr w:type="spellStart"/>
      <w:r w:rsidRPr="00B77BBD">
        <w:rPr>
          <w:i w:val="0"/>
          <w:iCs w:val="0"/>
          <w:sz w:val="14"/>
          <w:szCs w:val="14"/>
        </w:rPr>
        <w:t>User’s</w:t>
      </w:r>
      <w:proofErr w:type="spellEnd"/>
      <w:r w:rsidRPr="00B77BBD">
        <w:rPr>
          <w:i w:val="0"/>
          <w:iCs w:val="0"/>
          <w:sz w:val="14"/>
          <w:szCs w:val="14"/>
        </w:rPr>
        <w:t xml:space="preserve"> </w:t>
      </w:r>
      <w:proofErr w:type="spellStart"/>
      <w:r w:rsidRPr="00B77BBD">
        <w:rPr>
          <w:i w:val="0"/>
          <w:iCs w:val="0"/>
          <w:sz w:val="14"/>
          <w:szCs w:val="14"/>
        </w:rPr>
        <w:t>User</w:t>
      </w:r>
      <w:proofErr w:type="spellEnd"/>
      <w:r w:rsidRPr="00B77BBD">
        <w:rPr>
          <w:i w:val="0"/>
          <w:iCs w:val="0"/>
          <w:sz w:val="14"/>
          <w:szCs w:val="14"/>
        </w:rPr>
        <w:t xml:space="preserve"> </w:t>
      </w:r>
      <w:proofErr w:type="spellStart"/>
      <w:r w:rsidRPr="00B77BBD">
        <w:rPr>
          <w:i w:val="0"/>
          <w:iCs w:val="0"/>
          <w:sz w:val="14"/>
          <w:szCs w:val="14"/>
        </w:rPr>
        <w:t>Stories</w:t>
      </w:r>
      <w:proofErr w:type="spellEnd"/>
    </w:p>
    <w:p w14:paraId="6C92DE46" w14:textId="77777777" w:rsidR="00C76665" w:rsidRDefault="00C76665" w:rsidP="007110B6">
      <w:pPr>
        <w:rPr>
          <w:rFonts w:ascii="Calibri" w:hAnsi="Calibri" w:cs="Calibri"/>
          <w:b/>
          <w:bCs/>
          <w:sz w:val="28"/>
          <w:szCs w:val="28"/>
        </w:rPr>
      </w:pPr>
    </w:p>
    <w:p w14:paraId="7F57AF15" w14:textId="77777777" w:rsidR="00E24CC6" w:rsidRDefault="00E24CC6" w:rsidP="007110B6">
      <w:pPr>
        <w:rPr>
          <w:rFonts w:ascii="Calibri" w:hAnsi="Calibri" w:cs="Calibri"/>
          <w:b/>
          <w:bCs/>
          <w:sz w:val="28"/>
          <w:szCs w:val="28"/>
        </w:rPr>
      </w:pPr>
    </w:p>
    <w:p w14:paraId="1EE131B6" w14:textId="77777777" w:rsidR="00E24CC6" w:rsidRDefault="00E24CC6" w:rsidP="007110B6">
      <w:pPr>
        <w:rPr>
          <w:rFonts w:ascii="Calibri" w:hAnsi="Calibri" w:cs="Calibri"/>
          <w:b/>
          <w:bCs/>
          <w:sz w:val="28"/>
          <w:szCs w:val="28"/>
        </w:rPr>
      </w:pPr>
    </w:p>
    <w:p w14:paraId="79338903" w14:textId="77777777" w:rsidR="00E24CC6" w:rsidRDefault="00E24CC6" w:rsidP="007110B6">
      <w:pPr>
        <w:rPr>
          <w:rFonts w:ascii="Calibri" w:hAnsi="Calibri" w:cs="Calibri"/>
          <w:b/>
          <w:bCs/>
          <w:sz w:val="28"/>
          <w:szCs w:val="28"/>
        </w:rPr>
      </w:pPr>
    </w:p>
    <w:p w14:paraId="0BEBE490" w14:textId="403CD7E7" w:rsidR="009F7BCB" w:rsidRDefault="009F7BCB" w:rsidP="007110B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2.2.3.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News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Author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1134"/>
        <w:gridCol w:w="5783"/>
      </w:tblGrid>
      <w:tr w:rsidR="005B2C7F" w14:paraId="5FA883A8" w14:textId="77777777" w:rsidTr="00E82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F274B0" w14:textId="77777777" w:rsidR="005B2C7F" w:rsidRPr="00857F8D" w:rsidRDefault="005B2C7F" w:rsidP="00E823C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2410" w:type="dxa"/>
          </w:tcPr>
          <w:p w14:paraId="697367D1" w14:textId="77777777" w:rsidR="005B2C7F" w:rsidRPr="00857F8D" w:rsidRDefault="005B2C7F" w:rsidP="00E82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34" w:type="dxa"/>
          </w:tcPr>
          <w:p w14:paraId="0B629BA4" w14:textId="77777777" w:rsidR="005B2C7F" w:rsidRPr="00857F8D" w:rsidRDefault="005B2C7F" w:rsidP="00E82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5783" w:type="dxa"/>
          </w:tcPr>
          <w:p w14:paraId="60F98678" w14:textId="77777777" w:rsidR="005B2C7F" w:rsidRPr="00857F8D" w:rsidRDefault="005B2C7F" w:rsidP="00E82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Description</w:t>
            </w:r>
            <w:proofErr w:type="spellEnd"/>
          </w:p>
        </w:tc>
      </w:tr>
      <w:tr w:rsidR="005B2C7F" w14:paraId="0A87EFA4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CFAA9B" w14:textId="3B53D89C" w:rsidR="005B2C7F" w:rsidRPr="00857F8D" w:rsidRDefault="005B2C7F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US301</w:t>
            </w:r>
          </w:p>
        </w:tc>
        <w:tc>
          <w:tcPr>
            <w:tcW w:w="2410" w:type="dxa"/>
          </w:tcPr>
          <w:p w14:paraId="5FD0EFB2" w14:textId="0FC7C07A" w:rsidR="005B2C7F" w:rsidRPr="005D2588" w:rsidRDefault="005B2C7F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B2C7F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  <w:r w:rsidRPr="005B2C7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2C7F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5B2C7F">
              <w:rPr>
                <w:rFonts w:ascii="Calibri" w:hAnsi="Calibri" w:cs="Calibri"/>
                <w:sz w:val="24"/>
                <w:szCs w:val="24"/>
              </w:rPr>
              <w:t xml:space="preserve"> Item</w:t>
            </w:r>
          </w:p>
        </w:tc>
        <w:tc>
          <w:tcPr>
            <w:tcW w:w="1134" w:type="dxa"/>
          </w:tcPr>
          <w:p w14:paraId="6D887560" w14:textId="77777777" w:rsidR="005B2C7F" w:rsidRPr="005D2588" w:rsidRDefault="005B2C7F" w:rsidP="00E82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270BCB6E" w14:textId="18F813C5" w:rsidR="005B2C7F" w:rsidRPr="005D2588" w:rsidRDefault="0053330F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3330F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Author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able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existing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item so that I can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correct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information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update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according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new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data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events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B2C7F" w14:paraId="76D22131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010E4B" w14:textId="7929D4AB" w:rsidR="005B2C7F" w:rsidRPr="00857F8D" w:rsidRDefault="005B2C7F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US302</w:t>
            </w:r>
          </w:p>
        </w:tc>
        <w:tc>
          <w:tcPr>
            <w:tcW w:w="2410" w:type="dxa"/>
          </w:tcPr>
          <w:p w14:paraId="6F8E110F" w14:textId="29E52286" w:rsidR="005B2C7F" w:rsidRPr="005D2588" w:rsidRDefault="005B2C7F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B2C7F">
              <w:rPr>
                <w:rFonts w:ascii="Calibri" w:hAnsi="Calibri" w:cs="Calibri"/>
                <w:sz w:val="24"/>
                <w:szCs w:val="24"/>
              </w:rPr>
              <w:t xml:space="preserve">Delete </w:t>
            </w:r>
            <w:proofErr w:type="spellStart"/>
            <w:r w:rsidRPr="005B2C7F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5B2C7F">
              <w:rPr>
                <w:rFonts w:ascii="Calibri" w:hAnsi="Calibri" w:cs="Calibri"/>
                <w:sz w:val="24"/>
                <w:szCs w:val="24"/>
              </w:rPr>
              <w:t xml:space="preserve"> Item</w:t>
            </w:r>
          </w:p>
        </w:tc>
        <w:tc>
          <w:tcPr>
            <w:tcW w:w="1134" w:type="dxa"/>
          </w:tcPr>
          <w:p w14:paraId="38316708" w14:textId="77777777" w:rsidR="005B2C7F" w:rsidRPr="005D2588" w:rsidRDefault="005B2C7F" w:rsidP="00E82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5A4A7E0A" w14:textId="3082F739" w:rsidR="005B2C7F" w:rsidRPr="005D2588" w:rsidRDefault="0053330F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3330F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Author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to delete a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item, so that I can remove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information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that is no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longer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relevant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has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been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published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incorrectly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B2C7F" w14:paraId="3D00C7F8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65053A7" w14:textId="5FF85B75" w:rsidR="005B2C7F" w:rsidRPr="00857F8D" w:rsidRDefault="005B2C7F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US303</w:t>
            </w:r>
          </w:p>
        </w:tc>
        <w:tc>
          <w:tcPr>
            <w:tcW w:w="2410" w:type="dxa"/>
          </w:tcPr>
          <w:p w14:paraId="02A61B71" w14:textId="57E483D0" w:rsidR="005B2C7F" w:rsidRPr="005D2588" w:rsidRDefault="005B2C7F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B2C7F">
              <w:rPr>
                <w:rFonts w:ascii="Calibri" w:hAnsi="Calibri" w:cs="Calibri"/>
                <w:sz w:val="24"/>
                <w:szCs w:val="24"/>
              </w:rPr>
              <w:t xml:space="preserve">Vote </w:t>
            </w:r>
            <w:proofErr w:type="spellStart"/>
            <w:r w:rsidRPr="005B2C7F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</w:p>
        </w:tc>
        <w:tc>
          <w:tcPr>
            <w:tcW w:w="1134" w:type="dxa"/>
          </w:tcPr>
          <w:p w14:paraId="39777593" w14:textId="77777777" w:rsidR="005B2C7F" w:rsidRPr="005D2588" w:rsidRDefault="005B2C7F" w:rsidP="00E82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36E652BC" w14:textId="4D53B6B3" w:rsidR="005B2C7F" w:rsidRPr="005D2588" w:rsidRDefault="0053330F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3330F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Author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notified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when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someone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votes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article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, so that I know that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being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well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received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engaged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by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others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B2C7F" w14:paraId="7735DCC0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044E7B" w14:textId="134B1E38" w:rsidR="005B2C7F" w:rsidRPr="007777C5" w:rsidRDefault="005B2C7F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7777C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US304</w:t>
            </w:r>
          </w:p>
        </w:tc>
        <w:tc>
          <w:tcPr>
            <w:tcW w:w="2410" w:type="dxa"/>
          </w:tcPr>
          <w:p w14:paraId="5A43B945" w14:textId="05486E12" w:rsidR="005B2C7F" w:rsidRPr="005D2588" w:rsidRDefault="005B2C7F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B2C7F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5B2C7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2C7F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</w:p>
        </w:tc>
        <w:tc>
          <w:tcPr>
            <w:tcW w:w="1134" w:type="dxa"/>
          </w:tcPr>
          <w:p w14:paraId="73277E2E" w14:textId="77777777" w:rsidR="005B2C7F" w:rsidRPr="005D2588" w:rsidRDefault="005B2C7F" w:rsidP="00E82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4D209D0D" w14:textId="18852605" w:rsidR="005B2C7F" w:rsidRPr="005D2588" w:rsidRDefault="0053330F" w:rsidP="0078045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3330F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Author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notified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when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someone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article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, so I can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follow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discussions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respond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533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3330F">
              <w:rPr>
                <w:rFonts w:ascii="Calibri" w:hAnsi="Calibri" w:cs="Calibri"/>
                <w:sz w:val="24"/>
                <w:szCs w:val="24"/>
              </w:rPr>
              <w:t>necessary</w:t>
            </w:r>
            <w:proofErr w:type="spellEnd"/>
            <w:r w:rsidR="00317D61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1ABD247B" w14:textId="735997BB" w:rsidR="005B2C7F" w:rsidRPr="00780453" w:rsidRDefault="00780453" w:rsidP="00780453">
      <w:pPr>
        <w:pStyle w:val="Legenda"/>
        <w:jc w:val="right"/>
        <w:rPr>
          <w:rFonts w:ascii="Calibri" w:hAnsi="Calibri" w:cs="Calibri"/>
          <w:b/>
          <w:bCs/>
          <w:i w:val="0"/>
          <w:iCs w:val="0"/>
          <w:sz w:val="22"/>
          <w:szCs w:val="22"/>
        </w:rPr>
      </w:pPr>
      <w:proofErr w:type="spellStart"/>
      <w:r w:rsidRPr="00780453">
        <w:rPr>
          <w:i w:val="0"/>
          <w:iCs w:val="0"/>
          <w:sz w:val="14"/>
          <w:szCs w:val="14"/>
        </w:rPr>
        <w:t>Table</w:t>
      </w:r>
      <w:proofErr w:type="spellEnd"/>
      <w:r w:rsidRPr="00780453">
        <w:rPr>
          <w:i w:val="0"/>
          <w:iCs w:val="0"/>
          <w:sz w:val="14"/>
          <w:szCs w:val="14"/>
        </w:rPr>
        <w:t xml:space="preserve"> 4: </w:t>
      </w:r>
      <w:proofErr w:type="spellStart"/>
      <w:r w:rsidRPr="00780453">
        <w:rPr>
          <w:i w:val="0"/>
          <w:iCs w:val="0"/>
          <w:sz w:val="14"/>
          <w:szCs w:val="14"/>
        </w:rPr>
        <w:t>News</w:t>
      </w:r>
      <w:proofErr w:type="spellEnd"/>
      <w:r w:rsidRPr="00780453">
        <w:rPr>
          <w:i w:val="0"/>
          <w:iCs w:val="0"/>
          <w:sz w:val="14"/>
          <w:szCs w:val="14"/>
        </w:rPr>
        <w:t xml:space="preserve"> </w:t>
      </w:r>
      <w:proofErr w:type="spellStart"/>
      <w:r w:rsidRPr="00780453">
        <w:rPr>
          <w:i w:val="0"/>
          <w:iCs w:val="0"/>
          <w:sz w:val="14"/>
          <w:szCs w:val="14"/>
        </w:rPr>
        <w:t>Author’s</w:t>
      </w:r>
      <w:proofErr w:type="spellEnd"/>
      <w:r w:rsidRPr="00780453">
        <w:rPr>
          <w:i w:val="0"/>
          <w:iCs w:val="0"/>
          <w:sz w:val="14"/>
          <w:szCs w:val="14"/>
        </w:rPr>
        <w:t xml:space="preserve"> </w:t>
      </w:r>
      <w:proofErr w:type="spellStart"/>
      <w:r w:rsidRPr="00780453">
        <w:rPr>
          <w:i w:val="0"/>
          <w:iCs w:val="0"/>
          <w:sz w:val="14"/>
          <w:szCs w:val="14"/>
        </w:rPr>
        <w:t>User</w:t>
      </w:r>
      <w:proofErr w:type="spellEnd"/>
      <w:r w:rsidRPr="00780453">
        <w:rPr>
          <w:i w:val="0"/>
          <w:iCs w:val="0"/>
          <w:sz w:val="14"/>
          <w:szCs w:val="14"/>
        </w:rPr>
        <w:t xml:space="preserve"> </w:t>
      </w:r>
      <w:proofErr w:type="spellStart"/>
      <w:r w:rsidRPr="00780453">
        <w:rPr>
          <w:i w:val="0"/>
          <w:iCs w:val="0"/>
          <w:sz w:val="14"/>
          <w:szCs w:val="14"/>
        </w:rPr>
        <w:t>Stories</w:t>
      </w:r>
      <w:proofErr w:type="spellEnd"/>
    </w:p>
    <w:p w14:paraId="2DF7BDDA" w14:textId="77777777" w:rsidR="005B2C7F" w:rsidRDefault="005B2C7F" w:rsidP="007110B6">
      <w:pPr>
        <w:rPr>
          <w:rFonts w:ascii="Calibri" w:hAnsi="Calibri" w:cs="Calibri"/>
          <w:b/>
          <w:bCs/>
          <w:sz w:val="28"/>
          <w:szCs w:val="28"/>
        </w:rPr>
      </w:pPr>
    </w:p>
    <w:p w14:paraId="5E2D41D3" w14:textId="27AC573F" w:rsidR="009F7BCB" w:rsidRDefault="009F7BCB" w:rsidP="007110B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2.2.4.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Comment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Author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1134"/>
        <w:gridCol w:w="5783"/>
      </w:tblGrid>
      <w:tr w:rsidR="007777C5" w14:paraId="52A9E2BA" w14:textId="77777777" w:rsidTr="00E82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E88B2F" w14:textId="77777777" w:rsidR="007777C5" w:rsidRPr="00857F8D" w:rsidRDefault="007777C5" w:rsidP="00E823C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2410" w:type="dxa"/>
          </w:tcPr>
          <w:p w14:paraId="0B3047AB" w14:textId="77777777" w:rsidR="007777C5" w:rsidRPr="00857F8D" w:rsidRDefault="007777C5" w:rsidP="00E82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34" w:type="dxa"/>
          </w:tcPr>
          <w:p w14:paraId="563A2A6F" w14:textId="77777777" w:rsidR="007777C5" w:rsidRPr="00857F8D" w:rsidRDefault="007777C5" w:rsidP="00E82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5783" w:type="dxa"/>
          </w:tcPr>
          <w:p w14:paraId="107AD0D3" w14:textId="77777777" w:rsidR="007777C5" w:rsidRPr="00857F8D" w:rsidRDefault="007777C5" w:rsidP="00E82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Description</w:t>
            </w:r>
            <w:proofErr w:type="spellEnd"/>
          </w:p>
        </w:tc>
      </w:tr>
      <w:tr w:rsidR="007777C5" w14:paraId="7D52A0CE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6BDCA0" w14:textId="31AB0E1E" w:rsidR="007777C5" w:rsidRPr="00857F8D" w:rsidRDefault="007777C5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US401</w:t>
            </w:r>
          </w:p>
        </w:tc>
        <w:tc>
          <w:tcPr>
            <w:tcW w:w="2410" w:type="dxa"/>
          </w:tcPr>
          <w:p w14:paraId="76FBC4E8" w14:textId="043698AF" w:rsidR="007777C5" w:rsidRPr="005D2588" w:rsidRDefault="007777C5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B2C7F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  <w:r w:rsidRPr="005B2C7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17D61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</w:p>
        </w:tc>
        <w:tc>
          <w:tcPr>
            <w:tcW w:w="1134" w:type="dxa"/>
          </w:tcPr>
          <w:p w14:paraId="33BDEFDE" w14:textId="77777777" w:rsidR="007777C5" w:rsidRPr="005D2588" w:rsidRDefault="007777C5" w:rsidP="00E82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18A7ED98" w14:textId="458AEBE9" w:rsidR="007777C5" w:rsidRPr="005D2588" w:rsidRDefault="00317D61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17D61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Author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I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posted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correct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errors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adjust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according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new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information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points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>.</w:t>
            </w:r>
            <w:r w:rsidR="007777C5" w:rsidRPr="0053330F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777C5" w14:paraId="1D7575A0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EFEEB4" w14:textId="3A83E45D" w:rsidR="007777C5" w:rsidRPr="00857F8D" w:rsidRDefault="007777C5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US402</w:t>
            </w:r>
          </w:p>
        </w:tc>
        <w:tc>
          <w:tcPr>
            <w:tcW w:w="2410" w:type="dxa"/>
          </w:tcPr>
          <w:p w14:paraId="40A55093" w14:textId="092A6768" w:rsidR="007777C5" w:rsidRPr="005D2588" w:rsidRDefault="007777C5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B2C7F">
              <w:rPr>
                <w:rFonts w:ascii="Calibri" w:hAnsi="Calibri" w:cs="Calibri"/>
                <w:sz w:val="24"/>
                <w:szCs w:val="24"/>
              </w:rPr>
              <w:t xml:space="preserve">Delete </w:t>
            </w:r>
            <w:proofErr w:type="spellStart"/>
            <w:r w:rsidR="00317D61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</w:p>
        </w:tc>
        <w:tc>
          <w:tcPr>
            <w:tcW w:w="1134" w:type="dxa"/>
          </w:tcPr>
          <w:p w14:paraId="2110E16F" w14:textId="77777777" w:rsidR="007777C5" w:rsidRPr="005D2588" w:rsidRDefault="007777C5" w:rsidP="00E82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1FA5247C" w14:textId="025D9A3F" w:rsidR="007777C5" w:rsidRPr="005D2588" w:rsidRDefault="00317D61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17D61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Author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to delete a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I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posted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, so that I can remove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that I no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longer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consider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relevant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appropriate</w:t>
            </w:r>
            <w:proofErr w:type="spellEnd"/>
            <w:r w:rsidR="007777C5" w:rsidRPr="0053330F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777C5" w14:paraId="79DA92DD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2E4707" w14:textId="5A053B64" w:rsidR="007777C5" w:rsidRPr="00857F8D" w:rsidRDefault="007777C5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US403</w:t>
            </w:r>
          </w:p>
        </w:tc>
        <w:tc>
          <w:tcPr>
            <w:tcW w:w="2410" w:type="dxa"/>
          </w:tcPr>
          <w:p w14:paraId="1067B176" w14:textId="77777777" w:rsidR="007777C5" w:rsidRPr="005D2588" w:rsidRDefault="007777C5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B2C7F">
              <w:rPr>
                <w:rFonts w:ascii="Calibri" w:hAnsi="Calibri" w:cs="Calibri"/>
                <w:sz w:val="24"/>
                <w:szCs w:val="24"/>
              </w:rPr>
              <w:t xml:space="preserve">Vote </w:t>
            </w:r>
            <w:proofErr w:type="spellStart"/>
            <w:r w:rsidRPr="005B2C7F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</w:p>
        </w:tc>
        <w:tc>
          <w:tcPr>
            <w:tcW w:w="1134" w:type="dxa"/>
          </w:tcPr>
          <w:p w14:paraId="750FAE24" w14:textId="77777777" w:rsidR="007777C5" w:rsidRPr="005D2588" w:rsidRDefault="007777C5" w:rsidP="00E82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759896B5" w14:textId="3918007E" w:rsidR="007777C5" w:rsidRPr="005D2588" w:rsidRDefault="00317D61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17D61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Author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notified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when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someone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votes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, so that I know that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being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well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received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engaged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by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others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777C5" w14:paraId="7914963D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4124E4" w14:textId="28503542" w:rsidR="007777C5" w:rsidRPr="007777C5" w:rsidRDefault="007777C5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7777C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US404</w:t>
            </w:r>
          </w:p>
        </w:tc>
        <w:tc>
          <w:tcPr>
            <w:tcW w:w="2410" w:type="dxa"/>
          </w:tcPr>
          <w:p w14:paraId="4B311B5D" w14:textId="77777777" w:rsidR="007777C5" w:rsidRPr="005D2588" w:rsidRDefault="007777C5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B2C7F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5B2C7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2C7F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</w:p>
        </w:tc>
        <w:tc>
          <w:tcPr>
            <w:tcW w:w="1134" w:type="dxa"/>
          </w:tcPr>
          <w:p w14:paraId="35F3A523" w14:textId="77777777" w:rsidR="007777C5" w:rsidRPr="005D2588" w:rsidRDefault="007777C5" w:rsidP="00E82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5F130E33" w14:textId="6AF6C57E" w:rsidR="007777C5" w:rsidRPr="005D2588" w:rsidRDefault="00317D61" w:rsidP="00B8409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17D61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Author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notified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when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someone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responds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, so I can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follow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discussions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respond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17D61">
              <w:rPr>
                <w:rFonts w:ascii="Calibri" w:hAnsi="Calibri" w:cs="Calibri"/>
                <w:sz w:val="24"/>
                <w:szCs w:val="24"/>
              </w:rPr>
              <w:t>necessary</w:t>
            </w:r>
            <w:proofErr w:type="spellEnd"/>
            <w:r w:rsidRPr="00317D61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4FF3872B" w14:textId="1C0D14D9" w:rsidR="007777C5" w:rsidRPr="00B84096" w:rsidRDefault="00B84096" w:rsidP="00B84096">
      <w:pPr>
        <w:pStyle w:val="Legenda"/>
        <w:jc w:val="right"/>
        <w:rPr>
          <w:rFonts w:ascii="Calibri" w:hAnsi="Calibri" w:cs="Calibri"/>
          <w:b/>
          <w:bCs/>
          <w:i w:val="0"/>
          <w:iCs w:val="0"/>
          <w:sz w:val="22"/>
          <w:szCs w:val="22"/>
        </w:rPr>
      </w:pPr>
      <w:proofErr w:type="spellStart"/>
      <w:r w:rsidRPr="00B84096">
        <w:rPr>
          <w:i w:val="0"/>
          <w:iCs w:val="0"/>
          <w:sz w:val="14"/>
          <w:szCs w:val="14"/>
        </w:rPr>
        <w:t>Table</w:t>
      </w:r>
      <w:proofErr w:type="spellEnd"/>
      <w:r w:rsidRPr="00B84096">
        <w:rPr>
          <w:i w:val="0"/>
          <w:iCs w:val="0"/>
          <w:sz w:val="14"/>
          <w:szCs w:val="14"/>
        </w:rPr>
        <w:t xml:space="preserve"> 5: </w:t>
      </w:r>
      <w:proofErr w:type="spellStart"/>
      <w:r w:rsidRPr="00B84096">
        <w:rPr>
          <w:i w:val="0"/>
          <w:iCs w:val="0"/>
          <w:sz w:val="14"/>
          <w:szCs w:val="14"/>
        </w:rPr>
        <w:t>Comment</w:t>
      </w:r>
      <w:proofErr w:type="spellEnd"/>
      <w:r w:rsidRPr="00B84096">
        <w:rPr>
          <w:i w:val="0"/>
          <w:iCs w:val="0"/>
          <w:sz w:val="14"/>
          <w:szCs w:val="14"/>
        </w:rPr>
        <w:t xml:space="preserve"> </w:t>
      </w:r>
      <w:proofErr w:type="spellStart"/>
      <w:r w:rsidRPr="00B84096">
        <w:rPr>
          <w:i w:val="0"/>
          <w:iCs w:val="0"/>
          <w:sz w:val="14"/>
          <w:szCs w:val="14"/>
        </w:rPr>
        <w:t>Author’s</w:t>
      </w:r>
      <w:proofErr w:type="spellEnd"/>
      <w:r w:rsidRPr="00B84096">
        <w:rPr>
          <w:i w:val="0"/>
          <w:iCs w:val="0"/>
          <w:sz w:val="14"/>
          <w:szCs w:val="14"/>
        </w:rPr>
        <w:t xml:space="preserve"> </w:t>
      </w:r>
      <w:proofErr w:type="spellStart"/>
      <w:r w:rsidRPr="00B84096">
        <w:rPr>
          <w:i w:val="0"/>
          <w:iCs w:val="0"/>
          <w:sz w:val="14"/>
          <w:szCs w:val="14"/>
        </w:rPr>
        <w:t>User</w:t>
      </w:r>
      <w:proofErr w:type="spellEnd"/>
      <w:r w:rsidRPr="00B84096">
        <w:rPr>
          <w:i w:val="0"/>
          <w:iCs w:val="0"/>
          <w:sz w:val="14"/>
          <w:szCs w:val="14"/>
        </w:rPr>
        <w:t xml:space="preserve"> </w:t>
      </w:r>
      <w:proofErr w:type="spellStart"/>
      <w:r w:rsidRPr="00B84096">
        <w:rPr>
          <w:i w:val="0"/>
          <w:iCs w:val="0"/>
          <w:sz w:val="14"/>
          <w:szCs w:val="14"/>
        </w:rPr>
        <w:t>Stories</w:t>
      </w:r>
      <w:proofErr w:type="spellEnd"/>
    </w:p>
    <w:p w14:paraId="18C9770A" w14:textId="77777777" w:rsidR="007777C5" w:rsidRDefault="007777C5" w:rsidP="007110B6">
      <w:pPr>
        <w:rPr>
          <w:rFonts w:ascii="Calibri" w:hAnsi="Calibri" w:cs="Calibri"/>
          <w:b/>
          <w:bCs/>
          <w:sz w:val="28"/>
          <w:szCs w:val="28"/>
        </w:rPr>
      </w:pPr>
    </w:p>
    <w:p w14:paraId="0967A92C" w14:textId="4C955ACE" w:rsidR="009F7BCB" w:rsidRDefault="009F7BCB" w:rsidP="007110B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2.2.5.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Unauthenticated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User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1134"/>
        <w:gridCol w:w="5783"/>
      </w:tblGrid>
      <w:tr w:rsidR="00491650" w14:paraId="7844D0F8" w14:textId="77777777" w:rsidTr="00E82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4A62E8" w14:textId="77777777" w:rsidR="00491650" w:rsidRPr="00857F8D" w:rsidRDefault="00491650" w:rsidP="00E823C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2410" w:type="dxa"/>
          </w:tcPr>
          <w:p w14:paraId="58C16587" w14:textId="77777777" w:rsidR="00491650" w:rsidRPr="00857F8D" w:rsidRDefault="00491650" w:rsidP="00E82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34" w:type="dxa"/>
          </w:tcPr>
          <w:p w14:paraId="0E60C0A4" w14:textId="77777777" w:rsidR="00491650" w:rsidRPr="00857F8D" w:rsidRDefault="00491650" w:rsidP="00E82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5783" w:type="dxa"/>
          </w:tcPr>
          <w:p w14:paraId="30CB09D4" w14:textId="77777777" w:rsidR="00491650" w:rsidRPr="00857F8D" w:rsidRDefault="00491650" w:rsidP="00E82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Description</w:t>
            </w:r>
            <w:proofErr w:type="spellEnd"/>
          </w:p>
        </w:tc>
      </w:tr>
      <w:tr w:rsidR="00491650" w14:paraId="0BB2F709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11BAD3" w14:textId="36C9BE67" w:rsidR="00491650" w:rsidRPr="00857F8D" w:rsidRDefault="00491650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 w:rsidR="00FA459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2410" w:type="dxa"/>
          </w:tcPr>
          <w:p w14:paraId="5A38E686" w14:textId="7404848B" w:rsidR="00491650" w:rsidRPr="005D2588" w:rsidRDefault="007F0470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Sign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>-in</w:t>
            </w:r>
          </w:p>
        </w:tc>
        <w:tc>
          <w:tcPr>
            <w:tcW w:w="1134" w:type="dxa"/>
          </w:tcPr>
          <w:p w14:paraId="53F09386" w14:textId="77777777" w:rsidR="00491650" w:rsidRPr="005D2588" w:rsidRDefault="00491650" w:rsidP="00E82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4F585B4A" w14:textId="0AC001CB" w:rsidR="00491650" w:rsidRPr="005D2588" w:rsidRDefault="007F0470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0470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Unauthenticated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authenticate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into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access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privileged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information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491650" w14:paraId="0E8CA805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BBBCE1" w14:textId="5F6C424F" w:rsidR="00491650" w:rsidRPr="00857F8D" w:rsidRDefault="00491650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 w:rsidR="00FA459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02</w:t>
            </w:r>
          </w:p>
        </w:tc>
        <w:tc>
          <w:tcPr>
            <w:tcW w:w="2410" w:type="dxa"/>
          </w:tcPr>
          <w:p w14:paraId="1C49EED0" w14:textId="25652F0D" w:rsidR="00491650" w:rsidRPr="005D2588" w:rsidRDefault="007F0470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Sign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>-up</w:t>
            </w:r>
          </w:p>
        </w:tc>
        <w:tc>
          <w:tcPr>
            <w:tcW w:w="1134" w:type="dxa"/>
          </w:tcPr>
          <w:p w14:paraId="5B5B6AC4" w14:textId="77777777" w:rsidR="00491650" w:rsidRPr="005D2588" w:rsidRDefault="00491650" w:rsidP="00E82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5D1BCCCC" w14:textId="1F52A9C4" w:rsidR="00491650" w:rsidRPr="005D2588" w:rsidRDefault="007F0470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0470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Unauthenticated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register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myself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into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access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privileged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information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491650" w14:paraId="2E6E20ED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168F99" w14:textId="382091B2" w:rsidR="00491650" w:rsidRPr="00857F8D" w:rsidRDefault="00491650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 w:rsidR="00FA459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03</w:t>
            </w:r>
          </w:p>
        </w:tc>
        <w:tc>
          <w:tcPr>
            <w:tcW w:w="2410" w:type="dxa"/>
          </w:tcPr>
          <w:p w14:paraId="0D8FBAE0" w14:textId="289CAEEB" w:rsidR="00491650" w:rsidRPr="005D2588" w:rsidRDefault="007F0470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Recover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Password</w:t>
            </w:r>
          </w:p>
        </w:tc>
        <w:tc>
          <w:tcPr>
            <w:tcW w:w="1134" w:type="dxa"/>
          </w:tcPr>
          <w:p w14:paraId="5E00D221" w14:textId="77777777" w:rsidR="00491650" w:rsidRPr="005D2588" w:rsidRDefault="00491650" w:rsidP="00E82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608A2303" w14:textId="45DDE576" w:rsidR="00491650" w:rsidRPr="005D2588" w:rsidRDefault="007F0470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0470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Unauthenticated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able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recover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account's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password, so that I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sign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-in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even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I have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forgotten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password.</w:t>
            </w:r>
          </w:p>
        </w:tc>
      </w:tr>
      <w:tr w:rsidR="00491650" w14:paraId="30738522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F20115" w14:textId="2226EBBA" w:rsidR="00491650" w:rsidRPr="00857F8D" w:rsidRDefault="00491650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 w:rsidR="00FA459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04</w:t>
            </w:r>
          </w:p>
        </w:tc>
        <w:tc>
          <w:tcPr>
            <w:tcW w:w="2410" w:type="dxa"/>
          </w:tcPr>
          <w:p w14:paraId="4C206C6D" w14:textId="73249A3F" w:rsidR="00491650" w:rsidRPr="005D2588" w:rsidRDefault="007F0470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OAuth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API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Sign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>-in</w:t>
            </w:r>
          </w:p>
        </w:tc>
        <w:tc>
          <w:tcPr>
            <w:tcW w:w="1134" w:type="dxa"/>
          </w:tcPr>
          <w:p w14:paraId="12EC7DB9" w14:textId="50E933D1" w:rsidR="00491650" w:rsidRPr="005D2588" w:rsidRDefault="007F0470" w:rsidP="00E82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5783" w:type="dxa"/>
          </w:tcPr>
          <w:p w14:paraId="159FD9CF" w14:textId="0E018D53" w:rsidR="00491650" w:rsidRPr="005D2588" w:rsidRDefault="007F0470" w:rsidP="007F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0470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Unauthenticated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authenticate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into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using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Google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account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easily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access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privileged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information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491650" w14:paraId="0F6D5EE9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C74643" w14:textId="627467F5" w:rsidR="00491650" w:rsidRPr="00857F8D" w:rsidRDefault="00491650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lastRenderedPageBreak/>
              <w:t>US</w:t>
            </w:r>
            <w:r w:rsidR="00FA459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05</w:t>
            </w:r>
          </w:p>
        </w:tc>
        <w:tc>
          <w:tcPr>
            <w:tcW w:w="2410" w:type="dxa"/>
          </w:tcPr>
          <w:p w14:paraId="29DF5B2C" w14:textId="1CE16109" w:rsidR="00491650" w:rsidRPr="005D2588" w:rsidRDefault="007F0470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OAuth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 xml:space="preserve"> API </w:t>
            </w:r>
            <w:proofErr w:type="spellStart"/>
            <w:r w:rsidRPr="007F0470">
              <w:rPr>
                <w:rFonts w:ascii="Calibri" w:hAnsi="Calibri" w:cs="Calibri"/>
                <w:sz w:val="24"/>
                <w:szCs w:val="24"/>
              </w:rPr>
              <w:t>Sign</w:t>
            </w:r>
            <w:proofErr w:type="spellEnd"/>
            <w:r w:rsidRPr="007F0470">
              <w:rPr>
                <w:rFonts w:ascii="Calibri" w:hAnsi="Calibri" w:cs="Calibri"/>
                <w:sz w:val="24"/>
                <w:szCs w:val="24"/>
              </w:rPr>
              <w:t>-up</w:t>
            </w:r>
          </w:p>
        </w:tc>
        <w:tc>
          <w:tcPr>
            <w:tcW w:w="1134" w:type="dxa"/>
          </w:tcPr>
          <w:p w14:paraId="78B970DC" w14:textId="559CF0E4" w:rsidR="00491650" w:rsidRPr="005D2588" w:rsidRDefault="007F0470" w:rsidP="00E82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5783" w:type="dxa"/>
          </w:tcPr>
          <w:p w14:paraId="7D2BABDE" w14:textId="43E14E52" w:rsidR="00491650" w:rsidRPr="005D2588" w:rsidRDefault="00841479" w:rsidP="004D6092">
            <w:pPr>
              <w:keepNext/>
              <w:tabs>
                <w:tab w:val="left" w:pos="172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41479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841479">
              <w:rPr>
                <w:rFonts w:ascii="Calibri" w:hAnsi="Calibri" w:cs="Calibri"/>
                <w:sz w:val="24"/>
                <w:szCs w:val="24"/>
              </w:rPr>
              <w:t>Unauthenticated</w:t>
            </w:r>
            <w:proofErr w:type="spellEnd"/>
            <w:r w:rsidRPr="0084147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41479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841479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841479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841479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841479">
              <w:rPr>
                <w:rFonts w:ascii="Calibri" w:hAnsi="Calibri" w:cs="Calibri"/>
                <w:sz w:val="24"/>
                <w:szCs w:val="24"/>
              </w:rPr>
              <w:t>register</w:t>
            </w:r>
            <w:proofErr w:type="spellEnd"/>
            <w:r w:rsidRPr="00841479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841479">
              <w:rPr>
                <w:rFonts w:ascii="Calibri" w:hAnsi="Calibri" w:cs="Calibri"/>
                <w:sz w:val="24"/>
                <w:szCs w:val="24"/>
              </w:rPr>
              <w:t>new</w:t>
            </w:r>
            <w:proofErr w:type="spellEnd"/>
            <w:r w:rsidRPr="0084147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41479">
              <w:rPr>
                <w:rFonts w:ascii="Calibri" w:hAnsi="Calibri" w:cs="Calibri"/>
                <w:sz w:val="24"/>
                <w:szCs w:val="24"/>
              </w:rPr>
              <w:t>account</w:t>
            </w:r>
            <w:proofErr w:type="spellEnd"/>
            <w:r w:rsidRPr="0084147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41479">
              <w:rPr>
                <w:rFonts w:ascii="Calibri" w:hAnsi="Calibri" w:cs="Calibri"/>
                <w:sz w:val="24"/>
                <w:szCs w:val="24"/>
              </w:rPr>
              <w:t>linked</w:t>
            </w:r>
            <w:proofErr w:type="spellEnd"/>
            <w:r w:rsidRPr="00841479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841479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841479">
              <w:rPr>
                <w:rFonts w:ascii="Calibri" w:hAnsi="Calibri" w:cs="Calibri"/>
                <w:sz w:val="24"/>
                <w:szCs w:val="24"/>
              </w:rPr>
              <w:t xml:space="preserve"> Google </w:t>
            </w:r>
            <w:proofErr w:type="spellStart"/>
            <w:r w:rsidRPr="00841479">
              <w:rPr>
                <w:rFonts w:ascii="Calibri" w:hAnsi="Calibri" w:cs="Calibri"/>
                <w:sz w:val="24"/>
                <w:szCs w:val="24"/>
              </w:rPr>
              <w:t>account</w:t>
            </w:r>
            <w:proofErr w:type="spellEnd"/>
            <w:r w:rsidRPr="00841479">
              <w:rPr>
                <w:rFonts w:ascii="Calibri" w:hAnsi="Calibri" w:cs="Calibri"/>
                <w:sz w:val="24"/>
                <w:szCs w:val="24"/>
              </w:rPr>
              <w:t xml:space="preserve">, so that I do not need to </w:t>
            </w:r>
            <w:proofErr w:type="spellStart"/>
            <w:r w:rsidRPr="00841479">
              <w:rPr>
                <w:rFonts w:ascii="Calibri" w:hAnsi="Calibri" w:cs="Calibri"/>
                <w:sz w:val="24"/>
                <w:szCs w:val="24"/>
              </w:rPr>
              <w:t>create</w:t>
            </w:r>
            <w:proofErr w:type="spellEnd"/>
            <w:r w:rsidRPr="00841479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841479">
              <w:rPr>
                <w:rFonts w:ascii="Calibri" w:hAnsi="Calibri" w:cs="Calibri"/>
                <w:sz w:val="24"/>
                <w:szCs w:val="24"/>
              </w:rPr>
              <w:t>whole</w:t>
            </w:r>
            <w:proofErr w:type="spellEnd"/>
            <w:r w:rsidRPr="0084147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41479">
              <w:rPr>
                <w:rFonts w:ascii="Calibri" w:hAnsi="Calibri" w:cs="Calibri"/>
                <w:sz w:val="24"/>
                <w:szCs w:val="24"/>
              </w:rPr>
              <w:t>new</w:t>
            </w:r>
            <w:proofErr w:type="spellEnd"/>
            <w:r w:rsidRPr="0084147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41479">
              <w:rPr>
                <w:rFonts w:ascii="Calibri" w:hAnsi="Calibri" w:cs="Calibri"/>
                <w:sz w:val="24"/>
                <w:szCs w:val="24"/>
              </w:rPr>
              <w:t>account</w:t>
            </w:r>
            <w:proofErr w:type="spellEnd"/>
            <w:r w:rsidRPr="00841479">
              <w:rPr>
                <w:rFonts w:ascii="Calibri" w:hAnsi="Calibri" w:cs="Calibri"/>
                <w:sz w:val="24"/>
                <w:szCs w:val="24"/>
              </w:rPr>
              <w:t xml:space="preserve"> to use </w:t>
            </w:r>
            <w:proofErr w:type="spellStart"/>
            <w:r w:rsidRPr="00841479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84147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41479">
              <w:rPr>
                <w:rFonts w:ascii="Calibri" w:hAnsi="Calibri" w:cs="Calibri"/>
                <w:sz w:val="24"/>
                <w:szCs w:val="24"/>
              </w:rPr>
              <w:t>platform</w:t>
            </w:r>
            <w:proofErr w:type="spellEnd"/>
            <w:r w:rsidRPr="00841479">
              <w:rPr>
                <w:rFonts w:ascii="Calibri" w:hAnsi="Calibri" w:cs="Calibri"/>
                <w:sz w:val="24"/>
                <w:szCs w:val="24"/>
              </w:rPr>
              <w:t>.</w:t>
            </w:r>
            <w:r w:rsidR="00491650" w:rsidRPr="002C6D1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9EA590C" w14:textId="11493B9A" w:rsidR="00491650" w:rsidRPr="00E4661B" w:rsidRDefault="004D6092" w:rsidP="00E4661B">
      <w:pPr>
        <w:pStyle w:val="Legenda"/>
        <w:jc w:val="right"/>
        <w:rPr>
          <w:rFonts w:ascii="Calibri" w:hAnsi="Calibri" w:cs="Calibri"/>
          <w:i w:val="0"/>
          <w:iCs w:val="0"/>
          <w:sz w:val="22"/>
          <w:szCs w:val="22"/>
        </w:rPr>
      </w:pPr>
      <w:proofErr w:type="spellStart"/>
      <w:r w:rsidRPr="004D6092">
        <w:rPr>
          <w:i w:val="0"/>
          <w:iCs w:val="0"/>
          <w:sz w:val="14"/>
          <w:szCs w:val="14"/>
        </w:rPr>
        <w:t>Table</w:t>
      </w:r>
      <w:proofErr w:type="spellEnd"/>
      <w:r w:rsidRPr="004D6092">
        <w:rPr>
          <w:i w:val="0"/>
          <w:iCs w:val="0"/>
          <w:sz w:val="14"/>
          <w:szCs w:val="14"/>
        </w:rPr>
        <w:t xml:space="preserve"> 6: </w:t>
      </w:r>
      <w:proofErr w:type="spellStart"/>
      <w:r w:rsidRPr="004D6092">
        <w:rPr>
          <w:i w:val="0"/>
          <w:iCs w:val="0"/>
          <w:sz w:val="14"/>
          <w:szCs w:val="14"/>
        </w:rPr>
        <w:t>Unauthenticated</w:t>
      </w:r>
      <w:proofErr w:type="spellEnd"/>
      <w:r w:rsidRPr="004D6092">
        <w:rPr>
          <w:i w:val="0"/>
          <w:iCs w:val="0"/>
          <w:sz w:val="14"/>
          <w:szCs w:val="14"/>
        </w:rPr>
        <w:t xml:space="preserve"> </w:t>
      </w:r>
      <w:proofErr w:type="spellStart"/>
      <w:r w:rsidRPr="004D6092">
        <w:rPr>
          <w:i w:val="0"/>
          <w:iCs w:val="0"/>
          <w:sz w:val="14"/>
          <w:szCs w:val="14"/>
        </w:rPr>
        <w:t>User’s</w:t>
      </w:r>
      <w:proofErr w:type="spellEnd"/>
      <w:r w:rsidRPr="004D6092">
        <w:rPr>
          <w:i w:val="0"/>
          <w:iCs w:val="0"/>
          <w:sz w:val="14"/>
          <w:szCs w:val="14"/>
        </w:rPr>
        <w:t xml:space="preserve"> </w:t>
      </w:r>
      <w:proofErr w:type="spellStart"/>
      <w:r w:rsidRPr="004D6092">
        <w:rPr>
          <w:i w:val="0"/>
          <w:iCs w:val="0"/>
          <w:sz w:val="14"/>
          <w:szCs w:val="14"/>
        </w:rPr>
        <w:t>User</w:t>
      </w:r>
      <w:proofErr w:type="spellEnd"/>
      <w:r w:rsidRPr="004D6092">
        <w:rPr>
          <w:i w:val="0"/>
          <w:iCs w:val="0"/>
          <w:sz w:val="14"/>
          <w:szCs w:val="14"/>
        </w:rPr>
        <w:t xml:space="preserve"> </w:t>
      </w:r>
      <w:proofErr w:type="spellStart"/>
      <w:r w:rsidRPr="004D6092">
        <w:rPr>
          <w:i w:val="0"/>
          <w:iCs w:val="0"/>
          <w:sz w:val="14"/>
          <w:szCs w:val="14"/>
        </w:rPr>
        <w:t>Stories</w:t>
      </w:r>
      <w:proofErr w:type="spellEnd"/>
    </w:p>
    <w:p w14:paraId="6F61AD7B" w14:textId="77777777" w:rsidR="00E4661B" w:rsidRPr="00491650" w:rsidRDefault="00E4661B" w:rsidP="007110B6">
      <w:pPr>
        <w:rPr>
          <w:rFonts w:ascii="Calibri" w:hAnsi="Calibri" w:cs="Calibri"/>
          <w:sz w:val="28"/>
          <w:szCs w:val="28"/>
        </w:rPr>
      </w:pPr>
    </w:p>
    <w:p w14:paraId="25998848" w14:textId="6AD9F861" w:rsidR="000E1944" w:rsidRDefault="000E1944" w:rsidP="007110B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2.2.6.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System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Manager</w:t>
      </w:r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1134"/>
        <w:gridCol w:w="5783"/>
      </w:tblGrid>
      <w:tr w:rsidR="002400E4" w14:paraId="21899606" w14:textId="77777777" w:rsidTr="00E82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5BCF10" w14:textId="77777777" w:rsidR="002400E4" w:rsidRPr="00857F8D" w:rsidRDefault="002400E4" w:rsidP="00E823C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2410" w:type="dxa"/>
          </w:tcPr>
          <w:p w14:paraId="4F235115" w14:textId="77777777" w:rsidR="002400E4" w:rsidRPr="00857F8D" w:rsidRDefault="002400E4" w:rsidP="00E82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34" w:type="dxa"/>
          </w:tcPr>
          <w:p w14:paraId="18EA7C48" w14:textId="77777777" w:rsidR="002400E4" w:rsidRPr="00857F8D" w:rsidRDefault="002400E4" w:rsidP="00E82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5783" w:type="dxa"/>
          </w:tcPr>
          <w:p w14:paraId="76AE8DFA" w14:textId="77777777" w:rsidR="002400E4" w:rsidRPr="00857F8D" w:rsidRDefault="002400E4" w:rsidP="00E82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Description</w:t>
            </w:r>
            <w:proofErr w:type="spellEnd"/>
          </w:p>
        </w:tc>
      </w:tr>
      <w:tr w:rsidR="002400E4" w14:paraId="0E8FA207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4D34BB" w14:textId="7715C453" w:rsidR="002400E4" w:rsidRPr="00857F8D" w:rsidRDefault="002400E4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US601</w:t>
            </w:r>
          </w:p>
        </w:tc>
        <w:tc>
          <w:tcPr>
            <w:tcW w:w="2410" w:type="dxa"/>
          </w:tcPr>
          <w:p w14:paraId="4AECA786" w14:textId="20C6E074" w:rsidR="002400E4" w:rsidRPr="005D2588" w:rsidRDefault="00234DA1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Manage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Administrator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Accounts</w:t>
            </w:r>
            <w:proofErr w:type="spellEnd"/>
          </w:p>
        </w:tc>
        <w:tc>
          <w:tcPr>
            <w:tcW w:w="1134" w:type="dxa"/>
          </w:tcPr>
          <w:p w14:paraId="73E3A55B" w14:textId="77777777" w:rsidR="002400E4" w:rsidRPr="005D2588" w:rsidRDefault="002400E4" w:rsidP="00E82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7F4B808D" w14:textId="2A2720F0" w:rsidR="002400E4" w:rsidRPr="005D2588" w:rsidRDefault="00234DA1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34DA1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Manager, I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manage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administrator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accounts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control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access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ensure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only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authorized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personnel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can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perform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administrative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tasks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2400E4" w14:paraId="01C9618A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47A350" w14:textId="053F25C7" w:rsidR="002400E4" w:rsidRPr="00857F8D" w:rsidRDefault="002400E4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US602</w:t>
            </w:r>
          </w:p>
        </w:tc>
        <w:tc>
          <w:tcPr>
            <w:tcW w:w="2410" w:type="dxa"/>
          </w:tcPr>
          <w:p w14:paraId="5250F373" w14:textId="6F2ADBD3" w:rsidR="002400E4" w:rsidRPr="005D2588" w:rsidRDefault="00234DA1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Administer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Accounts</w:t>
            </w:r>
            <w:proofErr w:type="spellEnd"/>
          </w:p>
        </w:tc>
        <w:tc>
          <w:tcPr>
            <w:tcW w:w="1134" w:type="dxa"/>
          </w:tcPr>
          <w:p w14:paraId="0698763F" w14:textId="77777777" w:rsidR="002400E4" w:rsidRPr="005D2588" w:rsidRDefault="002400E4" w:rsidP="00E82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21FCFED8" w14:textId="5CF858D0" w:rsidR="002400E4" w:rsidRPr="005D2588" w:rsidRDefault="00234DA1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34DA1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Manager, I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search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create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accounts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efficiently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manage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information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permissions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2400E4" w14:paraId="0B668881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AFA009" w14:textId="2295C5DA" w:rsidR="002400E4" w:rsidRPr="00857F8D" w:rsidRDefault="002400E4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US603</w:t>
            </w:r>
          </w:p>
        </w:tc>
        <w:tc>
          <w:tcPr>
            <w:tcW w:w="2410" w:type="dxa"/>
          </w:tcPr>
          <w:p w14:paraId="5D9B35E3" w14:textId="1E29F1D1" w:rsidR="002400E4" w:rsidRPr="005D2588" w:rsidRDefault="00234DA1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Block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Unblock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Accounts</w:t>
            </w:r>
            <w:proofErr w:type="spellEnd"/>
          </w:p>
        </w:tc>
        <w:tc>
          <w:tcPr>
            <w:tcW w:w="1134" w:type="dxa"/>
          </w:tcPr>
          <w:p w14:paraId="266F3449" w14:textId="77777777" w:rsidR="002400E4" w:rsidRPr="005D2588" w:rsidRDefault="002400E4" w:rsidP="00E82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1335A0CD" w14:textId="75C72844" w:rsidR="002400E4" w:rsidRPr="005D2588" w:rsidRDefault="00234DA1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34DA1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Manager, I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block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unblock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accounts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temporarily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restrict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restore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access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for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violating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adhering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platform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policies.</w:t>
            </w:r>
          </w:p>
        </w:tc>
      </w:tr>
      <w:tr w:rsidR="002400E4" w14:paraId="78225D29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8F80E5" w14:textId="6CCC3D93" w:rsidR="002400E4" w:rsidRPr="00857F8D" w:rsidRDefault="002400E4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US604</w:t>
            </w:r>
          </w:p>
        </w:tc>
        <w:tc>
          <w:tcPr>
            <w:tcW w:w="2410" w:type="dxa"/>
          </w:tcPr>
          <w:p w14:paraId="5750CEB2" w14:textId="15BD901D" w:rsidR="002400E4" w:rsidRPr="005D2588" w:rsidRDefault="00234DA1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34DA1">
              <w:rPr>
                <w:rFonts w:ascii="Calibri" w:hAnsi="Calibri" w:cs="Calibri"/>
                <w:sz w:val="24"/>
                <w:szCs w:val="24"/>
              </w:rPr>
              <w:t xml:space="preserve">Delete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Accounts</w:t>
            </w:r>
            <w:proofErr w:type="spellEnd"/>
          </w:p>
        </w:tc>
        <w:tc>
          <w:tcPr>
            <w:tcW w:w="1134" w:type="dxa"/>
          </w:tcPr>
          <w:p w14:paraId="52166618" w14:textId="77777777" w:rsidR="002400E4" w:rsidRPr="005D2588" w:rsidRDefault="002400E4" w:rsidP="00E82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405781FB" w14:textId="7902A376" w:rsidR="002400E4" w:rsidRPr="005D2588" w:rsidRDefault="00234DA1" w:rsidP="0023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34DA1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Manager, I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to delete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accounts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permanently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remove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from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platform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needed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2400E4" w14:paraId="6DA80925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5CEC13" w14:textId="60A02F66" w:rsidR="002400E4" w:rsidRPr="00857F8D" w:rsidRDefault="002400E4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US605</w:t>
            </w:r>
          </w:p>
        </w:tc>
        <w:tc>
          <w:tcPr>
            <w:tcW w:w="2410" w:type="dxa"/>
          </w:tcPr>
          <w:p w14:paraId="5CD96A3F" w14:textId="1168CCCC" w:rsidR="002400E4" w:rsidRPr="005D2588" w:rsidRDefault="00234DA1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Manage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Topic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Proposals</w:t>
            </w:r>
            <w:proofErr w:type="spellEnd"/>
          </w:p>
        </w:tc>
        <w:tc>
          <w:tcPr>
            <w:tcW w:w="1134" w:type="dxa"/>
          </w:tcPr>
          <w:p w14:paraId="1BCDC875" w14:textId="77777777" w:rsidR="002400E4" w:rsidRPr="005D2588" w:rsidRDefault="002400E4" w:rsidP="00E82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29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783" w:type="dxa"/>
          </w:tcPr>
          <w:p w14:paraId="408FF49D" w14:textId="6604A04F" w:rsidR="002400E4" w:rsidRPr="005D2588" w:rsidRDefault="00234DA1" w:rsidP="00E823CE">
            <w:pPr>
              <w:tabs>
                <w:tab w:val="left" w:pos="172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34DA1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Manager, I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manage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topic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proposals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analyze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whether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topic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should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added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2400E4" w14:paraId="17CE2E54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73AFAC" w14:textId="54FC4C11" w:rsidR="002400E4" w:rsidRPr="00857F8D" w:rsidRDefault="002400E4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US606</w:t>
            </w:r>
          </w:p>
        </w:tc>
        <w:tc>
          <w:tcPr>
            <w:tcW w:w="2410" w:type="dxa"/>
          </w:tcPr>
          <w:p w14:paraId="0B275498" w14:textId="3995C966" w:rsidR="002400E4" w:rsidRPr="005D2588" w:rsidRDefault="00234DA1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34DA1">
              <w:rPr>
                <w:rFonts w:ascii="Calibri" w:hAnsi="Calibri" w:cs="Calibri"/>
                <w:sz w:val="24"/>
                <w:szCs w:val="24"/>
              </w:rPr>
              <w:t xml:space="preserve">Delete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</w:p>
        </w:tc>
        <w:tc>
          <w:tcPr>
            <w:tcW w:w="1134" w:type="dxa"/>
          </w:tcPr>
          <w:p w14:paraId="7EE50F66" w14:textId="58EB935F" w:rsidR="002400E4" w:rsidRPr="005D2588" w:rsidRDefault="00234DA1" w:rsidP="00E82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5783" w:type="dxa"/>
          </w:tcPr>
          <w:p w14:paraId="348CC77F" w14:textId="0F952321" w:rsidR="002400E4" w:rsidRPr="005D2588" w:rsidRDefault="00234DA1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34DA1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Manager, I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to delete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permanently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remove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deemed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inappropriate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2400E4" w14:paraId="7365A481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D4022A" w14:textId="6C4A961F" w:rsidR="002400E4" w:rsidRPr="00857F8D" w:rsidRDefault="002400E4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US607</w:t>
            </w:r>
          </w:p>
        </w:tc>
        <w:tc>
          <w:tcPr>
            <w:tcW w:w="2410" w:type="dxa"/>
          </w:tcPr>
          <w:p w14:paraId="6F63E131" w14:textId="7081180B" w:rsidR="002400E4" w:rsidRPr="005D2588" w:rsidRDefault="00234DA1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Statistics</w:t>
            </w:r>
            <w:proofErr w:type="spellEnd"/>
          </w:p>
        </w:tc>
        <w:tc>
          <w:tcPr>
            <w:tcW w:w="1134" w:type="dxa"/>
          </w:tcPr>
          <w:p w14:paraId="65C31021" w14:textId="69B7CC74" w:rsidR="002400E4" w:rsidRPr="005D2588" w:rsidRDefault="00234DA1" w:rsidP="00E82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5783" w:type="dxa"/>
          </w:tcPr>
          <w:p w14:paraId="074EC198" w14:textId="1B07FDB5" w:rsidR="002400E4" w:rsidRPr="005D2588" w:rsidRDefault="00234DA1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34DA1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Manager, I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to have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access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website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statistics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get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insights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voting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patterns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most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active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, popular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articles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engagement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trends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2400E4" w14:paraId="7A671DFF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64E339" w14:textId="0DA17D05" w:rsidR="002400E4" w:rsidRPr="00857F8D" w:rsidRDefault="002400E4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F672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6</w:t>
            </w:r>
            <w:r w:rsidRPr="00AF672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14:paraId="426DCD03" w14:textId="4215AD7C" w:rsidR="002400E4" w:rsidRPr="005D2588" w:rsidRDefault="00234DA1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Manage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Reports</w:t>
            </w:r>
            <w:proofErr w:type="spellEnd"/>
          </w:p>
        </w:tc>
        <w:tc>
          <w:tcPr>
            <w:tcW w:w="1134" w:type="dxa"/>
          </w:tcPr>
          <w:p w14:paraId="095EB4A0" w14:textId="7E5DD098" w:rsidR="002400E4" w:rsidRPr="005D2588" w:rsidRDefault="00234DA1" w:rsidP="00E82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5783" w:type="dxa"/>
          </w:tcPr>
          <w:p w14:paraId="11440B03" w14:textId="7D5809A1" w:rsidR="002400E4" w:rsidRPr="005D2588" w:rsidRDefault="00CD0E12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D0E12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 xml:space="preserve"> Manager, I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manage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reports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analyze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report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 xml:space="preserve"> take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appropriate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repercussions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2400E4" w14:paraId="3AF222E5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F6AA68" w14:textId="1DD91E27" w:rsidR="002400E4" w:rsidRPr="00857F8D" w:rsidRDefault="002400E4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F672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6</w:t>
            </w:r>
            <w:r w:rsidRPr="00AF672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410" w:type="dxa"/>
          </w:tcPr>
          <w:p w14:paraId="71F451D6" w14:textId="1FCAD5AB" w:rsidR="002400E4" w:rsidRPr="005D2588" w:rsidRDefault="00234DA1" w:rsidP="00E823CE">
            <w:pPr>
              <w:tabs>
                <w:tab w:val="left" w:pos="477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Manage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Unblock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4DA1">
              <w:rPr>
                <w:rFonts w:ascii="Calibri" w:hAnsi="Calibri" w:cs="Calibri"/>
                <w:sz w:val="24"/>
                <w:szCs w:val="24"/>
              </w:rPr>
              <w:t>Appeals</w:t>
            </w:r>
            <w:proofErr w:type="spellEnd"/>
          </w:p>
        </w:tc>
        <w:tc>
          <w:tcPr>
            <w:tcW w:w="1134" w:type="dxa"/>
          </w:tcPr>
          <w:p w14:paraId="44F47AD3" w14:textId="6E60BADA" w:rsidR="002400E4" w:rsidRPr="005D2588" w:rsidRDefault="00234DA1" w:rsidP="00E82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5783" w:type="dxa"/>
          </w:tcPr>
          <w:p w14:paraId="7218C2B2" w14:textId="192B9A48" w:rsidR="002400E4" w:rsidRPr="005D2588" w:rsidRDefault="00CD0E12" w:rsidP="00DD3D9F">
            <w:pPr>
              <w:keepNext/>
              <w:tabs>
                <w:tab w:val="left" w:pos="18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D0E12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 xml:space="preserve"> Manager, I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manage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Unblock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Appeals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analyze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whether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has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been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unfairly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D0E12">
              <w:rPr>
                <w:rFonts w:ascii="Calibri" w:hAnsi="Calibri" w:cs="Calibri"/>
                <w:sz w:val="24"/>
                <w:szCs w:val="24"/>
              </w:rPr>
              <w:t>blocked</w:t>
            </w:r>
            <w:proofErr w:type="spellEnd"/>
            <w:r w:rsidRPr="00CD0E12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EB49EE7" w14:textId="3B8A04C9" w:rsidR="00E4661B" w:rsidRPr="00E523DF" w:rsidRDefault="00DD3D9F" w:rsidP="00E523DF">
      <w:pPr>
        <w:pStyle w:val="Legenda"/>
        <w:jc w:val="right"/>
        <w:rPr>
          <w:rFonts w:ascii="Calibri" w:hAnsi="Calibri" w:cs="Calibri"/>
          <w:i w:val="0"/>
          <w:iCs w:val="0"/>
          <w:sz w:val="22"/>
          <w:szCs w:val="22"/>
        </w:rPr>
      </w:pPr>
      <w:proofErr w:type="spellStart"/>
      <w:r w:rsidRPr="00E523DF">
        <w:rPr>
          <w:i w:val="0"/>
          <w:iCs w:val="0"/>
          <w:sz w:val="14"/>
          <w:szCs w:val="14"/>
        </w:rPr>
        <w:t>Table</w:t>
      </w:r>
      <w:proofErr w:type="spellEnd"/>
      <w:r w:rsidRPr="00E523DF">
        <w:rPr>
          <w:i w:val="0"/>
          <w:iCs w:val="0"/>
          <w:sz w:val="14"/>
          <w:szCs w:val="14"/>
        </w:rPr>
        <w:t xml:space="preserve"> 7: </w:t>
      </w:r>
      <w:proofErr w:type="spellStart"/>
      <w:r w:rsidRPr="00E523DF">
        <w:rPr>
          <w:i w:val="0"/>
          <w:iCs w:val="0"/>
          <w:sz w:val="14"/>
          <w:szCs w:val="14"/>
        </w:rPr>
        <w:t>System</w:t>
      </w:r>
      <w:proofErr w:type="spellEnd"/>
      <w:r w:rsidRPr="00E523DF">
        <w:rPr>
          <w:i w:val="0"/>
          <w:iCs w:val="0"/>
          <w:sz w:val="14"/>
          <w:szCs w:val="14"/>
        </w:rPr>
        <w:t xml:space="preserve"> </w:t>
      </w:r>
      <w:proofErr w:type="spellStart"/>
      <w:r w:rsidRPr="00E523DF">
        <w:rPr>
          <w:i w:val="0"/>
          <w:iCs w:val="0"/>
          <w:sz w:val="14"/>
          <w:szCs w:val="14"/>
        </w:rPr>
        <w:t>Manager’s</w:t>
      </w:r>
      <w:proofErr w:type="spellEnd"/>
      <w:r w:rsidRPr="00E523DF">
        <w:rPr>
          <w:i w:val="0"/>
          <w:iCs w:val="0"/>
          <w:sz w:val="14"/>
          <w:szCs w:val="14"/>
        </w:rPr>
        <w:t xml:space="preserve"> </w:t>
      </w:r>
      <w:proofErr w:type="spellStart"/>
      <w:r w:rsidRPr="00E523DF">
        <w:rPr>
          <w:i w:val="0"/>
          <w:iCs w:val="0"/>
          <w:sz w:val="14"/>
          <w:szCs w:val="14"/>
        </w:rPr>
        <w:t>User</w:t>
      </w:r>
      <w:proofErr w:type="spellEnd"/>
      <w:r w:rsidRPr="00E523DF">
        <w:rPr>
          <w:i w:val="0"/>
          <w:iCs w:val="0"/>
          <w:sz w:val="14"/>
          <w:szCs w:val="14"/>
        </w:rPr>
        <w:t xml:space="preserve"> </w:t>
      </w:r>
      <w:proofErr w:type="spellStart"/>
      <w:r w:rsidRPr="00E523DF">
        <w:rPr>
          <w:i w:val="0"/>
          <w:iCs w:val="0"/>
          <w:sz w:val="14"/>
          <w:szCs w:val="14"/>
        </w:rPr>
        <w:t>Stories</w:t>
      </w:r>
      <w:proofErr w:type="spellEnd"/>
    </w:p>
    <w:p w14:paraId="364266AC" w14:textId="77777777" w:rsidR="00EC2D04" w:rsidRDefault="00EC2D04" w:rsidP="007110B6">
      <w:pPr>
        <w:rPr>
          <w:rFonts w:ascii="Calibri" w:hAnsi="Calibri" w:cs="Calibri"/>
          <w:sz w:val="32"/>
          <w:szCs w:val="32"/>
        </w:rPr>
      </w:pPr>
    </w:p>
    <w:p w14:paraId="25C418EE" w14:textId="77777777" w:rsidR="00536EFD" w:rsidRDefault="00536EFD" w:rsidP="007110B6">
      <w:pPr>
        <w:rPr>
          <w:rFonts w:ascii="Calibri" w:hAnsi="Calibri" w:cs="Calibri"/>
          <w:sz w:val="32"/>
          <w:szCs w:val="32"/>
        </w:rPr>
      </w:pPr>
    </w:p>
    <w:p w14:paraId="74AD6283" w14:textId="77777777" w:rsidR="00AD33BB" w:rsidRDefault="00AD33BB" w:rsidP="00536EFD">
      <w:pPr>
        <w:rPr>
          <w:rFonts w:ascii="Calibri" w:hAnsi="Calibri" w:cs="Calibri"/>
          <w:b/>
          <w:bCs/>
          <w:sz w:val="32"/>
          <w:szCs w:val="32"/>
        </w:rPr>
      </w:pPr>
    </w:p>
    <w:p w14:paraId="084279B0" w14:textId="77777777" w:rsidR="00AD33BB" w:rsidRDefault="00AD33BB" w:rsidP="00536EFD">
      <w:pPr>
        <w:rPr>
          <w:rFonts w:ascii="Calibri" w:hAnsi="Calibri" w:cs="Calibri"/>
          <w:b/>
          <w:bCs/>
          <w:sz w:val="32"/>
          <w:szCs w:val="32"/>
        </w:rPr>
      </w:pPr>
    </w:p>
    <w:p w14:paraId="1C6173C7" w14:textId="77777777" w:rsidR="00AD33BB" w:rsidRDefault="00AD33BB" w:rsidP="00536EFD">
      <w:pPr>
        <w:rPr>
          <w:rFonts w:ascii="Calibri" w:hAnsi="Calibri" w:cs="Calibri"/>
          <w:b/>
          <w:bCs/>
          <w:sz w:val="32"/>
          <w:szCs w:val="32"/>
        </w:rPr>
      </w:pPr>
    </w:p>
    <w:p w14:paraId="2FF187C2" w14:textId="79430D48" w:rsidR="00536EFD" w:rsidRDefault="00536EFD" w:rsidP="00536EFD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2.</w:t>
      </w:r>
      <w:r w:rsidR="00A1739C">
        <w:rPr>
          <w:rFonts w:ascii="Calibri" w:hAnsi="Calibri" w:cs="Calibri"/>
          <w:b/>
          <w:bCs/>
          <w:sz w:val="32"/>
          <w:szCs w:val="32"/>
        </w:rPr>
        <w:t>3</w:t>
      </w:r>
      <w:r>
        <w:rPr>
          <w:rFonts w:ascii="Calibri" w:hAnsi="Calibri" w:cs="Calibri"/>
          <w:b/>
          <w:bCs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Supplementary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Requirements</w:t>
      </w:r>
      <w:proofErr w:type="spellEnd"/>
    </w:p>
    <w:p w14:paraId="745FBD3F" w14:textId="34B473FF" w:rsidR="00A1739C" w:rsidRDefault="00A1739C" w:rsidP="00A1739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2.3.1. </w:t>
      </w:r>
      <w:r w:rsidR="00AD33BB">
        <w:rPr>
          <w:rFonts w:ascii="Calibri" w:hAnsi="Calibri" w:cs="Calibri"/>
          <w:b/>
          <w:bCs/>
          <w:sz w:val="28"/>
          <w:szCs w:val="28"/>
        </w:rPr>
        <w:t>Business rules</w:t>
      </w:r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5783"/>
      </w:tblGrid>
      <w:tr w:rsidR="000715D0" w14:paraId="13E0A496" w14:textId="77777777" w:rsidTr="00E82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3BFA95" w14:textId="77777777" w:rsidR="000715D0" w:rsidRPr="00857F8D" w:rsidRDefault="000715D0" w:rsidP="00E823C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2410" w:type="dxa"/>
          </w:tcPr>
          <w:p w14:paraId="0008DACF" w14:textId="77777777" w:rsidR="000715D0" w:rsidRPr="00857F8D" w:rsidRDefault="000715D0" w:rsidP="00E82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5783" w:type="dxa"/>
          </w:tcPr>
          <w:p w14:paraId="2B7A74D4" w14:textId="77777777" w:rsidR="000715D0" w:rsidRPr="00857F8D" w:rsidRDefault="000715D0" w:rsidP="00E82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Description</w:t>
            </w:r>
            <w:proofErr w:type="spellEnd"/>
          </w:p>
        </w:tc>
      </w:tr>
      <w:tr w:rsidR="000715D0" w14:paraId="1E01AE8E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16D17B" w14:textId="09163041" w:rsidR="000715D0" w:rsidRPr="00857F8D" w:rsidRDefault="000715D0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BR01</w:t>
            </w:r>
          </w:p>
        </w:tc>
        <w:tc>
          <w:tcPr>
            <w:tcW w:w="2410" w:type="dxa"/>
          </w:tcPr>
          <w:p w14:paraId="026F1E00" w14:textId="5FA86066" w:rsidR="000715D0" w:rsidRPr="005D2588" w:rsidRDefault="000715D0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42E80">
              <w:rPr>
                <w:rFonts w:ascii="Calibri" w:hAnsi="Calibri" w:cs="Calibri"/>
                <w:sz w:val="24"/>
                <w:szCs w:val="24"/>
              </w:rPr>
              <w:t>Account</w:t>
            </w:r>
            <w:proofErr w:type="spellEnd"/>
            <w:r w:rsidRPr="00442E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42E80">
              <w:rPr>
                <w:rFonts w:ascii="Calibri" w:hAnsi="Calibri" w:cs="Calibri"/>
                <w:sz w:val="24"/>
                <w:szCs w:val="24"/>
              </w:rPr>
              <w:t>Deletion</w:t>
            </w:r>
            <w:proofErr w:type="spellEnd"/>
          </w:p>
        </w:tc>
        <w:tc>
          <w:tcPr>
            <w:tcW w:w="5783" w:type="dxa"/>
          </w:tcPr>
          <w:p w14:paraId="24459F6C" w14:textId="03A786F5" w:rsidR="000715D0" w:rsidRPr="005D2588" w:rsidRDefault="000715D0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Upon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account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deletion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shared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data (e.g.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reviews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likes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) is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kept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but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made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anonymous</w:t>
            </w:r>
            <w:proofErr w:type="spellEnd"/>
            <w:r w:rsidRPr="00234DA1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0715D0" w14:paraId="116ADD76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923987" w14:textId="41EB6FE4" w:rsidR="000715D0" w:rsidRPr="00857F8D" w:rsidRDefault="000715D0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BR02</w:t>
            </w:r>
          </w:p>
        </w:tc>
        <w:tc>
          <w:tcPr>
            <w:tcW w:w="2410" w:type="dxa"/>
          </w:tcPr>
          <w:p w14:paraId="21B5D5DF" w14:textId="4265E0DA" w:rsidR="000715D0" w:rsidRPr="005D2588" w:rsidRDefault="000715D0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42E80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442E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42E80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</w:p>
        </w:tc>
        <w:tc>
          <w:tcPr>
            <w:tcW w:w="5783" w:type="dxa"/>
          </w:tcPr>
          <w:p w14:paraId="793C17D2" w14:textId="1F0BB97B" w:rsidR="000715D0" w:rsidRPr="005D2588" w:rsidRDefault="000715D0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dependent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votes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received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his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0715D0" w14:paraId="4B59EB14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BEA93F" w14:textId="584534BF" w:rsidR="000715D0" w:rsidRPr="00857F8D" w:rsidRDefault="000715D0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BR03</w:t>
            </w:r>
          </w:p>
        </w:tc>
        <w:tc>
          <w:tcPr>
            <w:tcW w:w="2410" w:type="dxa"/>
          </w:tcPr>
          <w:p w14:paraId="6C6FA442" w14:textId="4CC26AC6" w:rsidR="000715D0" w:rsidRPr="005D2588" w:rsidRDefault="000715D0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42E80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442E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42E80">
              <w:rPr>
                <w:rFonts w:ascii="Calibri" w:hAnsi="Calibri" w:cs="Calibri"/>
                <w:sz w:val="24"/>
                <w:szCs w:val="24"/>
              </w:rPr>
              <w:t>Deletion</w:t>
            </w:r>
            <w:proofErr w:type="spellEnd"/>
          </w:p>
        </w:tc>
        <w:tc>
          <w:tcPr>
            <w:tcW w:w="5783" w:type="dxa"/>
          </w:tcPr>
          <w:p w14:paraId="43F28EB7" w14:textId="05CA37B2" w:rsidR="000715D0" w:rsidRPr="005D2588" w:rsidRDefault="000715D0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715D0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cannot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deleted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by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its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author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it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has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votes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0715D0" w14:paraId="65C6A17C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9C4DFC" w14:textId="689AE80F" w:rsidR="000715D0" w:rsidRPr="00857F8D" w:rsidRDefault="000715D0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BR04</w:t>
            </w:r>
          </w:p>
        </w:tc>
        <w:tc>
          <w:tcPr>
            <w:tcW w:w="2410" w:type="dxa"/>
          </w:tcPr>
          <w:p w14:paraId="2E688FB8" w14:textId="76368383" w:rsidR="000715D0" w:rsidRPr="005D2588" w:rsidRDefault="000715D0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42E80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442E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42E80">
              <w:rPr>
                <w:rFonts w:ascii="Calibri" w:hAnsi="Calibri" w:cs="Calibri"/>
                <w:sz w:val="24"/>
                <w:szCs w:val="24"/>
              </w:rPr>
              <w:t>Edition</w:t>
            </w:r>
            <w:proofErr w:type="spellEnd"/>
          </w:p>
        </w:tc>
        <w:tc>
          <w:tcPr>
            <w:tcW w:w="5783" w:type="dxa"/>
          </w:tcPr>
          <w:p w14:paraId="495BE756" w14:textId="43038720" w:rsidR="000715D0" w:rsidRPr="005D2588" w:rsidRDefault="000715D0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edited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marked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tag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0715D0" w14:paraId="29D3FCAE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2E0AAF" w14:textId="6B040537" w:rsidR="000715D0" w:rsidRPr="00857F8D" w:rsidRDefault="000715D0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BR05</w:t>
            </w:r>
          </w:p>
        </w:tc>
        <w:tc>
          <w:tcPr>
            <w:tcW w:w="2410" w:type="dxa"/>
          </w:tcPr>
          <w:p w14:paraId="515C9FFC" w14:textId="3596EBB4" w:rsidR="000715D0" w:rsidRPr="005D2588" w:rsidRDefault="000715D0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42E80">
              <w:rPr>
                <w:rFonts w:ascii="Calibri" w:hAnsi="Calibri" w:cs="Calibri"/>
                <w:sz w:val="24"/>
                <w:szCs w:val="24"/>
              </w:rPr>
              <w:t xml:space="preserve">Vote </w:t>
            </w:r>
            <w:proofErr w:type="spellStart"/>
            <w:r w:rsidRPr="00442E80">
              <w:rPr>
                <w:rFonts w:ascii="Calibri" w:hAnsi="Calibri" w:cs="Calibri"/>
                <w:sz w:val="24"/>
                <w:szCs w:val="24"/>
              </w:rPr>
              <w:t>Own</w:t>
            </w:r>
            <w:proofErr w:type="spellEnd"/>
            <w:r w:rsidRPr="00442E8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42E80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5783" w:type="dxa"/>
          </w:tcPr>
          <w:p w14:paraId="62F9F25E" w14:textId="4BE07200" w:rsidR="000715D0" w:rsidRPr="005D2588" w:rsidRDefault="000715D0" w:rsidP="00E823CE">
            <w:pPr>
              <w:tabs>
                <w:tab w:val="left" w:pos="172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715D0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unable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to vote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their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own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article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0715D0" w14:paraId="027B91EA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9174B4" w14:textId="7631A011" w:rsidR="000715D0" w:rsidRPr="00857F8D" w:rsidRDefault="000715D0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BR06</w:t>
            </w:r>
          </w:p>
        </w:tc>
        <w:tc>
          <w:tcPr>
            <w:tcW w:w="2410" w:type="dxa"/>
          </w:tcPr>
          <w:p w14:paraId="1B3700E6" w14:textId="3EA08BF8" w:rsidR="000715D0" w:rsidRPr="005D2588" w:rsidRDefault="000715D0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Topic</w:t>
            </w:r>
            <w:proofErr w:type="spellEnd"/>
          </w:p>
        </w:tc>
        <w:tc>
          <w:tcPr>
            <w:tcW w:w="5783" w:type="dxa"/>
          </w:tcPr>
          <w:p w14:paraId="76039517" w14:textId="505F3743" w:rsidR="000715D0" w:rsidRPr="005D2588" w:rsidRDefault="000715D0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Every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Item must have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associated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Topic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0715D0" w14:paraId="10A067FF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99698A" w14:textId="05B281FF" w:rsidR="000715D0" w:rsidRPr="00857F8D" w:rsidRDefault="000715D0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BR07</w:t>
            </w:r>
          </w:p>
        </w:tc>
        <w:tc>
          <w:tcPr>
            <w:tcW w:w="2410" w:type="dxa"/>
          </w:tcPr>
          <w:p w14:paraId="6D72C16D" w14:textId="0AFBFE5C" w:rsidR="000715D0" w:rsidRPr="005D2588" w:rsidRDefault="000715D0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Date</w:t>
            </w:r>
          </w:p>
        </w:tc>
        <w:tc>
          <w:tcPr>
            <w:tcW w:w="5783" w:type="dxa"/>
          </w:tcPr>
          <w:p w14:paraId="75E295F9" w14:textId="356A374F" w:rsidR="000715D0" w:rsidRPr="005D2588" w:rsidRDefault="000715D0" w:rsidP="0072378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Every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date must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after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15D0">
              <w:rPr>
                <w:rFonts w:ascii="Calibri" w:hAnsi="Calibri" w:cs="Calibri"/>
                <w:sz w:val="24"/>
                <w:szCs w:val="24"/>
              </w:rPr>
              <w:t>article</w:t>
            </w:r>
            <w:proofErr w:type="spellEnd"/>
            <w:r w:rsidRPr="000715D0">
              <w:rPr>
                <w:rFonts w:ascii="Calibri" w:hAnsi="Calibri" w:cs="Calibri"/>
                <w:sz w:val="24"/>
                <w:szCs w:val="24"/>
              </w:rPr>
              <w:t xml:space="preserve"> date.</w:t>
            </w:r>
          </w:p>
        </w:tc>
      </w:tr>
    </w:tbl>
    <w:p w14:paraId="0CB41A40" w14:textId="7CC0BC20" w:rsidR="00A1739C" w:rsidRPr="00723788" w:rsidRDefault="00D47EF3" w:rsidP="00D47EF3">
      <w:pPr>
        <w:pStyle w:val="Legenda"/>
        <w:jc w:val="center"/>
        <w:rPr>
          <w:rFonts w:ascii="Calibri" w:hAnsi="Calibri" w:cs="Calibri"/>
          <w:i w:val="0"/>
          <w:iCs w:val="0"/>
          <w:sz w:val="24"/>
          <w:szCs w:val="2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="00723788" w:rsidRPr="00723788">
        <w:rPr>
          <w:i w:val="0"/>
          <w:iCs w:val="0"/>
          <w:sz w:val="14"/>
          <w:szCs w:val="14"/>
        </w:rPr>
        <w:t>Table</w:t>
      </w:r>
      <w:proofErr w:type="spellEnd"/>
      <w:r w:rsidR="00723788" w:rsidRPr="00723788">
        <w:rPr>
          <w:i w:val="0"/>
          <w:iCs w:val="0"/>
          <w:sz w:val="14"/>
          <w:szCs w:val="14"/>
        </w:rPr>
        <w:t xml:space="preserve"> 8: </w:t>
      </w:r>
      <w:proofErr w:type="spellStart"/>
      <w:r w:rsidR="00723788" w:rsidRPr="00723788">
        <w:rPr>
          <w:i w:val="0"/>
          <w:iCs w:val="0"/>
          <w:sz w:val="14"/>
          <w:szCs w:val="14"/>
        </w:rPr>
        <w:t>NewsNet</w:t>
      </w:r>
      <w:proofErr w:type="spellEnd"/>
      <w:r w:rsidR="00723788" w:rsidRPr="00723788">
        <w:rPr>
          <w:i w:val="0"/>
          <w:iCs w:val="0"/>
          <w:sz w:val="14"/>
          <w:szCs w:val="14"/>
        </w:rPr>
        <w:t xml:space="preserve"> Business Rules</w:t>
      </w:r>
    </w:p>
    <w:p w14:paraId="02025E8A" w14:textId="77777777" w:rsidR="00536EFD" w:rsidRDefault="00536EFD" w:rsidP="007110B6">
      <w:pPr>
        <w:rPr>
          <w:rFonts w:ascii="Calibri" w:hAnsi="Calibri" w:cs="Calibri"/>
          <w:sz w:val="32"/>
          <w:szCs w:val="32"/>
        </w:rPr>
      </w:pPr>
    </w:p>
    <w:p w14:paraId="2F4643C1" w14:textId="463A9934" w:rsidR="004B4A91" w:rsidRDefault="004B4A91" w:rsidP="004B4A9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2.3.2.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Technical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requirements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5783"/>
      </w:tblGrid>
      <w:tr w:rsidR="00E5218F" w14:paraId="17AAD456" w14:textId="77777777" w:rsidTr="00E82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AAF336" w14:textId="77777777" w:rsidR="00E5218F" w:rsidRPr="00857F8D" w:rsidRDefault="00E5218F" w:rsidP="00E823C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2410" w:type="dxa"/>
          </w:tcPr>
          <w:p w14:paraId="54413EE6" w14:textId="77777777" w:rsidR="00E5218F" w:rsidRPr="00857F8D" w:rsidRDefault="00E5218F" w:rsidP="00E82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5783" w:type="dxa"/>
          </w:tcPr>
          <w:p w14:paraId="6616E70D" w14:textId="77777777" w:rsidR="00E5218F" w:rsidRPr="00857F8D" w:rsidRDefault="00E5218F" w:rsidP="00E82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Description</w:t>
            </w:r>
            <w:proofErr w:type="spellEnd"/>
          </w:p>
        </w:tc>
      </w:tr>
      <w:tr w:rsidR="00E5218F" w14:paraId="4DD228F4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A0AF54" w14:textId="23AC5549" w:rsidR="00E5218F" w:rsidRPr="00857F8D" w:rsidRDefault="00E5218F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TR01</w:t>
            </w:r>
          </w:p>
        </w:tc>
        <w:tc>
          <w:tcPr>
            <w:tcW w:w="2410" w:type="dxa"/>
          </w:tcPr>
          <w:p w14:paraId="2272D2F4" w14:textId="7F8C4021" w:rsidR="00E5218F" w:rsidRPr="005D2588" w:rsidRDefault="00147066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147066">
              <w:rPr>
                <w:rFonts w:ascii="Calibri" w:hAnsi="Calibri" w:cs="Calibri"/>
                <w:sz w:val="24"/>
                <w:szCs w:val="24"/>
              </w:rPr>
              <w:t>Performance</w:t>
            </w:r>
          </w:p>
        </w:tc>
        <w:tc>
          <w:tcPr>
            <w:tcW w:w="5783" w:type="dxa"/>
          </w:tcPr>
          <w:p w14:paraId="2A139F47" w14:textId="27725B39" w:rsidR="00E5218F" w:rsidRPr="005D2588" w:rsidRDefault="007575F7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should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 xml:space="preserve"> have response times </w:t>
            </w: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shorter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than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 xml:space="preserve"> 2s to </w:t>
            </w: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ensure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user's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attention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5218F" w14:paraId="27B2685B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7A0165" w14:textId="0787BC62" w:rsidR="00E5218F" w:rsidRPr="00857F8D" w:rsidRDefault="00E5218F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TR02</w:t>
            </w:r>
          </w:p>
        </w:tc>
        <w:tc>
          <w:tcPr>
            <w:tcW w:w="2410" w:type="dxa"/>
          </w:tcPr>
          <w:p w14:paraId="6D94309E" w14:textId="0D8CA8EC" w:rsidR="00E5218F" w:rsidRPr="005D2588" w:rsidRDefault="00147066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47066">
              <w:rPr>
                <w:rFonts w:ascii="Calibri" w:hAnsi="Calibri" w:cs="Calibri"/>
                <w:sz w:val="24"/>
                <w:szCs w:val="24"/>
              </w:rPr>
              <w:t>Robustness</w:t>
            </w:r>
            <w:proofErr w:type="spellEnd"/>
          </w:p>
        </w:tc>
        <w:tc>
          <w:tcPr>
            <w:tcW w:w="5783" w:type="dxa"/>
          </w:tcPr>
          <w:p w14:paraId="691A0EB0" w14:textId="132FE300" w:rsidR="00E5218F" w:rsidRPr="005D2588" w:rsidRDefault="007575F7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 xml:space="preserve"> must </w:t>
            </w: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prepared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handle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 xml:space="preserve"> continue </w:t>
            </w: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operating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when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runtime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errors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occur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5218F" w14:paraId="49748932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5A2C8D" w14:textId="4E08FA45" w:rsidR="00E5218F" w:rsidRPr="00857F8D" w:rsidRDefault="00E5218F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TR03</w:t>
            </w:r>
          </w:p>
        </w:tc>
        <w:tc>
          <w:tcPr>
            <w:tcW w:w="2410" w:type="dxa"/>
          </w:tcPr>
          <w:p w14:paraId="586BC742" w14:textId="0A0B47AA" w:rsidR="00E5218F" w:rsidRPr="005D2588" w:rsidRDefault="00147066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47066">
              <w:rPr>
                <w:rFonts w:ascii="Calibri" w:hAnsi="Calibri" w:cs="Calibri"/>
                <w:sz w:val="24"/>
                <w:szCs w:val="24"/>
              </w:rPr>
              <w:t>Scalability</w:t>
            </w:r>
            <w:proofErr w:type="spellEnd"/>
          </w:p>
        </w:tc>
        <w:tc>
          <w:tcPr>
            <w:tcW w:w="5783" w:type="dxa"/>
          </w:tcPr>
          <w:p w14:paraId="39C804FF" w14:textId="4ACAE726" w:rsidR="00E5218F" w:rsidRPr="005D2588" w:rsidRDefault="009169CF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must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prepared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deal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growth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in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number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their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actions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5218F" w14:paraId="57968C8C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C025D9" w14:textId="5483BACB" w:rsidR="00E5218F" w:rsidRPr="00857F8D" w:rsidRDefault="00E5218F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TR04</w:t>
            </w:r>
          </w:p>
        </w:tc>
        <w:tc>
          <w:tcPr>
            <w:tcW w:w="2410" w:type="dxa"/>
          </w:tcPr>
          <w:p w14:paraId="6478B1C6" w14:textId="30D1A9E7" w:rsidR="00E5218F" w:rsidRPr="005D2588" w:rsidRDefault="00147066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47066">
              <w:rPr>
                <w:rFonts w:ascii="Calibri" w:hAnsi="Calibri" w:cs="Calibri"/>
                <w:sz w:val="24"/>
                <w:szCs w:val="24"/>
              </w:rPr>
              <w:t>Accessibility</w:t>
            </w:r>
            <w:proofErr w:type="spellEnd"/>
          </w:p>
        </w:tc>
        <w:tc>
          <w:tcPr>
            <w:tcW w:w="5783" w:type="dxa"/>
          </w:tcPr>
          <w:p w14:paraId="0548DEC3" w14:textId="6D95E162" w:rsidR="00E5218F" w:rsidRPr="005D2588" w:rsidRDefault="009169CF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must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ensure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that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everyone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can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access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pages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regardless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whether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they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have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any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handicap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not,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Web browser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they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use.</w:t>
            </w:r>
          </w:p>
        </w:tc>
      </w:tr>
      <w:tr w:rsidR="00E5218F" w14:paraId="435F926A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9AA90E" w14:textId="4B4DBF55" w:rsidR="00E5218F" w:rsidRPr="00857F8D" w:rsidRDefault="00E5218F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TR05</w:t>
            </w:r>
          </w:p>
        </w:tc>
        <w:tc>
          <w:tcPr>
            <w:tcW w:w="2410" w:type="dxa"/>
          </w:tcPr>
          <w:p w14:paraId="595461E4" w14:textId="2BD7E153" w:rsidR="00E5218F" w:rsidRPr="005D2588" w:rsidRDefault="00147066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47066">
              <w:rPr>
                <w:rFonts w:ascii="Calibri" w:hAnsi="Calibri" w:cs="Calibri"/>
                <w:sz w:val="24"/>
                <w:szCs w:val="24"/>
              </w:rPr>
              <w:t>Availability</w:t>
            </w:r>
            <w:proofErr w:type="spellEnd"/>
          </w:p>
        </w:tc>
        <w:tc>
          <w:tcPr>
            <w:tcW w:w="5783" w:type="dxa"/>
          </w:tcPr>
          <w:p w14:paraId="153C3F92" w14:textId="73E02F0F" w:rsidR="00E5218F" w:rsidRPr="005D2588" w:rsidRDefault="009169CF" w:rsidP="00E823CE">
            <w:pPr>
              <w:tabs>
                <w:tab w:val="left" w:pos="172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must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available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99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percent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time in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each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24-hour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period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5218F" w14:paraId="686902EE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80C632" w14:textId="46361FFB" w:rsidR="00E5218F" w:rsidRPr="00857F8D" w:rsidRDefault="00E5218F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TR06</w:t>
            </w:r>
          </w:p>
        </w:tc>
        <w:tc>
          <w:tcPr>
            <w:tcW w:w="2410" w:type="dxa"/>
          </w:tcPr>
          <w:p w14:paraId="1B405644" w14:textId="7847227B" w:rsidR="00E5218F" w:rsidRPr="005D2588" w:rsidRDefault="00147066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47066">
              <w:rPr>
                <w:rFonts w:ascii="Calibri" w:hAnsi="Calibri" w:cs="Calibri"/>
                <w:sz w:val="24"/>
                <w:szCs w:val="24"/>
              </w:rPr>
              <w:t>Usability</w:t>
            </w:r>
            <w:proofErr w:type="spellEnd"/>
          </w:p>
        </w:tc>
        <w:tc>
          <w:tcPr>
            <w:tcW w:w="5783" w:type="dxa"/>
          </w:tcPr>
          <w:p w14:paraId="0E3A29FA" w14:textId="7BCA2BB6" w:rsidR="00E5218F" w:rsidRPr="005D2588" w:rsidRDefault="009169CF" w:rsidP="00E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should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simple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easy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to use.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NewsNet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designed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used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by media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consumers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from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all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ages,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without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technical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experience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, so a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very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good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usability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is a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critical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requirement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5218F" w14:paraId="0D168FDD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A25D9F" w14:textId="327F3D85" w:rsidR="00E5218F" w:rsidRPr="00857F8D" w:rsidRDefault="00E5218F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TR07</w:t>
            </w:r>
          </w:p>
        </w:tc>
        <w:tc>
          <w:tcPr>
            <w:tcW w:w="2410" w:type="dxa"/>
          </w:tcPr>
          <w:p w14:paraId="32EE6B96" w14:textId="5DC42A29" w:rsidR="00E5218F" w:rsidRPr="005D2588" w:rsidRDefault="00147066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147066">
              <w:rPr>
                <w:rFonts w:ascii="Calibri" w:hAnsi="Calibri" w:cs="Calibri"/>
                <w:sz w:val="24"/>
                <w:szCs w:val="24"/>
              </w:rPr>
              <w:t xml:space="preserve">Web </w:t>
            </w:r>
            <w:proofErr w:type="spellStart"/>
            <w:r w:rsidRPr="00147066">
              <w:rPr>
                <w:rFonts w:ascii="Calibri" w:hAnsi="Calibri" w:cs="Calibri"/>
                <w:sz w:val="24"/>
                <w:szCs w:val="24"/>
              </w:rPr>
              <w:t>Application</w:t>
            </w:r>
            <w:proofErr w:type="spellEnd"/>
          </w:p>
        </w:tc>
        <w:tc>
          <w:tcPr>
            <w:tcW w:w="5783" w:type="dxa"/>
          </w:tcPr>
          <w:p w14:paraId="7FA236A0" w14:textId="5351A255" w:rsidR="00E5218F" w:rsidRPr="005D2588" w:rsidRDefault="009169CF" w:rsidP="00E823C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should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implemented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as a web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application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dynamic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pages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(HTML5, JavaScript, CSS3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PHP).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It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critical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that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NewsNet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easily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accessible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from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anywhere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without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need to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install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specific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applications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software,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adopting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standard web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technologies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1E6B39" w14:paraId="5DA44EEF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60D1A1" w14:textId="5F2DA8F8" w:rsidR="001E6B39" w:rsidRPr="001E6B39" w:rsidRDefault="001E6B39" w:rsidP="001E6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TR08</w:t>
            </w:r>
          </w:p>
        </w:tc>
        <w:tc>
          <w:tcPr>
            <w:tcW w:w="2410" w:type="dxa"/>
          </w:tcPr>
          <w:p w14:paraId="6756E274" w14:textId="57924B3A" w:rsidR="001E6B39" w:rsidRDefault="00147066" w:rsidP="001E6B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47066">
              <w:rPr>
                <w:rFonts w:ascii="Calibri" w:hAnsi="Calibri" w:cs="Calibri"/>
                <w:sz w:val="24"/>
                <w:szCs w:val="24"/>
              </w:rPr>
              <w:t>Portability</w:t>
            </w:r>
            <w:proofErr w:type="spellEnd"/>
          </w:p>
        </w:tc>
        <w:tc>
          <w:tcPr>
            <w:tcW w:w="5783" w:type="dxa"/>
          </w:tcPr>
          <w:p w14:paraId="0B3A7B99" w14:textId="34C0884A" w:rsidR="001E6B39" w:rsidRPr="000715D0" w:rsidRDefault="009169CF" w:rsidP="001E6B3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server-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side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should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work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across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multiple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platforms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(Linux, Mac OS, etc.).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NewsNet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destined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for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personal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use. To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make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it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easily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available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to a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large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base,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it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should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platform-independent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1E6B39" w:rsidRPr="005D2588" w14:paraId="024BAF72" w14:textId="77777777" w:rsidTr="001E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F5C01F" w14:textId="322450AF" w:rsidR="001E6B39" w:rsidRPr="00857F8D" w:rsidRDefault="001E6B39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TR09</w:t>
            </w:r>
          </w:p>
        </w:tc>
        <w:tc>
          <w:tcPr>
            <w:tcW w:w="2410" w:type="dxa"/>
          </w:tcPr>
          <w:p w14:paraId="43D8585A" w14:textId="5D7BA056" w:rsidR="001E6B39" w:rsidRPr="005D2588" w:rsidRDefault="00147066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47066">
              <w:rPr>
                <w:rFonts w:ascii="Calibri" w:hAnsi="Calibri" w:cs="Calibri"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5783" w:type="dxa"/>
          </w:tcPr>
          <w:p w14:paraId="5DC24E88" w14:textId="7C60C07E" w:rsidR="001E6B39" w:rsidRPr="005D2588" w:rsidRDefault="009169CF" w:rsidP="00E823C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PostgreSQL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database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management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must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used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version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11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higher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1E6B39" w:rsidRPr="005D2588" w14:paraId="71353F18" w14:textId="77777777" w:rsidTr="001E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4341B1" w14:textId="10E27F1B" w:rsidR="001E6B39" w:rsidRPr="00857F8D" w:rsidRDefault="001E6B39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lastRenderedPageBreak/>
              <w:t>TR10</w:t>
            </w:r>
          </w:p>
        </w:tc>
        <w:tc>
          <w:tcPr>
            <w:tcW w:w="2410" w:type="dxa"/>
          </w:tcPr>
          <w:p w14:paraId="543C259A" w14:textId="2456E845" w:rsidR="001E6B39" w:rsidRPr="005D2588" w:rsidRDefault="00147066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47066">
              <w:rPr>
                <w:rFonts w:ascii="Calibri" w:hAnsi="Calibri" w:cs="Calibri"/>
                <w:sz w:val="24"/>
                <w:szCs w:val="24"/>
              </w:rPr>
              <w:t>Security</w:t>
            </w:r>
            <w:proofErr w:type="spellEnd"/>
          </w:p>
        </w:tc>
        <w:tc>
          <w:tcPr>
            <w:tcW w:w="5783" w:type="dxa"/>
          </w:tcPr>
          <w:p w14:paraId="227B59EB" w14:textId="770624D4" w:rsidR="001E6B39" w:rsidRPr="005D2588" w:rsidRDefault="009169CF" w:rsidP="00E823C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shall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protect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information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from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unauthorized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access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through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use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authentication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verification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</w:p>
        </w:tc>
      </w:tr>
      <w:tr w:rsidR="001E6B39" w:rsidRPr="005D2588" w14:paraId="33FD55BE" w14:textId="77777777" w:rsidTr="001E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F9EDEE" w14:textId="5334E62D" w:rsidR="001E6B39" w:rsidRPr="00857F8D" w:rsidRDefault="001E6B39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TR11</w:t>
            </w:r>
          </w:p>
        </w:tc>
        <w:tc>
          <w:tcPr>
            <w:tcW w:w="2410" w:type="dxa"/>
          </w:tcPr>
          <w:p w14:paraId="4B29C623" w14:textId="23491917" w:rsidR="001E6B39" w:rsidRPr="005D2588" w:rsidRDefault="00147066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47066">
              <w:rPr>
                <w:rFonts w:ascii="Calibri" w:hAnsi="Calibri" w:cs="Calibri"/>
                <w:sz w:val="24"/>
                <w:szCs w:val="24"/>
              </w:rPr>
              <w:t>Ethics</w:t>
            </w:r>
            <w:proofErr w:type="spellEnd"/>
          </w:p>
        </w:tc>
        <w:tc>
          <w:tcPr>
            <w:tcW w:w="5783" w:type="dxa"/>
          </w:tcPr>
          <w:p w14:paraId="1CA2FE2A" w14:textId="20BBD302" w:rsidR="001E6B39" w:rsidRPr="005D2588" w:rsidRDefault="009169CF" w:rsidP="00AC2A4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must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respect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ethical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principles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in software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development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(for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example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personal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details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usage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data,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should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not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collected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nor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shared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without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full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acknowledgement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authorization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from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69CF">
              <w:rPr>
                <w:rFonts w:ascii="Calibri" w:hAnsi="Calibri" w:cs="Calibri"/>
                <w:sz w:val="24"/>
                <w:szCs w:val="24"/>
              </w:rPr>
              <w:t>its</w:t>
            </w:r>
            <w:proofErr w:type="spellEnd"/>
            <w:r w:rsidRPr="009169CF">
              <w:rPr>
                <w:rFonts w:ascii="Calibri" w:hAnsi="Calibri" w:cs="Calibri"/>
                <w:sz w:val="24"/>
                <w:szCs w:val="24"/>
              </w:rPr>
              <w:t xml:space="preserve"> owner).</w:t>
            </w:r>
          </w:p>
        </w:tc>
      </w:tr>
    </w:tbl>
    <w:p w14:paraId="440A4B40" w14:textId="0C98CC28" w:rsidR="001E6B39" w:rsidRPr="0028300B" w:rsidRDefault="0028300B" w:rsidP="0028300B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="00AC2A48" w:rsidRPr="0028300B">
        <w:rPr>
          <w:i w:val="0"/>
          <w:iCs w:val="0"/>
          <w:sz w:val="14"/>
          <w:szCs w:val="14"/>
        </w:rPr>
        <w:t xml:space="preserve">Tabla 9: </w:t>
      </w:r>
      <w:proofErr w:type="spellStart"/>
      <w:r w:rsidR="00AC2A48" w:rsidRPr="0028300B">
        <w:rPr>
          <w:i w:val="0"/>
          <w:iCs w:val="0"/>
          <w:sz w:val="14"/>
          <w:szCs w:val="14"/>
        </w:rPr>
        <w:t>NewsNet</w:t>
      </w:r>
      <w:proofErr w:type="spellEnd"/>
      <w:r w:rsidR="00AC2A48" w:rsidRPr="0028300B">
        <w:rPr>
          <w:i w:val="0"/>
          <w:iCs w:val="0"/>
          <w:sz w:val="14"/>
          <w:szCs w:val="14"/>
        </w:rPr>
        <w:t xml:space="preserve"> </w:t>
      </w:r>
      <w:proofErr w:type="spellStart"/>
      <w:r w:rsidR="00AC2A48" w:rsidRPr="0028300B">
        <w:rPr>
          <w:i w:val="0"/>
          <w:iCs w:val="0"/>
          <w:sz w:val="14"/>
          <w:szCs w:val="14"/>
        </w:rPr>
        <w:t>Technical</w:t>
      </w:r>
      <w:proofErr w:type="spellEnd"/>
      <w:r w:rsidR="00AC2A48" w:rsidRPr="0028300B">
        <w:rPr>
          <w:i w:val="0"/>
          <w:iCs w:val="0"/>
          <w:sz w:val="14"/>
          <w:szCs w:val="14"/>
        </w:rPr>
        <w:t xml:space="preserve"> </w:t>
      </w:r>
      <w:proofErr w:type="spellStart"/>
      <w:r w:rsidR="00AC2A48" w:rsidRPr="0028300B">
        <w:rPr>
          <w:i w:val="0"/>
          <w:iCs w:val="0"/>
          <w:sz w:val="14"/>
          <w:szCs w:val="14"/>
        </w:rPr>
        <w:t>Requirements</w:t>
      </w:r>
      <w:proofErr w:type="spellEnd"/>
    </w:p>
    <w:p w14:paraId="19E1E5C2" w14:textId="77777777" w:rsidR="00586797" w:rsidRDefault="00586797" w:rsidP="00586797"/>
    <w:p w14:paraId="206B7BEB" w14:textId="77777777" w:rsidR="00586797" w:rsidRPr="00586797" w:rsidRDefault="00586797" w:rsidP="00586797"/>
    <w:p w14:paraId="04989788" w14:textId="4D540C3D" w:rsidR="001E6B39" w:rsidRDefault="00586797" w:rsidP="004B4A9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2.3.3.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Restrictions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5783"/>
      </w:tblGrid>
      <w:tr w:rsidR="00E514ED" w14:paraId="27851849" w14:textId="77777777" w:rsidTr="00E82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DBC20C" w14:textId="77777777" w:rsidR="00E514ED" w:rsidRPr="00857F8D" w:rsidRDefault="00E514ED" w:rsidP="00E823C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2410" w:type="dxa"/>
          </w:tcPr>
          <w:p w14:paraId="73B03B52" w14:textId="77777777" w:rsidR="00E514ED" w:rsidRPr="00857F8D" w:rsidRDefault="00E514ED" w:rsidP="00E82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5783" w:type="dxa"/>
          </w:tcPr>
          <w:p w14:paraId="4AE0A775" w14:textId="77777777" w:rsidR="00E514ED" w:rsidRPr="00857F8D" w:rsidRDefault="00E514ED" w:rsidP="00E82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Description</w:t>
            </w:r>
            <w:proofErr w:type="spellEnd"/>
          </w:p>
        </w:tc>
      </w:tr>
      <w:tr w:rsidR="00E514ED" w14:paraId="4B0D6F6A" w14:textId="77777777" w:rsidTr="00E82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0167C3" w14:textId="3D47376D" w:rsidR="00E514ED" w:rsidRPr="00857F8D" w:rsidRDefault="00E514ED" w:rsidP="00E823CE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C01</w:t>
            </w:r>
          </w:p>
        </w:tc>
        <w:tc>
          <w:tcPr>
            <w:tcW w:w="2410" w:type="dxa"/>
          </w:tcPr>
          <w:p w14:paraId="28F66302" w14:textId="097F77AE" w:rsidR="00E514ED" w:rsidRPr="005D2588" w:rsidRDefault="00E514ED" w:rsidP="00E823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Deadline</w:t>
            </w:r>
          </w:p>
        </w:tc>
        <w:tc>
          <w:tcPr>
            <w:tcW w:w="5783" w:type="dxa"/>
          </w:tcPr>
          <w:p w14:paraId="0F40FBED" w14:textId="77777777" w:rsidR="00E514ED" w:rsidRPr="005D2588" w:rsidRDefault="00E514ED" w:rsidP="0039295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should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 xml:space="preserve"> have response times </w:t>
            </w: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shorter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than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 xml:space="preserve"> 2s to </w:t>
            </w:r>
            <w:proofErr w:type="spellStart"/>
            <w:r w:rsidRPr="007575F7">
              <w:rPr>
                <w:rFonts w:ascii="Calibri" w:hAnsi="Calibri" w:cs="Calibri"/>
                <w:sz w:val="24"/>
                <w:szCs w:val="24"/>
              </w:rPr>
              <w:t>ensure</w:t>
            </w:r>
            <w:proofErr w:type="spellEnd"/>
            <w:r w:rsidRPr="007575F7">
              <w:rPr>
                <w:rFonts w:ascii="Calibri" w:hAnsi="Calibri" w:cs="Calibri"/>
                <w:sz w:val="24"/>
                <w:szCs w:val="24"/>
              </w:rPr>
              <w:t xml:space="preserve"> the user's attention.</w:t>
            </w:r>
          </w:p>
        </w:tc>
      </w:tr>
    </w:tbl>
    <w:p w14:paraId="6D8084B4" w14:textId="3552A756" w:rsidR="00586797" w:rsidRPr="00392952" w:rsidRDefault="00392952" w:rsidP="00392952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22"/>
          <w:szCs w:val="2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392952">
        <w:rPr>
          <w:i w:val="0"/>
          <w:iCs w:val="0"/>
          <w:sz w:val="14"/>
          <w:szCs w:val="14"/>
        </w:rPr>
        <w:t>Table</w:t>
      </w:r>
      <w:proofErr w:type="spellEnd"/>
      <w:r w:rsidRPr="00392952">
        <w:rPr>
          <w:i w:val="0"/>
          <w:iCs w:val="0"/>
          <w:sz w:val="14"/>
          <w:szCs w:val="14"/>
        </w:rPr>
        <w:t xml:space="preserve"> 10: </w:t>
      </w:r>
      <w:proofErr w:type="spellStart"/>
      <w:r w:rsidRPr="00392952">
        <w:rPr>
          <w:i w:val="0"/>
          <w:iCs w:val="0"/>
          <w:sz w:val="14"/>
          <w:szCs w:val="14"/>
        </w:rPr>
        <w:t>NewsNet</w:t>
      </w:r>
      <w:proofErr w:type="spellEnd"/>
      <w:r w:rsidRPr="00392952">
        <w:rPr>
          <w:i w:val="0"/>
          <w:iCs w:val="0"/>
          <w:sz w:val="14"/>
          <w:szCs w:val="14"/>
        </w:rPr>
        <w:t xml:space="preserve"> </w:t>
      </w:r>
      <w:proofErr w:type="spellStart"/>
      <w:r w:rsidRPr="00392952">
        <w:rPr>
          <w:i w:val="0"/>
          <w:iCs w:val="0"/>
          <w:sz w:val="14"/>
          <w:szCs w:val="14"/>
        </w:rPr>
        <w:t>Restrictions</w:t>
      </w:r>
      <w:proofErr w:type="spellEnd"/>
    </w:p>
    <w:p w14:paraId="0646D898" w14:textId="77777777" w:rsidR="004B4A91" w:rsidRDefault="004B4A91" w:rsidP="007110B6">
      <w:pPr>
        <w:rPr>
          <w:rFonts w:ascii="Calibri" w:hAnsi="Calibri" w:cs="Calibri"/>
          <w:sz w:val="32"/>
          <w:szCs w:val="32"/>
        </w:rPr>
      </w:pPr>
    </w:p>
    <w:p w14:paraId="40155168" w14:textId="77777777" w:rsidR="00392952" w:rsidRDefault="00392952" w:rsidP="007110B6">
      <w:pPr>
        <w:rPr>
          <w:rFonts w:ascii="Calibri" w:hAnsi="Calibri" w:cs="Calibri"/>
          <w:sz w:val="32"/>
          <w:szCs w:val="32"/>
        </w:rPr>
      </w:pPr>
    </w:p>
    <w:p w14:paraId="17CD1850" w14:textId="5081231E" w:rsidR="00143C2F" w:rsidRPr="00DE3187" w:rsidRDefault="00392952" w:rsidP="00392952">
      <w:pPr>
        <w:rPr>
          <w:rFonts w:ascii="Calibri" w:hAnsi="Calibri" w:cs="Calibri"/>
          <w:b/>
          <w:bCs/>
          <w:sz w:val="40"/>
          <w:szCs w:val="40"/>
        </w:rPr>
      </w:pPr>
      <w:r w:rsidRPr="00FC47DB">
        <w:rPr>
          <w:rFonts w:ascii="Calibri" w:hAnsi="Calibri" w:cs="Calibri"/>
          <w:b/>
          <w:bCs/>
          <w:sz w:val="40"/>
          <w:szCs w:val="40"/>
        </w:rPr>
        <w:t>A</w:t>
      </w:r>
      <w:r>
        <w:rPr>
          <w:rFonts w:ascii="Calibri" w:hAnsi="Calibri" w:cs="Calibri"/>
          <w:b/>
          <w:bCs/>
          <w:sz w:val="40"/>
          <w:szCs w:val="40"/>
        </w:rPr>
        <w:t>3</w:t>
      </w:r>
      <w:r w:rsidRPr="00FC47DB">
        <w:rPr>
          <w:rFonts w:ascii="Calibri" w:hAnsi="Calibri" w:cs="Calibri"/>
          <w:b/>
          <w:bCs/>
          <w:sz w:val="40"/>
          <w:szCs w:val="40"/>
        </w:rPr>
        <w:t xml:space="preserve">: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Information</w:t>
      </w:r>
      <w:proofErr w:type="spellEnd"/>
      <w:r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Architecture</w:t>
      </w:r>
      <w:proofErr w:type="spellEnd"/>
    </w:p>
    <w:p w14:paraId="06C7AC26" w14:textId="77777777" w:rsidR="00DE3187" w:rsidRDefault="00143C2F" w:rsidP="00392952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3.1.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Sitemap</w:t>
      </w:r>
      <w:proofErr w:type="spellEnd"/>
    </w:p>
    <w:p w14:paraId="3A187F25" w14:textId="3523EC98" w:rsidR="00392952" w:rsidRPr="00DE3187" w:rsidRDefault="00DE3187" w:rsidP="00392952">
      <w:pPr>
        <w:rPr>
          <w:rFonts w:ascii="Calibri" w:hAnsi="Calibri" w:cs="Calibri"/>
          <w:b/>
          <w:bCs/>
          <w:sz w:val="28"/>
          <w:szCs w:val="28"/>
        </w:rPr>
      </w:pPr>
      <w:r w:rsidRPr="00DE3187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DE3187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Pr="00DE3187">
        <w:rPr>
          <w:rFonts w:ascii="Calibri" w:hAnsi="Calibri" w:cs="Calibri"/>
          <w:sz w:val="24"/>
          <w:szCs w:val="24"/>
        </w:rPr>
        <w:t>sitemap</w:t>
      </w:r>
      <w:proofErr w:type="spellEnd"/>
      <w:r w:rsidRPr="00DE3187">
        <w:rPr>
          <w:rFonts w:ascii="Calibri" w:hAnsi="Calibri" w:cs="Calibri"/>
          <w:sz w:val="24"/>
          <w:szCs w:val="24"/>
        </w:rPr>
        <w:t xml:space="preserve"> is a visual </w:t>
      </w:r>
      <w:proofErr w:type="spellStart"/>
      <w:r w:rsidRPr="00DE3187">
        <w:rPr>
          <w:rFonts w:ascii="Calibri" w:hAnsi="Calibri" w:cs="Calibri"/>
          <w:sz w:val="24"/>
          <w:szCs w:val="24"/>
        </w:rPr>
        <w:t>representation</w:t>
      </w:r>
      <w:proofErr w:type="spellEnd"/>
      <w:r w:rsidRPr="00DE318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E3187">
        <w:rPr>
          <w:rFonts w:ascii="Calibri" w:hAnsi="Calibri" w:cs="Calibri"/>
          <w:sz w:val="24"/>
          <w:szCs w:val="24"/>
        </w:rPr>
        <w:t>of</w:t>
      </w:r>
      <w:proofErr w:type="spellEnd"/>
      <w:r w:rsidRPr="00DE318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E3187">
        <w:rPr>
          <w:rFonts w:ascii="Calibri" w:hAnsi="Calibri" w:cs="Calibri"/>
          <w:sz w:val="24"/>
          <w:szCs w:val="24"/>
        </w:rPr>
        <w:t>the</w:t>
      </w:r>
      <w:proofErr w:type="spellEnd"/>
      <w:r w:rsidRPr="00DE318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E3187">
        <w:rPr>
          <w:rFonts w:ascii="Calibri" w:hAnsi="Calibri" w:cs="Calibri"/>
          <w:sz w:val="24"/>
          <w:szCs w:val="24"/>
        </w:rPr>
        <w:t>structure</w:t>
      </w:r>
      <w:proofErr w:type="spellEnd"/>
      <w:r w:rsidRPr="00DE318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E3187">
        <w:rPr>
          <w:rFonts w:ascii="Calibri" w:hAnsi="Calibri" w:cs="Calibri"/>
          <w:sz w:val="24"/>
          <w:szCs w:val="24"/>
        </w:rPr>
        <w:t>of</w:t>
      </w:r>
      <w:proofErr w:type="spellEnd"/>
      <w:r w:rsidRPr="00DE3187">
        <w:rPr>
          <w:rFonts w:ascii="Calibri" w:hAnsi="Calibri" w:cs="Calibri"/>
          <w:sz w:val="24"/>
          <w:szCs w:val="24"/>
        </w:rPr>
        <w:t xml:space="preserve"> a website </w:t>
      </w:r>
      <w:proofErr w:type="spellStart"/>
      <w:r w:rsidRPr="00DE3187">
        <w:rPr>
          <w:rFonts w:ascii="Calibri" w:hAnsi="Calibri" w:cs="Calibri"/>
          <w:sz w:val="24"/>
          <w:szCs w:val="24"/>
        </w:rPr>
        <w:t>or</w:t>
      </w:r>
      <w:proofErr w:type="spellEnd"/>
      <w:r w:rsidRPr="00DE3187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E3187">
        <w:rPr>
          <w:rFonts w:ascii="Calibri" w:hAnsi="Calibri" w:cs="Calibri"/>
          <w:sz w:val="24"/>
          <w:szCs w:val="24"/>
        </w:rPr>
        <w:t>system</w:t>
      </w:r>
      <w:proofErr w:type="spellEnd"/>
      <w:r w:rsidRPr="00DE318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DE3187">
        <w:rPr>
          <w:rFonts w:ascii="Calibri" w:hAnsi="Calibri" w:cs="Calibri"/>
          <w:sz w:val="24"/>
          <w:szCs w:val="24"/>
        </w:rPr>
        <w:t>It</w:t>
      </w:r>
      <w:proofErr w:type="spellEnd"/>
      <w:r w:rsidRPr="00DE318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E3187">
        <w:rPr>
          <w:rFonts w:ascii="Calibri" w:hAnsi="Calibri" w:cs="Calibri"/>
          <w:sz w:val="24"/>
          <w:szCs w:val="24"/>
        </w:rPr>
        <w:t>outlines</w:t>
      </w:r>
      <w:proofErr w:type="spellEnd"/>
      <w:r w:rsidRPr="00DE318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E3187">
        <w:rPr>
          <w:rFonts w:ascii="Calibri" w:hAnsi="Calibri" w:cs="Calibri"/>
          <w:sz w:val="24"/>
          <w:szCs w:val="24"/>
        </w:rPr>
        <w:t>all</w:t>
      </w:r>
      <w:proofErr w:type="spellEnd"/>
      <w:r w:rsidRPr="00DE318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E3187">
        <w:rPr>
          <w:rFonts w:ascii="Calibri" w:hAnsi="Calibri" w:cs="Calibri"/>
          <w:sz w:val="24"/>
          <w:szCs w:val="24"/>
        </w:rPr>
        <w:t>the</w:t>
      </w:r>
      <w:proofErr w:type="spellEnd"/>
      <w:r w:rsidRPr="00DE318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E3187">
        <w:rPr>
          <w:rFonts w:ascii="Calibri" w:hAnsi="Calibri" w:cs="Calibri"/>
          <w:sz w:val="24"/>
          <w:szCs w:val="24"/>
        </w:rPr>
        <w:t>pages</w:t>
      </w:r>
      <w:proofErr w:type="spellEnd"/>
      <w:r w:rsidRPr="00DE318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E3187">
        <w:rPr>
          <w:rFonts w:ascii="Calibri" w:hAnsi="Calibri" w:cs="Calibri"/>
          <w:sz w:val="24"/>
          <w:szCs w:val="24"/>
        </w:rPr>
        <w:t>content</w:t>
      </w:r>
      <w:proofErr w:type="spellEnd"/>
      <w:r w:rsidRPr="00DE318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E3187">
        <w:rPr>
          <w:rFonts w:ascii="Calibri" w:hAnsi="Calibri" w:cs="Calibri"/>
          <w:sz w:val="24"/>
          <w:szCs w:val="24"/>
        </w:rPr>
        <w:t>and</w:t>
      </w:r>
      <w:proofErr w:type="spellEnd"/>
      <w:r w:rsidRPr="00DE318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E3187">
        <w:rPr>
          <w:rFonts w:ascii="Calibri" w:hAnsi="Calibri" w:cs="Calibri"/>
          <w:sz w:val="24"/>
          <w:szCs w:val="24"/>
        </w:rPr>
        <w:t>sections</w:t>
      </w:r>
      <w:proofErr w:type="spellEnd"/>
      <w:r w:rsidRPr="00DE318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E3187">
        <w:rPr>
          <w:rFonts w:ascii="Calibri" w:hAnsi="Calibri" w:cs="Calibri"/>
          <w:sz w:val="24"/>
          <w:szCs w:val="24"/>
        </w:rPr>
        <w:t>within</w:t>
      </w:r>
      <w:proofErr w:type="spellEnd"/>
      <w:r w:rsidRPr="00DE3187">
        <w:rPr>
          <w:rFonts w:ascii="Calibri" w:hAnsi="Calibri" w:cs="Calibri"/>
          <w:sz w:val="24"/>
          <w:szCs w:val="24"/>
        </w:rPr>
        <w:t xml:space="preserve"> a website </w:t>
      </w:r>
      <w:proofErr w:type="spellStart"/>
      <w:r w:rsidRPr="00DE3187">
        <w:rPr>
          <w:rFonts w:ascii="Calibri" w:hAnsi="Calibri" w:cs="Calibri"/>
          <w:sz w:val="24"/>
          <w:szCs w:val="24"/>
        </w:rPr>
        <w:t>or</w:t>
      </w:r>
      <w:proofErr w:type="spellEnd"/>
      <w:r w:rsidRPr="00DE318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E3187">
        <w:rPr>
          <w:rFonts w:ascii="Calibri" w:hAnsi="Calibri" w:cs="Calibri"/>
          <w:sz w:val="24"/>
          <w:szCs w:val="24"/>
        </w:rPr>
        <w:t>application</w:t>
      </w:r>
      <w:proofErr w:type="spellEnd"/>
      <w:r w:rsidRPr="00DE318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E3187">
        <w:rPr>
          <w:rFonts w:ascii="Calibri" w:hAnsi="Calibri" w:cs="Calibri"/>
          <w:sz w:val="24"/>
          <w:szCs w:val="24"/>
        </w:rPr>
        <w:t>showing</w:t>
      </w:r>
      <w:proofErr w:type="spellEnd"/>
      <w:r w:rsidRPr="00DE3187">
        <w:rPr>
          <w:rFonts w:ascii="Calibri" w:hAnsi="Calibri" w:cs="Calibri"/>
          <w:sz w:val="24"/>
          <w:szCs w:val="24"/>
        </w:rPr>
        <w:t xml:space="preserve"> how </w:t>
      </w:r>
      <w:proofErr w:type="spellStart"/>
      <w:r w:rsidRPr="00DE3187">
        <w:rPr>
          <w:rFonts w:ascii="Calibri" w:hAnsi="Calibri" w:cs="Calibri"/>
          <w:sz w:val="24"/>
          <w:szCs w:val="24"/>
        </w:rPr>
        <w:t>they’re</w:t>
      </w:r>
      <w:proofErr w:type="spellEnd"/>
      <w:r w:rsidRPr="00DE318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E3187">
        <w:rPr>
          <w:rFonts w:ascii="Calibri" w:hAnsi="Calibri" w:cs="Calibri"/>
          <w:sz w:val="24"/>
          <w:szCs w:val="24"/>
        </w:rPr>
        <w:t>interconnected</w:t>
      </w:r>
      <w:proofErr w:type="spellEnd"/>
      <w:r w:rsidRPr="00DE3187">
        <w:rPr>
          <w:rFonts w:ascii="Calibri" w:hAnsi="Calibri" w:cs="Calibri"/>
          <w:sz w:val="24"/>
          <w:szCs w:val="24"/>
        </w:rPr>
        <w:t>.</w:t>
      </w:r>
    </w:p>
    <w:p w14:paraId="2F483FEA" w14:textId="7006A294" w:rsidR="00C32179" w:rsidRDefault="00714979" w:rsidP="007110B6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6AC28BF3" wp14:editId="4997EABF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5327374" cy="2261563"/>
            <wp:effectExtent l="0" t="0" r="6985" b="5715"/>
            <wp:wrapTight wrapText="bothSides">
              <wp:wrapPolygon edited="0">
                <wp:start x="6102" y="0"/>
                <wp:lineTo x="0" y="1274"/>
                <wp:lineTo x="0" y="19471"/>
                <wp:lineTo x="6102" y="20381"/>
                <wp:lineTo x="6102" y="21291"/>
                <wp:lineTo x="12900" y="21473"/>
                <wp:lineTo x="21551" y="21473"/>
                <wp:lineTo x="21551" y="1092"/>
                <wp:lineTo x="19697" y="546"/>
                <wp:lineTo x="10505" y="0"/>
                <wp:lineTo x="6102" y="0"/>
              </wp:wrapPolygon>
            </wp:wrapTight>
            <wp:docPr id="1439642989" name="Imagem 3" descr="Uma imagem com texto, captura de ecrã, diagram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42989" name="Imagem 3" descr="Uma imagem com texto, captura de ecrã, diagrama, design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374" cy="2261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7CF8C" w14:textId="0E58C538" w:rsidR="00714979" w:rsidRDefault="00714979" w:rsidP="007110B6">
      <w:pPr>
        <w:rPr>
          <w:rFonts w:ascii="Calibri" w:hAnsi="Calibri" w:cs="Calibri"/>
          <w:sz w:val="32"/>
          <w:szCs w:val="32"/>
        </w:rPr>
      </w:pPr>
    </w:p>
    <w:p w14:paraId="11FE9B87" w14:textId="42236867" w:rsidR="00714979" w:rsidRDefault="00714979" w:rsidP="007110B6">
      <w:pPr>
        <w:rPr>
          <w:rFonts w:ascii="Calibri" w:hAnsi="Calibri" w:cs="Calibri"/>
          <w:sz w:val="32"/>
          <w:szCs w:val="32"/>
        </w:rPr>
      </w:pPr>
    </w:p>
    <w:p w14:paraId="191519BB" w14:textId="723845BF" w:rsidR="00714979" w:rsidRDefault="00714979" w:rsidP="007110B6">
      <w:pPr>
        <w:rPr>
          <w:rFonts w:ascii="Calibri" w:hAnsi="Calibri" w:cs="Calibri"/>
          <w:sz w:val="32"/>
          <w:szCs w:val="32"/>
        </w:rPr>
      </w:pPr>
    </w:p>
    <w:p w14:paraId="722F4F1F" w14:textId="52142B63" w:rsidR="00714979" w:rsidRDefault="00714979" w:rsidP="007110B6">
      <w:pPr>
        <w:rPr>
          <w:rFonts w:ascii="Calibri" w:hAnsi="Calibri" w:cs="Calibri"/>
          <w:sz w:val="32"/>
          <w:szCs w:val="32"/>
        </w:rPr>
      </w:pPr>
    </w:p>
    <w:p w14:paraId="673BA530" w14:textId="77777777" w:rsidR="00714979" w:rsidRDefault="00714979" w:rsidP="007110B6">
      <w:pPr>
        <w:rPr>
          <w:rFonts w:ascii="Calibri" w:hAnsi="Calibri" w:cs="Calibri"/>
          <w:sz w:val="32"/>
          <w:szCs w:val="32"/>
        </w:rPr>
      </w:pPr>
    </w:p>
    <w:p w14:paraId="21F3C46D" w14:textId="77777777" w:rsidR="00714979" w:rsidRDefault="00714979" w:rsidP="007110B6">
      <w:pPr>
        <w:rPr>
          <w:rFonts w:ascii="Calibri" w:hAnsi="Calibri" w:cs="Calibri"/>
          <w:sz w:val="32"/>
          <w:szCs w:val="32"/>
        </w:rPr>
      </w:pPr>
    </w:p>
    <w:p w14:paraId="21B44070" w14:textId="19FE831C" w:rsidR="00714979" w:rsidRDefault="00714979" w:rsidP="007110B6">
      <w:pPr>
        <w:rPr>
          <w:rFonts w:ascii="Calibri" w:hAnsi="Calibri" w:cs="Calibr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66C437F" wp14:editId="53F8924D">
                <wp:simplePos x="0" y="0"/>
                <wp:positionH relativeFrom="margin">
                  <wp:align>center</wp:align>
                </wp:positionH>
                <wp:positionV relativeFrom="paragraph">
                  <wp:posOffset>7455</wp:posOffset>
                </wp:positionV>
                <wp:extent cx="5327015" cy="635"/>
                <wp:effectExtent l="0" t="0" r="6985" b="0"/>
                <wp:wrapTight wrapText="bothSides">
                  <wp:wrapPolygon edited="0">
                    <wp:start x="0" y="0"/>
                    <wp:lineTo x="0" y="19213"/>
                    <wp:lineTo x="21551" y="19213"/>
                    <wp:lineTo x="21551" y="0"/>
                    <wp:lineTo x="0" y="0"/>
                  </wp:wrapPolygon>
                </wp:wrapTight>
                <wp:docPr id="80241356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A17823" w14:textId="3A888A06" w:rsidR="00C3669F" w:rsidRPr="00C3669F" w:rsidRDefault="00C3669F" w:rsidP="00C32179">
                            <w:pPr>
                              <w:pStyle w:val="Legenda"/>
                              <w:jc w:val="right"/>
                              <w:rPr>
                                <w:rFonts w:ascii="Calibri" w:hAnsi="Calibri" w:cs="Calibri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C3669F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Figure 2: </w:t>
                            </w:r>
                            <w:proofErr w:type="spellStart"/>
                            <w:r w:rsidRPr="00C3669F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NewsNet</w:t>
                            </w:r>
                            <w:proofErr w:type="spellEnd"/>
                            <w:r w:rsidRPr="00C3669F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3669F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Sitemap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C437F" id="_x0000_s1027" type="#_x0000_t202" style="position:absolute;margin-left:0;margin-top:.6pt;width:419.45pt;height:.05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" stroked="f">
                <v:textbox style="mso-fit-shape-to-text:t" inset="0,0,0,0">
                  <w:txbxContent>
                    <w:p w14:paraId="51A17823" w14:textId="3A888A06" w:rsidR="00C3669F" w:rsidRPr="00C3669F" w:rsidRDefault="00C3669F" w:rsidP="00C32179">
                      <w:pPr>
                        <w:pStyle w:val="Legenda"/>
                        <w:jc w:val="right"/>
                        <w:rPr>
                          <w:rFonts w:ascii="Calibri" w:hAnsi="Calibri" w:cs="Calibri"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C3669F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Figure 2: </w:t>
                      </w:r>
                      <w:proofErr w:type="spellStart"/>
                      <w:r w:rsidRPr="00C3669F">
                        <w:rPr>
                          <w:i w:val="0"/>
                          <w:iCs w:val="0"/>
                          <w:sz w:val="14"/>
                          <w:szCs w:val="14"/>
                        </w:rPr>
                        <w:t>NewsNet</w:t>
                      </w:r>
                      <w:proofErr w:type="spellEnd"/>
                      <w:r w:rsidRPr="00C3669F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3669F">
                        <w:rPr>
                          <w:i w:val="0"/>
                          <w:iCs w:val="0"/>
                          <w:sz w:val="14"/>
                          <w:szCs w:val="14"/>
                        </w:rPr>
                        <w:t>Sitemap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F7BA2FC" w14:textId="1D793C45" w:rsidR="00714979" w:rsidRDefault="00714979" w:rsidP="007110B6">
      <w:pPr>
        <w:rPr>
          <w:rFonts w:ascii="Calibri" w:hAnsi="Calibri" w:cs="Calibri"/>
          <w:sz w:val="32"/>
          <w:szCs w:val="32"/>
        </w:rPr>
      </w:pPr>
    </w:p>
    <w:p w14:paraId="734C839C" w14:textId="77777777" w:rsidR="00714979" w:rsidRDefault="00714979" w:rsidP="007110B6">
      <w:pPr>
        <w:rPr>
          <w:rFonts w:ascii="Calibri" w:hAnsi="Calibri" w:cs="Calibri"/>
          <w:sz w:val="32"/>
          <w:szCs w:val="32"/>
        </w:rPr>
      </w:pPr>
    </w:p>
    <w:p w14:paraId="49F4EAAD" w14:textId="77777777" w:rsidR="00714979" w:rsidRDefault="00714979" w:rsidP="007110B6">
      <w:pPr>
        <w:rPr>
          <w:rFonts w:ascii="Calibri" w:hAnsi="Calibri" w:cs="Calibri"/>
          <w:sz w:val="32"/>
          <w:szCs w:val="32"/>
        </w:rPr>
      </w:pPr>
    </w:p>
    <w:p w14:paraId="265A4427" w14:textId="78AB8E30" w:rsidR="00714979" w:rsidRDefault="00714979" w:rsidP="00714979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 xml:space="preserve">3.2.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Wireframes</w:t>
      </w:r>
      <w:proofErr w:type="spellEnd"/>
    </w:p>
    <w:p w14:paraId="0DF1E970" w14:textId="61068FD0" w:rsidR="00C40033" w:rsidRDefault="00C40033" w:rsidP="0071497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UI01: Homepage</w:t>
      </w:r>
    </w:p>
    <w:p w14:paraId="1BFF15C0" w14:textId="3D1DDD08" w:rsidR="00C40033" w:rsidRPr="00C40033" w:rsidRDefault="004733FE" w:rsidP="00714979">
      <w:pPr>
        <w:rPr>
          <w:rFonts w:ascii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DB556A5" wp14:editId="45CC20EE">
                <wp:simplePos x="0" y="0"/>
                <wp:positionH relativeFrom="column">
                  <wp:posOffset>1076960</wp:posOffset>
                </wp:positionH>
                <wp:positionV relativeFrom="paragraph">
                  <wp:posOffset>3919220</wp:posOffset>
                </wp:positionV>
                <wp:extent cx="44208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839025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8D0B0A" w14:textId="1BDF70EF" w:rsidR="004733FE" w:rsidRPr="004733FE" w:rsidRDefault="004733FE" w:rsidP="004733FE">
                            <w:pPr>
                              <w:pStyle w:val="Legenda"/>
                              <w:jc w:val="right"/>
                              <w:rPr>
                                <w:rFonts w:ascii="Calibri" w:hAnsi="Calibri" w:cs="Calibri"/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4733F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Figure 3: Homepage (UI01) </w:t>
                            </w:r>
                            <w:proofErr w:type="spellStart"/>
                            <w:r w:rsidRPr="004733F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wireframe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556A5" id="_x0000_s1028" type="#_x0000_t202" style="position:absolute;margin-left:84.8pt;margin-top:308.6pt;width:348.1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FvGgIAAD8EAAAOAAAAZHJzL2Uyb0RvYy54bWysU8Fu2zAMvQ/YPwi6L06yri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" stroked="f">
                <v:textbox style="mso-fit-shape-to-text:t" inset="0,0,0,0">
                  <w:txbxContent>
                    <w:p w14:paraId="0C8D0B0A" w14:textId="1BDF70EF" w:rsidR="004733FE" w:rsidRPr="004733FE" w:rsidRDefault="004733FE" w:rsidP="004733FE">
                      <w:pPr>
                        <w:pStyle w:val="Legenda"/>
                        <w:jc w:val="right"/>
                        <w:rPr>
                          <w:rFonts w:ascii="Calibri" w:hAnsi="Calibri" w:cs="Calibri"/>
                          <w:i w:val="0"/>
                          <w:iCs w:val="0"/>
                          <w:noProof/>
                          <w:sz w:val="22"/>
                          <w:szCs w:val="22"/>
                        </w:rPr>
                      </w:pPr>
                      <w:r w:rsidRPr="004733FE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Figure 3: Homepage (UI01) </w:t>
                      </w:r>
                      <w:proofErr w:type="spellStart"/>
                      <w:r w:rsidRPr="004733FE">
                        <w:rPr>
                          <w:i w:val="0"/>
                          <w:iCs w:val="0"/>
                          <w:sz w:val="14"/>
                          <w:szCs w:val="14"/>
                        </w:rPr>
                        <w:t>wireframe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465F0E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50481F7" wp14:editId="56424072">
            <wp:simplePos x="0" y="0"/>
            <wp:positionH relativeFrom="margin">
              <wp:posOffset>1076960</wp:posOffset>
            </wp:positionH>
            <wp:positionV relativeFrom="paragraph">
              <wp:posOffset>29845</wp:posOffset>
            </wp:positionV>
            <wp:extent cx="4420870" cy="3832225"/>
            <wp:effectExtent l="0" t="0" r="0" b="0"/>
            <wp:wrapTight wrapText="bothSides">
              <wp:wrapPolygon edited="0">
                <wp:start x="0" y="0"/>
                <wp:lineTo x="0" y="21475"/>
                <wp:lineTo x="21501" y="21475"/>
                <wp:lineTo x="21501" y="0"/>
                <wp:lineTo x="0" y="0"/>
              </wp:wrapPolygon>
            </wp:wrapTight>
            <wp:docPr id="662205091" name="Imagem 5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05091" name="Imagem 5" descr="Uma imagem com texto, captura de ecrã, número, Tipo de letra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9E71E" w14:textId="77D6BC83" w:rsidR="00714979" w:rsidRDefault="00714979" w:rsidP="007110B6">
      <w:pPr>
        <w:rPr>
          <w:rFonts w:ascii="Calibri" w:hAnsi="Calibri" w:cs="Calibri"/>
          <w:sz w:val="32"/>
          <w:szCs w:val="32"/>
        </w:rPr>
      </w:pPr>
    </w:p>
    <w:p w14:paraId="2DD2CC60" w14:textId="1743EB14" w:rsidR="00392952" w:rsidRDefault="00392952" w:rsidP="007110B6">
      <w:pPr>
        <w:rPr>
          <w:rFonts w:ascii="Calibri" w:hAnsi="Calibri" w:cs="Calibri"/>
          <w:sz w:val="32"/>
          <w:szCs w:val="32"/>
        </w:rPr>
      </w:pPr>
    </w:p>
    <w:p w14:paraId="31237BBE" w14:textId="30316847" w:rsidR="003E46B5" w:rsidRDefault="003E46B5" w:rsidP="007110B6">
      <w:pPr>
        <w:rPr>
          <w:rFonts w:ascii="Calibri" w:hAnsi="Calibri" w:cs="Calibri"/>
          <w:sz w:val="32"/>
          <w:szCs w:val="32"/>
        </w:rPr>
      </w:pPr>
    </w:p>
    <w:p w14:paraId="24BCE757" w14:textId="19ECA673" w:rsidR="003E46B5" w:rsidRDefault="003E46B5" w:rsidP="007110B6">
      <w:pPr>
        <w:rPr>
          <w:rFonts w:ascii="Calibri" w:hAnsi="Calibri" w:cs="Calibri"/>
          <w:sz w:val="32"/>
          <w:szCs w:val="32"/>
        </w:rPr>
      </w:pPr>
    </w:p>
    <w:p w14:paraId="7284038D" w14:textId="6771486E" w:rsidR="003E46B5" w:rsidRDefault="003E46B5" w:rsidP="007110B6">
      <w:pPr>
        <w:rPr>
          <w:rFonts w:ascii="Calibri" w:hAnsi="Calibri" w:cs="Calibri"/>
          <w:sz w:val="32"/>
          <w:szCs w:val="32"/>
        </w:rPr>
      </w:pPr>
    </w:p>
    <w:p w14:paraId="2097A9C4" w14:textId="4BF0C0F1" w:rsidR="003E46B5" w:rsidRDefault="003E46B5" w:rsidP="007110B6">
      <w:pPr>
        <w:rPr>
          <w:rFonts w:ascii="Calibri" w:hAnsi="Calibri" w:cs="Calibri"/>
          <w:sz w:val="32"/>
          <w:szCs w:val="32"/>
        </w:rPr>
      </w:pPr>
    </w:p>
    <w:p w14:paraId="6047251C" w14:textId="2CAF3D4C" w:rsidR="003E46B5" w:rsidRDefault="003E46B5" w:rsidP="007110B6">
      <w:pPr>
        <w:rPr>
          <w:rFonts w:ascii="Calibri" w:hAnsi="Calibri" w:cs="Calibri"/>
          <w:sz w:val="32"/>
          <w:szCs w:val="32"/>
        </w:rPr>
      </w:pPr>
    </w:p>
    <w:p w14:paraId="35893BD8" w14:textId="194335D2" w:rsidR="003E46B5" w:rsidRDefault="003E46B5" w:rsidP="007110B6">
      <w:pPr>
        <w:rPr>
          <w:rFonts w:ascii="Calibri" w:hAnsi="Calibri" w:cs="Calibri"/>
          <w:sz w:val="32"/>
          <w:szCs w:val="32"/>
        </w:rPr>
      </w:pPr>
    </w:p>
    <w:p w14:paraId="0C66F2EE" w14:textId="3B79D2A3" w:rsidR="003E46B5" w:rsidRDefault="003E46B5" w:rsidP="007110B6">
      <w:pPr>
        <w:rPr>
          <w:rFonts w:ascii="Calibri" w:hAnsi="Calibri" w:cs="Calibri"/>
          <w:sz w:val="32"/>
          <w:szCs w:val="32"/>
        </w:rPr>
      </w:pPr>
    </w:p>
    <w:p w14:paraId="76398668" w14:textId="2551BB4D" w:rsidR="003E46B5" w:rsidRDefault="003E46B5" w:rsidP="007110B6">
      <w:pPr>
        <w:rPr>
          <w:rFonts w:ascii="Calibri" w:hAnsi="Calibri" w:cs="Calibri"/>
          <w:sz w:val="32"/>
          <w:szCs w:val="32"/>
        </w:rPr>
      </w:pPr>
    </w:p>
    <w:p w14:paraId="2750F449" w14:textId="7CDA3F78" w:rsidR="003E46B5" w:rsidRDefault="003E46B5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51402051" w14:textId="58839698" w:rsidR="003E46B5" w:rsidRDefault="003E46B5" w:rsidP="003E46B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UI10: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Authors</w:t>
      </w:r>
      <w:proofErr w:type="spellEnd"/>
    </w:p>
    <w:p w14:paraId="55A85496" w14:textId="171BD2B5" w:rsidR="00465F0E" w:rsidRDefault="001021C7" w:rsidP="003E46B5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6F307D" wp14:editId="15261EB3">
                <wp:simplePos x="0" y="0"/>
                <wp:positionH relativeFrom="column">
                  <wp:posOffset>1275080</wp:posOffset>
                </wp:positionH>
                <wp:positionV relativeFrom="paragraph">
                  <wp:posOffset>3799205</wp:posOffset>
                </wp:positionV>
                <wp:extent cx="4094480" cy="635"/>
                <wp:effectExtent l="0" t="0" r="0" b="0"/>
                <wp:wrapSquare wrapText="bothSides"/>
                <wp:docPr id="20328937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CF1B7D" w14:textId="261AC017" w:rsidR="001021C7" w:rsidRPr="001021C7" w:rsidRDefault="001021C7" w:rsidP="001021C7">
                            <w:pPr>
                              <w:pStyle w:val="Legenda"/>
                              <w:jc w:val="right"/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1021C7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Figure 4: </w:t>
                            </w:r>
                            <w:proofErr w:type="spellStart"/>
                            <w:r w:rsidRPr="001021C7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Authors</w:t>
                            </w:r>
                            <w:proofErr w:type="spellEnd"/>
                            <w:r w:rsidRPr="001021C7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(UI10) </w:t>
                            </w:r>
                            <w:proofErr w:type="spellStart"/>
                            <w:r w:rsidRPr="001021C7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wireframe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F307D" id="_x0000_s1029" type="#_x0000_t202" style="position:absolute;margin-left:100.4pt;margin-top:299.15pt;width:322.4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" stroked="f">
                <v:textbox style="mso-fit-shape-to-text:t" inset="0,0,0,0">
                  <w:txbxContent>
                    <w:p w14:paraId="32CF1B7D" w14:textId="261AC017" w:rsidR="001021C7" w:rsidRPr="001021C7" w:rsidRDefault="001021C7" w:rsidP="001021C7">
                      <w:pPr>
                        <w:pStyle w:val="Legenda"/>
                        <w:jc w:val="right"/>
                        <w:rPr>
                          <w:rFonts w:ascii="Calibri" w:hAnsi="Calibri" w:cs="Calibri"/>
                          <w:b/>
                          <w:bCs/>
                          <w:i w:val="0"/>
                          <w:iCs w:val="0"/>
                          <w:noProof/>
                          <w:sz w:val="22"/>
                          <w:szCs w:val="22"/>
                        </w:rPr>
                      </w:pPr>
                      <w:r w:rsidRPr="001021C7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Figure 4: </w:t>
                      </w:r>
                      <w:proofErr w:type="spellStart"/>
                      <w:r w:rsidRPr="001021C7">
                        <w:rPr>
                          <w:i w:val="0"/>
                          <w:iCs w:val="0"/>
                          <w:sz w:val="14"/>
                          <w:szCs w:val="14"/>
                        </w:rPr>
                        <w:t>Authors</w:t>
                      </w:r>
                      <w:proofErr w:type="spellEnd"/>
                      <w:r w:rsidRPr="001021C7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 (UI10) </w:t>
                      </w:r>
                      <w:proofErr w:type="spellStart"/>
                      <w:r w:rsidRPr="001021C7">
                        <w:rPr>
                          <w:i w:val="0"/>
                          <w:iCs w:val="0"/>
                          <w:sz w:val="14"/>
                          <w:szCs w:val="14"/>
                        </w:rPr>
                        <w:t>wireframe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65F0E"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071325E" wp14:editId="00735CB4">
            <wp:simplePos x="0" y="0"/>
            <wp:positionH relativeFrom="margin">
              <wp:align>center</wp:align>
            </wp:positionH>
            <wp:positionV relativeFrom="paragraph">
              <wp:posOffset>156817</wp:posOffset>
            </wp:positionV>
            <wp:extent cx="4094480" cy="3841750"/>
            <wp:effectExtent l="0" t="0" r="1270" b="6350"/>
            <wp:wrapSquare wrapText="bothSides"/>
            <wp:docPr id="183057602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76022" name="Imagem 183057602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20BB9" w14:textId="388A17BF" w:rsidR="00465F0E" w:rsidRDefault="00465F0E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1A1B5527" w14:textId="77777777" w:rsidR="00465F0E" w:rsidRDefault="00465F0E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09BEDFD2" w14:textId="77777777" w:rsidR="00465F0E" w:rsidRDefault="00465F0E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79F2B410" w14:textId="77777777" w:rsidR="00465F0E" w:rsidRDefault="00465F0E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72EC50D1" w14:textId="77777777" w:rsidR="00465F0E" w:rsidRDefault="00465F0E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71FAD1D6" w14:textId="77777777" w:rsidR="00465F0E" w:rsidRDefault="00465F0E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403B0ABC" w14:textId="77777777" w:rsidR="00465F0E" w:rsidRDefault="00465F0E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0C29A66A" w14:textId="77777777" w:rsidR="00465F0E" w:rsidRDefault="00465F0E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59476878" w14:textId="77777777" w:rsidR="00465F0E" w:rsidRDefault="00465F0E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710CA566" w14:textId="77777777" w:rsidR="00465F0E" w:rsidRDefault="00465F0E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5AC6A996" w14:textId="77777777" w:rsidR="00465F0E" w:rsidRDefault="00465F0E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671B2EDA" w14:textId="325C7CAD" w:rsidR="003E46B5" w:rsidRDefault="00BB2EEA" w:rsidP="003E46B5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127C25B" wp14:editId="40A4BA18">
                <wp:simplePos x="0" y="0"/>
                <wp:positionH relativeFrom="column">
                  <wp:posOffset>1251585</wp:posOffset>
                </wp:positionH>
                <wp:positionV relativeFrom="paragraph">
                  <wp:posOffset>4195445</wp:posOffset>
                </wp:positionV>
                <wp:extent cx="42062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0374643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3FF656" w14:textId="0E3C5715" w:rsidR="00BB2EEA" w:rsidRPr="00BB2EEA" w:rsidRDefault="00BB2EEA" w:rsidP="00BB2EEA">
                            <w:pPr>
                              <w:pStyle w:val="Legenda"/>
                              <w:jc w:val="right"/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BB2EE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Figure 5: </w:t>
                            </w:r>
                            <w:proofErr w:type="spellStart"/>
                            <w:r w:rsidRPr="00BB2EE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Categories</w:t>
                            </w:r>
                            <w:proofErr w:type="spellEnd"/>
                            <w:r w:rsidRPr="00BB2EE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(UI11) </w:t>
                            </w:r>
                            <w:proofErr w:type="spellStart"/>
                            <w:r w:rsidRPr="00BB2EE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wireframe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7C25B" id="_x0000_s1030" type="#_x0000_t202" style="position:absolute;margin-left:98.55pt;margin-top:330.35pt;width:331.2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" stroked="f">
                <v:textbox style="mso-fit-shape-to-text:t" inset="0,0,0,0">
                  <w:txbxContent>
                    <w:p w14:paraId="2A3FF656" w14:textId="0E3C5715" w:rsidR="00BB2EEA" w:rsidRPr="00BB2EEA" w:rsidRDefault="00BB2EEA" w:rsidP="00BB2EEA">
                      <w:pPr>
                        <w:pStyle w:val="Legenda"/>
                        <w:jc w:val="right"/>
                        <w:rPr>
                          <w:rFonts w:ascii="Calibri" w:hAnsi="Calibri" w:cs="Calibri"/>
                          <w:b/>
                          <w:bCs/>
                          <w:i w:val="0"/>
                          <w:iCs w:val="0"/>
                          <w:noProof/>
                          <w:sz w:val="22"/>
                          <w:szCs w:val="22"/>
                        </w:rPr>
                      </w:pPr>
                      <w:r w:rsidRPr="00BB2EEA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Figure 5: </w:t>
                      </w:r>
                      <w:proofErr w:type="spellStart"/>
                      <w:r w:rsidRPr="00BB2EEA">
                        <w:rPr>
                          <w:i w:val="0"/>
                          <w:iCs w:val="0"/>
                          <w:sz w:val="14"/>
                          <w:szCs w:val="14"/>
                        </w:rPr>
                        <w:t>Categories</w:t>
                      </w:r>
                      <w:proofErr w:type="spellEnd"/>
                      <w:r w:rsidRPr="00BB2EEA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 (UI11) </w:t>
                      </w:r>
                      <w:proofErr w:type="spellStart"/>
                      <w:r w:rsidRPr="00BB2EEA">
                        <w:rPr>
                          <w:i w:val="0"/>
                          <w:iCs w:val="0"/>
                          <w:sz w:val="14"/>
                          <w:szCs w:val="14"/>
                        </w:rPr>
                        <w:t>wireframe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A80C13"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3E9CD8FD" wp14:editId="1DB9EADA">
            <wp:simplePos x="0" y="0"/>
            <wp:positionH relativeFrom="margin">
              <wp:posOffset>1251585</wp:posOffset>
            </wp:positionH>
            <wp:positionV relativeFrom="margin">
              <wp:posOffset>337185</wp:posOffset>
            </wp:positionV>
            <wp:extent cx="4206240" cy="3801110"/>
            <wp:effectExtent l="0" t="0" r="3810" b="8890"/>
            <wp:wrapTight wrapText="bothSides">
              <wp:wrapPolygon edited="0">
                <wp:start x="0" y="0"/>
                <wp:lineTo x="0" y="21542"/>
                <wp:lineTo x="21522" y="21542"/>
                <wp:lineTo x="21522" y="0"/>
                <wp:lineTo x="0" y="0"/>
              </wp:wrapPolygon>
            </wp:wrapTight>
            <wp:docPr id="1058158751" name="Imagem 7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58751" name="Imagem 7" descr="Uma imagem com texto, captura de ecrã, número, Tipo de letr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6B5">
        <w:rPr>
          <w:rFonts w:ascii="Calibri" w:hAnsi="Calibri" w:cs="Calibri"/>
          <w:b/>
          <w:bCs/>
          <w:sz w:val="28"/>
          <w:szCs w:val="28"/>
        </w:rPr>
        <w:t xml:space="preserve">UI11: </w:t>
      </w:r>
      <w:proofErr w:type="spellStart"/>
      <w:r w:rsidR="003E46B5" w:rsidRPr="003E46B5">
        <w:rPr>
          <w:rFonts w:ascii="Calibri" w:hAnsi="Calibri" w:cs="Calibri"/>
          <w:b/>
          <w:bCs/>
          <w:sz w:val="28"/>
          <w:szCs w:val="28"/>
        </w:rPr>
        <w:t>Categories</w:t>
      </w:r>
      <w:proofErr w:type="spellEnd"/>
    </w:p>
    <w:p w14:paraId="23FB6E1A" w14:textId="5DCBBF3B" w:rsidR="000C7C9E" w:rsidRDefault="000C7C9E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5DED3149" w14:textId="77777777" w:rsidR="000C7C9E" w:rsidRDefault="000C7C9E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6A2887CB" w14:textId="77777777" w:rsidR="000C7C9E" w:rsidRDefault="000C7C9E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67A438FC" w14:textId="77777777" w:rsidR="000C7C9E" w:rsidRDefault="000C7C9E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698135AE" w14:textId="77777777" w:rsidR="000C7C9E" w:rsidRDefault="000C7C9E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08C5CE6D" w14:textId="77777777" w:rsidR="000C7C9E" w:rsidRDefault="000C7C9E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6502CECB" w14:textId="77777777" w:rsidR="000C7C9E" w:rsidRDefault="000C7C9E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32C17BF1" w14:textId="77777777" w:rsidR="00925964" w:rsidRDefault="00925964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35DDEC4C" w14:textId="77777777" w:rsidR="00925964" w:rsidRDefault="00925964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3FB72201" w14:textId="77777777" w:rsidR="00925964" w:rsidRDefault="00925964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76D6815E" w14:textId="77777777" w:rsidR="00925964" w:rsidRDefault="00925964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640B935F" w14:textId="77777777" w:rsidR="00925964" w:rsidRDefault="00925964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530752DF" w14:textId="77777777" w:rsidR="00A80C13" w:rsidRDefault="00A80C13" w:rsidP="003E46B5">
      <w:pPr>
        <w:rPr>
          <w:rFonts w:ascii="Calibri" w:hAnsi="Calibri" w:cs="Calibri"/>
          <w:b/>
          <w:bCs/>
          <w:sz w:val="28"/>
          <w:szCs w:val="28"/>
        </w:rPr>
      </w:pPr>
    </w:p>
    <w:p w14:paraId="540F6D08" w14:textId="1550ACF1" w:rsidR="003E46B5" w:rsidRDefault="003E46B5" w:rsidP="003E46B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UI12: </w:t>
      </w:r>
      <w:proofErr w:type="spellStart"/>
      <w:r w:rsidRPr="003E46B5">
        <w:rPr>
          <w:rFonts w:ascii="Calibri" w:hAnsi="Calibri" w:cs="Calibri"/>
          <w:b/>
          <w:bCs/>
          <w:sz w:val="28"/>
          <w:szCs w:val="28"/>
        </w:rPr>
        <w:t>News</w:t>
      </w:r>
      <w:proofErr w:type="spellEnd"/>
      <w:r w:rsidRPr="003E46B5">
        <w:rPr>
          <w:rFonts w:ascii="Calibri" w:hAnsi="Calibri" w:cs="Calibri"/>
          <w:b/>
          <w:bCs/>
          <w:sz w:val="28"/>
          <w:szCs w:val="28"/>
        </w:rPr>
        <w:t xml:space="preserve"> details</w:t>
      </w:r>
    </w:p>
    <w:p w14:paraId="39D23B77" w14:textId="5DB0BB42" w:rsidR="003E46B5" w:rsidRDefault="00976B09" w:rsidP="007110B6">
      <w:pPr>
        <w:rPr>
          <w:rFonts w:ascii="Calibri" w:hAnsi="Calibri" w:cs="Calibr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00CAB77" wp14:editId="478657AF">
                <wp:simplePos x="0" y="0"/>
                <wp:positionH relativeFrom="column">
                  <wp:posOffset>1339215</wp:posOffset>
                </wp:positionH>
                <wp:positionV relativeFrom="paragraph">
                  <wp:posOffset>4126865</wp:posOffset>
                </wp:positionV>
                <wp:extent cx="39668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7213593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6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AB6B23" w14:textId="4A762A02" w:rsidR="00976B09" w:rsidRPr="00976B09" w:rsidRDefault="00976B09" w:rsidP="00976B09">
                            <w:pPr>
                              <w:pStyle w:val="Legenda"/>
                              <w:jc w:val="right"/>
                              <w:rPr>
                                <w:rFonts w:ascii="Calibri" w:hAnsi="Calibri" w:cs="Calibri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976B09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Figure 6: </w:t>
                            </w:r>
                            <w:proofErr w:type="spellStart"/>
                            <w:r w:rsidRPr="00976B09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News</w:t>
                            </w:r>
                            <w:proofErr w:type="spellEnd"/>
                            <w:r w:rsidRPr="00976B09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76B09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details</w:t>
                            </w:r>
                            <w:proofErr w:type="spellEnd"/>
                            <w:r w:rsidRPr="00976B09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(UI12) </w:t>
                            </w:r>
                            <w:proofErr w:type="spellStart"/>
                            <w:r w:rsidRPr="00976B09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wireframe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CAB77" id="_x0000_s1031" type="#_x0000_t202" style="position:absolute;margin-left:105.45pt;margin-top:324.95pt;width:312.3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" stroked="f">
                <v:textbox style="mso-fit-shape-to-text:t" inset="0,0,0,0">
                  <w:txbxContent>
                    <w:p w14:paraId="0AAB6B23" w14:textId="4A762A02" w:rsidR="00976B09" w:rsidRPr="00976B09" w:rsidRDefault="00976B09" w:rsidP="00976B09">
                      <w:pPr>
                        <w:pStyle w:val="Legenda"/>
                        <w:jc w:val="right"/>
                        <w:rPr>
                          <w:rFonts w:ascii="Calibri" w:hAnsi="Calibri" w:cs="Calibri"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976B09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Figure 6: </w:t>
                      </w:r>
                      <w:proofErr w:type="spellStart"/>
                      <w:r w:rsidRPr="00976B09">
                        <w:rPr>
                          <w:i w:val="0"/>
                          <w:iCs w:val="0"/>
                          <w:sz w:val="14"/>
                          <w:szCs w:val="14"/>
                        </w:rPr>
                        <w:t>News</w:t>
                      </w:r>
                      <w:proofErr w:type="spellEnd"/>
                      <w:r w:rsidRPr="00976B09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76B09">
                        <w:rPr>
                          <w:i w:val="0"/>
                          <w:iCs w:val="0"/>
                          <w:sz w:val="14"/>
                          <w:szCs w:val="14"/>
                        </w:rPr>
                        <w:t>details</w:t>
                      </w:r>
                      <w:proofErr w:type="spellEnd"/>
                      <w:r w:rsidRPr="00976B09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 (UI12) </w:t>
                      </w:r>
                      <w:proofErr w:type="spellStart"/>
                      <w:r w:rsidRPr="00976B09">
                        <w:rPr>
                          <w:i w:val="0"/>
                          <w:iCs w:val="0"/>
                          <w:sz w:val="14"/>
                          <w:szCs w:val="14"/>
                        </w:rPr>
                        <w:t>wireframe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A80C13"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35E7208E" wp14:editId="413EB531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966845" cy="3728720"/>
            <wp:effectExtent l="0" t="0" r="0" b="5080"/>
            <wp:wrapTight wrapText="bothSides">
              <wp:wrapPolygon edited="0">
                <wp:start x="0" y="0"/>
                <wp:lineTo x="0" y="21519"/>
                <wp:lineTo x="21472" y="21519"/>
                <wp:lineTo x="21472" y="0"/>
                <wp:lineTo x="0" y="0"/>
              </wp:wrapPolygon>
            </wp:wrapTight>
            <wp:docPr id="1664470122" name="Imagem 8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70122" name="Imagem 8" descr="Uma imagem com texto, captura de ecrã, número, Tipo de letra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DC83A" w14:textId="77777777" w:rsidR="003E46B5" w:rsidRDefault="003E46B5" w:rsidP="007110B6">
      <w:pPr>
        <w:rPr>
          <w:rFonts w:ascii="Calibri" w:hAnsi="Calibri" w:cs="Calibri"/>
          <w:sz w:val="32"/>
          <w:szCs w:val="32"/>
        </w:rPr>
      </w:pPr>
    </w:p>
    <w:p w14:paraId="76BCB872" w14:textId="77777777" w:rsidR="003E46B5" w:rsidRDefault="003E46B5" w:rsidP="007110B6">
      <w:pPr>
        <w:rPr>
          <w:rFonts w:ascii="Calibri" w:hAnsi="Calibri" w:cs="Calibri"/>
          <w:sz w:val="32"/>
          <w:szCs w:val="32"/>
        </w:rPr>
      </w:pPr>
    </w:p>
    <w:p w14:paraId="723911BF" w14:textId="77777777" w:rsidR="004E00FB" w:rsidRDefault="004E00FB" w:rsidP="007110B6">
      <w:pPr>
        <w:rPr>
          <w:rFonts w:ascii="Calibri" w:hAnsi="Calibri" w:cs="Calibri"/>
          <w:sz w:val="32"/>
          <w:szCs w:val="32"/>
        </w:rPr>
      </w:pPr>
    </w:p>
    <w:p w14:paraId="47810839" w14:textId="77777777" w:rsidR="004E00FB" w:rsidRDefault="004E00FB" w:rsidP="007110B6">
      <w:pPr>
        <w:rPr>
          <w:rFonts w:ascii="Calibri" w:hAnsi="Calibri" w:cs="Calibri"/>
          <w:sz w:val="32"/>
          <w:szCs w:val="32"/>
        </w:rPr>
      </w:pPr>
    </w:p>
    <w:p w14:paraId="7C5E3AE4" w14:textId="77777777" w:rsidR="004E00FB" w:rsidRDefault="004E00FB" w:rsidP="007110B6">
      <w:pPr>
        <w:rPr>
          <w:rFonts w:ascii="Calibri" w:hAnsi="Calibri" w:cs="Calibri"/>
          <w:sz w:val="32"/>
          <w:szCs w:val="32"/>
        </w:rPr>
      </w:pPr>
    </w:p>
    <w:p w14:paraId="79C49D9D" w14:textId="77777777" w:rsidR="004E00FB" w:rsidRDefault="004E00FB" w:rsidP="007110B6">
      <w:pPr>
        <w:rPr>
          <w:rFonts w:ascii="Calibri" w:hAnsi="Calibri" w:cs="Calibri"/>
          <w:sz w:val="32"/>
          <w:szCs w:val="32"/>
        </w:rPr>
      </w:pPr>
    </w:p>
    <w:p w14:paraId="48CFEFF1" w14:textId="77777777" w:rsidR="004E00FB" w:rsidRDefault="004E00FB" w:rsidP="007110B6">
      <w:pPr>
        <w:rPr>
          <w:rFonts w:ascii="Calibri" w:hAnsi="Calibri" w:cs="Calibri"/>
          <w:sz w:val="32"/>
          <w:szCs w:val="32"/>
        </w:rPr>
      </w:pPr>
    </w:p>
    <w:p w14:paraId="3E1A68F6" w14:textId="77777777" w:rsidR="004E00FB" w:rsidRDefault="004E00FB" w:rsidP="007110B6">
      <w:pPr>
        <w:rPr>
          <w:rFonts w:ascii="Calibri" w:hAnsi="Calibri" w:cs="Calibri"/>
          <w:sz w:val="32"/>
          <w:szCs w:val="32"/>
        </w:rPr>
      </w:pPr>
    </w:p>
    <w:p w14:paraId="3539B84A" w14:textId="77777777" w:rsidR="004E00FB" w:rsidRDefault="004E00FB" w:rsidP="007110B6">
      <w:pPr>
        <w:rPr>
          <w:rFonts w:ascii="Calibri" w:hAnsi="Calibri" w:cs="Calibri"/>
          <w:sz w:val="32"/>
          <w:szCs w:val="32"/>
        </w:rPr>
      </w:pPr>
    </w:p>
    <w:p w14:paraId="3108A2D8" w14:textId="77777777" w:rsidR="004E00FB" w:rsidRDefault="004E00FB" w:rsidP="007110B6">
      <w:pPr>
        <w:rPr>
          <w:rFonts w:ascii="Calibri" w:hAnsi="Calibri" w:cs="Calibri"/>
          <w:sz w:val="32"/>
          <w:szCs w:val="32"/>
        </w:rPr>
      </w:pPr>
    </w:p>
    <w:p w14:paraId="6C4E9F5B" w14:textId="77777777" w:rsidR="004E00FB" w:rsidRDefault="004E00FB" w:rsidP="007110B6">
      <w:pPr>
        <w:rPr>
          <w:rFonts w:ascii="Calibri" w:hAnsi="Calibri" w:cs="Calibri"/>
          <w:sz w:val="32"/>
          <w:szCs w:val="32"/>
        </w:rPr>
      </w:pPr>
    </w:p>
    <w:p w14:paraId="508571FF" w14:textId="05EF0FC3" w:rsidR="00CA544C" w:rsidRPr="00DE3187" w:rsidRDefault="00CA544C" w:rsidP="00CA544C">
      <w:pPr>
        <w:rPr>
          <w:rFonts w:ascii="Calibri" w:hAnsi="Calibri" w:cs="Calibri"/>
          <w:b/>
          <w:bCs/>
          <w:sz w:val="40"/>
          <w:szCs w:val="40"/>
        </w:rPr>
      </w:pPr>
      <w:r w:rsidRPr="00FC47DB">
        <w:rPr>
          <w:rFonts w:ascii="Calibri" w:hAnsi="Calibri" w:cs="Calibri"/>
          <w:b/>
          <w:bCs/>
          <w:sz w:val="40"/>
          <w:szCs w:val="40"/>
        </w:rPr>
        <w:lastRenderedPageBreak/>
        <w:t>A</w:t>
      </w:r>
      <w:r>
        <w:rPr>
          <w:rFonts w:ascii="Calibri" w:hAnsi="Calibri" w:cs="Calibri"/>
          <w:b/>
          <w:bCs/>
          <w:sz w:val="40"/>
          <w:szCs w:val="40"/>
        </w:rPr>
        <w:t>4</w:t>
      </w:r>
      <w:r w:rsidRPr="00FC47DB">
        <w:rPr>
          <w:rFonts w:ascii="Calibri" w:hAnsi="Calibri" w:cs="Calibri"/>
          <w:b/>
          <w:bCs/>
          <w:sz w:val="40"/>
          <w:szCs w:val="40"/>
        </w:rPr>
        <w:t xml:space="preserve">: </w:t>
      </w:r>
      <w:r>
        <w:rPr>
          <w:rFonts w:ascii="Calibri" w:hAnsi="Calibri" w:cs="Calibri"/>
          <w:b/>
          <w:bCs/>
          <w:sz w:val="40"/>
          <w:szCs w:val="40"/>
        </w:rPr>
        <w:t xml:space="preserve">Conceptual Data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Model</w:t>
      </w:r>
      <w:proofErr w:type="spellEnd"/>
    </w:p>
    <w:p w14:paraId="1E280942" w14:textId="4E6045D3" w:rsidR="004E00FB" w:rsidRDefault="000862DF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This </w:t>
      </w:r>
      <w:proofErr w:type="spellStart"/>
      <w:r>
        <w:rPr>
          <w:rFonts w:ascii="Calibri" w:hAnsi="Calibri" w:cs="Calibri"/>
          <w:sz w:val="24"/>
          <w:szCs w:val="24"/>
        </w:rPr>
        <w:t>section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contains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description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of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entities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and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relationships</w:t>
      </w:r>
      <w:proofErr w:type="spellEnd"/>
      <w:r>
        <w:rPr>
          <w:rFonts w:ascii="Calibri" w:hAnsi="Calibri" w:cs="Calibri"/>
          <w:sz w:val="24"/>
          <w:szCs w:val="24"/>
        </w:rPr>
        <w:t xml:space="preserve"> that </w:t>
      </w:r>
      <w:proofErr w:type="spellStart"/>
      <w:r>
        <w:rPr>
          <w:rFonts w:ascii="Calibri" w:hAnsi="Calibri" w:cs="Calibri"/>
          <w:sz w:val="24"/>
          <w:szCs w:val="24"/>
        </w:rPr>
        <w:t>exists</w:t>
      </w:r>
      <w:proofErr w:type="spellEnd"/>
      <w:r>
        <w:rPr>
          <w:rFonts w:ascii="Calibri" w:hAnsi="Calibri" w:cs="Calibri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sz w:val="24"/>
          <w:szCs w:val="24"/>
        </w:rPr>
        <w:t>the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NewsNet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project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and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its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databse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specification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0CA26FFA" w14:textId="77777777" w:rsidR="00F118C1" w:rsidRDefault="00F118C1" w:rsidP="007110B6">
      <w:pPr>
        <w:rPr>
          <w:rFonts w:ascii="Calibri" w:hAnsi="Calibri" w:cs="Calibri"/>
          <w:sz w:val="24"/>
          <w:szCs w:val="24"/>
        </w:rPr>
      </w:pPr>
    </w:p>
    <w:p w14:paraId="0F70A6B1" w14:textId="556FEFEB" w:rsidR="007F007A" w:rsidRDefault="007F007A" w:rsidP="007F007A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4.1. </w:t>
      </w:r>
      <w:proofErr w:type="spellStart"/>
      <w:r w:rsidR="003E2858">
        <w:rPr>
          <w:rFonts w:ascii="Calibri" w:hAnsi="Calibri" w:cs="Calibri"/>
          <w:b/>
          <w:bCs/>
          <w:sz w:val="32"/>
          <w:szCs w:val="32"/>
        </w:rPr>
        <w:t>Class</w:t>
      </w:r>
      <w:proofErr w:type="spellEnd"/>
      <w:r w:rsidR="003E2858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="003E2858">
        <w:rPr>
          <w:rFonts w:ascii="Calibri" w:hAnsi="Calibri" w:cs="Calibri"/>
          <w:b/>
          <w:bCs/>
          <w:sz w:val="32"/>
          <w:szCs w:val="32"/>
        </w:rPr>
        <w:t>diagram</w:t>
      </w:r>
      <w:proofErr w:type="spellEnd"/>
    </w:p>
    <w:p w14:paraId="782DAF61" w14:textId="66B40D6B" w:rsidR="005C6040" w:rsidRDefault="003E2858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This Figure shows a UML </w:t>
      </w:r>
      <w:proofErr w:type="spellStart"/>
      <w:r>
        <w:rPr>
          <w:rFonts w:ascii="Calibri" w:hAnsi="Calibri" w:cs="Calibri"/>
          <w:sz w:val="24"/>
          <w:szCs w:val="24"/>
        </w:rPr>
        <w:t>diagram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of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858">
        <w:rPr>
          <w:rFonts w:ascii="Calibri" w:hAnsi="Calibri" w:cs="Calibri"/>
          <w:sz w:val="24"/>
          <w:szCs w:val="24"/>
        </w:rPr>
        <w:t>primary</w:t>
      </w:r>
      <w:proofErr w:type="spellEnd"/>
      <w:r w:rsidRPr="003E285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858">
        <w:rPr>
          <w:rFonts w:ascii="Calibri" w:hAnsi="Calibri" w:cs="Calibri"/>
          <w:sz w:val="24"/>
          <w:szCs w:val="24"/>
        </w:rPr>
        <w:t>organizational</w:t>
      </w:r>
      <w:proofErr w:type="spellEnd"/>
      <w:r w:rsidRPr="003E285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858">
        <w:rPr>
          <w:rFonts w:ascii="Calibri" w:hAnsi="Calibri" w:cs="Calibri"/>
          <w:sz w:val="24"/>
          <w:szCs w:val="24"/>
        </w:rPr>
        <w:t>entities</w:t>
      </w:r>
      <w:proofErr w:type="spellEnd"/>
      <w:r w:rsidRPr="003E2858">
        <w:rPr>
          <w:rFonts w:ascii="Calibri" w:hAnsi="Calibri" w:cs="Calibri"/>
          <w:sz w:val="24"/>
          <w:szCs w:val="24"/>
        </w:rPr>
        <w:t xml:space="preserve"> for </w:t>
      </w:r>
      <w:proofErr w:type="spellStart"/>
      <w:r w:rsidRPr="003E2858">
        <w:rPr>
          <w:rFonts w:ascii="Calibri" w:hAnsi="Calibri" w:cs="Calibri"/>
          <w:sz w:val="24"/>
          <w:szCs w:val="24"/>
        </w:rPr>
        <w:t>the</w:t>
      </w:r>
      <w:proofErr w:type="spellEnd"/>
      <w:r w:rsidRPr="003E285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858">
        <w:rPr>
          <w:rFonts w:ascii="Calibri" w:hAnsi="Calibri" w:cs="Calibri"/>
          <w:b/>
          <w:bCs/>
          <w:sz w:val="24"/>
          <w:szCs w:val="24"/>
        </w:rPr>
        <w:t>NewsNet</w:t>
      </w:r>
      <w:proofErr w:type="spellEnd"/>
      <w:r w:rsidRPr="003E285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858">
        <w:rPr>
          <w:rFonts w:ascii="Calibri" w:hAnsi="Calibri" w:cs="Calibri"/>
          <w:sz w:val="24"/>
          <w:szCs w:val="24"/>
        </w:rPr>
        <w:t>platform</w:t>
      </w:r>
      <w:proofErr w:type="spellEnd"/>
      <w:r w:rsidRPr="003E285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2858">
        <w:rPr>
          <w:rFonts w:ascii="Calibri" w:hAnsi="Calibri" w:cs="Calibri"/>
          <w:sz w:val="24"/>
          <w:szCs w:val="24"/>
        </w:rPr>
        <w:t>detailing</w:t>
      </w:r>
      <w:proofErr w:type="spellEnd"/>
      <w:r w:rsidRPr="003E285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858">
        <w:rPr>
          <w:rFonts w:ascii="Calibri" w:hAnsi="Calibri" w:cs="Calibri"/>
          <w:sz w:val="24"/>
          <w:szCs w:val="24"/>
        </w:rPr>
        <w:t>their</w:t>
      </w:r>
      <w:proofErr w:type="spellEnd"/>
      <w:r w:rsidRPr="003E285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858">
        <w:rPr>
          <w:rFonts w:ascii="Calibri" w:hAnsi="Calibri" w:cs="Calibri"/>
          <w:sz w:val="24"/>
          <w:szCs w:val="24"/>
        </w:rPr>
        <w:t>relationships</w:t>
      </w:r>
      <w:proofErr w:type="spellEnd"/>
      <w:r w:rsidRPr="003E285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2858">
        <w:rPr>
          <w:rFonts w:ascii="Calibri" w:hAnsi="Calibri" w:cs="Calibri"/>
          <w:sz w:val="24"/>
          <w:szCs w:val="24"/>
        </w:rPr>
        <w:t>attributes</w:t>
      </w:r>
      <w:proofErr w:type="spellEnd"/>
      <w:r w:rsidRPr="003E285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858">
        <w:rPr>
          <w:rFonts w:ascii="Calibri" w:hAnsi="Calibri" w:cs="Calibri"/>
          <w:sz w:val="24"/>
          <w:szCs w:val="24"/>
        </w:rPr>
        <w:t>and</w:t>
      </w:r>
      <w:proofErr w:type="spellEnd"/>
      <w:r w:rsidRPr="003E285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858">
        <w:rPr>
          <w:rFonts w:ascii="Calibri" w:hAnsi="Calibri" w:cs="Calibri"/>
          <w:sz w:val="24"/>
          <w:szCs w:val="24"/>
        </w:rPr>
        <w:t>their</w:t>
      </w:r>
      <w:proofErr w:type="spellEnd"/>
      <w:r w:rsidRPr="003E285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858">
        <w:rPr>
          <w:rFonts w:ascii="Calibri" w:hAnsi="Calibri" w:cs="Calibri"/>
          <w:sz w:val="24"/>
          <w:szCs w:val="24"/>
        </w:rPr>
        <w:t>domains</w:t>
      </w:r>
      <w:proofErr w:type="spellEnd"/>
      <w:r w:rsidRPr="003E2858">
        <w:rPr>
          <w:rFonts w:ascii="Calibri" w:hAnsi="Calibri" w:cs="Calibri"/>
          <w:sz w:val="24"/>
          <w:szCs w:val="24"/>
        </w:rPr>
        <w:t xml:space="preserve">, as well as </w:t>
      </w:r>
      <w:proofErr w:type="spellStart"/>
      <w:r w:rsidRPr="003E2858">
        <w:rPr>
          <w:rFonts w:ascii="Calibri" w:hAnsi="Calibri" w:cs="Calibri"/>
          <w:sz w:val="24"/>
          <w:szCs w:val="24"/>
        </w:rPr>
        <w:t>the</w:t>
      </w:r>
      <w:proofErr w:type="spellEnd"/>
      <w:r w:rsidRPr="003E285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858">
        <w:rPr>
          <w:rFonts w:ascii="Calibri" w:hAnsi="Calibri" w:cs="Calibri"/>
          <w:sz w:val="24"/>
          <w:szCs w:val="24"/>
        </w:rPr>
        <w:t>multiplicity</w:t>
      </w:r>
      <w:proofErr w:type="spellEnd"/>
      <w:r w:rsidRPr="003E285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858">
        <w:rPr>
          <w:rFonts w:ascii="Calibri" w:hAnsi="Calibri" w:cs="Calibri"/>
          <w:sz w:val="24"/>
          <w:szCs w:val="24"/>
        </w:rPr>
        <w:t>of</w:t>
      </w:r>
      <w:proofErr w:type="spellEnd"/>
      <w:r w:rsidRPr="003E285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858">
        <w:rPr>
          <w:rFonts w:ascii="Calibri" w:hAnsi="Calibri" w:cs="Calibri"/>
          <w:sz w:val="24"/>
          <w:szCs w:val="24"/>
        </w:rPr>
        <w:t>these</w:t>
      </w:r>
      <w:proofErr w:type="spellEnd"/>
      <w:r w:rsidRPr="003E285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858">
        <w:rPr>
          <w:rFonts w:ascii="Calibri" w:hAnsi="Calibri" w:cs="Calibri"/>
          <w:sz w:val="24"/>
          <w:szCs w:val="24"/>
        </w:rPr>
        <w:t>relationships</w:t>
      </w:r>
      <w:proofErr w:type="spellEnd"/>
      <w:r w:rsidRPr="003E2858">
        <w:rPr>
          <w:rFonts w:ascii="Calibri" w:hAnsi="Calibri" w:cs="Calibri"/>
          <w:sz w:val="24"/>
          <w:szCs w:val="24"/>
        </w:rPr>
        <w:t>.</w:t>
      </w:r>
    </w:p>
    <w:p w14:paraId="33F6707F" w14:textId="31B87D70" w:rsidR="003E2858" w:rsidRDefault="00187BE4" w:rsidP="007110B6">
      <w:pPr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DB10815" wp14:editId="34FB55F1">
                <wp:simplePos x="0" y="0"/>
                <wp:positionH relativeFrom="column">
                  <wp:posOffset>408305</wp:posOffset>
                </wp:positionH>
                <wp:positionV relativeFrom="paragraph">
                  <wp:posOffset>3187065</wp:posOffset>
                </wp:positionV>
                <wp:extent cx="58223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665440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84AF67" w14:textId="1B5390DD" w:rsidR="00187BE4" w:rsidRPr="00187BE4" w:rsidRDefault="00187BE4" w:rsidP="00187BE4">
                            <w:pPr>
                              <w:pStyle w:val="Legenda"/>
                              <w:jc w:val="right"/>
                              <w:rPr>
                                <w:rFonts w:ascii="Calibri" w:hAnsi="Calibri" w:cs="Calibri"/>
                                <w:i w:val="0"/>
                                <w:iCs w:val="0"/>
                                <w:noProof/>
                              </w:rPr>
                            </w:pPr>
                            <w:r w:rsidRPr="00187BE4">
                              <w:rPr>
                                <w:i w:val="0"/>
                                <w:iCs w:val="0"/>
                              </w:rPr>
                              <w:t xml:space="preserve">Figura7: </w:t>
                            </w:r>
                            <w:proofErr w:type="spellStart"/>
                            <w:r w:rsidRPr="00187BE4">
                              <w:rPr>
                                <w:i w:val="0"/>
                                <w:iCs w:val="0"/>
                              </w:rPr>
                              <w:t>NewsNet</w:t>
                            </w:r>
                            <w:proofErr w:type="spellEnd"/>
                            <w:r w:rsidRPr="00187BE4">
                              <w:rPr>
                                <w:i w:val="0"/>
                                <w:iCs w:val="0"/>
                              </w:rPr>
                              <w:t xml:space="preserve"> </w:t>
                            </w:r>
                            <w:proofErr w:type="spellStart"/>
                            <w:r w:rsidRPr="00187BE4">
                              <w:rPr>
                                <w:i w:val="0"/>
                                <w:iCs w:val="0"/>
                              </w:rPr>
                              <w:t>Class</w:t>
                            </w:r>
                            <w:proofErr w:type="spellEnd"/>
                            <w:r w:rsidRPr="00187BE4">
                              <w:rPr>
                                <w:i w:val="0"/>
                                <w:iCs w:val="0"/>
                              </w:rPr>
                              <w:t xml:space="preserve"> </w:t>
                            </w:r>
                            <w:proofErr w:type="spellStart"/>
                            <w:r w:rsidRPr="00187BE4">
                              <w:rPr>
                                <w:i w:val="0"/>
                                <w:iCs w:val="0"/>
                              </w:rPr>
                              <w:t>Diagram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10815" id="_x0000_s1032" type="#_x0000_t202" style="position:absolute;margin-left:32.15pt;margin-top:250.95pt;width:458.4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" stroked="f">
                <v:textbox style="mso-fit-shape-to-text:t" inset="0,0,0,0">
                  <w:txbxContent>
                    <w:p w14:paraId="5184AF67" w14:textId="1B5390DD" w:rsidR="00187BE4" w:rsidRPr="00187BE4" w:rsidRDefault="00187BE4" w:rsidP="00187BE4">
                      <w:pPr>
                        <w:pStyle w:val="Legenda"/>
                        <w:jc w:val="right"/>
                        <w:rPr>
                          <w:rFonts w:ascii="Calibri" w:hAnsi="Calibri" w:cs="Calibri"/>
                          <w:i w:val="0"/>
                          <w:iCs w:val="0"/>
                          <w:noProof/>
                        </w:rPr>
                      </w:pPr>
                      <w:r w:rsidRPr="00187BE4">
                        <w:rPr>
                          <w:i w:val="0"/>
                          <w:iCs w:val="0"/>
                        </w:rPr>
                        <w:t xml:space="preserve">Figura7: </w:t>
                      </w:r>
                      <w:proofErr w:type="spellStart"/>
                      <w:r w:rsidRPr="00187BE4">
                        <w:rPr>
                          <w:i w:val="0"/>
                          <w:iCs w:val="0"/>
                        </w:rPr>
                        <w:t>NewsNet</w:t>
                      </w:r>
                      <w:proofErr w:type="spellEnd"/>
                      <w:r w:rsidRPr="00187BE4">
                        <w:rPr>
                          <w:i w:val="0"/>
                          <w:iCs w:val="0"/>
                        </w:rPr>
                        <w:t xml:space="preserve"> </w:t>
                      </w:r>
                      <w:proofErr w:type="spellStart"/>
                      <w:r w:rsidRPr="00187BE4">
                        <w:rPr>
                          <w:i w:val="0"/>
                          <w:iCs w:val="0"/>
                        </w:rPr>
                        <w:t>Class</w:t>
                      </w:r>
                      <w:proofErr w:type="spellEnd"/>
                      <w:r w:rsidRPr="00187BE4">
                        <w:rPr>
                          <w:i w:val="0"/>
                          <w:iCs w:val="0"/>
                        </w:rPr>
                        <w:t xml:space="preserve"> </w:t>
                      </w:r>
                      <w:proofErr w:type="spellStart"/>
                      <w:r w:rsidRPr="00187BE4">
                        <w:rPr>
                          <w:i w:val="0"/>
                          <w:iCs w:val="0"/>
                        </w:rPr>
                        <w:t>Diagram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55458D65" wp14:editId="6FE93457">
            <wp:simplePos x="0" y="0"/>
            <wp:positionH relativeFrom="margin">
              <wp:align>center</wp:align>
            </wp:positionH>
            <wp:positionV relativeFrom="paragraph">
              <wp:posOffset>145978</wp:posOffset>
            </wp:positionV>
            <wp:extent cx="5822830" cy="2984854"/>
            <wp:effectExtent l="0" t="0" r="6985" b="6350"/>
            <wp:wrapTight wrapText="bothSides">
              <wp:wrapPolygon edited="0">
                <wp:start x="0" y="0"/>
                <wp:lineTo x="0" y="21508"/>
                <wp:lineTo x="21555" y="21508"/>
                <wp:lineTo x="21555" y="0"/>
                <wp:lineTo x="0" y="0"/>
              </wp:wrapPolygon>
            </wp:wrapTight>
            <wp:docPr id="1650635845" name="Imagem 7" descr="Uma imagem com texto, diagrama, Esque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35845" name="Imagem 7" descr="Uma imagem com texto, diagrama, Esquema, Desenho técnic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830" cy="2984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1F089" w14:textId="6CD53695" w:rsidR="00187BE4" w:rsidRDefault="00187BE4" w:rsidP="007110B6">
      <w:pPr>
        <w:rPr>
          <w:rFonts w:ascii="Calibri" w:hAnsi="Calibri" w:cs="Calibri"/>
          <w:sz w:val="24"/>
          <w:szCs w:val="24"/>
        </w:rPr>
      </w:pPr>
    </w:p>
    <w:p w14:paraId="1CD4A629" w14:textId="77777777" w:rsidR="00014B61" w:rsidRDefault="00014B61" w:rsidP="007110B6">
      <w:pPr>
        <w:rPr>
          <w:rFonts w:ascii="Calibri" w:hAnsi="Calibri" w:cs="Calibri"/>
          <w:sz w:val="24"/>
          <w:szCs w:val="24"/>
        </w:rPr>
      </w:pPr>
    </w:p>
    <w:p w14:paraId="3B8479C9" w14:textId="77777777" w:rsidR="00014B61" w:rsidRDefault="00014B61" w:rsidP="007110B6">
      <w:pPr>
        <w:rPr>
          <w:rFonts w:ascii="Calibri" w:hAnsi="Calibri" w:cs="Calibri"/>
          <w:sz w:val="24"/>
          <w:szCs w:val="24"/>
        </w:rPr>
      </w:pPr>
    </w:p>
    <w:p w14:paraId="26938965" w14:textId="77777777" w:rsidR="00014B61" w:rsidRDefault="00014B61" w:rsidP="007110B6">
      <w:pPr>
        <w:rPr>
          <w:rFonts w:ascii="Calibri" w:hAnsi="Calibri" w:cs="Calibri"/>
          <w:sz w:val="24"/>
          <w:szCs w:val="24"/>
        </w:rPr>
      </w:pPr>
    </w:p>
    <w:p w14:paraId="042BC412" w14:textId="77777777" w:rsidR="00014B61" w:rsidRDefault="00014B61" w:rsidP="007110B6">
      <w:pPr>
        <w:rPr>
          <w:rFonts w:ascii="Calibri" w:hAnsi="Calibri" w:cs="Calibri"/>
          <w:sz w:val="24"/>
          <w:szCs w:val="24"/>
        </w:rPr>
      </w:pPr>
    </w:p>
    <w:p w14:paraId="0BD751BF" w14:textId="77777777" w:rsidR="00014B61" w:rsidRDefault="00014B61" w:rsidP="007110B6">
      <w:pPr>
        <w:rPr>
          <w:rFonts w:ascii="Calibri" w:hAnsi="Calibri" w:cs="Calibri"/>
          <w:sz w:val="24"/>
          <w:szCs w:val="24"/>
        </w:rPr>
      </w:pPr>
    </w:p>
    <w:p w14:paraId="504BEF85" w14:textId="77777777" w:rsidR="00014B61" w:rsidRDefault="00014B61" w:rsidP="007110B6">
      <w:pPr>
        <w:rPr>
          <w:rFonts w:ascii="Calibri" w:hAnsi="Calibri" w:cs="Calibri"/>
          <w:sz w:val="24"/>
          <w:szCs w:val="24"/>
        </w:rPr>
      </w:pPr>
    </w:p>
    <w:p w14:paraId="42ED7A7A" w14:textId="77777777" w:rsidR="00014B61" w:rsidRDefault="00014B61" w:rsidP="007110B6">
      <w:pPr>
        <w:rPr>
          <w:rFonts w:ascii="Calibri" w:hAnsi="Calibri" w:cs="Calibri"/>
          <w:sz w:val="24"/>
          <w:szCs w:val="24"/>
        </w:rPr>
      </w:pPr>
    </w:p>
    <w:p w14:paraId="76F87CF7" w14:textId="77777777" w:rsidR="00014B61" w:rsidRDefault="00014B61" w:rsidP="007110B6">
      <w:pPr>
        <w:rPr>
          <w:rFonts w:ascii="Calibri" w:hAnsi="Calibri" w:cs="Calibri"/>
          <w:sz w:val="24"/>
          <w:szCs w:val="24"/>
        </w:rPr>
      </w:pPr>
    </w:p>
    <w:p w14:paraId="46EF328A" w14:textId="77777777" w:rsidR="00014B61" w:rsidRDefault="00014B61" w:rsidP="007110B6">
      <w:pPr>
        <w:rPr>
          <w:rFonts w:ascii="Calibri" w:hAnsi="Calibri" w:cs="Calibri"/>
          <w:sz w:val="24"/>
          <w:szCs w:val="24"/>
        </w:rPr>
      </w:pPr>
    </w:p>
    <w:p w14:paraId="09787FBE" w14:textId="77777777" w:rsidR="00014B61" w:rsidRDefault="00014B61" w:rsidP="007110B6">
      <w:pPr>
        <w:rPr>
          <w:rFonts w:ascii="Calibri" w:hAnsi="Calibri" w:cs="Calibri"/>
          <w:sz w:val="24"/>
          <w:szCs w:val="24"/>
        </w:rPr>
      </w:pPr>
    </w:p>
    <w:p w14:paraId="3D298598" w14:textId="77777777" w:rsidR="00014B61" w:rsidRDefault="00014B61" w:rsidP="007110B6">
      <w:pPr>
        <w:rPr>
          <w:rFonts w:ascii="Calibri" w:hAnsi="Calibri" w:cs="Calibri"/>
          <w:sz w:val="24"/>
          <w:szCs w:val="24"/>
        </w:rPr>
      </w:pPr>
    </w:p>
    <w:p w14:paraId="4D1787A6" w14:textId="7428EB8B" w:rsidR="00854C46" w:rsidRDefault="00D51E94" w:rsidP="00D51E94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4.2.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Additional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Business Rules</w:t>
      </w:r>
    </w:p>
    <w:p w14:paraId="27078E43" w14:textId="661B8783" w:rsidR="00014B61" w:rsidRDefault="00DD1697" w:rsidP="007110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Business rules </w:t>
      </w:r>
      <w:proofErr w:type="spellStart"/>
      <w:r>
        <w:rPr>
          <w:rFonts w:ascii="Calibri" w:hAnsi="Calibri" w:cs="Calibri"/>
          <w:sz w:val="24"/>
          <w:szCs w:val="24"/>
        </w:rPr>
        <w:t>or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limitations</w:t>
      </w:r>
      <w:proofErr w:type="spellEnd"/>
      <w:r>
        <w:rPr>
          <w:rFonts w:ascii="Calibri" w:hAnsi="Calibri" w:cs="Calibri"/>
          <w:sz w:val="24"/>
          <w:szCs w:val="24"/>
        </w:rPr>
        <w:t xml:space="preserve"> that are </w:t>
      </w:r>
      <w:proofErr w:type="spellStart"/>
      <w:r>
        <w:rPr>
          <w:rFonts w:ascii="Calibri" w:hAnsi="Calibri" w:cs="Calibri"/>
          <w:sz w:val="24"/>
          <w:szCs w:val="24"/>
        </w:rPr>
        <w:t>unable</w:t>
      </w:r>
      <w:proofErr w:type="spellEnd"/>
      <w:r>
        <w:rPr>
          <w:rFonts w:ascii="Calibri" w:hAnsi="Calibri" w:cs="Calibri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sz w:val="24"/>
          <w:szCs w:val="24"/>
        </w:rPr>
        <w:t>be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de</w:t>
      </w:r>
      <w:r w:rsidR="007F705D">
        <w:rPr>
          <w:rFonts w:ascii="Calibri" w:hAnsi="Calibri" w:cs="Calibri"/>
          <w:sz w:val="24"/>
          <w:szCs w:val="24"/>
        </w:rPr>
        <w:t>picted</w:t>
      </w:r>
      <w:proofErr w:type="spellEnd"/>
      <w:r w:rsidR="007F705D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="007F705D">
        <w:rPr>
          <w:rFonts w:ascii="Calibri" w:hAnsi="Calibri" w:cs="Calibri"/>
          <w:sz w:val="24"/>
          <w:szCs w:val="24"/>
        </w:rPr>
        <w:t>the</w:t>
      </w:r>
      <w:proofErr w:type="spellEnd"/>
      <w:r w:rsidR="007F705D">
        <w:rPr>
          <w:rFonts w:ascii="Calibri" w:hAnsi="Calibri" w:cs="Calibri"/>
          <w:sz w:val="24"/>
          <w:szCs w:val="24"/>
        </w:rPr>
        <w:t xml:space="preserve"> UML </w:t>
      </w:r>
      <w:proofErr w:type="spellStart"/>
      <w:r w:rsidR="007F705D">
        <w:rPr>
          <w:rFonts w:ascii="Calibri" w:hAnsi="Calibri" w:cs="Calibri"/>
          <w:sz w:val="24"/>
          <w:szCs w:val="24"/>
        </w:rPr>
        <w:t>class</w:t>
      </w:r>
      <w:proofErr w:type="spellEnd"/>
      <w:r w:rsidR="007F705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F705D">
        <w:rPr>
          <w:rFonts w:ascii="Calibri" w:hAnsi="Calibri" w:cs="Calibri"/>
          <w:sz w:val="24"/>
          <w:szCs w:val="24"/>
        </w:rPr>
        <w:t>diagram</w:t>
      </w:r>
      <w:proofErr w:type="spellEnd"/>
      <w:r w:rsidR="007F705D">
        <w:rPr>
          <w:rFonts w:ascii="Calibri" w:hAnsi="Calibri" w:cs="Calibri"/>
          <w:sz w:val="24"/>
          <w:szCs w:val="24"/>
        </w:rPr>
        <w:t xml:space="preserve"> are </w:t>
      </w:r>
      <w:proofErr w:type="spellStart"/>
      <w:r w:rsidR="007F705D">
        <w:rPr>
          <w:rFonts w:ascii="Calibri" w:hAnsi="Calibri" w:cs="Calibri"/>
          <w:sz w:val="24"/>
          <w:szCs w:val="24"/>
        </w:rPr>
        <w:t>included</w:t>
      </w:r>
      <w:proofErr w:type="spellEnd"/>
      <w:r w:rsidR="007F705D">
        <w:rPr>
          <w:rFonts w:ascii="Calibri" w:hAnsi="Calibri" w:cs="Calibri"/>
          <w:sz w:val="24"/>
          <w:szCs w:val="24"/>
        </w:rPr>
        <w:t xml:space="preserve"> as UML notes in </w:t>
      </w:r>
      <w:proofErr w:type="spellStart"/>
      <w:r w:rsidR="007F705D">
        <w:rPr>
          <w:rFonts w:ascii="Calibri" w:hAnsi="Calibri" w:cs="Calibri"/>
          <w:sz w:val="24"/>
          <w:szCs w:val="24"/>
        </w:rPr>
        <w:t>the</w:t>
      </w:r>
      <w:proofErr w:type="spellEnd"/>
      <w:r w:rsidR="007F705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F705D">
        <w:rPr>
          <w:rFonts w:ascii="Calibri" w:hAnsi="Calibri" w:cs="Calibri"/>
          <w:sz w:val="24"/>
          <w:szCs w:val="24"/>
        </w:rPr>
        <w:t>diagram</w:t>
      </w:r>
      <w:proofErr w:type="spellEnd"/>
      <w:r w:rsidR="007F705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F705D">
        <w:rPr>
          <w:rFonts w:ascii="Calibri" w:hAnsi="Calibri" w:cs="Calibri"/>
          <w:sz w:val="24"/>
          <w:szCs w:val="24"/>
        </w:rPr>
        <w:t>itself</w:t>
      </w:r>
      <w:proofErr w:type="spellEnd"/>
      <w:r w:rsidR="007F705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F705D">
        <w:rPr>
          <w:rFonts w:ascii="Calibri" w:hAnsi="Calibri" w:cs="Calibri"/>
          <w:sz w:val="24"/>
          <w:szCs w:val="24"/>
        </w:rPr>
        <w:t>or</w:t>
      </w:r>
      <w:proofErr w:type="spellEnd"/>
      <w:r w:rsidR="007F705D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="007F705D">
        <w:rPr>
          <w:rFonts w:ascii="Calibri" w:hAnsi="Calibri" w:cs="Calibri"/>
          <w:sz w:val="24"/>
          <w:szCs w:val="24"/>
        </w:rPr>
        <w:t>separate</w:t>
      </w:r>
      <w:proofErr w:type="spellEnd"/>
      <w:r w:rsidR="007F705D">
        <w:rPr>
          <w:rFonts w:ascii="Calibri" w:hAnsi="Calibri" w:cs="Calibri"/>
          <w:sz w:val="24"/>
          <w:szCs w:val="24"/>
        </w:rPr>
        <w:t xml:space="preserve"> notes in this </w:t>
      </w:r>
      <w:proofErr w:type="spellStart"/>
      <w:r w:rsidR="007F705D">
        <w:rPr>
          <w:rFonts w:ascii="Calibri" w:hAnsi="Calibri" w:cs="Calibri"/>
          <w:sz w:val="24"/>
          <w:szCs w:val="24"/>
        </w:rPr>
        <w:t>section</w:t>
      </w:r>
      <w:proofErr w:type="spellEnd"/>
      <w:r w:rsidR="009171D1">
        <w:rPr>
          <w:rFonts w:ascii="Calibri" w:hAnsi="Calibri" w:cs="Calibri"/>
          <w:sz w:val="24"/>
          <w:szCs w:val="24"/>
        </w:rPr>
        <w:t>.</w:t>
      </w:r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5783"/>
      </w:tblGrid>
      <w:tr w:rsidR="009171D1" w:rsidRPr="00857F8D" w14:paraId="5F258A75" w14:textId="77777777" w:rsidTr="00807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294510" w14:textId="77777777" w:rsidR="009171D1" w:rsidRPr="00857F8D" w:rsidRDefault="009171D1" w:rsidP="008077B7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2410" w:type="dxa"/>
          </w:tcPr>
          <w:p w14:paraId="694B4350" w14:textId="77777777" w:rsidR="009171D1" w:rsidRPr="00857F8D" w:rsidRDefault="009171D1" w:rsidP="008077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 w:rsidRPr="00857F8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5783" w:type="dxa"/>
          </w:tcPr>
          <w:p w14:paraId="07623F5D" w14:textId="77777777" w:rsidR="009171D1" w:rsidRPr="00857F8D" w:rsidRDefault="009171D1" w:rsidP="008077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Description</w:t>
            </w:r>
            <w:proofErr w:type="spellEnd"/>
          </w:p>
        </w:tc>
      </w:tr>
      <w:tr w:rsidR="009171D1" w:rsidRPr="005D2588" w14:paraId="0C0AFD10" w14:textId="77777777" w:rsidTr="00807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3D82C5" w14:textId="74C18FFE" w:rsidR="009171D1" w:rsidRPr="00857F8D" w:rsidRDefault="009171D1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BR01</w:t>
            </w:r>
          </w:p>
        </w:tc>
        <w:tc>
          <w:tcPr>
            <w:tcW w:w="2410" w:type="dxa"/>
          </w:tcPr>
          <w:p w14:paraId="58CE985B" w14:textId="6757A20B" w:rsidR="009171D1" w:rsidRPr="005D2588" w:rsidRDefault="009171D1" w:rsidP="008077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171D1">
              <w:rPr>
                <w:rFonts w:ascii="Calibri" w:hAnsi="Calibri" w:cs="Calibri"/>
                <w:sz w:val="24"/>
                <w:szCs w:val="24"/>
              </w:rPr>
              <w:t>Account</w:t>
            </w:r>
            <w:proofErr w:type="spellEnd"/>
            <w:r w:rsidRPr="009171D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71D1">
              <w:rPr>
                <w:rFonts w:ascii="Calibri" w:hAnsi="Calibri" w:cs="Calibri"/>
                <w:sz w:val="24"/>
                <w:szCs w:val="24"/>
              </w:rPr>
              <w:t>Deletion</w:t>
            </w:r>
            <w:proofErr w:type="spellEnd"/>
          </w:p>
        </w:tc>
        <w:tc>
          <w:tcPr>
            <w:tcW w:w="5783" w:type="dxa"/>
          </w:tcPr>
          <w:p w14:paraId="08B7BE44" w14:textId="555575F7" w:rsidR="009171D1" w:rsidRPr="005D2588" w:rsidRDefault="00AF5252" w:rsidP="00807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Upon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account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deletion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shared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data (e.g.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reviews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likes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) is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kept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but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made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anonymous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9171D1" w:rsidRPr="005D2588" w14:paraId="0C8A013E" w14:textId="77777777" w:rsidTr="00807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9B17CC" w14:textId="508A7FD4" w:rsidR="009171D1" w:rsidRPr="00857F8D" w:rsidRDefault="009171D1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BR02</w:t>
            </w:r>
          </w:p>
        </w:tc>
        <w:tc>
          <w:tcPr>
            <w:tcW w:w="2410" w:type="dxa"/>
          </w:tcPr>
          <w:p w14:paraId="04EC9D71" w14:textId="7F4A9517" w:rsidR="009171D1" w:rsidRPr="005D2588" w:rsidRDefault="009171D1" w:rsidP="008077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171D1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171D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71D1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</w:p>
        </w:tc>
        <w:tc>
          <w:tcPr>
            <w:tcW w:w="5783" w:type="dxa"/>
          </w:tcPr>
          <w:p w14:paraId="0460B19A" w14:textId="427D8E14" w:rsidR="009171D1" w:rsidRPr="005D2588" w:rsidRDefault="00AF5252" w:rsidP="00807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dependent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votes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received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his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9171D1" w:rsidRPr="005D2588" w14:paraId="2DEF1069" w14:textId="77777777" w:rsidTr="00807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5E6604" w14:textId="58185791" w:rsidR="009171D1" w:rsidRPr="00857F8D" w:rsidRDefault="009171D1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BR03</w:t>
            </w:r>
          </w:p>
        </w:tc>
        <w:tc>
          <w:tcPr>
            <w:tcW w:w="2410" w:type="dxa"/>
          </w:tcPr>
          <w:p w14:paraId="317C6DAA" w14:textId="0C41C1DE" w:rsidR="009171D1" w:rsidRPr="005D2588" w:rsidRDefault="009171D1" w:rsidP="008077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171D1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9171D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71D1">
              <w:rPr>
                <w:rFonts w:ascii="Calibri" w:hAnsi="Calibri" w:cs="Calibri"/>
                <w:sz w:val="24"/>
                <w:szCs w:val="24"/>
              </w:rPr>
              <w:t>Deletion</w:t>
            </w:r>
            <w:proofErr w:type="spellEnd"/>
          </w:p>
        </w:tc>
        <w:tc>
          <w:tcPr>
            <w:tcW w:w="5783" w:type="dxa"/>
          </w:tcPr>
          <w:p w14:paraId="0D87CDCE" w14:textId="310315BA" w:rsidR="009171D1" w:rsidRPr="005D2588" w:rsidRDefault="00AF5252" w:rsidP="00807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F5252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cannot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deleted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by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its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author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it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has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votes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9171D1" w:rsidRPr="005D2588" w14:paraId="22C2F01B" w14:textId="77777777" w:rsidTr="00807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5544F1" w14:textId="23CEFA56" w:rsidR="009171D1" w:rsidRPr="00857F8D" w:rsidRDefault="009171D1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BR04</w:t>
            </w:r>
          </w:p>
        </w:tc>
        <w:tc>
          <w:tcPr>
            <w:tcW w:w="2410" w:type="dxa"/>
          </w:tcPr>
          <w:p w14:paraId="2D429F41" w14:textId="245D6C1C" w:rsidR="009171D1" w:rsidRPr="005D2588" w:rsidRDefault="00AF5252" w:rsidP="008077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F5252">
              <w:rPr>
                <w:rFonts w:ascii="Calibri" w:hAnsi="Calibri" w:cs="Calibri"/>
                <w:sz w:val="24"/>
                <w:szCs w:val="24"/>
              </w:rPr>
              <w:t xml:space="preserve">Vote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Own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5783" w:type="dxa"/>
          </w:tcPr>
          <w:p w14:paraId="6FE441F3" w14:textId="4754DF28" w:rsidR="009171D1" w:rsidRPr="005D2588" w:rsidRDefault="00AF5252" w:rsidP="00807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F5252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unable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to vote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their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own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article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9171D1" w:rsidRPr="005D2588" w14:paraId="1DB5BC32" w14:textId="77777777" w:rsidTr="00807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81F3C8" w14:textId="33F413B0" w:rsidR="009171D1" w:rsidRPr="00857F8D" w:rsidRDefault="009171D1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BR05</w:t>
            </w:r>
          </w:p>
        </w:tc>
        <w:tc>
          <w:tcPr>
            <w:tcW w:w="2410" w:type="dxa"/>
          </w:tcPr>
          <w:p w14:paraId="33720D6F" w14:textId="5486ADBB" w:rsidR="009171D1" w:rsidRPr="005D2588" w:rsidRDefault="00AF5252" w:rsidP="008077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Date</w:t>
            </w:r>
          </w:p>
        </w:tc>
        <w:tc>
          <w:tcPr>
            <w:tcW w:w="5783" w:type="dxa"/>
          </w:tcPr>
          <w:p w14:paraId="397A23A1" w14:textId="6EDFCE1A" w:rsidR="009171D1" w:rsidRPr="005D2588" w:rsidRDefault="00AF5252" w:rsidP="008077B7">
            <w:pPr>
              <w:tabs>
                <w:tab w:val="left" w:pos="172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Every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date must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after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article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date.</w:t>
            </w:r>
          </w:p>
        </w:tc>
      </w:tr>
      <w:tr w:rsidR="009171D1" w:rsidRPr="005D2588" w14:paraId="719CDCC7" w14:textId="77777777" w:rsidTr="00807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01826F" w14:textId="70E12E1F" w:rsidR="009171D1" w:rsidRPr="00857F8D" w:rsidRDefault="009171D1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BR06</w:t>
            </w:r>
          </w:p>
        </w:tc>
        <w:tc>
          <w:tcPr>
            <w:tcW w:w="2410" w:type="dxa"/>
          </w:tcPr>
          <w:p w14:paraId="34F5C5F9" w14:textId="6268345B" w:rsidR="009171D1" w:rsidRPr="005D2588" w:rsidRDefault="00AF5252" w:rsidP="008077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F5252">
              <w:rPr>
                <w:rFonts w:ascii="Calibri" w:hAnsi="Calibri" w:cs="Calibri"/>
                <w:sz w:val="24"/>
                <w:szCs w:val="24"/>
              </w:rPr>
              <w:t xml:space="preserve">Self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5783" w:type="dxa"/>
          </w:tcPr>
          <w:p w14:paraId="53B8BFA4" w14:textId="73C5CF61" w:rsidR="009171D1" w:rsidRPr="005D2588" w:rsidRDefault="00AF5252" w:rsidP="00807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F5252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unable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report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himself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his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own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5252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AF5252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9171D1" w:rsidRPr="005D2588" w14:paraId="7806BCFA" w14:textId="77777777" w:rsidTr="00807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CEB535" w14:textId="40D43576" w:rsidR="009171D1" w:rsidRPr="00857F8D" w:rsidRDefault="009171D1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BR07</w:t>
            </w:r>
          </w:p>
        </w:tc>
        <w:tc>
          <w:tcPr>
            <w:tcW w:w="2410" w:type="dxa"/>
          </w:tcPr>
          <w:p w14:paraId="7A0A6FEB" w14:textId="571E5321" w:rsidR="009171D1" w:rsidRPr="005D2588" w:rsidRDefault="000C43AA" w:rsidP="008077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C43AA">
              <w:rPr>
                <w:rFonts w:ascii="Calibri" w:hAnsi="Calibri" w:cs="Calibri"/>
                <w:sz w:val="24"/>
                <w:szCs w:val="24"/>
              </w:rPr>
              <w:t xml:space="preserve">Self </w:t>
            </w:r>
            <w:proofErr w:type="spellStart"/>
            <w:r w:rsidRPr="000C43AA">
              <w:rPr>
                <w:rFonts w:ascii="Calibri" w:hAnsi="Calibri" w:cs="Calibri"/>
                <w:sz w:val="24"/>
                <w:szCs w:val="24"/>
              </w:rPr>
              <w:t>Follow</w:t>
            </w:r>
            <w:proofErr w:type="spellEnd"/>
          </w:p>
        </w:tc>
        <w:tc>
          <w:tcPr>
            <w:tcW w:w="5783" w:type="dxa"/>
          </w:tcPr>
          <w:p w14:paraId="7D747704" w14:textId="67C1A1B1" w:rsidR="009171D1" w:rsidRPr="005D2588" w:rsidRDefault="000C43AA" w:rsidP="00807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C43AA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proofErr w:type="spellStart"/>
            <w:r w:rsidRPr="000C43AA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0C43AA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0C43AA">
              <w:rPr>
                <w:rFonts w:ascii="Calibri" w:hAnsi="Calibri" w:cs="Calibri"/>
                <w:sz w:val="24"/>
                <w:szCs w:val="24"/>
              </w:rPr>
              <w:t>unable</w:t>
            </w:r>
            <w:proofErr w:type="spellEnd"/>
            <w:r w:rsidRPr="000C43AA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0C43AA">
              <w:rPr>
                <w:rFonts w:ascii="Calibri" w:hAnsi="Calibri" w:cs="Calibri"/>
                <w:sz w:val="24"/>
                <w:szCs w:val="24"/>
              </w:rPr>
              <w:t>follow</w:t>
            </w:r>
            <w:proofErr w:type="spellEnd"/>
            <w:r w:rsidRPr="000C43A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C43AA">
              <w:rPr>
                <w:rFonts w:ascii="Calibri" w:hAnsi="Calibri" w:cs="Calibri"/>
                <w:sz w:val="24"/>
                <w:szCs w:val="24"/>
              </w:rPr>
              <w:t>himself</w:t>
            </w:r>
            <w:proofErr w:type="spellEnd"/>
            <w:r w:rsidRPr="000C43AA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9171D1" w:rsidRPr="000715D0" w14:paraId="4980657F" w14:textId="77777777" w:rsidTr="00807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8CABA5" w14:textId="18AFA7A1" w:rsidR="009171D1" w:rsidRPr="001E6B39" w:rsidRDefault="009171D1" w:rsidP="008077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lastRenderedPageBreak/>
              <w:t>BR08</w:t>
            </w:r>
          </w:p>
        </w:tc>
        <w:tc>
          <w:tcPr>
            <w:tcW w:w="2410" w:type="dxa"/>
          </w:tcPr>
          <w:p w14:paraId="70A1B746" w14:textId="3BD720E2" w:rsidR="009171D1" w:rsidRDefault="00BC69A4" w:rsidP="008077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Date</w:t>
            </w:r>
          </w:p>
        </w:tc>
        <w:tc>
          <w:tcPr>
            <w:tcW w:w="5783" w:type="dxa"/>
          </w:tcPr>
          <w:p w14:paraId="0700EC93" w14:textId="3376D34B" w:rsidR="009171D1" w:rsidRPr="000715D0" w:rsidRDefault="00BC69A4" w:rsidP="00807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Every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date must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same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as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date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action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being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notified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9171D1" w:rsidRPr="005D2588" w14:paraId="34E6B5C9" w14:textId="77777777" w:rsidTr="00807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C2856A" w14:textId="19AEE92C" w:rsidR="009171D1" w:rsidRPr="00857F8D" w:rsidRDefault="009171D1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BR09</w:t>
            </w:r>
          </w:p>
        </w:tc>
        <w:tc>
          <w:tcPr>
            <w:tcW w:w="2410" w:type="dxa"/>
          </w:tcPr>
          <w:p w14:paraId="0A8509E7" w14:textId="3CFEEF2E" w:rsidR="009171D1" w:rsidRPr="005D2588" w:rsidRDefault="00BC69A4" w:rsidP="008077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Block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Unblock</w:t>
            </w:r>
            <w:proofErr w:type="spellEnd"/>
          </w:p>
        </w:tc>
        <w:tc>
          <w:tcPr>
            <w:tcW w:w="5783" w:type="dxa"/>
          </w:tcPr>
          <w:p w14:paraId="2CD9A6F4" w14:textId="494340DC" w:rsidR="009171D1" w:rsidRPr="005D2588" w:rsidRDefault="00BC69A4" w:rsidP="00807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Only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Managers can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block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unblock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9171D1" w:rsidRPr="005D2588" w14:paraId="0B2C1ED6" w14:textId="77777777" w:rsidTr="00807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1D89D04" w14:textId="70B3DB03" w:rsidR="009171D1" w:rsidRPr="00857F8D" w:rsidRDefault="009171D1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BR10</w:t>
            </w:r>
          </w:p>
        </w:tc>
        <w:tc>
          <w:tcPr>
            <w:tcW w:w="2410" w:type="dxa"/>
          </w:tcPr>
          <w:p w14:paraId="3E0C5062" w14:textId="6CCDF02E" w:rsidR="009171D1" w:rsidRPr="005D2588" w:rsidRDefault="00BC69A4" w:rsidP="008077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Forced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Deletion</w:t>
            </w:r>
            <w:proofErr w:type="spellEnd"/>
          </w:p>
        </w:tc>
        <w:tc>
          <w:tcPr>
            <w:tcW w:w="5783" w:type="dxa"/>
          </w:tcPr>
          <w:p w14:paraId="7974A6B3" w14:textId="2643A20C" w:rsidR="009171D1" w:rsidRPr="005D2588" w:rsidRDefault="00BC69A4" w:rsidP="00807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Managers can delete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any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account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9171D1" w:rsidRPr="005D2588" w14:paraId="7CCB9142" w14:textId="77777777" w:rsidTr="00807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A7AA52" w14:textId="1729BD7C" w:rsidR="009171D1" w:rsidRPr="00857F8D" w:rsidRDefault="009171D1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BR11</w:t>
            </w:r>
          </w:p>
        </w:tc>
        <w:tc>
          <w:tcPr>
            <w:tcW w:w="2410" w:type="dxa"/>
          </w:tcPr>
          <w:p w14:paraId="593DD691" w14:textId="0CEEFA43" w:rsidR="009171D1" w:rsidRPr="005D2588" w:rsidRDefault="00BC69A4" w:rsidP="008077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C69A4">
              <w:rPr>
                <w:rFonts w:ascii="Calibri" w:hAnsi="Calibri" w:cs="Calibri"/>
                <w:sz w:val="24"/>
                <w:szCs w:val="24"/>
              </w:rPr>
              <w:t xml:space="preserve">New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Categories</w:t>
            </w:r>
            <w:proofErr w:type="spellEnd"/>
          </w:p>
        </w:tc>
        <w:tc>
          <w:tcPr>
            <w:tcW w:w="5783" w:type="dxa"/>
          </w:tcPr>
          <w:p w14:paraId="345D5D28" w14:textId="430D98AE" w:rsidR="009171D1" w:rsidRPr="005D2588" w:rsidRDefault="00BC69A4" w:rsidP="00807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Only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Managers can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add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new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categories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9171D1" w:rsidRPr="005D2588" w14:paraId="799578D7" w14:textId="77777777" w:rsidTr="00917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AB237D" w14:textId="24719A51" w:rsidR="009171D1" w:rsidRPr="00857F8D" w:rsidRDefault="009171D1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BR12</w:t>
            </w:r>
          </w:p>
        </w:tc>
        <w:tc>
          <w:tcPr>
            <w:tcW w:w="2410" w:type="dxa"/>
          </w:tcPr>
          <w:p w14:paraId="4A7D33E6" w14:textId="5BFE1BDF" w:rsidR="009171D1" w:rsidRPr="005D2588" w:rsidRDefault="00BC69A4" w:rsidP="008077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Edition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Date</w:t>
            </w:r>
          </w:p>
        </w:tc>
        <w:tc>
          <w:tcPr>
            <w:tcW w:w="5783" w:type="dxa"/>
          </w:tcPr>
          <w:p w14:paraId="403CDA74" w14:textId="711D36EF" w:rsidR="009171D1" w:rsidRPr="005D2588" w:rsidRDefault="00113AAA" w:rsidP="00807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13AAA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113AA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13AAA">
              <w:rPr>
                <w:rFonts w:ascii="Calibri" w:hAnsi="Calibri" w:cs="Calibri"/>
                <w:sz w:val="24"/>
                <w:szCs w:val="24"/>
              </w:rPr>
              <w:t>it</w:t>
            </w:r>
            <w:proofErr w:type="spellEnd"/>
            <w:r w:rsidRPr="00113AA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13AAA">
              <w:rPr>
                <w:rFonts w:ascii="Calibri" w:hAnsi="Calibri" w:cs="Calibri"/>
                <w:sz w:val="24"/>
                <w:szCs w:val="24"/>
              </w:rPr>
              <w:t>exists</w:t>
            </w:r>
            <w:proofErr w:type="spellEnd"/>
            <w:r w:rsidRPr="00113AAA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113AAA">
              <w:rPr>
                <w:rFonts w:ascii="Calibri" w:hAnsi="Calibri" w:cs="Calibri"/>
                <w:sz w:val="24"/>
                <w:szCs w:val="24"/>
              </w:rPr>
              <w:t>every</w:t>
            </w:r>
            <w:proofErr w:type="spellEnd"/>
            <w:r w:rsidRPr="00113AA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13AAA">
              <w:rPr>
                <w:rFonts w:ascii="Calibri" w:hAnsi="Calibri" w:cs="Calibri"/>
                <w:sz w:val="24"/>
                <w:szCs w:val="24"/>
              </w:rPr>
              <w:t>edition</w:t>
            </w:r>
            <w:proofErr w:type="spellEnd"/>
            <w:r w:rsidRPr="00113AAA">
              <w:rPr>
                <w:rFonts w:ascii="Calibri" w:hAnsi="Calibri" w:cs="Calibri"/>
                <w:sz w:val="24"/>
                <w:szCs w:val="24"/>
              </w:rPr>
              <w:t xml:space="preserve"> date must </w:t>
            </w:r>
            <w:proofErr w:type="spellStart"/>
            <w:r w:rsidRPr="00113AAA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113AA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13AAA">
              <w:rPr>
                <w:rFonts w:ascii="Calibri" w:hAnsi="Calibri" w:cs="Calibri"/>
                <w:sz w:val="24"/>
                <w:szCs w:val="24"/>
              </w:rPr>
              <w:t>after</w:t>
            </w:r>
            <w:proofErr w:type="spellEnd"/>
            <w:r w:rsidRPr="00113AA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13AAA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113AA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13AAA">
              <w:rPr>
                <w:rFonts w:ascii="Calibri" w:hAnsi="Calibri" w:cs="Calibri"/>
                <w:sz w:val="24"/>
                <w:szCs w:val="24"/>
              </w:rPr>
              <w:t>creation</w:t>
            </w:r>
            <w:proofErr w:type="spellEnd"/>
            <w:r w:rsidRPr="00113AAA">
              <w:rPr>
                <w:rFonts w:ascii="Calibri" w:hAnsi="Calibri" w:cs="Calibri"/>
                <w:sz w:val="24"/>
                <w:szCs w:val="24"/>
              </w:rPr>
              <w:t xml:space="preserve"> date.</w:t>
            </w:r>
          </w:p>
        </w:tc>
      </w:tr>
      <w:tr w:rsidR="009171D1" w:rsidRPr="005D2588" w14:paraId="61A69985" w14:textId="77777777" w:rsidTr="00917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9D0118" w14:textId="34BEFBB5" w:rsidR="009171D1" w:rsidRPr="00857F8D" w:rsidRDefault="009171D1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BR13</w:t>
            </w:r>
          </w:p>
        </w:tc>
        <w:tc>
          <w:tcPr>
            <w:tcW w:w="2410" w:type="dxa"/>
          </w:tcPr>
          <w:p w14:paraId="4D3FC2F8" w14:textId="1C01C523" w:rsidR="009171D1" w:rsidRPr="005D2588" w:rsidRDefault="00BC69A4" w:rsidP="008077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BC69A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C69A4">
              <w:rPr>
                <w:rFonts w:ascii="Calibri" w:hAnsi="Calibri" w:cs="Calibri"/>
                <w:sz w:val="24"/>
                <w:szCs w:val="24"/>
              </w:rPr>
              <w:t>Edition</w:t>
            </w:r>
            <w:proofErr w:type="spellEnd"/>
          </w:p>
        </w:tc>
        <w:tc>
          <w:tcPr>
            <w:tcW w:w="5783" w:type="dxa"/>
          </w:tcPr>
          <w:p w14:paraId="2227885A" w14:textId="07B3D2F0" w:rsidR="009171D1" w:rsidRPr="005D2588" w:rsidRDefault="00113AAA" w:rsidP="00807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13AAA">
              <w:rPr>
                <w:rFonts w:ascii="Calibri" w:hAnsi="Calibri" w:cs="Calibri"/>
                <w:sz w:val="24"/>
                <w:szCs w:val="24"/>
              </w:rPr>
              <w:t>Only</w:t>
            </w:r>
            <w:proofErr w:type="spellEnd"/>
            <w:r w:rsidRPr="00113AA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13AAA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113AA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13AAA">
              <w:rPr>
                <w:rFonts w:ascii="Calibri" w:hAnsi="Calibri" w:cs="Calibri"/>
                <w:sz w:val="24"/>
                <w:szCs w:val="24"/>
              </w:rPr>
              <w:t>owner</w:t>
            </w:r>
            <w:proofErr w:type="spellEnd"/>
            <w:r w:rsidRPr="00113AA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13AAA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113AAA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113AAA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113AAA">
              <w:rPr>
                <w:rFonts w:ascii="Calibri" w:hAnsi="Calibri" w:cs="Calibri"/>
                <w:sz w:val="24"/>
                <w:szCs w:val="24"/>
              </w:rPr>
              <w:t xml:space="preserve"> can </w:t>
            </w:r>
            <w:proofErr w:type="spellStart"/>
            <w:r w:rsidRPr="00113AAA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  <w:r w:rsidRPr="00113AA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13AAA">
              <w:rPr>
                <w:rFonts w:ascii="Calibri" w:hAnsi="Calibri" w:cs="Calibri"/>
                <w:sz w:val="24"/>
                <w:szCs w:val="24"/>
              </w:rPr>
              <w:t>it</w:t>
            </w:r>
            <w:proofErr w:type="spellEnd"/>
            <w:r w:rsidRPr="00113AA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13AAA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113AAA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113AAA">
              <w:rPr>
                <w:rFonts w:ascii="Calibri" w:hAnsi="Calibri" w:cs="Calibri"/>
                <w:sz w:val="24"/>
                <w:szCs w:val="24"/>
              </w:rPr>
              <w:t>apart</w:t>
            </w:r>
            <w:proofErr w:type="spellEnd"/>
            <w:r w:rsidRPr="00113AA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13AAA">
              <w:rPr>
                <w:rFonts w:ascii="Calibri" w:hAnsi="Calibri" w:cs="Calibri"/>
                <w:sz w:val="24"/>
                <w:szCs w:val="24"/>
              </w:rPr>
              <w:t>from</w:t>
            </w:r>
            <w:proofErr w:type="spellEnd"/>
            <w:r w:rsidRPr="00113AA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13AAA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113AAA">
              <w:rPr>
                <w:rFonts w:ascii="Calibri" w:hAnsi="Calibri" w:cs="Calibri"/>
                <w:sz w:val="24"/>
                <w:szCs w:val="24"/>
              </w:rPr>
              <w:t xml:space="preserve"> Managers, delete </w:t>
            </w:r>
            <w:proofErr w:type="spellStart"/>
            <w:r w:rsidRPr="00113AAA">
              <w:rPr>
                <w:rFonts w:ascii="Calibri" w:hAnsi="Calibri" w:cs="Calibri"/>
                <w:sz w:val="24"/>
                <w:szCs w:val="24"/>
              </w:rPr>
              <w:t>it</w:t>
            </w:r>
            <w:proofErr w:type="spellEnd"/>
            <w:r w:rsidRPr="00113AAA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9171D1" w:rsidRPr="005D2588" w14:paraId="468D3DA7" w14:textId="77777777" w:rsidTr="00917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71E1A7" w14:textId="09572BD3" w:rsidR="009171D1" w:rsidRPr="00857F8D" w:rsidRDefault="009171D1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BR14</w:t>
            </w:r>
          </w:p>
        </w:tc>
        <w:tc>
          <w:tcPr>
            <w:tcW w:w="2410" w:type="dxa"/>
          </w:tcPr>
          <w:p w14:paraId="60EA87C7" w14:textId="56D65E04" w:rsidR="009171D1" w:rsidRPr="005D2588" w:rsidRDefault="00BC69A4" w:rsidP="008077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C69A4">
              <w:rPr>
                <w:rFonts w:ascii="Calibri" w:hAnsi="Calibri" w:cs="Calibri"/>
                <w:sz w:val="24"/>
                <w:szCs w:val="24"/>
              </w:rPr>
              <w:t>Single Vote</w:t>
            </w:r>
          </w:p>
        </w:tc>
        <w:tc>
          <w:tcPr>
            <w:tcW w:w="5783" w:type="dxa"/>
          </w:tcPr>
          <w:p w14:paraId="2067BB68" w14:textId="7BDCE4E9" w:rsidR="009171D1" w:rsidRPr="005D2588" w:rsidRDefault="00C162D8" w:rsidP="00807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162D8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proofErr w:type="spellStart"/>
            <w:r w:rsidRPr="00C162D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C162D8">
              <w:rPr>
                <w:rFonts w:ascii="Calibri" w:hAnsi="Calibri" w:cs="Calibri"/>
                <w:sz w:val="24"/>
                <w:szCs w:val="24"/>
              </w:rPr>
              <w:t xml:space="preserve"> can </w:t>
            </w:r>
            <w:proofErr w:type="spellStart"/>
            <w:r w:rsidRPr="00C162D8">
              <w:rPr>
                <w:rFonts w:ascii="Calibri" w:hAnsi="Calibri" w:cs="Calibri"/>
                <w:sz w:val="24"/>
                <w:szCs w:val="24"/>
              </w:rPr>
              <w:t>only</w:t>
            </w:r>
            <w:proofErr w:type="spellEnd"/>
            <w:r w:rsidRPr="00C162D8">
              <w:rPr>
                <w:rFonts w:ascii="Calibri" w:hAnsi="Calibri" w:cs="Calibri"/>
                <w:sz w:val="24"/>
                <w:szCs w:val="24"/>
              </w:rPr>
              <w:t xml:space="preserve"> vote </w:t>
            </w:r>
            <w:proofErr w:type="spellStart"/>
            <w:r w:rsidRPr="00C162D8">
              <w:rPr>
                <w:rFonts w:ascii="Calibri" w:hAnsi="Calibri" w:cs="Calibri"/>
                <w:sz w:val="24"/>
                <w:szCs w:val="24"/>
              </w:rPr>
              <w:t>once</w:t>
            </w:r>
            <w:proofErr w:type="spellEnd"/>
            <w:r w:rsidRPr="00C162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162D8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C162D8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C162D8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spellEnd"/>
            <w:r w:rsidRPr="00C162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162D8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C162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162D8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C162D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9171D1" w:rsidRPr="005D2588" w14:paraId="09EC3661" w14:textId="77777777" w:rsidTr="00917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A125E2" w14:textId="16E57CD3" w:rsidR="009171D1" w:rsidRPr="00857F8D" w:rsidRDefault="009171D1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BR15</w:t>
            </w:r>
          </w:p>
        </w:tc>
        <w:tc>
          <w:tcPr>
            <w:tcW w:w="2410" w:type="dxa"/>
          </w:tcPr>
          <w:p w14:paraId="233726B2" w14:textId="26AB0AD7" w:rsidR="009171D1" w:rsidRPr="005D2588" w:rsidRDefault="009A196E" w:rsidP="008077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A196E">
              <w:rPr>
                <w:rFonts w:ascii="Calibri" w:hAnsi="Calibri" w:cs="Calibri"/>
                <w:sz w:val="24"/>
                <w:szCs w:val="24"/>
              </w:rPr>
              <w:t>Automatic</w:t>
            </w:r>
            <w:proofErr w:type="spellEnd"/>
            <w:r w:rsidRPr="009A196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A196E">
              <w:rPr>
                <w:rFonts w:ascii="Calibri" w:hAnsi="Calibri" w:cs="Calibri"/>
                <w:sz w:val="24"/>
                <w:szCs w:val="24"/>
              </w:rPr>
              <w:t>Notification</w:t>
            </w:r>
            <w:r>
              <w:rPr>
                <w:rFonts w:ascii="Calibri" w:hAnsi="Calibri" w:cs="Calibri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5783" w:type="dxa"/>
          </w:tcPr>
          <w:p w14:paraId="15D43B1B" w14:textId="365E0A80" w:rsidR="009171D1" w:rsidRPr="005D2588" w:rsidRDefault="0096350B" w:rsidP="00807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350B">
              <w:rPr>
                <w:rFonts w:ascii="Calibri" w:hAnsi="Calibri" w:cs="Calibri"/>
                <w:sz w:val="24"/>
                <w:szCs w:val="24"/>
              </w:rPr>
              <w:t>Notifications</w:t>
            </w:r>
            <w:proofErr w:type="spellEnd"/>
            <w:r w:rsidRPr="009635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350B">
              <w:rPr>
                <w:rFonts w:ascii="Calibri" w:hAnsi="Calibri" w:cs="Calibri"/>
                <w:sz w:val="24"/>
                <w:szCs w:val="24"/>
              </w:rPr>
              <w:t>should</w:t>
            </w:r>
            <w:proofErr w:type="spellEnd"/>
            <w:r w:rsidRPr="009635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350B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9635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350B">
              <w:rPr>
                <w:rFonts w:ascii="Calibri" w:hAnsi="Calibri" w:cs="Calibri"/>
                <w:sz w:val="24"/>
                <w:szCs w:val="24"/>
              </w:rPr>
              <w:t>added</w:t>
            </w:r>
            <w:proofErr w:type="spellEnd"/>
            <w:r w:rsidRPr="009635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350B">
              <w:rPr>
                <w:rFonts w:ascii="Calibri" w:hAnsi="Calibri" w:cs="Calibri"/>
                <w:sz w:val="24"/>
                <w:szCs w:val="24"/>
              </w:rPr>
              <w:t>automatically</w:t>
            </w:r>
            <w:proofErr w:type="spellEnd"/>
            <w:r w:rsidRPr="009635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350B">
              <w:rPr>
                <w:rFonts w:ascii="Calibri" w:hAnsi="Calibri" w:cs="Calibri"/>
                <w:sz w:val="24"/>
                <w:szCs w:val="24"/>
              </w:rPr>
              <w:t>when</w:t>
            </w:r>
            <w:proofErr w:type="spellEnd"/>
            <w:r w:rsidRPr="009635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350B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635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350B">
              <w:rPr>
                <w:rFonts w:ascii="Calibri" w:hAnsi="Calibri" w:cs="Calibri"/>
                <w:sz w:val="24"/>
                <w:szCs w:val="24"/>
              </w:rPr>
              <w:t>action</w:t>
            </w:r>
            <w:proofErr w:type="spellEnd"/>
            <w:r w:rsidRPr="0096350B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6350B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9635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350B">
              <w:rPr>
                <w:rFonts w:ascii="Calibri" w:hAnsi="Calibri" w:cs="Calibri"/>
                <w:sz w:val="24"/>
                <w:szCs w:val="24"/>
              </w:rPr>
              <w:t>notified</w:t>
            </w:r>
            <w:proofErr w:type="spellEnd"/>
            <w:r w:rsidRPr="0096350B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96350B">
              <w:rPr>
                <w:rFonts w:ascii="Calibri" w:hAnsi="Calibri" w:cs="Calibri"/>
                <w:sz w:val="24"/>
                <w:szCs w:val="24"/>
              </w:rPr>
              <w:t>processed</w:t>
            </w:r>
            <w:proofErr w:type="spellEnd"/>
            <w:r w:rsidRPr="0096350B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9171D1" w:rsidRPr="005D2588" w14:paraId="0BDB9325" w14:textId="77777777" w:rsidTr="00917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0BF222" w14:textId="078E663B" w:rsidR="009171D1" w:rsidRPr="00857F8D" w:rsidRDefault="009171D1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BR16</w:t>
            </w:r>
          </w:p>
        </w:tc>
        <w:tc>
          <w:tcPr>
            <w:tcW w:w="2410" w:type="dxa"/>
          </w:tcPr>
          <w:p w14:paraId="0554BC20" w14:textId="4A7D8B76" w:rsidR="009171D1" w:rsidRPr="005D2588" w:rsidRDefault="004C5E70" w:rsidP="008077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C5E70">
              <w:rPr>
                <w:rFonts w:ascii="Calibri" w:hAnsi="Calibri" w:cs="Calibri"/>
                <w:sz w:val="24"/>
                <w:szCs w:val="24"/>
              </w:rPr>
              <w:t>Reply</w:t>
            </w:r>
            <w:proofErr w:type="spellEnd"/>
            <w:r w:rsidRPr="004C5E70">
              <w:rPr>
                <w:rFonts w:ascii="Calibri" w:hAnsi="Calibri" w:cs="Calibri"/>
                <w:sz w:val="24"/>
                <w:szCs w:val="24"/>
              </w:rPr>
              <w:t xml:space="preserve"> Date</w:t>
            </w:r>
          </w:p>
        </w:tc>
        <w:tc>
          <w:tcPr>
            <w:tcW w:w="5783" w:type="dxa"/>
          </w:tcPr>
          <w:p w14:paraId="1EC1CCD4" w14:textId="06204976" w:rsidR="009171D1" w:rsidRPr="005D2588" w:rsidRDefault="0096350B" w:rsidP="00807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350B">
              <w:rPr>
                <w:rFonts w:ascii="Calibri" w:hAnsi="Calibri" w:cs="Calibri"/>
                <w:sz w:val="24"/>
                <w:szCs w:val="24"/>
              </w:rPr>
              <w:t>Every</w:t>
            </w:r>
            <w:proofErr w:type="spellEnd"/>
            <w:r w:rsidRPr="009635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350B">
              <w:rPr>
                <w:rFonts w:ascii="Calibri" w:hAnsi="Calibri" w:cs="Calibri"/>
                <w:sz w:val="24"/>
                <w:szCs w:val="24"/>
              </w:rPr>
              <w:t>reply</w:t>
            </w:r>
            <w:proofErr w:type="spellEnd"/>
            <w:r w:rsidRPr="0096350B">
              <w:rPr>
                <w:rFonts w:ascii="Calibri" w:hAnsi="Calibri" w:cs="Calibri"/>
                <w:sz w:val="24"/>
                <w:szCs w:val="24"/>
              </w:rPr>
              <w:t xml:space="preserve"> date must </w:t>
            </w:r>
            <w:proofErr w:type="spellStart"/>
            <w:r w:rsidRPr="0096350B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9635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350B">
              <w:rPr>
                <w:rFonts w:ascii="Calibri" w:hAnsi="Calibri" w:cs="Calibri"/>
                <w:sz w:val="24"/>
                <w:szCs w:val="24"/>
              </w:rPr>
              <w:t>after</w:t>
            </w:r>
            <w:proofErr w:type="spellEnd"/>
            <w:r w:rsidRPr="009635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350B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635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350B">
              <w:rPr>
                <w:rFonts w:ascii="Calibri" w:hAnsi="Calibri" w:cs="Calibri"/>
                <w:sz w:val="24"/>
                <w:szCs w:val="24"/>
              </w:rPr>
              <w:t>parent</w:t>
            </w:r>
            <w:proofErr w:type="spellEnd"/>
            <w:r w:rsidRPr="009635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350B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96350B">
              <w:rPr>
                <w:rFonts w:ascii="Calibri" w:hAnsi="Calibri" w:cs="Calibri"/>
                <w:sz w:val="24"/>
                <w:szCs w:val="24"/>
              </w:rPr>
              <w:t xml:space="preserve"> date.</w:t>
            </w:r>
          </w:p>
        </w:tc>
      </w:tr>
    </w:tbl>
    <w:p w14:paraId="02177D3F" w14:textId="5224567A" w:rsidR="009171D1" w:rsidRDefault="008233D8" w:rsidP="008233D8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233D8">
        <w:rPr>
          <w:i w:val="0"/>
          <w:iCs w:val="0"/>
          <w:sz w:val="14"/>
          <w:szCs w:val="14"/>
        </w:rPr>
        <w:t>Table</w:t>
      </w:r>
      <w:proofErr w:type="spellEnd"/>
      <w:r w:rsidRPr="008233D8">
        <w:rPr>
          <w:i w:val="0"/>
          <w:iCs w:val="0"/>
          <w:sz w:val="14"/>
          <w:szCs w:val="14"/>
        </w:rPr>
        <w:t xml:space="preserve"> 1</w:t>
      </w:r>
      <w:r w:rsidR="00E05108">
        <w:rPr>
          <w:i w:val="0"/>
          <w:iCs w:val="0"/>
          <w:sz w:val="14"/>
          <w:szCs w:val="14"/>
        </w:rPr>
        <w:t>1</w:t>
      </w:r>
      <w:r w:rsidRPr="008233D8">
        <w:rPr>
          <w:i w:val="0"/>
          <w:iCs w:val="0"/>
          <w:sz w:val="14"/>
          <w:szCs w:val="14"/>
        </w:rPr>
        <w:t xml:space="preserve">: </w:t>
      </w:r>
      <w:proofErr w:type="spellStart"/>
      <w:r w:rsidRPr="008233D8">
        <w:rPr>
          <w:i w:val="0"/>
          <w:iCs w:val="0"/>
          <w:sz w:val="14"/>
          <w:szCs w:val="14"/>
        </w:rPr>
        <w:t>NewsNet</w:t>
      </w:r>
      <w:proofErr w:type="spellEnd"/>
      <w:r w:rsidRPr="008233D8">
        <w:rPr>
          <w:i w:val="0"/>
          <w:iCs w:val="0"/>
          <w:sz w:val="14"/>
          <w:szCs w:val="14"/>
        </w:rPr>
        <w:t xml:space="preserve"> Business Rules</w:t>
      </w:r>
    </w:p>
    <w:p w14:paraId="3341B19F" w14:textId="77777777" w:rsidR="0009614D" w:rsidRDefault="0009614D" w:rsidP="0009614D"/>
    <w:p w14:paraId="32FEBECE" w14:textId="77777777" w:rsidR="0009614D" w:rsidRDefault="0009614D" w:rsidP="0009614D"/>
    <w:p w14:paraId="3A50E7E6" w14:textId="0F22473A" w:rsidR="0009614D" w:rsidRDefault="0009614D" w:rsidP="0009614D">
      <w:pPr>
        <w:rPr>
          <w:rFonts w:ascii="Calibri" w:hAnsi="Calibri" w:cs="Calibri"/>
          <w:b/>
          <w:bCs/>
          <w:sz w:val="40"/>
          <w:szCs w:val="40"/>
        </w:rPr>
      </w:pPr>
      <w:r w:rsidRPr="00FC47DB">
        <w:rPr>
          <w:rFonts w:ascii="Calibri" w:hAnsi="Calibri" w:cs="Calibri"/>
          <w:b/>
          <w:bCs/>
          <w:sz w:val="40"/>
          <w:szCs w:val="40"/>
        </w:rPr>
        <w:t>A</w:t>
      </w:r>
      <w:r>
        <w:rPr>
          <w:rFonts w:ascii="Calibri" w:hAnsi="Calibri" w:cs="Calibri"/>
          <w:b/>
          <w:bCs/>
          <w:sz w:val="40"/>
          <w:szCs w:val="40"/>
        </w:rPr>
        <w:t>5</w:t>
      </w:r>
      <w:r w:rsidRPr="00FC47DB">
        <w:rPr>
          <w:rFonts w:ascii="Calibri" w:hAnsi="Calibri" w:cs="Calibri"/>
          <w:b/>
          <w:bCs/>
          <w:sz w:val="40"/>
          <w:szCs w:val="40"/>
        </w:rPr>
        <w:t xml:space="preserve">: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Relational</w:t>
      </w:r>
      <w:proofErr w:type="spellEnd"/>
      <w:r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Schema</w:t>
      </w:r>
      <w:proofErr w:type="spellEnd"/>
      <w:r>
        <w:rPr>
          <w:rFonts w:ascii="Calibri" w:hAnsi="Calibri" w:cs="Calibri"/>
          <w:b/>
          <w:bCs/>
          <w:sz w:val="40"/>
          <w:szCs w:val="40"/>
        </w:rPr>
        <w:t xml:space="preserve">,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validation</w:t>
      </w:r>
      <w:proofErr w:type="spellEnd"/>
      <w:r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and</w:t>
      </w:r>
      <w:proofErr w:type="spellEnd"/>
      <w:r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schema</w:t>
      </w:r>
      <w:proofErr w:type="spellEnd"/>
      <w:r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refinement</w:t>
      </w:r>
      <w:proofErr w:type="spellEnd"/>
    </w:p>
    <w:p w14:paraId="032053FE" w14:textId="68D985BE" w:rsidR="00532964" w:rsidRDefault="00532964" w:rsidP="00532964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5.1.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Relational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Schema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290489" w:rsidRPr="00857F8D" w14:paraId="78DB85DB" w14:textId="77777777" w:rsidTr="00290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F7CB59C" w14:textId="783A7A14" w:rsidR="00290489" w:rsidRPr="00857F8D" w:rsidRDefault="00085A3F" w:rsidP="008077B7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Domain</w:t>
            </w:r>
            <w:proofErr w:type="spellEnd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reference</w:t>
            </w:r>
            <w:proofErr w:type="spellEnd"/>
          </w:p>
        </w:tc>
        <w:tc>
          <w:tcPr>
            <w:tcW w:w="7796" w:type="dxa"/>
          </w:tcPr>
          <w:p w14:paraId="4E3F98F3" w14:textId="0A2443AF" w:rsidR="00290489" w:rsidRPr="00857F8D" w:rsidRDefault="00085A3F" w:rsidP="008077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Relation</w:t>
            </w:r>
            <w:proofErr w:type="spellEnd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Compact</w:t>
            </w:r>
            <w:proofErr w:type="spellEnd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Notation</w:t>
            </w:r>
            <w:proofErr w:type="spellEnd"/>
          </w:p>
        </w:tc>
      </w:tr>
      <w:tr w:rsidR="00290489" w:rsidRPr="005D2588" w14:paraId="5AE2134F" w14:textId="77777777" w:rsidTr="0029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AB0BC3" w14:textId="3C518838" w:rsidR="00290489" w:rsidRPr="00857F8D" w:rsidRDefault="00290489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R01</w:t>
            </w:r>
          </w:p>
        </w:tc>
        <w:tc>
          <w:tcPr>
            <w:tcW w:w="7796" w:type="dxa"/>
          </w:tcPr>
          <w:p w14:paraId="0CE8D28D" w14:textId="79C56279" w:rsidR="00290489" w:rsidRPr="005D2588" w:rsidRDefault="00736B6E" w:rsidP="00807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36B6E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736B6E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ins w:id="1" w:author="Unknown">
              <w:r w:rsidRPr="00736B6E">
                <w:rPr>
                  <w:rFonts w:ascii="Calibri" w:hAnsi="Calibri" w:cs="Calibri"/>
                  <w:sz w:val="24"/>
                  <w:szCs w:val="24"/>
                </w:rPr>
                <w:t>user_id</w:t>
              </w:r>
            </w:ins>
            <w:proofErr w:type="spellEnd"/>
            <w:r w:rsidRPr="00736B6E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36B6E">
              <w:rPr>
                <w:rFonts w:ascii="Calibri" w:hAnsi="Calibri" w:cs="Calibri"/>
                <w:sz w:val="24"/>
                <w:szCs w:val="24"/>
              </w:rPr>
              <w:t>username</w:t>
            </w:r>
            <w:proofErr w:type="spellEnd"/>
            <w:r w:rsidRPr="00736B6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736B6E">
              <w:rPr>
                <w:rFonts w:ascii="Calibri" w:hAnsi="Calibri" w:cs="Calibri"/>
                <w:b/>
                <w:bCs/>
                <w:sz w:val="24"/>
                <w:szCs w:val="24"/>
              </w:rPr>
              <w:t>UK NN</w:t>
            </w:r>
            <w:r w:rsidRPr="00736B6E">
              <w:rPr>
                <w:rFonts w:ascii="Calibri" w:hAnsi="Calibri" w:cs="Calibri"/>
                <w:sz w:val="24"/>
                <w:szCs w:val="24"/>
              </w:rPr>
              <w:t xml:space="preserve">, email </w:t>
            </w:r>
            <w:r w:rsidRPr="00736B6E">
              <w:rPr>
                <w:rFonts w:ascii="Calibri" w:hAnsi="Calibri" w:cs="Calibri"/>
                <w:b/>
                <w:bCs/>
                <w:sz w:val="24"/>
                <w:szCs w:val="24"/>
              </w:rPr>
              <w:t>UK NN</w:t>
            </w:r>
            <w:r w:rsidRPr="00736B6E">
              <w:rPr>
                <w:rFonts w:ascii="Calibri" w:hAnsi="Calibri" w:cs="Calibri"/>
                <w:sz w:val="24"/>
                <w:szCs w:val="24"/>
              </w:rPr>
              <w:t xml:space="preserve">, password </w:t>
            </w:r>
            <w:r w:rsidRPr="00736B6E">
              <w:rPr>
                <w:rFonts w:ascii="Calibri" w:hAnsi="Calibri" w:cs="Calibri"/>
                <w:b/>
                <w:bCs/>
                <w:sz w:val="24"/>
                <w:szCs w:val="24"/>
              </w:rPr>
              <w:t>NN</w:t>
            </w:r>
            <w:r w:rsidRPr="00736B6E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36B6E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736B6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736B6E">
              <w:rPr>
                <w:rFonts w:ascii="Calibri" w:hAnsi="Calibri" w:cs="Calibri"/>
                <w:b/>
                <w:bCs/>
                <w:sz w:val="24"/>
                <w:szCs w:val="24"/>
              </w:rPr>
              <w:t>DF</w:t>
            </w:r>
            <w:r w:rsidRPr="00736B6E">
              <w:rPr>
                <w:rFonts w:ascii="Calibri" w:hAnsi="Calibri" w:cs="Calibri"/>
                <w:sz w:val="24"/>
                <w:szCs w:val="24"/>
              </w:rPr>
              <w:t xml:space="preserve"> 0, </w:t>
            </w:r>
            <w:proofErr w:type="spellStart"/>
            <w:r w:rsidRPr="00736B6E">
              <w:rPr>
                <w:rFonts w:ascii="Calibri" w:hAnsi="Calibri" w:cs="Calibri"/>
                <w:sz w:val="24"/>
                <w:szCs w:val="24"/>
              </w:rPr>
              <w:t>created_time</w:t>
            </w:r>
            <w:proofErr w:type="spellEnd"/>
            <w:r w:rsidRPr="00736B6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736B6E">
              <w:rPr>
                <w:rFonts w:ascii="Calibri" w:hAnsi="Calibri" w:cs="Calibri"/>
                <w:b/>
                <w:bCs/>
                <w:sz w:val="24"/>
                <w:szCs w:val="24"/>
              </w:rPr>
              <w:t>DF</w:t>
            </w:r>
            <w:r w:rsidRPr="00736B6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36B6E">
              <w:rPr>
                <w:rFonts w:ascii="Calibri" w:hAnsi="Calibri" w:cs="Calibri"/>
                <w:sz w:val="24"/>
                <w:szCs w:val="24"/>
              </w:rPr>
              <w:t>today</w:t>
            </w:r>
            <w:proofErr w:type="spellEnd"/>
            <w:r w:rsidRPr="00736B6E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290489" w:rsidRPr="005D2588" w14:paraId="55A983BF" w14:textId="77777777" w:rsidTr="0029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0B9E5C" w14:textId="1EE39926" w:rsidR="00290489" w:rsidRPr="00857F8D" w:rsidRDefault="00290489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R02</w:t>
            </w:r>
          </w:p>
        </w:tc>
        <w:tc>
          <w:tcPr>
            <w:tcW w:w="7796" w:type="dxa"/>
          </w:tcPr>
          <w:p w14:paraId="00CD0E48" w14:textId="4E88EBA0" w:rsidR="00290489" w:rsidRPr="005D2588" w:rsidRDefault="00466BBD" w:rsidP="00807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66BBD">
              <w:rPr>
                <w:rFonts w:ascii="Calibri" w:hAnsi="Calibri" w:cs="Calibri"/>
                <w:sz w:val="24"/>
                <w:szCs w:val="24"/>
              </w:rPr>
              <w:t>system_managers</w:t>
            </w:r>
            <w:proofErr w:type="spellEnd"/>
            <w:r w:rsidRPr="00466BBD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ins w:id="2" w:author="Unknown">
              <w:r w:rsidRPr="00466BBD">
                <w:rPr>
                  <w:rFonts w:ascii="Calibri" w:hAnsi="Calibri" w:cs="Calibri"/>
                  <w:sz w:val="24"/>
                  <w:szCs w:val="24"/>
                </w:rPr>
                <w:t>sm_id</w:t>
              </w:r>
            </w:ins>
            <w:proofErr w:type="spellEnd"/>
            <w:r w:rsidRPr="00466BBD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466BBD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466BBD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290489" w:rsidRPr="005D2588" w14:paraId="2A4EF300" w14:textId="77777777" w:rsidTr="0029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301AF1" w14:textId="1C770140" w:rsidR="00290489" w:rsidRPr="00857F8D" w:rsidRDefault="00290489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R03</w:t>
            </w:r>
          </w:p>
        </w:tc>
        <w:tc>
          <w:tcPr>
            <w:tcW w:w="7796" w:type="dxa"/>
          </w:tcPr>
          <w:p w14:paraId="0ADF0EFF" w14:textId="6448106C" w:rsidR="00290489" w:rsidRPr="005D2588" w:rsidRDefault="006F4394" w:rsidP="00807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6F4394">
              <w:rPr>
                <w:rFonts w:ascii="Calibri" w:hAnsi="Calibri" w:cs="Calibri"/>
                <w:sz w:val="24"/>
                <w:szCs w:val="24"/>
              </w:rPr>
              <w:t>follows</w:t>
            </w:r>
            <w:proofErr w:type="spellEnd"/>
            <w:r w:rsidRPr="006F4394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ins w:id="3" w:author="Unknown">
              <w:r w:rsidRPr="006F4394">
                <w:rPr>
                  <w:rFonts w:ascii="Calibri" w:hAnsi="Calibri" w:cs="Calibri"/>
                  <w:sz w:val="24"/>
                  <w:szCs w:val="24"/>
                </w:rPr>
                <w:t>follower_id</w:t>
              </w:r>
            </w:ins>
            <w:proofErr w:type="spellEnd"/>
            <w:r w:rsidRPr="006F4394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6F4394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6F4394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ins w:id="4" w:author="Unknown">
              <w:r w:rsidRPr="006F4394">
                <w:rPr>
                  <w:rFonts w:ascii="Calibri" w:hAnsi="Calibri" w:cs="Calibri"/>
                  <w:sz w:val="24"/>
                  <w:szCs w:val="24"/>
                </w:rPr>
                <w:t>followed_id</w:t>
              </w:r>
            </w:ins>
            <w:proofErr w:type="spellEnd"/>
            <w:r w:rsidRPr="006F4394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6F4394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6F4394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Pr="006F4394">
              <w:rPr>
                <w:rFonts w:ascii="Calibri" w:hAnsi="Calibri" w:cs="Calibri"/>
                <w:b/>
                <w:bCs/>
                <w:sz w:val="24"/>
                <w:szCs w:val="24"/>
              </w:rPr>
              <w:t>CK</w:t>
            </w:r>
            <w:r w:rsidRPr="006F439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6F4394">
              <w:rPr>
                <w:rFonts w:ascii="Calibri" w:hAnsi="Calibri" w:cs="Calibri"/>
                <w:sz w:val="24"/>
                <w:szCs w:val="24"/>
              </w:rPr>
              <w:t>follower_id</w:t>
            </w:r>
            <w:proofErr w:type="spellEnd"/>
            <w:r w:rsidRPr="006F4394">
              <w:rPr>
                <w:rFonts w:ascii="Calibri" w:hAnsi="Calibri" w:cs="Calibri"/>
                <w:sz w:val="24"/>
                <w:szCs w:val="24"/>
              </w:rPr>
              <w:t xml:space="preserve"> &lt;&gt; </w:t>
            </w:r>
            <w:proofErr w:type="spellStart"/>
            <w:r w:rsidRPr="006F4394">
              <w:rPr>
                <w:rFonts w:ascii="Calibri" w:hAnsi="Calibri" w:cs="Calibri"/>
                <w:sz w:val="24"/>
                <w:szCs w:val="24"/>
              </w:rPr>
              <w:t>followed_id</w:t>
            </w:r>
            <w:proofErr w:type="spellEnd"/>
            <w:r w:rsidRPr="006F4394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290489" w:rsidRPr="005D2588" w14:paraId="360BD7CD" w14:textId="77777777" w:rsidTr="0029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CD20D7" w14:textId="1C77C1CE" w:rsidR="00290489" w:rsidRPr="00857F8D" w:rsidRDefault="00290489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R04</w:t>
            </w:r>
          </w:p>
        </w:tc>
        <w:tc>
          <w:tcPr>
            <w:tcW w:w="7796" w:type="dxa"/>
          </w:tcPr>
          <w:p w14:paraId="148B10AF" w14:textId="556B42F1" w:rsidR="00290489" w:rsidRPr="005D2588" w:rsidRDefault="006F4394" w:rsidP="00807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</w:t>
            </w:r>
            <w:r w:rsidRPr="006F4394">
              <w:rPr>
                <w:rFonts w:ascii="Calibri" w:hAnsi="Calibri" w:cs="Calibri"/>
                <w:sz w:val="24"/>
                <w:szCs w:val="24"/>
              </w:rPr>
              <w:t>ategories</w:t>
            </w:r>
            <w:proofErr w:type="spellEnd"/>
            <w:r w:rsidRPr="006F4394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ins w:id="5" w:author="Unknown">
              <w:r w:rsidRPr="006F4394">
                <w:rPr>
                  <w:rFonts w:ascii="Calibri" w:hAnsi="Calibri" w:cs="Calibri"/>
                  <w:sz w:val="24"/>
                  <w:szCs w:val="24"/>
                </w:rPr>
                <w:t>category_id</w:t>
              </w:r>
            </w:ins>
            <w:proofErr w:type="spellEnd"/>
            <w:r w:rsidRPr="006F4394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6F4394">
              <w:rPr>
                <w:rFonts w:ascii="Calibri" w:hAnsi="Calibri" w:cs="Calibri"/>
                <w:sz w:val="24"/>
                <w:szCs w:val="24"/>
              </w:rPr>
              <w:t>name</w:t>
            </w:r>
            <w:proofErr w:type="spellEnd"/>
            <w:r w:rsidRPr="006F439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6F4394">
              <w:rPr>
                <w:rFonts w:ascii="Calibri" w:hAnsi="Calibri" w:cs="Calibri"/>
                <w:b/>
                <w:bCs/>
                <w:sz w:val="24"/>
                <w:szCs w:val="24"/>
              </w:rPr>
              <w:t>UK NN</w:t>
            </w:r>
            <w:r w:rsidR="00B671BD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290489" w:rsidRPr="005D2588" w14:paraId="176BF7C9" w14:textId="77777777" w:rsidTr="0029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629F39" w14:textId="3952AF3D" w:rsidR="00290489" w:rsidRPr="00857F8D" w:rsidRDefault="00290489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R05</w:t>
            </w:r>
          </w:p>
        </w:tc>
        <w:tc>
          <w:tcPr>
            <w:tcW w:w="7796" w:type="dxa"/>
          </w:tcPr>
          <w:p w14:paraId="173CED65" w14:textId="101FCCA6" w:rsidR="00290489" w:rsidRPr="005D2588" w:rsidRDefault="00B671BD" w:rsidP="008077B7">
            <w:pPr>
              <w:tabs>
                <w:tab w:val="left" w:pos="172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671BD">
              <w:rPr>
                <w:rFonts w:ascii="Calibri" w:hAnsi="Calibri" w:cs="Calibri"/>
                <w:sz w:val="24"/>
                <w:szCs w:val="24"/>
              </w:rPr>
              <w:t>user_category</w:t>
            </w:r>
            <w:proofErr w:type="spellEnd"/>
            <w:r w:rsidRPr="00B671BD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ins w:id="6" w:author="Unknown">
              <w:r w:rsidRPr="00B671BD">
                <w:rPr>
                  <w:rFonts w:ascii="Calibri" w:hAnsi="Calibri" w:cs="Calibri"/>
                  <w:sz w:val="24"/>
                  <w:szCs w:val="24"/>
                </w:rPr>
                <w:t>user_id</w:t>
              </w:r>
            </w:ins>
            <w:proofErr w:type="spellEnd"/>
            <w:r w:rsidRPr="00B671BD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B671BD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B671BD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ins w:id="7" w:author="Unknown">
              <w:r w:rsidRPr="00B671BD">
                <w:rPr>
                  <w:rFonts w:ascii="Calibri" w:hAnsi="Calibri" w:cs="Calibri"/>
                  <w:sz w:val="24"/>
                  <w:szCs w:val="24"/>
                </w:rPr>
                <w:t>category_id</w:t>
              </w:r>
            </w:ins>
            <w:proofErr w:type="spellEnd"/>
            <w:r w:rsidRPr="00B671BD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B671BD">
              <w:rPr>
                <w:rFonts w:ascii="Calibri" w:hAnsi="Calibri" w:cs="Calibri"/>
                <w:sz w:val="24"/>
                <w:szCs w:val="24"/>
              </w:rPr>
              <w:t>categories</w:t>
            </w:r>
            <w:proofErr w:type="spellEnd"/>
            <w:r w:rsidRPr="00B671BD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290489" w:rsidRPr="005D2588" w14:paraId="29CD9D3D" w14:textId="77777777" w:rsidTr="0029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0DA76C" w14:textId="341981DD" w:rsidR="00290489" w:rsidRPr="00857F8D" w:rsidRDefault="00290489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R06</w:t>
            </w:r>
          </w:p>
        </w:tc>
        <w:tc>
          <w:tcPr>
            <w:tcW w:w="7796" w:type="dxa"/>
          </w:tcPr>
          <w:p w14:paraId="3DDB86C2" w14:textId="3C576E07" w:rsidR="00290489" w:rsidRPr="005D2588" w:rsidRDefault="00B82710" w:rsidP="00807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ins w:id="8" w:author="Unknown">
              <w:r w:rsidRPr="00B82710">
                <w:rPr>
                  <w:rFonts w:ascii="Calibri" w:hAnsi="Calibri" w:cs="Calibri"/>
                  <w:sz w:val="24"/>
                  <w:szCs w:val="24"/>
                </w:rPr>
                <w:t>post_id</w:t>
              </w:r>
            </w:ins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title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82710">
              <w:rPr>
                <w:rFonts w:ascii="Calibri" w:hAnsi="Calibri" w:cs="Calibri"/>
                <w:b/>
                <w:bCs/>
                <w:sz w:val="24"/>
                <w:szCs w:val="24"/>
              </w:rPr>
              <w:t>NN</w:t>
            </w:r>
            <w:r w:rsidRPr="00B82710">
              <w:rPr>
                <w:rFonts w:ascii="Calibri" w:hAnsi="Calibri" w:cs="Calibri"/>
                <w:sz w:val="24"/>
                <w:szCs w:val="24"/>
              </w:rPr>
              <w:t xml:space="preserve">, body </w:t>
            </w:r>
            <w:r w:rsidRPr="00B82710">
              <w:rPr>
                <w:rFonts w:ascii="Calibri" w:hAnsi="Calibri" w:cs="Calibri"/>
                <w:b/>
                <w:bCs/>
                <w:sz w:val="24"/>
                <w:szCs w:val="24"/>
              </w:rPr>
              <w:t>NN</w:t>
            </w:r>
            <w:r w:rsidRPr="00B82710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created_time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82710">
              <w:rPr>
                <w:rFonts w:ascii="Calibri" w:hAnsi="Calibri" w:cs="Calibri"/>
                <w:b/>
                <w:bCs/>
                <w:sz w:val="24"/>
                <w:szCs w:val="24"/>
              </w:rPr>
              <w:t>DF</w:t>
            </w:r>
            <w:r w:rsidRPr="00B827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today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updated_time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Pr="00B82710">
              <w:rPr>
                <w:rFonts w:ascii="Calibri" w:hAnsi="Calibri" w:cs="Calibri"/>
                <w:b/>
                <w:bCs/>
                <w:sz w:val="24"/>
                <w:szCs w:val="24"/>
              </w:rPr>
              <w:t>CK</w:t>
            </w:r>
            <w:r w:rsidRPr="00B82710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updated_time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 IS NULL OR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updated_time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 &gt;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created_time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>))</w:t>
            </w:r>
          </w:p>
        </w:tc>
      </w:tr>
      <w:tr w:rsidR="00290489" w:rsidRPr="005D2588" w14:paraId="0766B14C" w14:textId="77777777" w:rsidTr="0029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016020E" w14:textId="5197D8CB" w:rsidR="00290489" w:rsidRPr="00857F8D" w:rsidRDefault="00290489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R07</w:t>
            </w:r>
          </w:p>
        </w:tc>
        <w:tc>
          <w:tcPr>
            <w:tcW w:w="7796" w:type="dxa"/>
          </w:tcPr>
          <w:p w14:paraId="4523BF17" w14:textId="6FAD4632" w:rsidR="00290489" w:rsidRPr="005D2588" w:rsidRDefault="00B82710" w:rsidP="00807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post_categories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ins w:id="9" w:author="Unknown">
              <w:r w:rsidRPr="00B82710">
                <w:rPr>
                  <w:rFonts w:ascii="Calibri" w:hAnsi="Calibri" w:cs="Calibri"/>
                  <w:sz w:val="24"/>
                  <w:szCs w:val="24"/>
                </w:rPr>
                <w:t>post_id</w:t>
              </w:r>
            </w:ins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ins w:id="10" w:author="Unknown">
              <w:r w:rsidRPr="00B82710">
                <w:rPr>
                  <w:rFonts w:ascii="Calibri" w:hAnsi="Calibri" w:cs="Calibri"/>
                  <w:sz w:val="24"/>
                  <w:szCs w:val="24"/>
                </w:rPr>
                <w:t>category_id</w:t>
              </w:r>
            </w:ins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categories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290489" w:rsidRPr="000715D0" w14:paraId="647E02D9" w14:textId="77777777" w:rsidTr="0029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AC5F38" w14:textId="4964D7F6" w:rsidR="00290489" w:rsidRPr="001E6B39" w:rsidRDefault="00290489" w:rsidP="008077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R08</w:t>
            </w:r>
          </w:p>
        </w:tc>
        <w:tc>
          <w:tcPr>
            <w:tcW w:w="7796" w:type="dxa"/>
          </w:tcPr>
          <w:p w14:paraId="4E9C7D41" w14:textId="50F018BA" w:rsidR="00290489" w:rsidRPr="000715D0" w:rsidRDefault="00B82710" w:rsidP="00807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ins w:id="11" w:author="Unknown">
              <w:r w:rsidRPr="00B82710">
                <w:rPr>
                  <w:rFonts w:ascii="Calibri" w:hAnsi="Calibri" w:cs="Calibri"/>
                  <w:sz w:val="24"/>
                  <w:szCs w:val="24"/>
                </w:rPr>
                <w:t>comment_id</w:t>
              </w:r>
            </w:ins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, body </w:t>
            </w:r>
            <w:r w:rsidRPr="00B82710">
              <w:rPr>
                <w:rFonts w:ascii="Calibri" w:hAnsi="Calibri" w:cs="Calibri"/>
                <w:b/>
                <w:bCs/>
                <w:sz w:val="24"/>
                <w:szCs w:val="24"/>
              </w:rPr>
              <w:t>NN</w:t>
            </w:r>
            <w:r w:rsidRPr="00B82710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created_time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82710">
              <w:rPr>
                <w:rFonts w:ascii="Calibri" w:hAnsi="Calibri" w:cs="Calibri"/>
                <w:b/>
                <w:bCs/>
                <w:sz w:val="24"/>
                <w:szCs w:val="24"/>
              </w:rPr>
              <w:t>DF</w:t>
            </w:r>
            <w:r w:rsidRPr="00B827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today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updated_time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Pr="00B82710">
              <w:rPr>
                <w:rFonts w:ascii="Calibri" w:hAnsi="Calibri" w:cs="Calibri"/>
                <w:b/>
                <w:bCs/>
                <w:sz w:val="24"/>
                <w:szCs w:val="24"/>
              </w:rPr>
              <w:t>CK</w:t>
            </w:r>
            <w:r w:rsidRPr="00B82710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updated_time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 IS NULL OR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updated_time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 &gt;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created_time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>))</w:t>
            </w:r>
          </w:p>
        </w:tc>
      </w:tr>
      <w:tr w:rsidR="00290489" w:rsidRPr="005D2588" w14:paraId="59FC4535" w14:textId="77777777" w:rsidTr="0029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402FAC" w14:textId="3CBDC7A4" w:rsidR="00290489" w:rsidRPr="00857F8D" w:rsidRDefault="00290489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R09</w:t>
            </w:r>
          </w:p>
        </w:tc>
        <w:tc>
          <w:tcPr>
            <w:tcW w:w="7796" w:type="dxa"/>
          </w:tcPr>
          <w:p w14:paraId="7623E45A" w14:textId="18961F7F" w:rsidR="00290489" w:rsidRPr="005D2588" w:rsidRDefault="00B82710" w:rsidP="00807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replies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ins w:id="12" w:author="Unknown">
              <w:r w:rsidRPr="00B82710">
                <w:rPr>
                  <w:rFonts w:ascii="Calibri" w:hAnsi="Calibri" w:cs="Calibri"/>
                  <w:sz w:val="24"/>
                  <w:szCs w:val="24"/>
                </w:rPr>
                <w:t>parent_comment_id</w:t>
              </w:r>
            </w:ins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ins w:id="13" w:author="Unknown">
              <w:r w:rsidRPr="00B82710">
                <w:rPr>
                  <w:rFonts w:ascii="Calibri" w:hAnsi="Calibri" w:cs="Calibri"/>
                  <w:sz w:val="24"/>
                  <w:szCs w:val="24"/>
                </w:rPr>
                <w:t>comment_id</w:t>
              </w:r>
            </w:ins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Pr="00B82710">
              <w:rPr>
                <w:rFonts w:ascii="Calibri" w:hAnsi="Calibri" w:cs="Calibri"/>
                <w:b/>
                <w:bCs/>
                <w:sz w:val="24"/>
                <w:szCs w:val="24"/>
              </w:rPr>
              <w:t>CK</w:t>
            </w:r>
            <w:r w:rsidRPr="00B827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parent_comment_id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 &lt;&gt;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290489" w:rsidRPr="005D2588" w14:paraId="34E7F730" w14:textId="77777777" w:rsidTr="0029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F7ED7A" w14:textId="57A0BF29" w:rsidR="00290489" w:rsidRPr="00857F8D" w:rsidRDefault="00290489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R10</w:t>
            </w:r>
          </w:p>
        </w:tc>
        <w:tc>
          <w:tcPr>
            <w:tcW w:w="7796" w:type="dxa"/>
          </w:tcPr>
          <w:p w14:paraId="18A60A5B" w14:textId="7D8268C3" w:rsidR="00290489" w:rsidRPr="005D2588" w:rsidRDefault="00B82710" w:rsidP="00807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post_votes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ins w:id="14" w:author="Unknown">
              <w:r w:rsidRPr="00B82710">
                <w:rPr>
                  <w:rFonts w:ascii="Calibri" w:hAnsi="Calibri" w:cs="Calibri"/>
                  <w:sz w:val="24"/>
                  <w:szCs w:val="24"/>
                </w:rPr>
                <w:t>vote_id</w:t>
              </w:r>
            </w:ins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is_like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82710">
              <w:rPr>
                <w:rFonts w:ascii="Calibri" w:hAnsi="Calibri" w:cs="Calibri"/>
                <w:b/>
                <w:bCs/>
                <w:sz w:val="24"/>
                <w:szCs w:val="24"/>
              </w:rPr>
              <w:t>NN</w:t>
            </w:r>
            <w:r w:rsidRPr="00B82710">
              <w:rPr>
                <w:rFonts w:ascii="Calibri" w:hAnsi="Calibri" w:cs="Calibri"/>
                <w:sz w:val="24"/>
                <w:szCs w:val="24"/>
              </w:rPr>
              <w:t xml:space="preserve">, time </w:t>
            </w:r>
            <w:r w:rsidRPr="00B82710">
              <w:rPr>
                <w:rFonts w:ascii="Calibri" w:hAnsi="Calibri" w:cs="Calibri"/>
                <w:b/>
                <w:bCs/>
                <w:sz w:val="24"/>
                <w:szCs w:val="24"/>
              </w:rPr>
              <w:t>DF</w:t>
            </w:r>
            <w:r w:rsidRPr="00B827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today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290489" w:rsidRPr="005D2588" w14:paraId="5D06310D" w14:textId="77777777" w:rsidTr="0029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02B3C5" w14:textId="4CD266E7" w:rsidR="00290489" w:rsidRPr="00857F8D" w:rsidRDefault="00290489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R11</w:t>
            </w:r>
          </w:p>
        </w:tc>
        <w:tc>
          <w:tcPr>
            <w:tcW w:w="7796" w:type="dxa"/>
          </w:tcPr>
          <w:p w14:paraId="226D7AA1" w14:textId="66A1D540" w:rsidR="00290489" w:rsidRPr="005D2588" w:rsidRDefault="00B82710" w:rsidP="00807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comment_votes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ins w:id="15" w:author="Unknown">
              <w:r w:rsidRPr="00B82710">
                <w:rPr>
                  <w:rFonts w:ascii="Calibri" w:hAnsi="Calibri" w:cs="Calibri"/>
                  <w:sz w:val="24"/>
                  <w:szCs w:val="24"/>
                </w:rPr>
                <w:t>vote_id</w:t>
              </w:r>
            </w:ins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is_like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82710">
              <w:rPr>
                <w:rFonts w:ascii="Calibri" w:hAnsi="Calibri" w:cs="Calibri"/>
                <w:b/>
                <w:bCs/>
                <w:sz w:val="24"/>
                <w:szCs w:val="24"/>
              </w:rPr>
              <w:t>NN</w:t>
            </w:r>
            <w:r w:rsidRPr="00B82710">
              <w:rPr>
                <w:rFonts w:ascii="Calibri" w:hAnsi="Calibri" w:cs="Calibri"/>
                <w:sz w:val="24"/>
                <w:szCs w:val="24"/>
              </w:rPr>
              <w:t xml:space="preserve">, time </w:t>
            </w:r>
            <w:r w:rsidRPr="00B82710">
              <w:rPr>
                <w:rFonts w:ascii="Calibri" w:hAnsi="Calibri" w:cs="Calibri"/>
                <w:b/>
                <w:bCs/>
                <w:sz w:val="24"/>
                <w:szCs w:val="24"/>
              </w:rPr>
              <w:t>DF</w:t>
            </w:r>
            <w:r w:rsidRPr="00B827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82710">
              <w:rPr>
                <w:rFonts w:ascii="Calibri" w:hAnsi="Calibri" w:cs="Calibri"/>
                <w:sz w:val="24"/>
                <w:szCs w:val="24"/>
              </w:rPr>
              <w:t>today</w:t>
            </w:r>
            <w:proofErr w:type="spellEnd"/>
            <w:r w:rsidRPr="00B82710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290489" w:rsidRPr="005D2588" w14:paraId="42FC30F6" w14:textId="77777777" w:rsidTr="0029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94B343" w14:textId="3EC2920C" w:rsidR="00290489" w:rsidRPr="00857F8D" w:rsidRDefault="00290489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R12</w:t>
            </w:r>
          </w:p>
        </w:tc>
        <w:tc>
          <w:tcPr>
            <w:tcW w:w="7796" w:type="dxa"/>
          </w:tcPr>
          <w:p w14:paraId="3BA84F6F" w14:textId="73CAFD8F" w:rsidR="00290489" w:rsidRPr="005D2588" w:rsidRDefault="004121BF" w:rsidP="00807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121BF">
              <w:rPr>
                <w:rFonts w:ascii="Calibri" w:hAnsi="Calibri" w:cs="Calibri"/>
                <w:sz w:val="24"/>
                <w:szCs w:val="24"/>
              </w:rPr>
              <w:t>user_favorites</w:t>
            </w:r>
            <w:proofErr w:type="spellEnd"/>
            <w:r w:rsidRPr="004121BF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ins w:id="16" w:author="Unknown">
              <w:r w:rsidRPr="004121BF">
                <w:rPr>
                  <w:rFonts w:ascii="Calibri" w:hAnsi="Calibri" w:cs="Calibri"/>
                  <w:sz w:val="24"/>
                  <w:szCs w:val="24"/>
                </w:rPr>
                <w:t>user_id</w:t>
              </w:r>
            </w:ins>
            <w:proofErr w:type="spellEnd"/>
            <w:r w:rsidRPr="004121BF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4121BF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4121BF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ins w:id="17" w:author="Unknown">
              <w:r w:rsidRPr="004121BF">
                <w:rPr>
                  <w:rFonts w:ascii="Calibri" w:hAnsi="Calibri" w:cs="Calibri"/>
                  <w:sz w:val="24"/>
                  <w:szCs w:val="24"/>
                </w:rPr>
                <w:t>post_id</w:t>
              </w:r>
            </w:ins>
            <w:proofErr w:type="spellEnd"/>
            <w:r w:rsidRPr="004121BF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4121BF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4121BF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290489" w:rsidRPr="005D2588" w14:paraId="5084E6D8" w14:textId="77777777" w:rsidTr="0029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EF2CD3" w14:textId="49699FF0" w:rsidR="00290489" w:rsidRPr="00857F8D" w:rsidRDefault="00290489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R13</w:t>
            </w:r>
          </w:p>
        </w:tc>
        <w:tc>
          <w:tcPr>
            <w:tcW w:w="7796" w:type="dxa"/>
          </w:tcPr>
          <w:p w14:paraId="50B87C49" w14:textId="342F5ED7" w:rsidR="00290489" w:rsidRPr="005D2588" w:rsidRDefault="004121BF" w:rsidP="00807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</w:t>
            </w:r>
            <w:r w:rsidRPr="004121BF">
              <w:rPr>
                <w:rFonts w:ascii="Calibri" w:hAnsi="Calibri" w:cs="Calibri"/>
                <w:sz w:val="24"/>
                <w:szCs w:val="24"/>
              </w:rPr>
              <w:t>ollow_notification</w:t>
            </w:r>
            <w:proofErr w:type="spellEnd"/>
            <w:r w:rsidRPr="004121BF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ins w:id="18" w:author="Unknown">
              <w:r w:rsidRPr="004121BF">
                <w:rPr>
                  <w:rFonts w:ascii="Calibri" w:hAnsi="Calibri" w:cs="Calibri"/>
                  <w:sz w:val="24"/>
                  <w:szCs w:val="24"/>
                </w:rPr>
                <w:t>notification_id</w:t>
              </w:r>
            </w:ins>
            <w:proofErr w:type="spellEnd"/>
            <w:r w:rsidRPr="004121BF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4121BF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4121BF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4121BF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4121BF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4121BF">
              <w:rPr>
                <w:rFonts w:ascii="Calibri" w:hAnsi="Calibri" w:cs="Calibri"/>
                <w:sz w:val="24"/>
                <w:szCs w:val="24"/>
              </w:rPr>
              <w:t>follower_id</w:t>
            </w:r>
            <w:proofErr w:type="spellEnd"/>
            <w:r w:rsidRPr="004121BF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4121BF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4121BF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4121BF">
              <w:rPr>
                <w:rFonts w:ascii="Calibri" w:hAnsi="Calibri" w:cs="Calibri"/>
                <w:sz w:val="24"/>
                <w:szCs w:val="24"/>
              </w:rPr>
              <w:t>viewed</w:t>
            </w:r>
            <w:proofErr w:type="spellEnd"/>
            <w:r w:rsidRPr="004121B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4121BF">
              <w:rPr>
                <w:rFonts w:ascii="Calibri" w:hAnsi="Calibri" w:cs="Calibri"/>
                <w:b/>
                <w:bCs/>
                <w:sz w:val="24"/>
                <w:szCs w:val="24"/>
              </w:rPr>
              <w:t>DF</w:t>
            </w:r>
            <w:r w:rsidRPr="004121BF">
              <w:rPr>
                <w:rFonts w:ascii="Calibri" w:hAnsi="Calibri" w:cs="Calibri"/>
                <w:sz w:val="24"/>
                <w:szCs w:val="24"/>
              </w:rPr>
              <w:t xml:space="preserve"> FALSE, time </w:t>
            </w:r>
            <w:r w:rsidRPr="004121BF">
              <w:rPr>
                <w:rFonts w:ascii="Calibri" w:hAnsi="Calibri" w:cs="Calibri"/>
                <w:b/>
                <w:bCs/>
                <w:sz w:val="24"/>
                <w:szCs w:val="24"/>
              </w:rPr>
              <w:t>DF</w:t>
            </w:r>
            <w:r w:rsidRPr="004121B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121BF">
              <w:rPr>
                <w:rFonts w:ascii="Calibri" w:hAnsi="Calibri" w:cs="Calibri"/>
                <w:sz w:val="24"/>
                <w:szCs w:val="24"/>
              </w:rPr>
              <w:t>today</w:t>
            </w:r>
            <w:proofErr w:type="spellEnd"/>
            <w:r w:rsidRPr="004121BF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290489" w:rsidRPr="005D2588" w14:paraId="1ABF68FD" w14:textId="77777777" w:rsidTr="0029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98BCA5" w14:textId="7429A243" w:rsidR="00290489" w:rsidRPr="00857F8D" w:rsidRDefault="00290489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R14</w:t>
            </w:r>
          </w:p>
        </w:tc>
        <w:tc>
          <w:tcPr>
            <w:tcW w:w="7796" w:type="dxa"/>
          </w:tcPr>
          <w:p w14:paraId="03A63802" w14:textId="22CC10FA" w:rsidR="00290489" w:rsidRPr="005D2588" w:rsidRDefault="0037537C" w:rsidP="00807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vote_notification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ins w:id="19" w:author="Unknown">
              <w:r w:rsidRPr="0037537C">
                <w:rPr>
                  <w:rFonts w:ascii="Calibri" w:hAnsi="Calibri" w:cs="Calibri"/>
                  <w:sz w:val="24"/>
                  <w:szCs w:val="24"/>
                </w:rPr>
                <w:t>notification_id</w:t>
              </w:r>
            </w:ins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viewed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37537C">
              <w:rPr>
                <w:rFonts w:ascii="Calibri" w:hAnsi="Calibri" w:cs="Calibri"/>
                <w:b/>
                <w:bCs/>
                <w:sz w:val="24"/>
                <w:szCs w:val="24"/>
              </w:rPr>
              <w:t>DF</w:t>
            </w:r>
            <w:r w:rsidRPr="0037537C">
              <w:rPr>
                <w:rFonts w:ascii="Calibri" w:hAnsi="Calibri" w:cs="Calibri"/>
                <w:sz w:val="24"/>
                <w:szCs w:val="24"/>
              </w:rPr>
              <w:t xml:space="preserve"> FALSE, time </w:t>
            </w:r>
            <w:r w:rsidRPr="0037537C">
              <w:rPr>
                <w:rFonts w:ascii="Calibri" w:hAnsi="Calibri" w:cs="Calibri"/>
                <w:b/>
                <w:bCs/>
                <w:sz w:val="24"/>
                <w:szCs w:val="24"/>
              </w:rPr>
              <w:t>DF</w:t>
            </w:r>
            <w:r w:rsidRPr="0037537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today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290489" w:rsidRPr="005D2588" w14:paraId="4044AFCE" w14:textId="77777777" w:rsidTr="0029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2B7798" w14:textId="7C42C9A4" w:rsidR="00290489" w:rsidRPr="00857F8D" w:rsidRDefault="00290489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lastRenderedPageBreak/>
              <w:t>R15</w:t>
            </w:r>
          </w:p>
        </w:tc>
        <w:tc>
          <w:tcPr>
            <w:tcW w:w="7796" w:type="dxa"/>
          </w:tcPr>
          <w:p w14:paraId="5E74C209" w14:textId="2B7BE898" w:rsidR="00290489" w:rsidRPr="005D2588" w:rsidRDefault="0037537C" w:rsidP="00807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comment_notification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ins w:id="20" w:author="Unknown">
              <w:r w:rsidRPr="0037537C">
                <w:rPr>
                  <w:rFonts w:ascii="Calibri" w:hAnsi="Calibri" w:cs="Calibri"/>
                  <w:sz w:val="24"/>
                  <w:szCs w:val="24"/>
                </w:rPr>
                <w:t>notification_id</w:t>
              </w:r>
            </w:ins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parent_comment_id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viewed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37537C">
              <w:rPr>
                <w:rFonts w:ascii="Calibri" w:hAnsi="Calibri" w:cs="Calibri"/>
                <w:b/>
                <w:bCs/>
                <w:sz w:val="24"/>
                <w:szCs w:val="24"/>
              </w:rPr>
              <w:t>DF</w:t>
            </w:r>
            <w:r w:rsidRPr="0037537C">
              <w:rPr>
                <w:rFonts w:ascii="Calibri" w:hAnsi="Calibri" w:cs="Calibri"/>
                <w:sz w:val="24"/>
                <w:szCs w:val="24"/>
              </w:rPr>
              <w:t xml:space="preserve"> FALSE, time </w:t>
            </w:r>
            <w:r w:rsidRPr="0037537C">
              <w:rPr>
                <w:rFonts w:ascii="Calibri" w:hAnsi="Calibri" w:cs="Calibri"/>
                <w:b/>
                <w:bCs/>
                <w:sz w:val="24"/>
                <w:szCs w:val="24"/>
              </w:rPr>
              <w:t>DF</w:t>
            </w:r>
            <w:r w:rsidRPr="0037537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today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290489" w:rsidRPr="005D2588" w14:paraId="7A2A2FD6" w14:textId="77777777" w:rsidTr="0029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6195831" w14:textId="293E8899" w:rsidR="00290489" w:rsidRPr="00857F8D" w:rsidRDefault="00290489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R16</w:t>
            </w:r>
          </w:p>
        </w:tc>
        <w:tc>
          <w:tcPr>
            <w:tcW w:w="7796" w:type="dxa"/>
          </w:tcPr>
          <w:p w14:paraId="3391C473" w14:textId="2D8DA28F" w:rsidR="00290489" w:rsidRPr="005D2588" w:rsidRDefault="0037537C" w:rsidP="00807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post_notification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ins w:id="21" w:author="Unknown">
              <w:r w:rsidRPr="0037537C">
                <w:rPr>
                  <w:rFonts w:ascii="Calibri" w:hAnsi="Calibri" w:cs="Calibri"/>
                  <w:sz w:val="24"/>
                  <w:szCs w:val="24"/>
                </w:rPr>
                <w:t>notification_id</w:t>
              </w:r>
            </w:ins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author_id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viewed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37537C">
              <w:rPr>
                <w:rFonts w:ascii="Calibri" w:hAnsi="Calibri" w:cs="Calibri"/>
                <w:b/>
                <w:bCs/>
                <w:sz w:val="24"/>
                <w:szCs w:val="24"/>
              </w:rPr>
              <w:t>DF</w:t>
            </w:r>
            <w:r w:rsidRPr="0037537C">
              <w:rPr>
                <w:rFonts w:ascii="Calibri" w:hAnsi="Calibri" w:cs="Calibri"/>
                <w:sz w:val="24"/>
                <w:szCs w:val="24"/>
              </w:rPr>
              <w:t xml:space="preserve"> FALSE, time </w:t>
            </w:r>
            <w:r w:rsidRPr="0037537C">
              <w:rPr>
                <w:rFonts w:ascii="Calibri" w:hAnsi="Calibri" w:cs="Calibri"/>
                <w:b/>
                <w:bCs/>
                <w:sz w:val="24"/>
                <w:szCs w:val="24"/>
              </w:rPr>
              <w:t>DF</w:t>
            </w:r>
            <w:r w:rsidRPr="0037537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today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290489" w:rsidRPr="005D2588" w14:paraId="38AA4122" w14:textId="77777777" w:rsidTr="0029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C608F2" w14:textId="3DDE9552" w:rsidR="00290489" w:rsidRPr="00857F8D" w:rsidRDefault="00290489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R1</w:t>
            </w:r>
            <w:r w:rsidR="005369D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7796" w:type="dxa"/>
          </w:tcPr>
          <w:p w14:paraId="1B522035" w14:textId="0569859F" w:rsidR="00290489" w:rsidRPr="005D2588" w:rsidRDefault="0037537C" w:rsidP="00807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user_report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ins w:id="22" w:author="Unknown">
              <w:r w:rsidRPr="0037537C">
                <w:rPr>
                  <w:rFonts w:ascii="Calibri" w:hAnsi="Calibri" w:cs="Calibri"/>
                  <w:sz w:val="24"/>
                  <w:szCs w:val="24"/>
                </w:rPr>
                <w:t>report_id</w:t>
              </w:r>
            </w:ins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reporter_id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reported_id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reason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37537C">
              <w:rPr>
                <w:rFonts w:ascii="Calibri" w:hAnsi="Calibri" w:cs="Calibri"/>
                <w:b/>
                <w:bCs/>
                <w:sz w:val="24"/>
                <w:szCs w:val="24"/>
              </w:rPr>
              <w:t>NN</w:t>
            </w:r>
            <w:r w:rsidRPr="0037537C">
              <w:rPr>
                <w:rFonts w:ascii="Calibri" w:hAnsi="Calibri" w:cs="Calibri"/>
                <w:sz w:val="24"/>
                <w:szCs w:val="24"/>
              </w:rPr>
              <w:t xml:space="preserve">, time </w:t>
            </w:r>
            <w:r w:rsidRPr="0037537C">
              <w:rPr>
                <w:rFonts w:ascii="Calibri" w:hAnsi="Calibri" w:cs="Calibri"/>
                <w:b/>
                <w:bCs/>
                <w:sz w:val="24"/>
                <w:szCs w:val="24"/>
              </w:rPr>
              <w:t>DF</w:t>
            </w:r>
            <w:r w:rsidRPr="0037537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today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Pr="0037537C">
              <w:rPr>
                <w:rFonts w:ascii="Calibri" w:hAnsi="Calibri" w:cs="Calibri"/>
                <w:b/>
                <w:bCs/>
                <w:sz w:val="24"/>
                <w:szCs w:val="24"/>
              </w:rPr>
              <w:t>CK</w:t>
            </w:r>
            <w:r w:rsidRPr="0037537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reporter_id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&lt;&gt;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reported_id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290489" w:rsidRPr="005D2588" w14:paraId="717E5523" w14:textId="77777777" w:rsidTr="0029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624F80" w14:textId="418762CC" w:rsidR="00290489" w:rsidRPr="00857F8D" w:rsidRDefault="00290489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R1</w:t>
            </w:r>
            <w:r w:rsidR="005369D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7796" w:type="dxa"/>
          </w:tcPr>
          <w:p w14:paraId="5390B50B" w14:textId="4FE49F5D" w:rsidR="00290489" w:rsidRPr="005D2588" w:rsidRDefault="0037537C" w:rsidP="00807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post_report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ins w:id="23" w:author="Unknown">
              <w:r w:rsidRPr="0037537C">
                <w:rPr>
                  <w:rFonts w:ascii="Calibri" w:hAnsi="Calibri" w:cs="Calibri"/>
                  <w:sz w:val="24"/>
                  <w:szCs w:val="24"/>
                </w:rPr>
                <w:t>report_id</w:t>
              </w:r>
            </w:ins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reporter_id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reported_id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reason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37537C">
              <w:rPr>
                <w:rFonts w:ascii="Calibri" w:hAnsi="Calibri" w:cs="Calibri"/>
                <w:b/>
                <w:bCs/>
                <w:sz w:val="24"/>
                <w:szCs w:val="24"/>
              </w:rPr>
              <w:t>NN</w:t>
            </w:r>
            <w:r w:rsidRPr="0037537C">
              <w:rPr>
                <w:rFonts w:ascii="Calibri" w:hAnsi="Calibri" w:cs="Calibri"/>
                <w:sz w:val="24"/>
                <w:szCs w:val="24"/>
              </w:rPr>
              <w:t xml:space="preserve">, time </w:t>
            </w:r>
            <w:r w:rsidRPr="0037537C">
              <w:rPr>
                <w:rFonts w:ascii="Calibri" w:hAnsi="Calibri" w:cs="Calibri"/>
                <w:b/>
                <w:bCs/>
                <w:sz w:val="24"/>
                <w:szCs w:val="24"/>
              </w:rPr>
              <w:t>DF</w:t>
            </w:r>
            <w:r w:rsidRPr="0037537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today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290489" w:rsidRPr="005D2588" w14:paraId="7E4345C2" w14:textId="77777777" w:rsidTr="0029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7015C9" w14:textId="719E8004" w:rsidR="00290489" w:rsidRPr="00857F8D" w:rsidRDefault="00290489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R1</w:t>
            </w:r>
            <w:r w:rsidR="005369D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7796" w:type="dxa"/>
          </w:tcPr>
          <w:p w14:paraId="5200A83E" w14:textId="705A3EED" w:rsidR="00290489" w:rsidRPr="005D2588" w:rsidRDefault="0037537C" w:rsidP="00807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comment_report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ins w:id="24" w:author="Unknown">
              <w:r w:rsidRPr="0037537C">
                <w:rPr>
                  <w:rFonts w:ascii="Calibri" w:hAnsi="Calibri" w:cs="Calibri"/>
                  <w:sz w:val="24"/>
                  <w:szCs w:val="24"/>
                </w:rPr>
                <w:t>report_id</w:t>
              </w:r>
            </w:ins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reporter_id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reported_id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reason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37537C">
              <w:rPr>
                <w:rFonts w:ascii="Calibri" w:hAnsi="Calibri" w:cs="Calibri"/>
                <w:b/>
                <w:bCs/>
                <w:sz w:val="24"/>
                <w:szCs w:val="24"/>
              </w:rPr>
              <w:t>NN</w:t>
            </w:r>
            <w:r w:rsidRPr="0037537C">
              <w:rPr>
                <w:rFonts w:ascii="Calibri" w:hAnsi="Calibri" w:cs="Calibri"/>
                <w:sz w:val="24"/>
                <w:szCs w:val="24"/>
              </w:rPr>
              <w:t xml:space="preserve">, time </w:t>
            </w:r>
            <w:r w:rsidRPr="0037537C">
              <w:rPr>
                <w:rFonts w:ascii="Calibri" w:hAnsi="Calibri" w:cs="Calibri"/>
                <w:b/>
                <w:bCs/>
                <w:sz w:val="24"/>
                <w:szCs w:val="24"/>
              </w:rPr>
              <w:t>DF</w:t>
            </w:r>
            <w:r w:rsidRPr="0037537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today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290489" w:rsidRPr="005D2588" w14:paraId="414CA7CE" w14:textId="77777777" w:rsidTr="0029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B60353A" w14:textId="503B0A0C" w:rsidR="00290489" w:rsidRPr="00857F8D" w:rsidRDefault="00290489" w:rsidP="008077B7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</w:t>
            </w:r>
            <w:r w:rsidR="005369D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7796" w:type="dxa"/>
          </w:tcPr>
          <w:p w14:paraId="24E6B223" w14:textId="6D130110" w:rsidR="00290489" w:rsidRPr="005D2588" w:rsidRDefault="0037537C" w:rsidP="00807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blocked_user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ins w:id="25" w:author="Unknown">
              <w:r w:rsidRPr="0037537C">
                <w:rPr>
                  <w:rFonts w:ascii="Calibri" w:hAnsi="Calibri" w:cs="Calibri"/>
                  <w:sz w:val="24"/>
                  <w:szCs w:val="24"/>
                </w:rPr>
                <w:t>blocked_id</w:t>
              </w:r>
            </w:ins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blocked_at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37537C">
              <w:rPr>
                <w:rFonts w:ascii="Calibri" w:hAnsi="Calibri" w:cs="Calibri"/>
                <w:b/>
                <w:bCs/>
                <w:sz w:val="24"/>
                <w:szCs w:val="24"/>
              </w:rPr>
              <w:t>DF</w:t>
            </w:r>
            <w:r w:rsidRPr="0037537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today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reason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report_id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 xml:space="preserve"> → </w:t>
            </w:r>
            <w:proofErr w:type="spellStart"/>
            <w:r w:rsidRPr="0037537C">
              <w:rPr>
                <w:rFonts w:ascii="Calibri" w:hAnsi="Calibri" w:cs="Calibri"/>
                <w:sz w:val="24"/>
                <w:szCs w:val="24"/>
              </w:rPr>
              <w:t>user_report</w:t>
            </w:r>
            <w:proofErr w:type="spellEnd"/>
            <w:r w:rsidRPr="0037537C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</w:tbl>
    <w:p w14:paraId="4A795B02" w14:textId="4740792E" w:rsidR="007633FB" w:rsidRPr="00E05108" w:rsidRDefault="00E05108" w:rsidP="00E05108">
      <w:pPr>
        <w:pStyle w:val="Legenda"/>
        <w:jc w:val="center"/>
        <w:rPr>
          <w:rFonts w:ascii="Calibri" w:hAnsi="Calibri" w:cs="Calibri"/>
          <w:i w:val="0"/>
          <w:iCs w:val="0"/>
          <w:sz w:val="20"/>
          <w:szCs w:val="20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="007E4308">
        <w:rPr>
          <w:i w:val="0"/>
          <w:iCs w:val="0"/>
          <w:sz w:val="14"/>
          <w:szCs w:val="14"/>
        </w:rPr>
        <w:t xml:space="preserve"> </w:t>
      </w:r>
      <w:proofErr w:type="spellStart"/>
      <w:r w:rsidRPr="00E05108">
        <w:rPr>
          <w:i w:val="0"/>
          <w:iCs w:val="0"/>
          <w:sz w:val="14"/>
          <w:szCs w:val="14"/>
        </w:rPr>
        <w:t>Table</w:t>
      </w:r>
      <w:proofErr w:type="spellEnd"/>
      <w:r w:rsidRPr="00E05108">
        <w:rPr>
          <w:i w:val="0"/>
          <w:iCs w:val="0"/>
          <w:sz w:val="14"/>
          <w:szCs w:val="14"/>
        </w:rPr>
        <w:t xml:space="preserve"> 12: </w:t>
      </w:r>
      <w:proofErr w:type="spellStart"/>
      <w:r w:rsidRPr="00E05108">
        <w:rPr>
          <w:i w:val="0"/>
          <w:iCs w:val="0"/>
          <w:sz w:val="14"/>
          <w:szCs w:val="14"/>
        </w:rPr>
        <w:t>NewsNet</w:t>
      </w:r>
      <w:proofErr w:type="spellEnd"/>
      <w:r w:rsidRPr="00E05108">
        <w:rPr>
          <w:i w:val="0"/>
          <w:iCs w:val="0"/>
          <w:sz w:val="14"/>
          <w:szCs w:val="14"/>
        </w:rPr>
        <w:t xml:space="preserve"> </w:t>
      </w:r>
      <w:proofErr w:type="spellStart"/>
      <w:r w:rsidRPr="00E05108">
        <w:rPr>
          <w:i w:val="0"/>
          <w:iCs w:val="0"/>
          <w:sz w:val="14"/>
          <w:szCs w:val="14"/>
        </w:rPr>
        <w:t>Relational</w:t>
      </w:r>
      <w:proofErr w:type="spellEnd"/>
      <w:r w:rsidRPr="00E05108">
        <w:rPr>
          <w:i w:val="0"/>
          <w:iCs w:val="0"/>
          <w:sz w:val="14"/>
          <w:szCs w:val="14"/>
        </w:rPr>
        <w:t xml:space="preserve"> </w:t>
      </w:r>
      <w:proofErr w:type="spellStart"/>
      <w:r w:rsidRPr="00E05108">
        <w:rPr>
          <w:i w:val="0"/>
          <w:iCs w:val="0"/>
          <w:sz w:val="14"/>
          <w:szCs w:val="14"/>
        </w:rPr>
        <w:t>Schema</w:t>
      </w:r>
      <w:proofErr w:type="spellEnd"/>
    </w:p>
    <w:p w14:paraId="6F5CB1F7" w14:textId="77777777" w:rsidR="00E05108" w:rsidRPr="00C72E11" w:rsidRDefault="00E05108" w:rsidP="00532964">
      <w:pPr>
        <w:rPr>
          <w:rFonts w:ascii="Calibri" w:hAnsi="Calibri" w:cs="Calibri"/>
          <w:sz w:val="24"/>
          <w:szCs w:val="24"/>
        </w:rPr>
      </w:pPr>
    </w:p>
    <w:p w14:paraId="53AB420D" w14:textId="0296617F" w:rsidR="005844F2" w:rsidRDefault="007E4308" w:rsidP="007E4308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5.</w:t>
      </w:r>
      <w:r>
        <w:rPr>
          <w:rFonts w:ascii="Calibri" w:hAnsi="Calibri" w:cs="Calibri"/>
          <w:b/>
          <w:bCs/>
          <w:sz w:val="32"/>
          <w:szCs w:val="32"/>
        </w:rPr>
        <w:t>2</w:t>
      </w:r>
      <w:r>
        <w:rPr>
          <w:rFonts w:ascii="Calibri" w:hAnsi="Calibri" w:cs="Calibri"/>
          <w:b/>
          <w:bCs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Domains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816092" w:rsidRPr="00857F8D" w14:paraId="1C83343A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3171CB" w14:textId="159E69D3" w:rsidR="00816092" w:rsidRPr="00857F8D" w:rsidRDefault="00816092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Domain</w:t>
            </w:r>
            <w:proofErr w:type="spellEnd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796" w:type="dxa"/>
          </w:tcPr>
          <w:p w14:paraId="43E753B6" w14:textId="67DA3CB0" w:rsidR="00816092" w:rsidRPr="00857F8D" w:rsidRDefault="00816092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Domain</w:t>
            </w:r>
            <w:proofErr w:type="spellEnd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Specification</w:t>
            </w:r>
            <w:proofErr w:type="spellEnd"/>
          </w:p>
        </w:tc>
      </w:tr>
      <w:tr w:rsidR="00816092" w:rsidRPr="005D2588" w14:paraId="3395B3C5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775701" w14:textId="29CF6B60" w:rsidR="00816092" w:rsidRPr="00857F8D" w:rsidRDefault="00816092" w:rsidP="00985EC0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Today</w:t>
            </w:r>
            <w:proofErr w:type="spellEnd"/>
          </w:p>
        </w:tc>
        <w:tc>
          <w:tcPr>
            <w:tcW w:w="7796" w:type="dxa"/>
          </w:tcPr>
          <w:p w14:paraId="2D51BB93" w14:textId="427F7FF9" w:rsidR="00816092" w:rsidRPr="005D2588" w:rsidRDefault="00816092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DATE DEFAULT CURRENT_DATE</w:t>
            </w:r>
          </w:p>
        </w:tc>
      </w:tr>
    </w:tbl>
    <w:p w14:paraId="15FA4949" w14:textId="4AB80DF3" w:rsidR="005844F2" w:rsidRPr="006728BF" w:rsidRDefault="006728BF" w:rsidP="006728BF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728BF">
        <w:rPr>
          <w:i w:val="0"/>
          <w:iCs w:val="0"/>
          <w:sz w:val="14"/>
          <w:szCs w:val="14"/>
        </w:rPr>
        <w:t>Table</w:t>
      </w:r>
      <w:proofErr w:type="spellEnd"/>
      <w:r w:rsidRPr="006728BF">
        <w:rPr>
          <w:i w:val="0"/>
          <w:iCs w:val="0"/>
          <w:sz w:val="14"/>
          <w:szCs w:val="14"/>
        </w:rPr>
        <w:t xml:space="preserve"> 13: </w:t>
      </w:r>
      <w:proofErr w:type="spellStart"/>
      <w:r w:rsidRPr="006728BF">
        <w:rPr>
          <w:i w:val="0"/>
          <w:iCs w:val="0"/>
          <w:sz w:val="14"/>
          <w:szCs w:val="14"/>
        </w:rPr>
        <w:t>NewsNet</w:t>
      </w:r>
      <w:proofErr w:type="spellEnd"/>
      <w:r w:rsidRPr="006728BF">
        <w:rPr>
          <w:i w:val="0"/>
          <w:iCs w:val="0"/>
          <w:sz w:val="14"/>
          <w:szCs w:val="14"/>
        </w:rPr>
        <w:t xml:space="preserve"> </w:t>
      </w:r>
      <w:proofErr w:type="spellStart"/>
      <w:r w:rsidRPr="006728BF">
        <w:rPr>
          <w:i w:val="0"/>
          <w:iCs w:val="0"/>
          <w:sz w:val="14"/>
          <w:szCs w:val="14"/>
        </w:rPr>
        <w:t>Domains</w:t>
      </w:r>
      <w:proofErr w:type="spellEnd"/>
    </w:p>
    <w:p w14:paraId="4026D084" w14:textId="77777777" w:rsidR="00532964" w:rsidRDefault="00532964" w:rsidP="0009614D">
      <w:pPr>
        <w:rPr>
          <w:rFonts w:ascii="Calibri" w:hAnsi="Calibri" w:cs="Calibri"/>
          <w:b/>
          <w:bCs/>
          <w:sz w:val="40"/>
          <w:szCs w:val="40"/>
        </w:rPr>
      </w:pPr>
    </w:p>
    <w:p w14:paraId="1FEEA7AB" w14:textId="41FF8EB9" w:rsidR="00316C3C" w:rsidRDefault="00316C3C" w:rsidP="00316C3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5.</w:t>
      </w:r>
      <w:r>
        <w:rPr>
          <w:rFonts w:ascii="Calibri" w:hAnsi="Calibri" w:cs="Calibri"/>
          <w:b/>
          <w:bCs/>
          <w:sz w:val="32"/>
          <w:szCs w:val="32"/>
        </w:rPr>
        <w:t>3</w:t>
      </w:r>
      <w:r>
        <w:rPr>
          <w:rFonts w:ascii="Calibri" w:hAnsi="Calibri" w:cs="Calibri"/>
          <w:b/>
          <w:bCs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Schema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validation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371"/>
      </w:tblGrid>
      <w:tr w:rsidR="00E34B7B" w:rsidRPr="00857F8D" w14:paraId="5E6C6450" w14:textId="77777777" w:rsidTr="00E34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DB2979" w14:textId="53932344" w:rsidR="00E34B7B" w:rsidRPr="00E34B7B" w:rsidRDefault="00E34B7B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TABLE R01</w:t>
            </w:r>
          </w:p>
        </w:tc>
        <w:tc>
          <w:tcPr>
            <w:tcW w:w="7371" w:type="dxa"/>
          </w:tcPr>
          <w:p w14:paraId="7BD2BB67" w14:textId="2676909D" w:rsidR="00E34B7B" w:rsidRPr="00E34B7B" w:rsidRDefault="00E34B7B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</w:p>
        </w:tc>
      </w:tr>
      <w:tr w:rsidR="00E34B7B" w:rsidRPr="005D2588" w14:paraId="32328628" w14:textId="77777777" w:rsidTr="00E34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5141AD" w14:textId="75C25771" w:rsidR="00E34B7B" w:rsidRPr="00E34B7B" w:rsidRDefault="00E34B7B" w:rsidP="00B71F26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7371" w:type="dxa"/>
          </w:tcPr>
          <w:p w14:paraId="6B518A46" w14:textId="6D0EDEB7" w:rsidR="00E34B7B" w:rsidRPr="005D2588" w:rsidRDefault="005158C5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58C5">
              <w:rPr>
                <w:rFonts w:ascii="Calibri" w:hAnsi="Calibri" w:cs="Calibri"/>
                <w:sz w:val="24"/>
                <w:szCs w:val="24"/>
              </w:rPr>
              <w:t xml:space="preserve">{ </w:t>
            </w:r>
            <w:proofErr w:type="spellStart"/>
            <w:r w:rsidRPr="005158C5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5158C5">
              <w:rPr>
                <w:rFonts w:ascii="Calibri" w:hAnsi="Calibri" w:cs="Calibri"/>
                <w:sz w:val="24"/>
                <w:szCs w:val="24"/>
              </w:rPr>
              <w:t xml:space="preserve"> }, { </w:t>
            </w:r>
            <w:proofErr w:type="spellStart"/>
            <w:r w:rsidRPr="005158C5">
              <w:rPr>
                <w:rFonts w:ascii="Calibri" w:hAnsi="Calibri" w:cs="Calibri"/>
                <w:sz w:val="24"/>
                <w:szCs w:val="24"/>
              </w:rPr>
              <w:t>username</w:t>
            </w:r>
            <w:proofErr w:type="spellEnd"/>
            <w:r w:rsidRPr="005158C5">
              <w:rPr>
                <w:rFonts w:ascii="Calibri" w:hAnsi="Calibri" w:cs="Calibri"/>
                <w:sz w:val="24"/>
                <w:szCs w:val="24"/>
              </w:rPr>
              <w:t xml:space="preserve"> }, { email }</w:t>
            </w:r>
          </w:p>
        </w:tc>
      </w:tr>
      <w:tr w:rsidR="00E34B7B" w:rsidRPr="005D2588" w14:paraId="1552CEB8" w14:textId="77777777" w:rsidTr="00E34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518791" w14:textId="12F6F357" w:rsidR="00E34B7B" w:rsidRPr="00E34B7B" w:rsidRDefault="00E34B7B" w:rsidP="00B71F26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Functional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Dependencies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6DCABA1D" w14:textId="65B0F49C" w:rsidR="00E34B7B" w:rsidRPr="005D2588" w:rsidRDefault="00E34B7B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34B7B" w:rsidRPr="005D2588" w14:paraId="7ABFB758" w14:textId="77777777" w:rsidTr="00E34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D116C7" w14:textId="143ED799" w:rsidR="00E34B7B" w:rsidRPr="00857F8D" w:rsidRDefault="00E34B7B" w:rsidP="00B71F26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FD010</w:t>
            </w:r>
            <w:r w:rsidR="007A4E9B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7371" w:type="dxa"/>
          </w:tcPr>
          <w:p w14:paraId="04639109" w14:textId="64E2B4F1" w:rsidR="00E34B7B" w:rsidRPr="005D2588" w:rsidRDefault="005158C5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58C5">
              <w:rPr>
                <w:rFonts w:ascii="Calibri" w:hAnsi="Calibri" w:cs="Calibri"/>
                <w:sz w:val="24"/>
                <w:szCs w:val="24"/>
              </w:rPr>
              <w:t>{</w:t>
            </w:r>
            <w:proofErr w:type="spellStart"/>
            <w:r w:rsidRPr="005158C5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5158C5">
              <w:rPr>
                <w:rFonts w:ascii="Calibri" w:hAnsi="Calibri" w:cs="Calibri"/>
                <w:sz w:val="24"/>
                <w:szCs w:val="24"/>
              </w:rPr>
              <w:t>} → {</w:t>
            </w:r>
            <w:proofErr w:type="spellStart"/>
            <w:r w:rsidRPr="005158C5">
              <w:rPr>
                <w:rFonts w:ascii="Calibri" w:hAnsi="Calibri" w:cs="Calibri"/>
                <w:sz w:val="24"/>
                <w:szCs w:val="24"/>
              </w:rPr>
              <w:t>username</w:t>
            </w:r>
            <w:proofErr w:type="spellEnd"/>
            <w:r w:rsidRPr="005158C5">
              <w:rPr>
                <w:rFonts w:ascii="Calibri" w:hAnsi="Calibri" w:cs="Calibri"/>
                <w:sz w:val="24"/>
                <w:szCs w:val="24"/>
              </w:rPr>
              <w:t xml:space="preserve">, email, password, </w:t>
            </w:r>
            <w:proofErr w:type="spellStart"/>
            <w:r w:rsidRPr="005158C5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5158C5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5158C5">
              <w:rPr>
                <w:rFonts w:ascii="Calibri" w:hAnsi="Calibri" w:cs="Calibri"/>
                <w:sz w:val="24"/>
                <w:szCs w:val="24"/>
              </w:rPr>
              <w:t>created_time</w:t>
            </w:r>
            <w:proofErr w:type="spellEnd"/>
            <w:r w:rsidRPr="005158C5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</w:tr>
      <w:tr w:rsidR="00E34B7B" w:rsidRPr="005D2588" w14:paraId="27F1CD96" w14:textId="77777777" w:rsidTr="00E34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E9AA33" w14:textId="1A23CB37" w:rsidR="00E34B7B" w:rsidRPr="00857F8D" w:rsidRDefault="00E34B7B" w:rsidP="00B71F26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FD0102</w:t>
            </w:r>
          </w:p>
        </w:tc>
        <w:tc>
          <w:tcPr>
            <w:tcW w:w="7371" w:type="dxa"/>
          </w:tcPr>
          <w:p w14:paraId="4A332A7D" w14:textId="476F0FE1" w:rsidR="00E34B7B" w:rsidRPr="005D2588" w:rsidRDefault="005158C5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58C5">
              <w:rPr>
                <w:rFonts w:ascii="Calibri" w:hAnsi="Calibri" w:cs="Calibri"/>
                <w:sz w:val="24"/>
                <w:szCs w:val="24"/>
              </w:rPr>
              <w:t>{</w:t>
            </w:r>
            <w:proofErr w:type="spellStart"/>
            <w:r w:rsidRPr="005158C5">
              <w:rPr>
                <w:rFonts w:ascii="Calibri" w:hAnsi="Calibri" w:cs="Calibri"/>
                <w:sz w:val="24"/>
                <w:szCs w:val="24"/>
              </w:rPr>
              <w:t>username</w:t>
            </w:r>
            <w:proofErr w:type="spellEnd"/>
            <w:r w:rsidRPr="005158C5">
              <w:rPr>
                <w:rFonts w:ascii="Calibri" w:hAnsi="Calibri" w:cs="Calibri"/>
                <w:sz w:val="24"/>
                <w:szCs w:val="24"/>
              </w:rPr>
              <w:t>} → {</w:t>
            </w:r>
            <w:proofErr w:type="spellStart"/>
            <w:r w:rsidRPr="005158C5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5158C5">
              <w:rPr>
                <w:rFonts w:ascii="Calibri" w:hAnsi="Calibri" w:cs="Calibri"/>
                <w:sz w:val="24"/>
                <w:szCs w:val="24"/>
              </w:rPr>
              <w:t xml:space="preserve">, email, password, </w:t>
            </w:r>
            <w:proofErr w:type="spellStart"/>
            <w:r w:rsidRPr="005158C5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5158C5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5158C5">
              <w:rPr>
                <w:rFonts w:ascii="Calibri" w:hAnsi="Calibri" w:cs="Calibri"/>
                <w:sz w:val="24"/>
                <w:szCs w:val="24"/>
              </w:rPr>
              <w:t>created_time</w:t>
            </w:r>
            <w:proofErr w:type="spellEnd"/>
            <w:r w:rsidRPr="005158C5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</w:tr>
      <w:tr w:rsidR="00E34B7B" w:rsidRPr="005D2588" w14:paraId="4E5C05B2" w14:textId="77777777" w:rsidTr="00E34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68B49C" w14:textId="646983CC" w:rsidR="00E34B7B" w:rsidRPr="00857F8D" w:rsidRDefault="00E34B7B" w:rsidP="00B71F26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FD0103</w:t>
            </w:r>
          </w:p>
        </w:tc>
        <w:tc>
          <w:tcPr>
            <w:tcW w:w="7371" w:type="dxa"/>
          </w:tcPr>
          <w:p w14:paraId="05E5723B" w14:textId="10DB1DAF" w:rsidR="00E34B7B" w:rsidRPr="005D2588" w:rsidRDefault="005158C5" w:rsidP="00985EC0">
            <w:pPr>
              <w:tabs>
                <w:tab w:val="left" w:pos="172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58C5">
              <w:rPr>
                <w:rFonts w:ascii="Calibri" w:hAnsi="Calibri" w:cs="Calibri"/>
                <w:sz w:val="24"/>
                <w:szCs w:val="24"/>
              </w:rPr>
              <w:t>{email} → {</w:t>
            </w:r>
            <w:proofErr w:type="spellStart"/>
            <w:r w:rsidRPr="005158C5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5158C5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5158C5">
              <w:rPr>
                <w:rFonts w:ascii="Calibri" w:hAnsi="Calibri" w:cs="Calibri"/>
                <w:sz w:val="24"/>
                <w:szCs w:val="24"/>
              </w:rPr>
              <w:t>username</w:t>
            </w:r>
            <w:proofErr w:type="spellEnd"/>
            <w:r w:rsidRPr="005158C5">
              <w:rPr>
                <w:rFonts w:ascii="Calibri" w:hAnsi="Calibri" w:cs="Calibri"/>
                <w:sz w:val="24"/>
                <w:szCs w:val="24"/>
              </w:rPr>
              <w:t xml:space="preserve">, password, </w:t>
            </w:r>
            <w:proofErr w:type="spellStart"/>
            <w:r w:rsidRPr="005158C5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5158C5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5158C5">
              <w:rPr>
                <w:rFonts w:ascii="Calibri" w:hAnsi="Calibri" w:cs="Calibri"/>
                <w:sz w:val="24"/>
                <w:szCs w:val="24"/>
              </w:rPr>
              <w:t>created_time</w:t>
            </w:r>
            <w:proofErr w:type="spellEnd"/>
            <w:r w:rsidRPr="005158C5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</w:tr>
      <w:tr w:rsidR="00E34B7B" w:rsidRPr="005D2588" w14:paraId="10C754D2" w14:textId="77777777" w:rsidTr="00E34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535A57" w14:textId="74150988" w:rsidR="00E34B7B" w:rsidRPr="00E34B7B" w:rsidRDefault="00E34B7B" w:rsidP="00B71F26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NORMAL FORM</w:t>
            </w:r>
          </w:p>
        </w:tc>
        <w:tc>
          <w:tcPr>
            <w:tcW w:w="7371" w:type="dxa"/>
          </w:tcPr>
          <w:p w14:paraId="07BDA09D" w14:textId="18242510" w:rsidR="00E34B7B" w:rsidRPr="005D2588" w:rsidRDefault="005158C5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58C5">
              <w:rPr>
                <w:rFonts w:ascii="Calibri" w:hAnsi="Calibri" w:cs="Calibri"/>
                <w:sz w:val="24"/>
                <w:szCs w:val="24"/>
              </w:rPr>
              <w:t>BCNF</w:t>
            </w:r>
          </w:p>
        </w:tc>
      </w:tr>
    </w:tbl>
    <w:p w14:paraId="71031FFA" w14:textId="7A72D8A7" w:rsidR="00316C3C" w:rsidRPr="006C6AA6" w:rsidRDefault="006C6AA6" w:rsidP="006C6AA6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</w:t>
      </w:r>
      <w:proofErr w:type="spellStart"/>
      <w:r w:rsidR="00FD68BA" w:rsidRPr="006C6AA6">
        <w:rPr>
          <w:i w:val="0"/>
          <w:iCs w:val="0"/>
          <w:sz w:val="14"/>
          <w:szCs w:val="14"/>
        </w:rPr>
        <w:t>Table</w:t>
      </w:r>
      <w:proofErr w:type="spellEnd"/>
      <w:r w:rsidR="00FD68BA" w:rsidRPr="006C6AA6">
        <w:rPr>
          <w:i w:val="0"/>
          <w:iCs w:val="0"/>
          <w:sz w:val="14"/>
          <w:szCs w:val="14"/>
        </w:rPr>
        <w:t xml:space="preserve"> 14: </w:t>
      </w:r>
      <w:proofErr w:type="spellStart"/>
      <w:r w:rsidR="00FD68BA" w:rsidRPr="006C6AA6">
        <w:rPr>
          <w:i w:val="0"/>
          <w:iCs w:val="0"/>
          <w:sz w:val="14"/>
          <w:szCs w:val="14"/>
        </w:rPr>
        <w:t>NewsNet</w:t>
      </w:r>
      <w:proofErr w:type="spellEnd"/>
      <w:r w:rsidR="00FD68BA"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="00FD68BA" w:rsidRPr="006C6AA6">
        <w:rPr>
          <w:i w:val="0"/>
          <w:iCs w:val="0"/>
          <w:sz w:val="14"/>
          <w:szCs w:val="14"/>
        </w:rPr>
        <w:t>User</w:t>
      </w:r>
      <w:proofErr w:type="spellEnd"/>
      <w:r w:rsidR="00FD68BA"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="00FD68BA" w:rsidRPr="006C6AA6">
        <w:rPr>
          <w:i w:val="0"/>
          <w:iCs w:val="0"/>
          <w:sz w:val="14"/>
          <w:szCs w:val="14"/>
        </w:rPr>
        <w:t>Schema</w:t>
      </w:r>
      <w:proofErr w:type="spellEnd"/>
      <w:r w:rsidR="00FD68BA"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="00FD68BA" w:rsidRPr="006C6AA6">
        <w:rPr>
          <w:i w:val="0"/>
          <w:iCs w:val="0"/>
          <w:sz w:val="14"/>
          <w:szCs w:val="14"/>
        </w:rPr>
        <w:t>Validation</w:t>
      </w:r>
      <w:proofErr w:type="spellEnd"/>
    </w:p>
    <w:p w14:paraId="52FB630A" w14:textId="77777777" w:rsidR="0009614D" w:rsidRDefault="0009614D" w:rsidP="0009614D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371"/>
      </w:tblGrid>
      <w:tr w:rsidR="00F371A4" w:rsidRPr="00857F8D" w14:paraId="71671009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B32EC2" w14:textId="356B7012" w:rsidR="00F371A4" w:rsidRPr="00E34B7B" w:rsidRDefault="00F371A4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TABLE R0</w:t>
            </w:r>
            <w:r w:rsidR="00366A9D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7371" w:type="dxa"/>
          </w:tcPr>
          <w:p w14:paraId="1915B901" w14:textId="3BF6839B" w:rsidR="00F371A4" w:rsidRPr="00E34B7B" w:rsidRDefault="00140083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</w:t>
            </w:r>
            <w:r w:rsidR="00366A9D">
              <w:rPr>
                <w:rFonts w:ascii="Calibri" w:hAnsi="Calibri" w:cs="Calibri"/>
                <w:sz w:val="24"/>
                <w:szCs w:val="24"/>
              </w:rPr>
              <w:t>ystem_managers</w:t>
            </w:r>
            <w:proofErr w:type="spellEnd"/>
          </w:p>
        </w:tc>
      </w:tr>
      <w:tr w:rsidR="00F371A4" w:rsidRPr="005D2588" w14:paraId="14C840CA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DF1DB6" w14:textId="77777777" w:rsidR="00F371A4" w:rsidRPr="00E34B7B" w:rsidRDefault="00F371A4" w:rsidP="00B71F26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7371" w:type="dxa"/>
          </w:tcPr>
          <w:p w14:paraId="1F838D16" w14:textId="6B8F07B4" w:rsidR="00F371A4" w:rsidRPr="005D2588" w:rsidRDefault="00B33F2A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33F2A">
              <w:rPr>
                <w:rFonts w:ascii="Calibri" w:hAnsi="Calibri" w:cs="Calibri"/>
                <w:sz w:val="24"/>
                <w:szCs w:val="24"/>
              </w:rPr>
              <w:t xml:space="preserve">{ </w:t>
            </w:r>
            <w:proofErr w:type="spellStart"/>
            <w:r w:rsidRPr="00B33F2A">
              <w:rPr>
                <w:rFonts w:ascii="Calibri" w:hAnsi="Calibri" w:cs="Calibri"/>
                <w:sz w:val="24"/>
                <w:szCs w:val="24"/>
              </w:rPr>
              <w:t>sm_id</w:t>
            </w:r>
            <w:proofErr w:type="spellEnd"/>
            <w:r w:rsidRPr="00B33F2A">
              <w:rPr>
                <w:rFonts w:ascii="Calibri" w:hAnsi="Calibri" w:cs="Calibri"/>
                <w:sz w:val="24"/>
                <w:szCs w:val="24"/>
              </w:rPr>
              <w:t xml:space="preserve"> }</w:t>
            </w:r>
          </w:p>
        </w:tc>
      </w:tr>
      <w:tr w:rsidR="00F371A4" w:rsidRPr="005D2588" w14:paraId="4332DC73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6A36E9" w14:textId="77777777" w:rsidR="00F371A4" w:rsidRPr="00E34B7B" w:rsidRDefault="00F371A4" w:rsidP="00B71F26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Functional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Dependencies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42C964F5" w14:textId="2D79876A" w:rsidR="00F371A4" w:rsidRPr="005D2588" w:rsidRDefault="00B33F2A" w:rsidP="008A3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None</w:t>
            </w:r>
            <w:proofErr w:type="spellEnd"/>
          </w:p>
        </w:tc>
      </w:tr>
      <w:tr w:rsidR="00F371A4" w:rsidRPr="005D2588" w14:paraId="2A13C435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853EBE" w14:textId="77777777" w:rsidR="00F371A4" w:rsidRPr="00E34B7B" w:rsidRDefault="00F371A4" w:rsidP="00B71F26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NORMAL FORM</w:t>
            </w:r>
          </w:p>
        </w:tc>
        <w:tc>
          <w:tcPr>
            <w:tcW w:w="7371" w:type="dxa"/>
          </w:tcPr>
          <w:p w14:paraId="5BC4DB09" w14:textId="77777777" w:rsidR="00F371A4" w:rsidRPr="005D2588" w:rsidRDefault="00F371A4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58C5">
              <w:rPr>
                <w:rFonts w:ascii="Calibri" w:hAnsi="Calibri" w:cs="Calibri"/>
                <w:sz w:val="24"/>
                <w:szCs w:val="24"/>
              </w:rPr>
              <w:t>BCNF</w:t>
            </w:r>
          </w:p>
        </w:tc>
      </w:tr>
    </w:tbl>
    <w:p w14:paraId="535AFA39" w14:textId="6DEC53EB" w:rsidR="00F371A4" w:rsidRPr="006C6AA6" w:rsidRDefault="00F371A4" w:rsidP="00F371A4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1</w:t>
      </w:r>
      <w:r w:rsidR="00B71F26">
        <w:rPr>
          <w:i w:val="0"/>
          <w:iCs w:val="0"/>
          <w:sz w:val="14"/>
          <w:szCs w:val="14"/>
        </w:rPr>
        <w:t>5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="00B71F26">
        <w:rPr>
          <w:i w:val="0"/>
          <w:iCs w:val="0"/>
          <w:sz w:val="14"/>
          <w:szCs w:val="14"/>
        </w:rPr>
        <w:t>Sytem</w:t>
      </w:r>
      <w:proofErr w:type="spellEnd"/>
      <w:r w:rsidR="00B71F26">
        <w:rPr>
          <w:i w:val="0"/>
          <w:iCs w:val="0"/>
          <w:sz w:val="14"/>
          <w:szCs w:val="14"/>
        </w:rPr>
        <w:t xml:space="preserve"> Manager</w:t>
      </w:r>
      <w:r w:rsidRPr="006C6AA6">
        <w:rPr>
          <w:i w:val="0"/>
          <w:iCs w:val="0"/>
          <w:sz w:val="14"/>
          <w:szCs w:val="14"/>
        </w:rPr>
        <w:t xml:space="preserve"> Schema Va</w:t>
      </w:r>
      <w:proofErr w:type="spellStart"/>
      <w:r w:rsidRPr="006C6AA6">
        <w:rPr>
          <w:i w:val="0"/>
          <w:iCs w:val="0"/>
          <w:sz w:val="14"/>
          <w:szCs w:val="14"/>
        </w:rPr>
        <w:t>lidation</w:t>
      </w:r>
      <w:proofErr w:type="spellEnd"/>
    </w:p>
    <w:p w14:paraId="7B1ED19F" w14:textId="77777777" w:rsidR="005D1B8B" w:rsidRPr="0009614D" w:rsidRDefault="005D1B8B" w:rsidP="00F371A4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371"/>
      </w:tblGrid>
      <w:tr w:rsidR="005D1B8B" w:rsidRPr="00857F8D" w14:paraId="5DBD9AAC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CEDFE7" w14:textId="4A29EC7B" w:rsidR="005D1B8B" w:rsidRPr="00E34B7B" w:rsidRDefault="005D1B8B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TABLE R0</w:t>
            </w: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7371" w:type="dxa"/>
          </w:tcPr>
          <w:p w14:paraId="08707823" w14:textId="3674EACF" w:rsidR="005D1B8B" w:rsidRPr="00E34B7B" w:rsidRDefault="005D1B8B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follows</w:t>
            </w:r>
            <w:proofErr w:type="spellEnd"/>
          </w:p>
        </w:tc>
      </w:tr>
      <w:tr w:rsidR="005D1B8B" w:rsidRPr="005D2588" w14:paraId="46CF232A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E3AF05" w14:textId="77777777" w:rsidR="005D1B8B" w:rsidRPr="00E34B7B" w:rsidRDefault="005D1B8B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7371" w:type="dxa"/>
          </w:tcPr>
          <w:p w14:paraId="32BE3A4B" w14:textId="0E66DD50" w:rsidR="005D1B8B" w:rsidRPr="005D2588" w:rsidRDefault="003A6F45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A6F45">
              <w:rPr>
                <w:rFonts w:ascii="Calibri" w:hAnsi="Calibri" w:cs="Calibri"/>
                <w:sz w:val="24"/>
                <w:szCs w:val="24"/>
              </w:rPr>
              <w:t xml:space="preserve">{ </w:t>
            </w:r>
            <w:proofErr w:type="spellStart"/>
            <w:r w:rsidRPr="003A6F45">
              <w:rPr>
                <w:rFonts w:ascii="Calibri" w:hAnsi="Calibri" w:cs="Calibri"/>
                <w:sz w:val="24"/>
                <w:szCs w:val="24"/>
              </w:rPr>
              <w:t>follower_id</w:t>
            </w:r>
            <w:proofErr w:type="spellEnd"/>
            <w:r w:rsidRPr="003A6F45">
              <w:rPr>
                <w:rFonts w:ascii="Calibri" w:hAnsi="Calibri" w:cs="Calibri"/>
                <w:sz w:val="24"/>
                <w:szCs w:val="24"/>
              </w:rPr>
              <w:t xml:space="preserve"> }, { </w:t>
            </w:r>
            <w:proofErr w:type="spellStart"/>
            <w:r w:rsidRPr="003A6F45">
              <w:rPr>
                <w:rFonts w:ascii="Calibri" w:hAnsi="Calibri" w:cs="Calibri"/>
                <w:sz w:val="24"/>
                <w:szCs w:val="24"/>
              </w:rPr>
              <w:t>followed_id</w:t>
            </w:r>
            <w:proofErr w:type="spellEnd"/>
            <w:r w:rsidRPr="003A6F45">
              <w:rPr>
                <w:rFonts w:ascii="Calibri" w:hAnsi="Calibri" w:cs="Calibri"/>
                <w:sz w:val="24"/>
                <w:szCs w:val="24"/>
              </w:rPr>
              <w:t xml:space="preserve"> }</w:t>
            </w:r>
          </w:p>
        </w:tc>
      </w:tr>
      <w:tr w:rsidR="005D1B8B" w:rsidRPr="005D2588" w14:paraId="70E77902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84ECE2" w14:textId="77777777" w:rsidR="005D1B8B" w:rsidRPr="00E34B7B" w:rsidRDefault="005D1B8B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Functional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Dependencies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6D805FC8" w14:textId="71B416C9" w:rsidR="005D1B8B" w:rsidRPr="005D2588" w:rsidRDefault="00D203A0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None</w:t>
            </w:r>
            <w:proofErr w:type="spellEnd"/>
          </w:p>
        </w:tc>
      </w:tr>
      <w:tr w:rsidR="005D1B8B" w:rsidRPr="005D2588" w14:paraId="0DBACCBA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9DC02F" w14:textId="77777777" w:rsidR="005D1B8B" w:rsidRPr="00E34B7B" w:rsidRDefault="005D1B8B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NORMAL FORM</w:t>
            </w:r>
          </w:p>
        </w:tc>
        <w:tc>
          <w:tcPr>
            <w:tcW w:w="7371" w:type="dxa"/>
          </w:tcPr>
          <w:p w14:paraId="37E2AAAF" w14:textId="77777777" w:rsidR="005D1B8B" w:rsidRPr="005D2588" w:rsidRDefault="005D1B8B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58C5">
              <w:rPr>
                <w:rFonts w:ascii="Calibri" w:hAnsi="Calibri" w:cs="Calibri"/>
                <w:sz w:val="24"/>
                <w:szCs w:val="24"/>
              </w:rPr>
              <w:t>BCNF</w:t>
            </w:r>
          </w:p>
        </w:tc>
      </w:tr>
    </w:tbl>
    <w:p w14:paraId="524CA42E" w14:textId="3968E19C" w:rsidR="005D1B8B" w:rsidRPr="006C6AA6" w:rsidRDefault="005D1B8B" w:rsidP="005D1B8B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1</w:t>
      </w:r>
      <w:r w:rsidR="002C1AE0">
        <w:rPr>
          <w:i w:val="0"/>
          <w:iCs w:val="0"/>
          <w:sz w:val="14"/>
          <w:szCs w:val="14"/>
        </w:rPr>
        <w:t>6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="002C1AE0">
        <w:rPr>
          <w:i w:val="0"/>
          <w:iCs w:val="0"/>
          <w:sz w:val="14"/>
          <w:szCs w:val="14"/>
        </w:rPr>
        <w:t>Follow</w:t>
      </w:r>
      <w:proofErr w:type="spellEnd"/>
      <w:r w:rsidR="002C1AE0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Schema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Validation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371"/>
      </w:tblGrid>
      <w:tr w:rsidR="007A4E9B" w:rsidRPr="00857F8D" w14:paraId="3C884EE7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198837" w14:textId="44232B3F" w:rsidR="007A4E9B" w:rsidRPr="00E34B7B" w:rsidRDefault="007A4E9B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lastRenderedPageBreak/>
              <w:t>TABLE R0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7371" w:type="dxa"/>
          </w:tcPr>
          <w:p w14:paraId="028B7EB3" w14:textId="7266C287" w:rsidR="007A4E9B" w:rsidRPr="00E34B7B" w:rsidRDefault="005813A0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categories</w:t>
            </w:r>
            <w:proofErr w:type="spellEnd"/>
          </w:p>
        </w:tc>
      </w:tr>
      <w:tr w:rsidR="007A4E9B" w:rsidRPr="005D2588" w14:paraId="07EB00E9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47BE66" w14:textId="77777777" w:rsidR="007A4E9B" w:rsidRPr="00E34B7B" w:rsidRDefault="007A4E9B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7371" w:type="dxa"/>
          </w:tcPr>
          <w:p w14:paraId="5F602EA9" w14:textId="43B3AC4C" w:rsidR="007A4E9B" w:rsidRPr="005D2588" w:rsidRDefault="007A4E9B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A4E9B">
              <w:rPr>
                <w:rFonts w:ascii="Calibri" w:hAnsi="Calibri" w:cs="Calibri"/>
                <w:sz w:val="24"/>
                <w:szCs w:val="24"/>
              </w:rPr>
              <w:t xml:space="preserve">{ </w:t>
            </w:r>
            <w:proofErr w:type="spellStart"/>
            <w:r w:rsidRPr="007A4E9B">
              <w:rPr>
                <w:rFonts w:ascii="Calibri" w:hAnsi="Calibri" w:cs="Calibri"/>
                <w:sz w:val="24"/>
                <w:szCs w:val="24"/>
              </w:rPr>
              <w:t>category_id</w:t>
            </w:r>
            <w:proofErr w:type="spellEnd"/>
            <w:r w:rsidRPr="007A4E9B">
              <w:rPr>
                <w:rFonts w:ascii="Calibri" w:hAnsi="Calibri" w:cs="Calibri"/>
                <w:sz w:val="24"/>
                <w:szCs w:val="24"/>
              </w:rPr>
              <w:t xml:space="preserve"> }</w:t>
            </w:r>
          </w:p>
        </w:tc>
      </w:tr>
      <w:tr w:rsidR="007A4E9B" w:rsidRPr="005D2588" w14:paraId="33CA9C12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8E9341" w14:textId="77777777" w:rsidR="007A4E9B" w:rsidRPr="00E34B7B" w:rsidRDefault="007A4E9B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Functional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Dependencies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41B40FB0" w14:textId="77777777" w:rsidR="007A4E9B" w:rsidRPr="005D2588" w:rsidRDefault="007A4E9B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A4E9B" w:rsidRPr="005D2588" w14:paraId="0CA9366C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D21CCD" w14:textId="75056E94" w:rsidR="007A4E9B" w:rsidRPr="00857F8D" w:rsidRDefault="007A4E9B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FD0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401</w:t>
            </w:r>
          </w:p>
        </w:tc>
        <w:tc>
          <w:tcPr>
            <w:tcW w:w="7371" w:type="dxa"/>
          </w:tcPr>
          <w:p w14:paraId="5DA7E280" w14:textId="1BD8384F" w:rsidR="007A4E9B" w:rsidRPr="005D2588" w:rsidRDefault="007A4E9B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A4E9B">
              <w:rPr>
                <w:rFonts w:ascii="Calibri" w:hAnsi="Calibri" w:cs="Calibri"/>
                <w:sz w:val="24"/>
                <w:szCs w:val="24"/>
              </w:rPr>
              <w:t>{</w:t>
            </w:r>
            <w:proofErr w:type="spellStart"/>
            <w:r w:rsidRPr="007A4E9B">
              <w:rPr>
                <w:rFonts w:ascii="Calibri" w:hAnsi="Calibri" w:cs="Calibri"/>
                <w:sz w:val="24"/>
                <w:szCs w:val="24"/>
              </w:rPr>
              <w:t>category_id</w:t>
            </w:r>
            <w:proofErr w:type="spellEnd"/>
            <w:r w:rsidRPr="007A4E9B">
              <w:rPr>
                <w:rFonts w:ascii="Calibri" w:hAnsi="Calibri" w:cs="Calibri"/>
                <w:sz w:val="24"/>
                <w:szCs w:val="24"/>
              </w:rPr>
              <w:t>} → {</w:t>
            </w:r>
            <w:proofErr w:type="spellStart"/>
            <w:r w:rsidRPr="007A4E9B">
              <w:rPr>
                <w:rFonts w:ascii="Calibri" w:hAnsi="Calibri" w:cs="Calibri"/>
                <w:sz w:val="24"/>
                <w:szCs w:val="24"/>
              </w:rPr>
              <w:t>name</w:t>
            </w:r>
            <w:proofErr w:type="spellEnd"/>
            <w:r w:rsidRPr="007A4E9B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</w:tr>
      <w:tr w:rsidR="007A4E9B" w:rsidRPr="005D2588" w14:paraId="6D2ED090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51DEEF" w14:textId="77777777" w:rsidR="007A4E9B" w:rsidRPr="00E34B7B" w:rsidRDefault="007A4E9B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NORMAL FORM</w:t>
            </w:r>
          </w:p>
        </w:tc>
        <w:tc>
          <w:tcPr>
            <w:tcW w:w="7371" w:type="dxa"/>
          </w:tcPr>
          <w:p w14:paraId="13E256F6" w14:textId="77777777" w:rsidR="007A4E9B" w:rsidRPr="005D2588" w:rsidRDefault="007A4E9B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58C5">
              <w:rPr>
                <w:rFonts w:ascii="Calibri" w:hAnsi="Calibri" w:cs="Calibri"/>
                <w:sz w:val="24"/>
                <w:szCs w:val="24"/>
              </w:rPr>
              <w:t>BCNF</w:t>
            </w:r>
          </w:p>
        </w:tc>
      </w:tr>
    </w:tbl>
    <w:p w14:paraId="3804232B" w14:textId="67458E4B" w:rsidR="007A4E9B" w:rsidRPr="006C6AA6" w:rsidRDefault="007A4E9B" w:rsidP="007A4E9B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1</w:t>
      </w:r>
      <w:r w:rsidR="005813A0">
        <w:rPr>
          <w:i w:val="0"/>
          <w:iCs w:val="0"/>
          <w:sz w:val="14"/>
          <w:szCs w:val="14"/>
        </w:rPr>
        <w:t>7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 w:rsidR="005813A0">
        <w:rPr>
          <w:i w:val="0"/>
          <w:iCs w:val="0"/>
          <w:sz w:val="14"/>
          <w:szCs w:val="14"/>
        </w:rPr>
        <w:t xml:space="preserve"> </w:t>
      </w:r>
      <w:proofErr w:type="spellStart"/>
      <w:r w:rsidR="005813A0">
        <w:rPr>
          <w:i w:val="0"/>
          <w:iCs w:val="0"/>
          <w:sz w:val="14"/>
          <w:szCs w:val="14"/>
        </w:rPr>
        <w:t>Category</w:t>
      </w:r>
      <w:proofErr w:type="spellEnd"/>
      <w:r w:rsidRPr="006C6AA6">
        <w:rPr>
          <w:i w:val="0"/>
          <w:iCs w:val="0"/>
          <w:sz w:val="14"/>
          <w:szCs w:val="14"/>
        </w:rPr>
        <w:t xml:space="preserve"> Schema V</w:t>
      </w:r>
      <w:proofErr w:type="spellStart"/>
      <w:r w:rsidRPr="006C6AA6">
        <w:rPr>
          <w:i w:val="0"/>
          <w:iCs w:val="0"/>
          <w:sz w:val="14"/>
          <w:szCs w:val="14"/>
        </w:rPr>
        <w:t>alidation</w:t>
      </w:r>
      <w:proofErr w:type="spellEnd"/>
    </w:p>
    <w:p w14:paraId="336CB2F1" w14:textId="77777777" w:rsidR="00140083" w:rsidRPr="0009614D" w:rsidRDefault="00140083" w:rsidP="00140083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371"/>
      </w:tblGrid>
      <w:tr w:rsidR="00140083" w:rsidRPr="00857F8D" w14:paraId="6C9312B7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198B49" w14:textId="3A605246" w:rsidR="00140083" w:rsidRPr="00E34B7B" w:rsidRDefault="00140083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TABLE R0</w:t>
            </w: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7371" w:type="dxa"/>
          </w:tcPr>
          <w:p w14:paraId="2B015127" w14:textId="00D59798" w:rsidR="00140083" w:rsidRPr="00E34B7B" w:rsidRDefault="00140083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user_category</w:t>
            </w:r>
            <w:proofErr w:type="spellEnd"/>
          </w:p>
        </w:tc>
      </w:tr>
      <w:tr w:rsidR="00140083" w:rsidRPr="005D2588" w14:paraId="6F0EC520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41F69B" w14:textId="77777777" w:rsidR="00140083" w:rsidRPr="00E34B7B" w:rsidRDefault="00140083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7371" w:type="dxa"/>
          </w:tcPr>
          <w:p w14:paraId="3A9E8987" w14:textId="16FC7402" w:rsidR="00140083" w:rsidRPr="005D2588" w:rsidRDefault="00D02A79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02A79">
              <w:rPr>
                <w:rFonts w:ascii="Calibri" w:hAnsi="Calibri" w:cs="Calibri"/>
                <w:sz w:val="24"/>
                <w:szCs w:val="24"/>
              </w:rPr>
              <w:t xml:space="preserve">{ </w:t>
            </w:r>
            <w:proofErr w:type="spellStart"/>
            <w:r w:rsidRPr="00D02A79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D02A79">
              <w:rPr>
                <w:rFonts w:ascii="Calibri" w:hAnsi="Calibri" w:cs="Calibri"/>
                <w:sz w:val="24"/>
                <w:szCs w:val="24"/>
              </w:rPr>
              <w:t xml:space="preserve"> }, { </w:t>
            </w:r>
            <w:proofErr w:type="spellStart"/>
            <w:r w:rsidRPr="00D02A79">
              <w:rPr>
                <w:rFonts w:ascii="Calibri" w:hAnsi="Calibri" w:cs="Calibri"/>
                <w:sz w:val="24"/>
                <w:szCs w:val="24"/>
              </w:rPr>
              <w:t>category_id</w:t>
            </w:r>
            <w:proofErr w:type="spellEnd"/>
            <w:r w:rsidRPr="00D02A79">
              <w:rPr>
                <w:rFonts w:ascii="Calibri" w:hAnsi="Calibri" w:cs="Calibri"/>
                <w:sz w:val="24"/>
                <w:szCs w:val="24"/>
              </w:rPr>
              <w:t xml:space="preserve"> }</w:t>
            </w:r>
          </w:p>
        </w:tc>
      </w:tr>
      <w:tr w:rsidR="00140083" w:rsidRPr="005D2588" w14:paraId="376624B8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AD4899" w14:textId="77777777" w:rsidR="00140083" w:rsidRPr="00E34B7B" w:rsidRDefault="00140083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Functional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Dependencies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26C6E5AF" w14:textId="77777777" w:rsidR="00140083" w:rsidRPr="005D2588" w:rsidRDefault="0014008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None</w:t>
            </w:r>
            <w:proofErr w:type="spellEnd"/>
          </w:p>
        </w:tc>
      </w:tr>
      <w:tr w:rsidR="00140083" w:rsidRPr="005D2588" w14:paraId="38E4DBE7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9B7EE2" w14:textId="77777777" w:rsidR="00140083" w:rsidRPr="00E34B7B" w:rsidRDefault="00140083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NORMAL FORM</w:t>
            </w:r>
          </w:p>
        </w:tc>
        <w:tc>
          <w:tcPr>
            <w:tcW w:w="7371" w:type="dxa"/>
          </w:tcPr>
          <w:p w14:paraId="3C5F8E5A" w14:textId="77777777" w:rsidR="00140083" w:rsidRPr="005D2588" w:rsidRDefault="0014008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58C5">
              <w:rPr>
                <w:rFonts w:ascii="Calibri" w:hAnsi="Calibri" w:cs="Calibri"/>
                <w:sz w:val="24"/>
                <w:szCs w:val="24"/>
              </w:rPr>
              <w:t>BCNF</w:t>
            </w:r>
          </w:p>
        </w:tc>
      </w:tr>
    </w:tbl>
    <w:p w14:paraId="3ED4F227" w14:textId="09E4FDED" w:rsidR="00140083" w:rsidRPr="006C6AA6" w:rsidRDefault="00140083" w:rsidP="00140083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</w:t>
      </w:r>
      <w:r w:rsidR="00D02A79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1</w:t>
      </w:r>
      <w:r w:rsidR="00D02A79">
        <w:rPr>
          <w:i w:val="0"/>
          <w:iCs w:val="0"/>
          <w:sz w:val="14"/>
          <w:szCs w:val="14"/>
        </w:rPr>
        <w:t>8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="00D02A79">
        <w:rPr>
          <w:i w:val="0"/>
          <w:iCs w:val="0"/>
          <w:sz w:val="14"/>
          <w:szCs w:val="14"/>
        </w:rPr>
        <w:t>User</w:t>
      </w:r>
      <w:proofErr w:type="spellEnd"/>
      <w:r w:rsidR="00D02A79">
        <w:rPr>
          <w:i w:val="0"/>
          <w:iCs w:val="0"/>
          <w:sz w:val="14"/>
          <w:szCs w:val="14"/>
        </w:rPr>
        <w:t xml:space="preserve"> </w:t>
      </w:r>
      <w:proofErr w:type="spellStart"/>
      <w:r w:rsidR="00D02A79">
        <w:rPr>
          <w:i w:val="0"/>
          <w:iCs w:val="0"/>
          <w:sz w:val="14"/>
          <w:szCs w:val="14"/>
        </w:rPr>
        <w:t>Category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Schema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Validation</w:t>
      </w:r>
      <w:proofErr w:type="spellEnd"/>
    </w:p>
    <w:p w14:paraId="43872A40" w14:textId="77777777" w:rsidR="00140083" w:rsidRDefault="00140083" w:rsidP="0009614D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371"/>
      </w:tblGrid>
      <w:tr w:rsidR="004A6F41" w:rsidRPr="00857F8D" w14:paraId="7AE13672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A0E5D3" w14:textId="3CCD98D4" w:rsidR="004A6F41" w:rsidRPr="00E34B7B" w:rsidRDefault="004A6F41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TABLE R0</w:t>
            </w: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7371" w:type="dxa"/>
          </w:tcPr>
          <w:p w14:paraId="2A9D981C" w14:textId="708C3BCB" w:rsidR="004A6F41" w:rsidRPr="00E34B7B" w:rsidRDefault="00E25391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</w:p>
        </w:tc>
      </w:tr>
      <w:tr w:rsidR="004A6F41" w:rsidRPr="005D2588" w14:paraId="173D12D5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F2B02C" w14:textId="77777777" w:rsidR="004A6F41" w:rsidRPr="00E34B7B" w:rsidRDefault="004A6F41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7371" w:type="dxa"/>
          </w:tcPr>
          <w:p w14:paraId="755D4C17" w14:textId="7E908ABA" w:rsidR="004A6F41" w:rsidRPr="005D2588" w:rsidRDefault="00E25391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25391">
              <w:rPr>
                <w:rFonts w:ascii="Calibri" w:hAnsi="Calibri" w:cs="Calibri"/>
                <w:sz w:val="24"/>
                <w:szCs w:val="24"/>
              </w:rPr>
              <w:t xml:space="preserve">{ </w:t>
            </w:r>
            <w:proofErr w:type="spellStart"/>
            <w:r w:rsidRPr="00E25391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E25391">
              <w:rPr>
                <w:rFonts w:ascii="Calibri" w:hAnsi="Calibri" w:cs="Calibri"/>
                <w:sz w:val="24"/>
                <w:szCs w:val="24"/>
              </w:rPr>
              <w:t xml:space="preserve"> }</w:t>
            </w:r>
          </w:p>
        </w:tc>
      </w:tr>
      <w:tr w:rsidR="004A6F41" w:rsidRPr="005D2588" w14:paraId="6D9917F3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082E40" w14:textId="77777777" w:rsidR="004A6F41" w:rsidRPr="00E34B7B" w:rsidRDefault="004A6F41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Functional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Dependencies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5DE321EB" w14:textId="77777777" w:rsidR="004A6F41" w:rsidRPr="005D2588" w:rsidRDefault="004A6F41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4A6F41" w:rsidRPr="005D2588" w14:paraId="78876D03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38AE7B" w14:textId="68A43890" w:rsidR="004A6F41" w:rsidRPr="00857F8D" w:rsidRDefault="004A6F41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FD0</w:t>
            </w:r>
            <w:r w:rsidR="00E25391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6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7371" w:type="dxa"/>
          </w:tcPr>
          <w:p w14:paraId="0A8A5910" w14:textId="16045871" w:rsidR="004A6F41" w:rsidRPr="005D2588" w:rsidRDefault="00957379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57379">
              <w:rPr>
                <w:rFonts w:ascii="Calibri" w:hAnsi="Calibri" w:cs="Calibri"/>
                <w:sz w:val="24"/>
                <w:szCs w:val="24"/>
              </w:rPr>
              <w:t>{</w:t>
            </w:r>
            <w:proofErr w:type="spellStart"/>
            <w:r w:rsidRPr="00957379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957379">
              <w:rPr>
                <w:rFonts w:ascii="Calibri" w:hAnsi="Calibri" w:cs="Calibri"/>
                <w:sz w:val="24"/>
                <w:szCs w:val="24"/>
              </w:rPr>
              <w:t>} → {</w:t>
            </w:r>
            <w:proofErr w:type="spellStart"/>
            <w:r w:rsidRPr="00957379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957379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57379">
              <w:rPr>
                <w:rFonts w:ascii="Calibri" w:hAnsi="Calibri" w:cs="Calibri"/>
                <w:sz w:val="24"/>
                <w:szCs w:val="24"/>
              </w:rPr>
              <w:t>title</w:t>
            </w:r>
            <w:proofErr w:type="spellEnd"/>
            <w:r w:rsidRPr="00957379">
              <w:rPr>
                <w:rFonts w:ascii="Calibri" w:hAnsi="Calibri" w:cs="Calibri"/>
                <w:sz w:val="24"/>
                <w:szCs w:val="24"/>
              </w:rPr>
              <w:t>, body, created_time, updated_time}</w:t>
            </w:r>
          </w:p>
        </w:tc>
      </w:tr>
      <w:tr w:rsidR="004A6F41" w:rsidRPr="005D2588" w14:paraId="25EBBF8C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6E00C0" w14:textId="77777777" w:rsidR="004A6F41" w:rsidRPr="00E34B7B" w:rsidRDefault="004A6F41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NORMAL FORM</w:t>
            </w:r>
          </w:p>
        </w:tc>
        <w:tc>
          <w:tcPr>
            <w:tcW w:w="7371" w:type="dxa"/>
          </w:tcPr>
          <w:p w14:paraId="5D1FBEE8" w14:textId="77777777" w:rsidR="004A6F41" w:rsidRPr="005D2588" w:rsidRDefault="004A6F41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58C5">
              <w:rPr>
                <w:rFonts w:ascii="Calibri" w:hAnsi="Calibri" w:cs="Calibri"/>
                <w:sz w:val="24"/>
                <w:szCs w:val="24"/>
              </w:rPr>
              <w:t>BCNF</w:t>
            </w:r>
          </w:p>
        </w:tc>
      </w:tr>
    </w:tbl>
    <w:p w14:paraId="60201B99" w14:textId="5A59620E" w:rsidR="004A6F41" w:rsidRPr="006C6AA6" w:rsidRDefault="004A6F41" w:rsidP="004A6F41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</w:t>
      </w:r>
      <w:r w:rsidR="00957379">
        <w:rPr>
          <w:i w:val="0"/>
          <w:iCs w:val="0"/>
          <w:sz w:val="14"/>
          <w:szCs w:val="14"/>
        </w:rPr>
        <w:t xml:space="preserve">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1</w:t>
      </w:r>
      <w:r w:rsidR="00957379">
        <w:rPr>
          <w:i w:val="0"/>
          <w:iCs w:val="0"/>
          <w:sz w:val="14"/>
          <w:szCs w:val="14"/>
        </w:rPr>
        <w:t>9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957379">
        <w:rPr>
          <w:i w:val="0"/>
          <w:iCs w:val="0"/>
          <w:sz w:val="14"/>
          <w:szCs w:val="14"/>
        </w:rPr>
        <w:t>Post</w:t>
      </w:r>
      <w:proofErr w:type="spellEnd"/>
      <w:r w:rsidRPr="006C6AA6">
        <w:rPr>
          <w:i w:val="0"/>
          <w:iCs w:val="0"/>
          <w:sz w:val="14"/>
          <w:szCs w:val="14"/>
        </w:rPr>
        <w:t xml:space="preserve"> Schema V</w:t>
      </w:r>
      <w:proofErr w:type="spellStart"/>
      <w:r w:rsidRPr="006C6AA6">
        <w:rPr>
          <w:i w:val="0"/>
          <w:iCs w:val="0"/>
          <w:sz w:val="14"/>
          <w:szCs w:val="14"/>
        </w:rPr>
        <w:t>alidation</w:t>
      </w:r>
      <w:proofErr w:type="spellEnd"/>
    </w:p>
    <w:p w14:paraId="5742A08F" w14:textId="77777777" w:rsidR="00B33313" w:rsidRPr="0009614D" w:rsidRDefault="00B33313" w:rsidP="00B33313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371"/>
      </w:tblGrid>
      <w:tr w:rsidR="00B33313" w:rsidRPr="00857F8D" w14:paraId="7B741D41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16840A" w14:textId="2FD25E72" w:rsidR="00B33313" w:rsidRPr="00E34B7B" w:rsidRDefault="00B33313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TABLE R0</w:t>
            </w: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7371" w:type="dxa"/>
          </w:tcPr>
          <w:p w14:paraId="24D4314D" w14:textId="0404DB6C" w:rsidR="00B33313" w:rsidRPr="00E34B7B" w:rsidRDefault="00372E22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post_categories</w:t>
            </w:r>
            <w:proofErr w:type="spellEnd"/>
          </w:p>
        </w:tc>
      </w:tr>
      <w:tr w:rsidR="00B33313" w:rsidRPr="005D2588" w14:paraId="2439CA9D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932EFD" w14:textId="77777777" w:rsidR="00B33313" w:rsidRPr="00E34B7B" w:rsidRDefault="00B33313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7371" w:type="dxa"/>
          </w:tcPr>
          <w:p w14:paraId="197E7ACD" w14:textId="0A281622" w:rsidR="00B33313" w:rsidRPr="005D2588" w:rsidRDefault="008962D1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962D1">
              <w:rPr>
                <w:rFonts w:ascii="Calibri" w:hAnsi="Calibri" w:cs="Calibri"/>
                <w:sz w:val="24"/>
                <w:szCs w:val="24"/>
              </w:rPr>
              <w:t xml:space="preserve">{ </w:t>
            </w:r>
            <w:proofErr w:type="spellStart"/>
            <w:r w:rsidRPr="008962D1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8962D1">
              <w:rPr>
                <w:rFonts w:ascii="Calibri" w:hAnsi="Calibri" w:cs="Calibri"/>
                <w:sz w:val="24"/>
                <w:szCs w:val="24"/>
              </w:rPr>
              <w:t xml:space="preserve"> }, { </w:t>
            </w:r>
            <w:proofErr w:type="spellStart"/>
            <w:r w:rsidRPr="008962D1">
              <w:rPr>
                <w:rFonts w:ascii="Calibri" w:hAnsi="Calibri" w:cs="Calibri"/>
                <w:sz w:val="24"/>
                <w:szCs w:val="24"/>
              </w:rPr>
              <w:t>category_id</w:t>
            </w:r>
            <w:proofErr w:type="spellEnd"/>
            <w:r w:rsidRPr="008962D1">
              <w:rPr>
                <w:rFonts w:ascii="Calibri" w:hAnsi="Calibri" w:cs="Calibri"/>
                <w:sz w:val="24"/>
                <w:szCs w:val="24"/>
              </w:rPr>
              <w:t xml:space="preserve"> }</w:t>
            </w:r>
          </w:p>
        </w:tc>
      </w:tr>
      <w:tr w:rsidR="00B33313" w:rsidRPr="005D2588" w14:paraId="485DBB9D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1EAF18" w14:textId="77777777" w:rsidR="00B33313" w:rsidRPr="00E34B7B" w:rsidRDefault="00B33313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Functional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Dependencies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2C2FFF31" w14:textId="77777777" w:rsidR="00B33313" w:rsidRPr="005D2588" w:rsidRDefault="00B3331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None</w:t>
            </w:r>
            <w:proofErr w:type="spellEnd"/>
          </w:p>
        </w:tc>
      </w:tr>
      <w:tr w:rsidR="00B33313" w:rsidRPr="005D2588" w14:paraId="33BDDF15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F35472" w14:textId="77777777" w:rsidR="00B33313" w:rsidRPr="00E34B7B" w:rsidRDefault="00B33313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NORMAL FORM</w:t>
            </w:r>
          </w:p>
        </w:tc>
        <w:tc>
          <w:tcPr>
            <w:tcW w:w="7371" w:type="dxa"/>
          </w:tcPr>
          <w:p w14:paraId="67FB6E28" w14:textId="77777777" w:rsidR="00B33313" w:rsidRPr="005D2588" w:rsidRDefault="00B3331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58C5">
              <w:rPr>
                <w:rFonts w:ascii="Calibri" w:hAnsi="Calibri" w:cs="Calibri"/>
                <w:sz w:val="24"/>
                <w:szCs w:val="24"/>
              </w:rPr>
              <w:t>BCNF</w:t>
            </w:r>
          </w:p>
        </w:tc>
      </w:tr>
    </w:tbl>
    <w:p w14:paraId="1623E759" w14:textId="4959338D" w:rsidR="00B33313" w:rsidRPr="006C6AA6" w:rsidRDefault="00B33313" w:rsidP="00B33313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 w:rsidR="00EB1FCC">
        <w:rPr>
          <w:i w:val="0"/>
          <w:iCs w:val="0"/>
          <w:sz w:val="14"/>
          <w:szCs w:val="14"/>
        </w:rPr>
        <w:t>20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="00757CBB">
        <w:rPr>
          <w:i w:val="0"/>
          <w:iCs w:val="0"/>
          <w:sz w:val="14"/>
          <w:szCs w:val="14"/>
        </w:rPr>
        <w:t>Post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>
        <w:rPr>
          <w:i w:val="0"/>
          <w:iCs w:val="0"/>
          <w:sz w:val="14"/>
          <w:szCs w:val="14"/>
        </w:rPr>
        <w:t>Category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Schema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Validation</w:t>
      </w:r>
      <w:proofErr w:type="spellEnd"/>
    </w:p>
    <w:p w14:paraId="4C6AF218" w14:textId="77777777" w:rsidR="00DB2C7B" w:rsidRDefault="00DB2C7B" w:rsidP="00DB2C7B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371"/>
      </w:tblGrid>
      <w:tr w:rsidR="00DB2C7B" w:rsidRPr="00857F8D" w14:paraId="7936E5BE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D65E35" w14:textId="5DD20DB3" w:rsidR="00DB2C7B" w:rsidRPr="00E34B7B" w:rsidRDefault="00DB2C7B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TABLE R0</w:t>
            </w: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7371" w:type="dxa"/>
          </w:tcPr>
          <w:p w14:paraId="63E8E8C6" w14:textId="7B00BEAB" w:rsidR="00DB2C7B" w:rsidRPr="00E34B7B" w:rsidRDefault="00DB2C7B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</w:p>
        </w:tc>
      </w:tr>
      <w:tr w:rsidR="00DB2C7B" w:rsidRPr="005D2588" w14:paraId="79CA2912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18A6DB" w14:textId="77777777" w:rsidR="00DB2C7B" w:rsidRPr="00E34B7B" w:rsidRDefault="00DB2C7B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7371" w:type="dxa"/>
          </w:tcPr>
          <w:p w14:paraId="2EC5EAB7" w14:textId="735CFB84" w:rsidR="00DB2C7B" w:rsidRPr="005D2588" w:rsidRDefault="00DB2C7B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B2C7B">
              <w:rPr>
                <w:rFonts w:ascii="Calibri" w:hAnsi="Calibri" w:cs="Calibri"/>
                <w:sz w:val="24"/>
                <w:szCs w:val="24"/>
              </w:rPr>
              <w:t xml:space="preserve">{ </w:t>
            </w:r>
            <w:proofErr w:type="spellStart"/>
            <w:r w:rsidRPr="00DB2C7B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DB2C7B">
              <w:rPr>
                <w:rFonts w:ascii="Calibri" w:hAnsi="Calibri" w:cs="Calibri"/>
                <w:sz w:val="24"/>
                <w:szCs w:val="24"/>
              </w:rPr>
              <w:t xml:space="preserve"> }</w:t>
            </w:r>
          </w:p>
        </w:tc>
      </w:tr>
      <w:tr w:rsidR="00DB2C7B" w:rsidRPr="005D2588" w14:paraId="53EAF085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969963" w14:textId="77777777" w:rsidR="00DB2C7B" w:rsidRPr="00E34B7B" w:rsidRDefault="00DB2C7B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Functional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Dependencies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3B8762ED" w14:textId="77777777" w:rsidR="00DB2C7B" w:rsidRPr="005D2588" w:rsidRDefault="00DB2C7B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B2C7B" w:rsidRPr="005D2588" w14:paraId="5FC48F5D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719F0A9" w14:textId="41969941" w:rsidR="00DB2C7B" w:rsidRPr="00857F8D" w:rsidRDefault="00DB2C7B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FD0</w:t>
            </w:r>
            <w:r w:rsidR="0078390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8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7371" w:type="dxa"/>
          </w:tcPr>
          <w:p w14:paraId="39327523" w14:textId="2937DBFB" w:rsidR="00DB2C7B" w:rsidRPr="005D2588" w:rsidRDefault="00DB2C7B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B2C7B">
              <w:rPr>
                <w:rFonts w:ascii="Calibri" w:hAnsi="Calibri" w:cs="Calibri"/>
                <w:sz w:val="24"/>
                <w:szCs w:val="24"/>
              </w:rPr>
              <w:t>{</w:t>
            </w:r>
            <w:proofErr w:type="spellStart"/>
            <w:r w:rsidRPr="00DB2C7B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DB2C7B">
              <w:rPr>
                <w:rFonts w:ascii="Calibri" w:hAnsi="Calibri" w:cs="Calibri"/>
                <w:sz w:val="24"/>
                <w:szCs w:val="24"/>
              </w:rPr>
              <w:t>} → {</w:t>
            </w:r>
            <w:proofErr w:type="spellStart"/>
            <w:r w:rsidRPr="00DB2C7B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DB2C7B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B2C7B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DB2C7B">
              <w:rPr>
                <w:rFonts w:ascii="Calibri" w:hAnsi="Calibri" w:cs="Calibri"/>
                <w:sz w:val="24"/>
                <w:szCs w:val="24"/>
              </w:rPr>
              <w:t xml:space="preserve">, body, </w:t>
            </w:r>
            <w:proofErr w:type="spellStart"/>
            <w:r w:rsidRPr="00DB2C7B">
              <w:rPr>
                <w:rFonts w:ascii="Calibri" w:hAnsi="Calibri" w:cs="Calibri"/>
                <w:sz w:val="24"/>
                <w:szCs w:val="24"/>
              </w:rPr>
              <w:t>created_time</w:t>
            </w:r>
            <w:proofErr w:type="spellEnd"/>
            <w:r w:rsidRPr="00DB2C7B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B2C7B">
              <w:rPr>
                <w:rFonts w:ascii="Calibri" w:hAnsi="Calibri" w:cs="Calibri"/>
                <w:sz w:val="24"/>
                <w:szCs w:val="24"/>
              </w:rPr>
              <w:t>updated_time</w:t>
            </w:r>
            <w:proofErr w:type="spellEnd"/>
            <w:r w:rsidRPr="00DB2C7B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</w:tr>
      <w:tr w:rsidR="00DB2C7B" w:rsidRPr="005D2588" w14:paraId="447A8FCC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BCBFD9" w14:textId="77777777" w:rsidR="00DB2C7B" w:rsidRPr="00E34B7B" w:rsidRDefault="00DB2C7B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NORMAL FORM</w:t>
            </w:r>
          </w:p>
        </w:tc>
        <w:tc>
          <w:tcPr>
            <w:tcW w:w="7371" w:type="dxa"/>
          </w:tcPr>
          <w:p w14:paraId="6E18B23C" w14:textId="77777777" w:rsidR="00DB2C7B" w:rsidRPr="005D2588" w:rsidRDefault="00DB2C7B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58C5">
              <w:rPr>
                <w:rFonts w:ascii="Calibri" w:hAnsi="Calibri" w:cs="Calibri"/>
                <w:sz w:val="24"/>
                <w:szCs w:val="24"/>
              </w:rPr>
              <w:t>BCNF</w:t>
            </w:r>
          </w:p>
        </w:tc>
      </w:tr>
    </w:tbl>
    <w:p w14:paraId="2CEB6372" w14:textId="5B5F0121" w:rsidR="00DB2C7B" w:rsidRPr="006C6AA6" w:rsidRDefault="00DB2C7B" w:rsidP="00DB2C7B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 w:rsidR="00EB1FCC">
        <w:rPr>
          <w:i w:val="0"/>
          <w:iCs w:val="0"/>
          <w:sz w:val="14"/>
          <w:szCs w:val="14"/>
        </w:rPr>
        <w:t>21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DF037F">
        <w:rPr>
          <w:i w:val="0"/>
          <w:iCs w:val="0"/>
          <w:sz w:val="14"/>
          <w:szCs w:val="14"/>
        </w:rPr>
        <w:t>Comment</w:t>
      </w:r>
      <w:proofErr w:type="spellEnd"/>
      <w:r w:rsidRPr="006C6AA6">
        <w:rPr>
          <w:i w:val="0"/>
          <w:iCs w:val="0"/>
          <w:sz w:val="14"/>
          <w:szCs w:val="14"/>
        </w:rPr>
        <w:t xml:space="preserve"> Schema V</w:t>
      </w:r>
      <w:proofErr w:type="spellStart"/>
      <w:r w:rsidRPr="006C6AA6">
        <w:rPr>
          <w:i w:val="0"/>
          <w:iCs w:val="0"/>
          <w:sz w:val="14"/>
          <w:szCs w:val="14"/>
        </w:rPr>
        <w:t>alidation</w:t>
      </w:r>
      <w:proofErr w:type="spellEnd"/>
    </w:p>
    <w:p w14:paraId="148255E8" w14:textId="77777777" w:rsidR="0012238F" w:rsidRPr="0009614D" w:rsidRDefault="0012238F" w:rsidP="0012238F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371"/>
      </w:tblGrid>
      <w:tr w:rsidR="0012238F" w:rsidRPr="00857F8D" w14:paraId="38F50E7A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265682" w14:textId="62FF96C4" w:rsidR="0012238F" w:rsidRPr="00E34B7B" w:rsidRDefault="0012238F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TABLE R0</w:t>
            </w: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7371" w:type="dxa"/>
          </w:tcPr>
          <w:p w14:paraId="44D1A007" w14:textId="3E3FB131" w:rsidR="0012238F" w:rsidRPr="00E34B7B" w:rsidRDefault="00774475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replies</w:t>
            </w:r>
            <w:proofErr w:type="spellEnd"/>
          </w:p>
        </w:tc>
      </w:tr>
      <w:tr w:rsidR="0012238F" w:rsidRPr="005D2588" w14:paraId="1EEAC16A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39214F" w14:textId="77777777" w:rsidR="0012238F" w:rsidRPr="00E34B7B" w:rsidRDefault="0012238F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7371" w:type="dxa"/>
          </w:tcPr>
          <w:p w14:paraId="26BF9603" w14:textId="09C07622" w:rsidR="0012238F" w:rsidRPr="005D2588" w:rsidRDefault="00774475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74475">
              <w:rPr>
                <w:rFonts w:ascii="Calibri" w:hAnsi="Calibri" w:cs="Calibri"/>
                <w:sz w:val="24"/>
                <w:szCs w:val="24"/>
              </w:rPr>
              <w:t xml:space="preserve">{ </w:t>
            </w:r>
            <w:proofErr w:type="spellStart"/>
            <w:r w:rsidRPr="00774475">
              <w:rPr>
                <w:rFonts w:ascii="Calibri" w:hAnsi="Calibri" w:cs="Calibri"/>
                <w:sz w:val="24"/>
                <w:szCs w:val="24"/>
              </w:rPr>
              <w:t>parent_comment_id</w:t>
            </w:r>
            <w:proofErr w:type="spellEnd"/>
            <w:r w:rsidRPr="00774475">
              <w:rPr>
                <w:rFonts w:ascii="Calibri" w:hAnsi="Calibri" w:cs="Calibri"/>
                <w:sz w:val="24"/>
                <w:szCs w:val="24"/>
              </w:rPr>
              <w:t xml:space="preserve"> }, { </w:t>
            </w:r>
            <w:proofErr w:type="spellStart"/>
            <w:r w:rsidRPr="00774475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774475">
              <w:rPr>
                <w:rFonts w:ascii="Calibri" w:hAnsi="Calibri" w:cs="Calibri"/>
                <w:sz w:val="24"/>
                <w:szCs w:val="24"/>
              </w:rPr>
              <w:t xml:space="preserve"> }</w:t>
            </w:r>
          </w:p>
        </w:tc>
      </w:tr>
      <w:tr w:rsidR="0012238F" w:rsidRPr="005D2588" w14:paraId="269B5880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F0ACE8F" w14:textId="77777777" w:rsidR="0012238F" w:rsidRPr="00E34B7B" w:rsidRDefault="0012238F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Functional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Dependencies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4CA30FA0" w14:textId="77777777" w:rsidR="0012238F" w:rsidRPr="005D2588" w:rsidRDefault="0012238F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None</w:t>
            </w:r>
            <w:proofErr w:type="spellEnd"/>
          </w:p>
        </w:tc>
      </w:tr>
      <w:tr w:rsidR="0012238F" w:rsidRPr="005D2588" w14:paraId="7BFCE5DE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9EE524" w14:textId="77777777" w:rsidR="0012238F" w:rsidRPr="00E34B7B" w:rsidRDefault="0012238F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NORMAL FORM</w:t>
            </w:r>
          </w:p>
        </w:tc>
        <w:tc>
          <w:tcPr>
            <w:tcW w:w="7371" w:type="dxa"/>
          </w:tcPr>
          <w:p w14:paraId="5AC96A39" w14:textId="77777777" w:rsidR="0012238F" w:rsidRPr="005D2588" w:rsidRDefault="0012238F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58C5">
              <w:rPr>
                <w:rFonts w:ascii="Calibri" w:hAnsi="Calibri" w:cs="Calibri"/>
                <w:sz w:val="24"/>
                <w:szCs w:val="24"/>
              </w:rPr>
              <w:t>BCNF</w:t>
            </w:r>
          </w:p>
        </w:tc>
      </w:tr>
    </w:tbl>
    <w:p w14:paraId="300B7BB2" w14:textId="71FF035B" w:rsidR="0012238F" w:rsidRPr="006C6AA6" w:rsidRDefault="0012238F" w:rsidP="0012238F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</w:t>
      </w:r>
      <w:r w:rsidR="00774475">
        <w:rPr>
          <w:i w:val="0"/>
          <w:iCs w:val="0"/>
          <w:sz w:val="14"/>
          <w:szCs w:val="14"/>
        </w:rPr>
        <w:t xml:space="preserve">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2</w:t>
      </w:r>
      <w:r w:rsidR="00774475">
        <w:rPr>
          <w:i w:val="0"/>
          <w:iCs w:val="0"/>
          <w:sz w:val="14"/>
          <w:szCs w:val="14"/>
        </w:rPr>
        <w:t>2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="00774475">
        <w:rPr>
          <w:i w:val="0"/>
          <w:iCs w:val="0"/>
          <w:sz w:val="14"/>
          <w:szCs w:val="14"/>
        </w:rPr>
        <w:t>Reply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Schema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Validation</w:t>
      </w:r>
      <w:proofErr w:type="spellEnd"/>
    </w:p>
    <w:p w14:paraId="5E70699A" w14:textId="77777777" w:rsidR="00DB2C7B" w:rsidRDefault="00DB2C7B" w:rsidP="0009614D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371"/>
      </w:tblGrid>
      <w:tr w:rsidR="00865C8B" w:rsidRPr="00857F8D" w14:paraId="74B98EF8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9B34AC" w14:textId="2C08B273" w:rsidR="00865C8B" w:rsidRPr="00E34B7B" w:rsidRDefault="00865C8B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lastRenderedPageBreak/>
              <w:t>TABLE R</w:t>
            </w: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7371" w:type="dxa"/>
          </w:tcPr>
          <w:p w14:paraId="0640884C" w14:textId="2FBB08C7" w:rsidR="00865C8B" w:rsidRPr="00E34B7B" w:rsidRDefault="00865C8B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post_votes</w:t>
            </w:r>
            <w:proofErr w:type="spellEnd"/>
          </w:p>
        </w:tc>
      </w:tr>
      <w:tr w:rsidR="00865C8B" w:rsidRPr="005D2588" w14:paraId="0B7011C3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AEA540" w14:textId="77777777" w:rsidR="00865C8B" w:rsidRPr="00E34B7B" w:rsidRDefault="00865C8B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7371" w:type="dxa"/>
          </w:tcPr>
          <w:p w14:paraId="0006441F" w14:textId="6E70BC44" w:rsidR="00865C8B" w:rsidRPr="005D2588" w:rsidRDefault="00CE13F4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E13F4">
              <w:rPr>
                <w:rFonts w:ascii="Calibri" w:hAnsi="Calibri" w:cs="Calibri"/>
                <w:sz w:val="24"/>
                <w:szCs w:val="24"/>
              </w:rPr>
              <w:t xml:space="preserve">{ </w:t>
            </w:r>
            <w:proofErr w:type="spellStart"/>
            <w:r w:rsidRPr="00CE13F4">
              <w:rPr>
                <w:rFonts w:ascii="Calibri" w:hAnsi="Calibri" w:cs="Calibri"/>
                <w:sz w:val="24"/>
                <w:szCs w:val="24"/>
              </w:rPr>
              <w:t>vote_id</w:t>
            </w:r>
            <w:proofErr w:type="spellEnd"/>
            <w:r w:rsidRPr="00CE13F4">
              <w:rPr>
                <w:rFonts w:ascii="Calibri" w:hAnsi="Calibri" w:cs="Calibri"/>
                <w:sz w:val="24"/>
                <w:szCs w:val="24"/>
              </w:rPr>
              <w:t xml:space="preserve"> }</w:t>
            </w:r>
          </w:p>
        </w:tc>
      </w:tr>
      <w:tr w:rsidR="00865C8B" w:rsidRPr="005D2588" w14:paraId="541D014A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6617AB" w14:textId="77777777" w:rsidR="00865C8B" w:rsidRPr="00E34B7B" w:rsidRDefault="00865C8B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Functional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Dependencies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18A6DA9A" w14:textId="77777777" w:rsidR="00865C8B" w:rsidRPr="005D2588" w:rsidRDefault="00865C8B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65C8B" w:rsidRPr="005D2588" w14:paraId="1BEB6027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7C74853" w14:textId="5E6B5933" w:rsidR="00865C8B" w:rsidRPr="00857F8D" w:rsidRDefault="00865C8B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FD</w:t>
            </w:r>
            <w:r w:rsidR="008A6A51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1001</w:t>
            </w:r>
          </w:p>
        </w:tc>
        <w:tc>
          <w:tcPr>
            <w:tcW w:w="7371" w:type="dxa"/>
          </w:tcPr>
          <w:p w14:paraId="332E8D31" w14:textId="5EC3C7EB" w:rsidR="00865C8B" w:rsidRPr="005D2588" w:rsidRDefault="000D1DCD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1DCD">
              <w:rPr>
                <w:rFonts w:ascii="Calibri" w:hAnsi="Calibri" w:cs="Calibri"/>
                <w:sz w:val="24"/>
                <w:szCs w:val="24"/>
              </w:rPr>
              <w:t>{</w:t>
            </w:r>
            <w:proofErr w:type="spellStart"/>
            <w:r w:rsidRPr="000D1DCD">
              <w:rPr>
                <w:rFonts w:ascii="Calibri" w:hAnsi="Calibri" w:cs="Calibri"/>
                <w:sz w:val="24"/>
                <w:szCs w:val="24"/>
              </w:rPr>
              <w:t>vote_id</w:t>
            </w:r>
            <w:proofErr w:type="spellEnd"/>
            <w:r w:rsidRPr="000D1DCD">
              <w:rPr>
                <w:rFonts w:ascii="Calibri" w:hAnsi="Calibri" w:cs="Calibri"/>
                <w:sz w:val="24"/>
                <w:szCs w:val="24"/>
              </w:rPr>
              <w:t>} → {</w:t>
            </w:r>
            <w:proofErr w:type="spellStart"/>
            <w:r w:rsidRPr="000D1DCD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0D1DCD">
              <w:rPr>
                <w:rFonts w:ascii="Calibri" w:hAnsi="Calibri" w:cs="Calibri"/>
                <w:sz w:val="24"/>
                <w:szCs w:val="24"/>
              </w:rPr>
              <w:t>, post_id, is_like, time}</w:t>
            </w:r>
          </w:p>
        </w:tc>
      </w:tr>
      <w:tr w:rsidR="00865C8B" w:rsidRPr="005D2588" w14:paraId="1486946B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FD4795B" w14:textId="77777777" w:rsidR="00865C8B" w:rsidRPr="00E34B7B" w:rsidRDefault="00865C8B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NORMAL FORM</w:t>
            </w:r>
          </w:p>
        </w:tc>
        <w:tc>
          <w:tcPr>
            <w:tcW w:w="7371" w:type="dxa"/>
          </w:tcPr>
          <w:p w14:paraId="054072F3" w14:textId="77777777" w:rsidR="00865C8B" w:rsidRPr="005D2588" w:rsidRDefault="00865C8B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58C5">
              <w:rPr>
                <w:rFonts w:ascii="Calibri" w:hAnsi="Calibri" w:cs="Calibri"/>
                <w:sz w:val="24"/>
                <w:szCs w:val="24"/>
              </w:rPr>
              <w:t>BCNF</w:t>
            </w:r>
          </w:p>
        </w:tc>
      </w:tr>
    </w:tbl>
    <w:p w14:paraId="09F892EF" w14:textId="2E739C0D" w:rsidR="00865C8B" w:rsidRDefault="00865C8B" w:rsidP="00865C8B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2</w:t>
      </w:r>
      <w:r w:rsidR="00963028">
        <w:rPr>
          <w:i w:val="0"/>
          <w:iCs w:val="0"/>
          <w:sz w:val="14"/>
          <w:szCs w:val="14"/>
        </w:rPr>
        <w:t>3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963028">
        <w:rPr>
          <w:i w:val="0"/>
          <w:iCs w:val="0"/>
          <w:sz w:val="14"/>
          <w:szCs w:val="14"/>
        </w:rPr>
        <w:t>Post</w:t>
      </w:r>
      <w:proofErr w:type="spellEnd"/>
      <w:r w:rsidR="00963028">
        <w:rPr>
          <w:i w:val="0"/>
          <w:iCs w:val="0"/>
          <w:sz w:val="14"/>
          <w:szCs w:val="14"/>
        </w:rPr>
        <w:t xml:space="preserve"> Vote </w:t>
      </w:r>
      <w:r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Schema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Validation</w:t>
      </w:r>
      <w:proofErr w:type="spellEnd"/>
    </w:p>
    <w:p w14:paraId="2F5ADD16" w14:textId="77777777" w:rsidR="00374E6D" w:rsidRPr="00374E6D" w:rsidRDefault="00374E6D" w:rsidP="00374E6D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371"/>
      </w:tblGrid>
      <w:tr w:rsidR="00374E6D" w:rsidRPr="00857F8D" w14:paraId="39077FCC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445923" w14:textId="6B83F127" w:rsidR="00374E6D" w:rsidRPr="00E34B7B" w:rsidRDefault="00374E6D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TABLE R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C6485C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7371" w:type="dxa"/>
          </w:tcPr>
          <w:p w14:paraId="4E1C9185" w14:textId="41644434" w:rsidR="00374E6D" w:rsidRPr="00E34B7B" w:rsidRDefault="00687CD0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comment</w:t>
            </w:r>
            <w:r w:rsidR="00374E6D">
              <w:rPr>
                <w:rFonts w:ascii="Calibri" w:hAnsi="Calibri" w:cs="Calibri"/>
                <w:sz w:val="24"/>
                <w:szCs w:val="24"/>
              </w:rPr>
              <w:t>_votes</w:t>
            </w:r>
            <w:proofErr w:type="spellEnd"/>
          </w:p>
        </w:tc>
      </w:tr>
      <w:tr w:rsidR="00374E6D" w:rsidRPr="005D2588" w14:paraId="0B264241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BE7ED6" w14:textId="77777777" w:rsidR="00374E6D" w:rsidRPr="00E34B7B" w:rsidRDefault="00374E6D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7371" w:type="dxa"/>
          </w:tcPr>
          <w:p w14:paraId="7A14CDC0" w14:textId="77777777" w:rsidR="00374E6D" w:rsidRPr="005D2588" w:rsidRDefault="00374E6D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E13F4">
              <w:rPr>
                <w:rFonts w:ascii="Calibri" w:hAnsi="Calibri" w:cs="Calibri"/>
                <w:sz w:val="24"/>
                <w:szCs w:val="24"/>
              </w:rPr>
              <w:t xml:space="preserve">{ </w:t>
            </w:r>
            <w:proofErr w:type="spellStart"/>
            <w:r w:rsidRPr="00CE13F4">
              <w:rPr>
                <w:rFonts w:ascii="Calibri" w:hAnsi="Calibri" w:cs="Calibri"/>
                <w:sz w:val="24"/>
                <w:szCs w:val="24"/>
              </w:rPr>
              <w:t>vote_id</w:t>
            </w:r>
            <w:proofErr w:type="spellEnd"/>
            <w:r w:rsidRPr="00CE13F4">
              <w:rPr>
                <w:rFonts w:ascii="Calibri" w:hAnsi="Calibri" w:cs="Calibri"/>
                <w:sz w:val="24"/>
                <w:szCs w:val="24"/>
              </w:rPr>
              <w:t xml:space="preserve"> }</w:t>
            </w:r>
          </w:p>
        </w:tc>
      </w:tr>
      <w:tr w:rsidR="00374E6D" w:rsidRPr="005D2588" w14:paraId="419B492E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5C862B2" w14:textId="77777777" w:rsidR="00374E6D" w:rsidRPr="00E34B7B" w:rsidRDefault="00374E6D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Functional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Dependencies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037F3184" w14:textId="77777777" w:rsidR="00374E6D" w:rsidRPr="005D2588" w:rsidRDefault="00374E6D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74E6D" w:rsidRPr="005D2588" w14:paraId="6A70B7D9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533456" w14:textId="77777777" w:rsidR="00374E6D" w:rsidRPr="00857F8D" w:rsidRDefault="00374E6D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FD1001</w:t>
            </w:r>
          </w:p>
        </w:tc>
        <w:tc>
          <w:tcPr>
            <w:tcW w:w="7371" w:type="dxa"/>
          </w:tcPr>
          <w:p w14:paraId="7C0BC425" w14:textId="6CFDDFEF" w:rsidR="00374E6D" w:rsidRPr="005D2588" w:rsidRDefault="007A532E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A532E">
              <w:rPr>
                <w:rFonts w:ascii="Calibri" w:hAnsi="Calibri" w:cs="Calibri"/>
                <w:sz w:val="24"/>
                <w:szCs w:val="24"/>
              </w:rPr>
              <w:t>{</w:t>
            </w:r>
            <w:proofErr w:type="spellStart"/>
            <w:r w:rsidRPr="007A532E">
              <w:rPr>
                <w:rFonts w:ascii="Calibri" w:hAnsi="Calibri" w:cs="Calibri"/>
                <w:sz w:val="24"/>
                <w:szCs w:val="24"/>
              </w:rPr>
              <w:t>vote_id</w:t>
            </w:r>
            <w:proofErr w:type="spellEnd"/>
            <w:r w:rsidRPr="007A532E">
              <w:rPr>
                <w:rFonts w:ascii="Calibri" w:hAnsi="Calibri" w:cs="Calibri"/>
                <w:sz w:val="24"/>
                <w:szCs w:val="24"/>
              </w:rPr>
              <w:t>} → {</w:t>
            </w:r>
            <w:proofErr w:type="spellStart"/>
            <w:r w:rsidRPr="007A532E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7A532E">
              <w:rPr>
                <w:rFonts w:ascii="Calibri" w:hAnsi="Calibri" w:cs="Calibri"/>
                <w:sz w:val="24"/>
                <w:szCs w:val="24"/>
              </w:rPr>
              <w:t>, comment_id, is_like, time}</w:t>
            </w:r>
          </w:p>
        </w:tc>
      </w:tr>
      <w:tr w:rsidR="00374E6D" w:rsidRPr="005D2588" w14:paraId="485EB6A0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49FC24" w14:textId="77777777" w:rsidR="00374E6D" w:rsidRPr="00E34B7B" w:rsidRDefault="00374E6D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NORMAL FORM</w:t>
            </w:r>
          </w:p>
        </w:tc>
        <w:tc>
          <w:tcPr>
            <w:tcW w:w="7371" w:type="dxa"/>
          </w:tcPr>
          <w:p w14:paraId="0E5AB1AB" w14:textId="77777777" w:rsidR="00374E6D" w:rsidRPr="005D2588" w:rsidRDefault="00374E6D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58C5">
              <w:rPr>
                <w:rFonts w:ascii="Calibri" w:hAnsi="Calibri" w:cs="Calibri"/>
                <w:sz w:val="24"/>
                <w:szCs w:val="24"/>
              </w:rPr>
              <w:t>BCNF</w:t>
            </w:r>
          </w:p>
        </w:tc>
      </w:tr>
    </w:tbl>
    <w:p w14:paraId="749104BB" w14:textId="56E071B7" w:rsidR="00374E6D" w:rsidRPr="006C6AA6" w:rsidRDefault="00374E6D" w:rsidP="00374E6D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2</w:t>
      </w:r>
      <w:r w:rsidR="00601E9E">
        <w:rPr>
          <w:i w:val="0"/>
          <w:iCs w:val="0"/>
          <w:sz w:val="14"/>
          <w:szCs w:val="14"/>
        </w:rPr>
        <w:t>4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601E9E">
        <w:rPr>
          <w:i w:val="0"/>
          <w:iCs w:val="0"/>
          <w:sz w:val="14"/>
          <w:szCs w:val="14"/>
        </w:rPr>
        <w:t>Comment</w:t>
      </w:r>
      <w:proofErr w:type="spellEnd"/>
      <w:r>
        <w:rPr>
          <w:i w:val="0"/>
          <w:iCs w:val="0"/>
          <w:sz w:val="14"/>
          <w:szCs w:val="14"/>
        </w:rPr>
        <w:t xml:space="preserve"> Vote</w:t>
      </w:r>
      <w:r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Schema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Validation</w:t>
      </w:r>
      <w:proofErr w:type="spellEnd"/>
    </w:p>
    <w:p w14:paraId="47C3E195" w14:textId="77777777" w:rsidR="00CC739D" w:rsidRPr="0009614D" w:rsidRDefault="00CC739D" w:rsidP="00CC739D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371"/>
      </w:tblGrid>
      <w:tr w:rsidR="00CC739D" w:rsidRPr="00857F8D" w14:paraId="48DDA64D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0B1DA09" w14:textId="6F02B094" w:rsidR="00CC739D" w:rsidRPr="00E34B7B" w:rsidRDefault="00CC739D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TABLE R</w:t>
            </w:r>
            <w:r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  <w:tc>
          <w:tcPr>
            <w:tcW w:w="7371" w:type="dxa"/>
          </w:tcPr>
          <w:p w14:paraId="02065AFF" w14:textId="1066EB6F" w:rsidR="00CC739D" w:rsidRPr="00E34B7B" w:rsidRDefault="006D1143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user_favorites</w:t>
            </w:r>
            <w:proofErr w:type="spellEnd"/>
          </w:p>
        </w:tc>
      </w:tr>
      <w:tr w:rsidR="00CC739D" w:rsidRPr="005D2588" w14:paraId="305C040B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41C49E" w14:textId="77777777" w:rsidR="00CC739D" w:rsidRPr="00E34B7B" w:rsidRDefault="00CC739D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7371" w:type="dxa"/>
          </w:tcPr>
          <w:p w14:paraId="4820E0C7" w14:textId="17C60155" w:rsidR="00CC739D" w:rsidRPr="005D2588" w:rsidRDefault="00A636BE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636BE">
              <w:rPr>
                <w:rFonts w:ascii="Calibri" w:hAnsi="Calibri" w:cs="Calibri"/>
                <w:sz w:val="24"/>
                <w:szCs w:val="24"/>
              </w:rPr>
              <w:t xml:space="preserve">{ </w:t>
            </w:r>
            <w:proofErr w:type="spellStart"/>
            <w:r w:rsidRPr="00A636BE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A636BE">
              <w:rPr>
                <w:rFonts w:ascii="Calibri" w:hAnsi="Calibri" w:cs="Calibri"/>
                <w:sz w:val="24"/>
                <w:szCs w:val="24"/>
              </w:rPr>
              <w:t xml:space="preserve"> }, { </w:t>
            </w:r>
            <w:proofErr w:type="spellStart"/>
            <w:r w:rsidRPr="00A636BE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A636BE">
              <w:rPr>
                <w:rFonts w:ascii="Calibri" w:hAnsi="Calibri" w:cs="Calibri"/>
                <w:sz w:val="24"/>
                <w:szCs w:val="24"/>
              </w:rPr>
              <w:t xml:space="preserve"> }</w:t>
            </w:r>
          </w:p>
        </w:tc>
      </w:tr>
      <w:tr w:rsidR="00CC739D" w:rsidRPr="005D2588" w14:paraId="6548325D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513D3FD" w14:textId="77777777" w:rsidR="00CC739D" w:rsidRPr="00E34B7B" w:rsidRDefault="00CC739D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Functional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Dependencies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74B88160" w14:textId="77777777" w:rsidR="00CC739D" w:rsidRPr="005D2588" w:rsidRDefault="00CC739D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None</w:t>
            </w:r>
            <w:proofErr w:type="spellEnd"/>
          </w:p>
        </w:tc>
      </w:tr>
      <w:tr w:rsidR="00CC739D" w:rsidRPr="005D2588" w14:paraId="2794C6E3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C1089B" w14:textId="77777777" w:rsidR="00CC739D" w:rsidRPr="00E34B7B" w:rsidRDefault="00CC739D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NORMAL FORM</w:t>
            </w:r>
          </w:p>
        </w:tc>
        <w:tc>
          <w:tcPr>
            <w:tcW w:w="7371" w:type="dxa"/>
          </w:tcPr>
          <w:p w14:paraId="1173EE97" w14:textId="77777777" w:rsidR="00CC739D" w:rsidRPr="005D2588" w:rsidRDefault="00CC739D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58C5">
              <w:rPr>
                <w:rFonts w:ascii="Calibri" w:hAnsi="Calibri" w:cs="Calibri"/>
                <w:sz w:val="24"/>
                <w:szCs w:val="24"/>
              </w:rPr>
              <w:t>BCNF</w:t>
            </w:r>
          </w:p>
        </w:tc>
      </w:tr>
    </w:tbl>
    <w:p w14:paraId="119EB681" w14:textId="4F1A6104" w:rsidR="00CC739D" w:rsidRPr="006C6AA6" w:rsidRDefault="00CC739D" w:rsidP="00CC739D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2</w:t>
      </w:r>
      <w:r w:rsidR="00AB647F">
        <w:rPr>
          <w:i w:val="0"/>
          <w:iCs w:val="0"/>
          <w:sz w:val="14"/>
          <w:szCs w:val="14"/>
        </w:rPr>
        <w:t>5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="00AB647F">
        <w:rPr>
          <w:i w:val="0"/>
          <w:iCs w:val="0"/>
          <w:sz w:val="14"/>
          <w:szCs w:val="14"/>
        </w:rPr>
        <w:t>User</w:t>
      </w:r>
      <w:proofErr w:type="spellEnd"/>
      <w:r w:rsidR="00AB647F">
        <w:rPr>
          <w:i w:val="0"/>
          <w:iCs w:val="0"/>
          <w:sz w:val="14"/>
          <w:szCs w:val="14"/>
        </w:rPr>
        <w:t xml:space="preserve"> </w:t>
      </w:r>
      <w:proofErr w:type="spellStart"/>
      <w:r w:rsidR="00AB647F">
        <w:rPr>
          <w:i w:val="0"/>
          <w:iCs w:val="0"/>
          <w:sz w:val="14"/>
          <w:szCs w:val="14"/>
        </w:rPr>
        <w:t>Favorite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Schema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Validation</w:t>
      </w:r>
      <w:proofErr w:type="spellEnd"/>
    </w:p>
    <w:p w14:paraId="3E275F62" w14:textId="77777777" w:rsidR="004C2B11" w:rsidRPr="00374E6D" w:rsidRDefault="004C2B11" w:rsidP="004C2B11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371"/>
      </w:tblGrid>
      <w:tr w:rsidR="004C2B11" w:rsidRPr="00857F8D" w14:paraId="0986E513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82F631" w14:textId="5FC469EB" w:rsidR="004C2B11" w:rsidRPr="00E34B7B" w:rsidRDefault="004C2B11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TABLE R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7371" w:type="dxa"/>
          </w:tcPr>
          <w:p w14:paraId="462B6322" w14:textId="1D055505" w:rsidR="004C2B11" w:rsidRPr="00E34B7B" w:rsidRDefault="00202BB4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follow_notification</w:t>
            </w:r>
            <w:proofErr w:type="spellEnd"/>
          </w:p>
        </w:tc>
      </w:tr>
      <w:tr w:rsidR="004C2B11" w:rsidRPr="005D2588" w14:paraId="35FBD668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0EB597" w14:textId="77777777" w:rsidR="004C2B11" w:rsidRPr="00E34B7B" w:rsidRDefault="004C2B11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7371" w:type="dxa"/>
          </w:tcPr>
          <w:p w14:paraId="2A59115D" w14:textId="328EA8E5" w:rsidR="004C2B11" w:rsidRPr="005D2588" w:rsidRDefault="00CB416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B4163">
              <w:rPr>
                <w:rFonts w:ascii="Calibri" w:hAnsi="Calibri" w:cs="Calibri"/>
                <w:sz w:val="24"/>
                <w:szCs w:val="24"/>
              </w:rPr>
              <w:t xml:space="preserve">{ </w:t>
            </w:r>
            <w:proofErr w:type="spellStart"/>
            <w:r w:rsidRPr="00CB4163">
              <w:rPr>
                <w:rFonts w:ascii="Calibri" w:hAnsi="Calibri" w:cs="Calibri"/>
                <w:sz w:val="24"/>
                <w:szCs w:val="24"/>
              </w:rPr>
              <w:t>notification_id</w:t>
            </w:r>
            <w:proofErr w:type="spellEnd"/>
            <w:r w:rsidRPr="00CB4163">
              <w:rPr>
                <w:rFonts w:ascii="Calibri" w:hAnsi="Calibri" w:cs="Calibri"/>
                <w:sz w:val="24"/>
                <w:szCs w:val="24"/>
              </w:rPr>
              <w:t xml:space="preserve"> }</w:t>
            </w:r>
          </w:p>
        </w:tc>
      </w:tr>
      <w:tr w:rsidR="004C2B11" w:rsidRPr="005D2588" w14:paraId="78775588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5D2169" w14:textId="77777777" w:rsidR="004C2B11" w:rsidRPr="00E34B7B" w:rsidRDefault="004C2B11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Functional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Dependencies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24D77384" w14:textId="77777777" w:rsidR="004C2B11" w:rsidRPr="005D2588" w:rsidRDefault="004C2B11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4C2B11" w:rsidRPr="005D2588" w14:paraId="0E183B54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1946A8" w14:textId="77777777" w:rsidR="004C2B11" w:rsidRPr="00857F8D" w:rsidRDefault="004C2B11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FD1001</w:t>
            </w:r>
          </w:p>
        </w:tc>
        <w:tc>
          <w:tcPr>
            <w:tcW w:w="7371" w:type="dxa"/>
          </w:tcPr>
          <w:p w14:paraId="05B86570" w14:textId="6BC33729" w:rsidR="004C2B11" w:rsidRPr="005D2588" w:rsidRDefault="002A7560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A7560">
              <w:rPr>
                <w:rFonts w:ascii="Calibri" w:hAnsi="Calibri" w:cs="Calibri"/>
                <w:sz w:val="24"/>
                <w:szCs w:val="24"/>
              </w:rPr>
              <w:t>{</w:t>
            </w:r>
            <w:proofErr w:type="spellStart"/>
            <w:r w:rsidRPr="002A7560">
              <w:rPr>
                <w:rFonts w:ascii="Calibri" w:hAnsi="Calibri" w:cs="Calibri"/>
                <w:sz w:val="24"/>
                <w:szCs w:val="24"/>
              </w:rPr>
              <w:t>notification_id</w:t>
            </w:r>
            <w:proofErr w:type="spellEnd"/>
            <w:r w:rsidRPr="002A7560">
              <w:rPr>
                <w:rFonts w:ascii="Calibri" w:hAnsi="Calibri" w:cs="Calibri"/>
                <w:sz w:val="24"/>
                <w:szCs w:val="24"/>
              </w:rPr>
              <w:t>} → {</w:t>
            </w:r>
            <w:proofErr w:type="spellStart"/>
            <w:r w:rsidRPr="002A7560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2A7560">
              <w:rPr>
                <w:rFonts w:ascii="Calibri" w:hAnsi="Calibri" w:cs="Calibri"/>
                <w:sz w:val="24"/>
                <w:szCs w:val="24"/>
              </w:rPr>
              <w:t>, follower_id, viewed, time}</w:t>
            </w:r>
          </w:p>
        </w:tc>
      </w:tr>
      <w:tr w:rsidR="004C2B11" w:rsidRPr="005D2588" w14:paraId="20E423BF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A8BD7C" w14:textId="77777777" w:rsidR="004C2B11" w:rsidRPr="00E34B7B" w:rsidRDefault="004C2B11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NORMAL FORM</w:t>
            </w:r>
          </w:p>
        </w:tc>
        <w:tc>
          <w:tcPr>
            <w:tcW w:w="7371" w:type="dxa"/>
          </w:tcPr>
          <w:p w14:paraId="2E7A3230" w14:textId="77777777" w:rsidR="004C2B11" w:rsidRPr="005D2588" w:rsidRDefault="004C2B11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58C5">
              <w:rPr>
                <w:rFonts w:ascii="Calibri" w:hAnsi="Calibri" w:cs="Calibri"/>
                <w:sz w:val="24"/>
                <w:szCs w:val="24"/>
              </w:rPr>
              <w:t>BCNF</w:t>
            </w:r>
          </w:p>
        </w:tc>
      </w:tr>
    </w:tbl>
    <w:p w14:paraId="6B3C14BA" w14:textId="60E9825C" w:rsidR="004C2B11" w:rsidRPr="006C6AA6" w:rsidRDefault="004C2B11" w:rsidP="004C2B11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</w:t>
      </w:r>
      <w:r w:rsidR="00DC4EEC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2</w:t>
      </w:r>
      <w:r w:rsidR="00DC4EEC">
        <w:rPr>
          <w:i w:val="0"/>
          <w:iCs w:val="0"/>
          <w:sz w:val="14"/>
          <w:szCs w:val="14"/>
        </w:rPr>
        <w:t>6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DC4EEC">
        <w:rPr>
          <w:i w:val="0"/>
          <w:iCs w:val="0"/>
          <w:sz w:val="14"/>
          <w:szCs w:val="14"/>
        </w:rPr>
        <w:t>Follow</w:t>
      </w:r>
      <w:proofErr w:type="spellEnd"/>
      <w:r w:rsidR="00DC4EEC">
        <w:rPr>
          <w:i w:val="0"/>
          <w:iCs w:val="0"/>
          <w:sz w:val="14"/>
          <w:szCs w:val="14"/>
        </w:rPr>
        <w:t xml:space="preserve"> </w:t>
      </w:r>
      <w:proofErr w:type="spellStart"/>
      <w:r w:rsidR="00DC4EEC">
        <w:rPr>
          <w:i w:val="0"/>
          <w:iCs w:val="0"/>
          <w:sz w:val="14"/>
          <w:szCs w:val="14"/>
        </w:rPr>
        <w:t>Notification</w:t>
      </w:r>
      <w:proofErr w:type="spellEnd"/>
      <w:r w:rsidR="00DC4EEC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Schema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Validation</w:t>
      </w:r>
      <w:proofErr w:type="spellEnd"/>
    </w:p>
    <w:p w14:paraId="4993153C" w14:textId="77777777" w:rsidR="009D0853" w:rsidRPr="00374E6D" w:rsidRDefault="009D0853" w:rsidP="009D0853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371"/>
      </w:tblGrid>
      <w:tr w:rsidR="009D0853" w:rsidRPr="00857F8D" w14:paraId="7D30A1B4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A26DC6" w14:textId="55242CB2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TABLE R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7371" w:type="dxa"/>
          </w:tcPr>
          <w:p w14:paraId="345A09A4" w14:textId="347B29DC" w:rsidR="009D0853" w:rsidRPr="00E34B7B" w:rsidRDefault="009D0853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vote</w:t>
            </w:r>
            <w:r>
              <w:rPr>
                <w:rFonts w:ascii="Calibri" w:hAnsi="Calibri" w:cs="Calibri"/>
                <w:sz w:val="24"/>
                <w:szCs w:val="24"/>
              </w:rPr>
              <w:t>_notification</w:t>
            </w:r>
            <w:proofErr w:type="spellEnd"/>
          </w:p>
        </w:tc>
      </w:tr>
      <w:tr w:rsidR="009D0853" w:rsidRPr="005D2588" w14:paraId="063E5259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B88162" w14:textId="77777777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7371" w:type="dxa"/>
          </w:tcPr>
          <w:p w14:paraId="3A486458" w14:textId="77777777" w:rsidR="009D0853" w:rsidRPr="005D2588" w:rsidRDefault="009D085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B4163">
              <w:rPr>
                <w:rFonts w:ascii="Calibri" w:hAnsi="Calibri" w:cs="Calibri"/>
                <w:sz w:val="24"/>
                <w:szCs w:val="24"/>
              </w:rPr>
              <w:t xml:space="preserve">{ </w:t>
            </w:r>
            <w:proofErr w:type="spellStart"/>
            <w:r w:rsidRPr="00CB4163">
              <w:rPr>
                <w:rFonts w:ascii="Calibri" w:hAnsi="Calibri" w:cs="Calibri"/>
                <w:sz w:val="24"/>
                <w:szCs w:val="24"/>
              </w:rPr>
              <w:t>notification_id</w:t>
            </w:r>
            <w:proofErr w:type="spellEnd"/>
            <w:r w:rsidRPr="00CB4163">
              <w:rPr>
                <w:rFonts w:ascii="Calibri" w:hAnsi="Calibri" w:cs="Calibri"/>
                <w:sz w:val="24"/>
                <w:szCs w:val="24"/>
              </w:rPr>
              <w:t xml:space="preserve"> }</w:t>
            </w:r>
          </w:p>
        </w:tc>
      </w:tr>
      <w:tr w:rsidR="009D0853" w:rsidRPr="005D2588" w14:paraId="3BAFD99F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E9D3A9" w14:textId="77777777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Functional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Dependencies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6869BE21" w14:textId="77777777" w:rsidR="009D0853" w:rsidRPr="005D2588" w:rsidRDefault="009D085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D0853" w:rsidRPr="005D2588" w14:paraId="154689D5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3C763C" w14:textId="77777777" w:rsidR="009D0853" w:rsidRPr="00857F8D" w:rsidRDefault="009D0853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FD1001</w:t>
            </w:r>
          </w:p>
        </w:tc>
        <w:tc>
          <w:tcPr>
            <w:tcW w:w="7371" w:type="dxa"/>
          </w:tcPr>
          <w:p w14:paraId="7E90D4F4" w14:textId="2CE7B4F0" w:rsidR="009D0853" w:rsidRPr="005D2588" w:rsidRDefault="00761ECF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61ECF">
              <w:rPr>
                <w:rFonts w:ascii="Calibri" w:hAnsi="Calibri" w:cs="Calibri"/>
                <w:sz w:val="24"/>
                <w:szCs w:val="24"/>
              </w:rPr>
              <w:t>{</w:t>
            </w:r>
            <w:proofErr w:type="spellStart"/>
            <w:r w:rsidRPr="00761ECF">
              <w:rPr>
                <w:rFonts w:ascii="Calibri" w:hAnsi="Calibri" w:cs="Calibri"/>
                <w:sz w:val="24"/>
                <w:szCs w:val="24"/>
              </w:rPr>
              <w:t>notification_id</w:t>
            </w:r>
            <w:proofErr w:type="spellEnd"/>
            <w:r w:rsidRPr="00761ECF">
              <w:rPr>
                <w:rFonts w:ascii="Calibri" w:hAnsi="Calibri" w:cs="Calibri"/>
                <w:sz w:val="24"/>
                <w:szCs w:val="24"/>
              </w:rPr>
              <w:t>} → {</w:t>
            </w:r>
            <w:proofErr w:type="spellStart"/>
            <w:r w:rsidRPr="00761ECF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761ECF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61ECF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761ECF">
              <w:rPr>
                <w:rFonts w:ascii="Calibri" w:hAnsi="Calibri" w:cs="Calibri"/>
                <w:sz w:val="24"/>
                <w:szCs w:val="24"/>
              </w:rPr>
              <w:t>, comment_id, viewed, time}</w:t>
            </w:r>
          </w:p>
        </w:tc>
      </w:tr>
      <w:tr w:rsidR="009D0853" w:rsidRPr="005D2588" w14:paraId="4E0CD603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226727" w14:textId="77777777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NORMAL FORM</w:t>
            </w:r>
          </w:p>
        </w:tc>
        <w:tc>
          <w:tcPr>
            <w:tcW w:w="7371" w:type="dxa"/>
          </w:tcPr>
          <w:p w14:paraId="18DC148B" w14:textId="77777777" w:rsidR="009D0853" w:rsidRPr="005D2588" w:rsidRDefault="009D085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58C5">
              <w:rPr>
                <w:rFonts w:ascii="Calibri" w:hAnsi="Calibri" w:cs="Calibri"/>
                <w:sz w:val="24"/>
                <w:szCs w:val="24"/>
              </w:rPr>
              <w:t>BCNF</w:t>
            </w:r>
          </w:p>
        </w:tc>
      </w:tr>
    </w:tbl>
    <w:p w14:paraId="5D7B0FCC" w14:textId="0BA72B33" w:rsidR="009D0853" w:rsidRPr="006C6AA6" w:rsidRDefault="009D0853" w:rsidP="009D0853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</w:t>
      </w:r>
      <w:r w:rsidR="00E60BB0">
        <w:rPr>
          <w:i w:val="0"/>
          <w:iCs w:val="0"/>
          <w:sz w:val="14"/>
          <w:szCs w:val="14"/>
        </w:rPr>
        <w:t xml:space="preserve">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2</w:t>
      </w:r>
      <w:r w:rsidR="00DA1837">
        <w:rPr>
          <w:i w:val="0"/>
          <w:iCs w:val="0"/>
          <w:sz w:val="14"/>
          <w:szCs w:val="14"/>
        </w:rPr>
        <w:t>7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r w:rsidR="00761ECF">
        <w:rPr>
          <w:i w:val="0"/>
          <w:iCs w:val="0"/>
          <w:sz w:val="14"/>
          <w:szCs w:val="14"/>
        </w:rPr>
        <w:t xml:space="preserve">Vote </w:t>
      </w:r>
      <w:proofErr w:type="spellStart"/>
      <w:r>
        <w:rPr>
          <w:i w:val="0"/>
          <w:iCs w:val="0"/>
          <w:sz w:val="14"/>
          <w:szCs w:val="14"/>
        </w:rPr>
        <w:t>Notification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Schema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Validation</w:t>
      </w:r>
      <w:proofErr w:type="spellEnd"/>
    </w:p>
    <w:p w14:paraId="3A122D5D" w14:textId="77777777" w:rsidR="009D0853" w:rsidRPr="00374E6D" w:rsidRDefault="009D0853" w:rsidP="009D0853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371"/>
      </w:tblGrid>
      <w:tr w:rsidR="009D0853" w:rsidRPr="00857F8D" w14:paraId="41DC5C79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6632ADD" w14:textId="65F4C632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TABLE R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D45739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7371" w:type="dxa"/>
          </w:tcPr>
          <w:p w14:paraId="05705793" w14:textId="0176BF9D" w:rsidR="009D0853" w:rsidRPr="00E34B7B" w:rsidRDefault="00C27ED4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comment</w:t>
            </w:r>
            <w:r w:rsidR="009D0853">
              <w:rPr>
                <w:rFonts w:ascii="Calibri" w:hAnsi="Calibri" w:cs="Calibri"/>
                <w:sz w:val="24"/>
                <w:szCs w:val="24"/>
              </w:rPr>
              <w:t>_notification</w:t>
            </w:r>
            <w:proofErr w:type="spellEnd"/>
          </w:p>
        </w:tc>
      </w:tr>
      <w:tr w:rsidR="009D0853" w:rsidRPr="005D2588" w14:paraId="394142D7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D45F08" w14:textId="77777777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7371" w:type="dxa"/>
          </w:tcPr>
          <w:p w14:paraId="174E7DEA" w14:textId="77777777" w:rsidR="009D0853" w:rsidRPr="005D2588" w:rsidRDefault="009D085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B4163">
              <w:rPr>
                <w:rFonts w:ascii="Calibri" w:hAnsi="Calibri" w:cs="Calibri"/>
                <w:sz w:val="24"/>
                <w:szCs w:val="24"/>
              </w:rPr>
              <w:t xml:space="preserve">{ </w:t>
            </w:r>
            <w:proofErr w:type="spellStart"/>
            <w:r w:rsidRPr="00CB4163">
              <w:rPr>
                <w:rFonts w:ascii="Calibri" w:hAnsi="Calibri" w:cs="Calibri"/>
                <w:sz w:val="24"/>
                <w:szCs w:val="24"/>
              </w:rPr>
              <w:t>notification_id</w:t>
            </w:r>
            <w:proofErr w:type="spellEnd"/>
            <w:r w:rsidRPr="00CB4163">
              <w:rPr>
                <w:rFonts w:ascii="Calibri" w:hAnsi="Calibri" w:cs="Calibri"/>
                <w:sz w:val="24"/>
                <w:szCs w:val="24"/>
              </w:rPr>
              <w:t xml:space="preserve"> }</w:t>
            </w:r>
          </w:p>
        </w:tc>
      </w:tr>
      <w:tr w:rsidR="009D0853" w:rsidRPr="005D2588" w14:paraId="592548CF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ADFADD" w14:textId="77777777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Functional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Dependencies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087DB213" w14:textId="77777777" w:rsidR="009D0853" w:rsidRPr="005D2588" w:rsidRDefault="009D085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D0853" w:rsidRPr="005D2588" w14:paraId="2FAB2560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67191A" w14:textId="77777777" w:rsidR="009D0853" w:rsidRPr="00857F8D" w:rsidRDefault="009D0853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FD1001</w:t>
            </w:r>
          </w:p>
        </w:tc>
        <w:tc>
          <w:tcPr>
            <w:tcW w:w="7371" w:type="dxa"/>
          </w:tcPr>
          <w:p w14:paraId="3C3A9D23" w14:textId="2612CAA9" w:rsidR="009D0853" w:rsidRPr="005D2588" w:rsidRDefault="00D45739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45739">
              <w:rPr>
                <w:rFonts w:ascii="Calibri" w:hAnsi="Calibri" w:cs="Calibri"/>
                <w:sz w:val="24"/>
                <w:szCs w:val="24"/>
              </w:rPr>
              <w:t>{</w:t>
            </w:r>
            <w:proofErr w:type="spellStart"/>
            <w:r w:rsidRPr="00D45739">
              <w:rPr>
                <w:rFonts w:ascii="Calibri" w:hAnsi="Calibri" w:cs="Calibri"/>
                <w:sz w:val="24"/>
                <w:szCs w:val="24"/>
              </w:rPr>
              <w:t>notification_id</w:t>
            </w:r>
            <w:proofErr w:type="spellEnd"/>
            <w:r w:rsidRPr="00D45739">
              <w:rPr>
                <w:rFonts w:ascii="Calibri" w:hAnsi="Calibri" w:cs="Calibri"/>
                <w:sz w:val="24"/>
                <w:szCs w:val="24"/>
              </w:rPr>
              <w:t>} → {</w:t>
            </w:r>
            <w:proofErr w:type="spellStart"/>
            <w:r w:rsidRPr="00D45739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D45739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45739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D45739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45739">
              <w:rPr>
                <w:rFonts w:ascii="Calibri" w:hAnsi="Calibri" w:cs="Calibri"/>
                <w:sz w:val="24"/>
                <w:szCs w:val="24"/>
              </w:rPr>
              <w:t>parent_comment_id</w:t>
            </w:r>
            <w:proofErr w:type="spellEnd"/>
            <w:r w:rsidRPr="00D45739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45739">
              <w:rPr>
                <w:rFonts w:ascii="Calibri" w:hAnsi="Calibri" w:cs="Calibri"/>
                <w:sz w:val="24"/>
                <w:szCs w:val="24"/>
              </w:rPr>
              <w:t>viewed</w:t>
            </w:r>
            <w:proofErr w:type="spellEnd"/>
            <w:r w:rsidRPr="00D45739">
              <w:rPr>
                <w:rFonts w:ascii="Calibri" w:hAnsi="Calibri" w:cs="Calibri"/>
                <w:sz w:val="24"/>
                <w:szCs w:val="24"/>
              </w:rPr>
              <w:t>, time}</w:t>
            </w:r>
          </w:p>
        </w:tc>
      </w:tr>
      <w:tr w:rsidR="009D0853" w:rsidRPr="005D2588" w14:paraId="6EF9CDB6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C5AFA9" w14:textId="77777777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NORMAL FORM</w:t>
            </w:r>
          </w:p>
        </w:tc>
        <w:tc>
          <w:tcPr>
            <w:tcW w:w="7371" w:type="dxa"/>
          </w:tcPr>
          <w:p w14:paraId="61F0D3CA" w14:textId="77777777" w:rsidR="009D0853" w:rsidRPr="005D2588" w:rsidRDefault="009D085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58C5">
              <w:rPr>
                <w:rFonts w:ascii="Calibri" w:hAnsi="Calibri" w:cs="Calibri"/>
                <w:sz w:val="24"/>
                <w:szCs w:val="24"/>
              </w:rPr>
              <w:t>BCNF</w:t>
            </w:r>
          </w:p>
        </w:tc>
      </w:tr>
    </w:tbl>
    <w:p w14:paraId="0055BD73" w14:textId="35EBEAA1" w:rsidR="009D0853" w:rsidRPr="006C6AA6" w:rsidRDefault="009D0853" w:rsidP="009D0853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</w:t>
      </w:r>
      <w:r w:rsidR="00C27ED4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2</w:t>
      </w:r>
      <w:r w:rsidR="00DA1837">
        <w:rPr>
          <w:i w:val="0"/>
          <w:iCs w:val="0"/>
          <w:sz w:val="14"/>
          <w:szCs w:val="14"/>
        </w:rPr>
        <w:t>8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C27ED4">
        <w:rPr>
          <w:i w:val="0"/>
          <w:iCs w:val="0"/>
          <w:sz w:val="14"/>
          <w:szCs w:val="14"/>
        </w:rPr>
        <w:t>Comment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>
        <w:rPr>
          <w:i w:val="0"/>
          <w:iCs w:val="0"/>
          <w:sz w:val="14"/>
          <w:szCs w:val="14"/>
        </w:rPr>
        <w:t>Notification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Schema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Validation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371"/>
      </w:tblGrid>
      <w:tr w:rsidR="009D0853" w:rsidRPr="00857F8D" w14:paraId="1C3A763D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6ABC3B" w14:textId="206E4C2C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lastRenderedPageBreak/>
              <w:t>TABLE R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AE662F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7371" w:type="dxa"/>
          </w:tcPr>
          <w:p w14:paraId="69C3EBD0" w14:textId="378EB4C1" w:rsidR="009D0853" w:rsidRPr="00E34B7B" w:rsidRDefault="00AE662F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post</w:t>
            </w:r>
            <w:r w:rsidR="009D0853">
              <w:rPr>
                <w:rFonts w:ascii="Calibri" w:hAnsi="Calibri" w:cs="Calibri"/>
                <w:sz w:val="24"/>
                <w:szCs w:val="24"/>
              </w:rPr>
              <w:t>_notification</w:t>
            </w:r>
            <w:proofErr w:type="spellEnd"/>
          </w:p>
        </w:tc>
      </w:tr>
      <w:tr w:rsidR="009D0853" w:rsidRPr="005D2588" w14:paraId="279939DF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D6B650" w14:textId="77777777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7371" w:type="dxa"/>
          </w:tcPr>
          <w:p w14:paraId="0D1CDEBA" w14:textId="77777777" w:rsidR="009D0853" w:rsidRPr="005D2588" w:rsidRDefault="009D085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B4163">
              <w:rPr>
                <w:rFonts w:ascii="Calibri" w:hAnsi="Calibri" w:cs="Calibri"/>
                <w:sz w:val="24"/>
                <w:szCs w:val="24"/>
              </w:rPr>
              <w:t xml:space="preserve">{ </w:t>
            </w:r>
            <w:proofErr w:type="spellStart"/>
            <w:r w:rsidRPr="00CB4163">
              <w:rPr>
                <w:rFonts w:ascii="Calibri" w:hAnsi="Calibri" w:cs="Calibri"/>
                <w:sz w:val="24"/>
                <w:szCs w:val="24"/>
              </w:rPr>
              <w:t>notification_id</w:t>
            </w:r>
            <w:proofErr w:type="spellEnd"/>
            <w:r w:rsidRPr="00CB4163">
              <w:rPr>
                <w:rFonts w:ascii="Calibri" w:hAnsi="Calibri" w:cs="Calibri"/>
                <w:sz w:val="24"/>
                <w:szCs w:val="24"/>
              </w:rPr>
              <w:t xml:space="preserve"> }</w:t>
            </w:r>
          </w:p>
        </w:tc>
      </w:tr>
      <w:tr w:rsidR="009D0853" w:rsidRPr="005D2588" w14:paraId="09E82B12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4DF19C" w14:textId="77777777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Functional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Dependencies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153AC019" w14:textId="77777777" w:rsidR="009D0853" w:rsidRPr="005D2588" w:rsidRDefault="009D085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D0853" w:rsidRPr="005D2588" w14:paraId="05439C1F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C8F68E" w14:textId="77777777" w:rsidR="009D0853" w:rsidRPr="00857F8D" w:rsidRDefault="009D0853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FD1001</w:t>
            </w:r>
          </w:p>
        </w:tc>
        <w:tc>
          <w:tcPr>
            <w:tcW w:w="7371" w:type="dxa"/>
          </w:tcPr>
          <w:p w14:paraId="7AA77515" w14:textId="6E85EE95" w:rsidR="009D0853" w:rsidRPr="005D2588" w:rsidRDefault="00837CA0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37CA0">
              <w:rPr>
                <w:rFonts w:ascii="Calibri" w:hAnsi="Calibri" w:cs="Calibri"/>
                <w:sz w:val="24"/>
                <w:szCs w:val="24"/>
              </w:rPr>
              <w:t>{</w:t>
            </w:r>
            <w:proofErr w:type="spellStart"/>
            <w:r w:rsidRPr="00837CA0">
              <w:rPr>
                <w:rFonts w:ascii="Calibri" w:hAnsi="Calibri" w:cs="Calibri"/>
                <w:sz w:val="24"/>
                <w:szCs w:val="24"/>
              </w:rPr>
              <w:t>notification_id</w:t>
            </w:r>
            <w:proofErr w:type="spellEnd"/>
            <w:r w:rsidRPr="00837CA0">
              <w:rPr>
                <w:rFonts w:ascii="Calibri" w:hAnsi="Calibri" w:cs="Calibri"/>
                <w:sz w:val="24"/>
                <w:szCs w:val="24"/>
              </w:rPr>
              <w:t>} → {</w:t>
            </w:r>
            <w:proofErr w:type="spellStart"/>
            <w:r w:rsidRPr="00837CA0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837CA0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837CA0">
              <w:rPr>
                <w:rFonts w:ascii="Calibri" w:hAnsi="Calibri" w:cs="Calibri"/>
                <w:sz w:val="24"/>
                <w:szCs w:val="24"/>
              </w:rPr>
              <w:t>author_id</w:t>
            </w:r>
            <w:proofErr w:type="spellEnd"/>
            <w:r w:rsidRPr="00837CA0">
              <w:rPr>
                <w:rFonts w:ascii="Calibri" w:hAnsi="Calibri" w:cs="Calibri"/>
                <w:sz w:val="24"/>
                <w:szCs w:val="24"/>
              </w:rPr>
              <w:t>, post_id, viewed, time}</w:t>
            </w:r>
          </w:p>
        </w:tc>
      </w:tr>
      <w:tr w:rsidR="009D0853" w:rsidRPr="005D2588" w14:paraId="70C418C3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C8FD8C" w14:textId="77777777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NORMAL FORM</w:t>
            </w:r>
          </w:p>
        </w:tc>
        <w:tc>
          <w:tcPr>
            <w:tcW w:w="7371" w:type="dxa"/>
          </w:tcPr>
          <w:p w14:paraId="72B3A4BF" w14:textId="77777777" w:rsidR="009D0853" w:rsidRPr="005D2588" w:rsidRDefault="009D085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58C5">
              <w:rPr>
                <w:rFonts w:ascii="Calibri" w:hAnsi="Calibri" w:cs="Calibri"/>
                <w:sz w:val="24"/>
                <w:szCs w:val="24"/>
              </w:rPr>
              <w:t>BCNF</w:t>
            </w:r>
          </w:p>
        </w:tc>
      </w:tr>
    </w:tbl>
    <w:p w14:paraId="2DF6E7E7" w14:textId="529F830E" w:rsidR="009D0853" w:rsidRPr="006C6AA6" w:rsidRDefault="009D0853" w:rsidP="009D0853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</w:t>
      </w:r>
      <w:r w:rsidR="00837CA0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2</w:t>
      </w:r>
      <w:r w:rsidR="00837CA0">
        <w:rPr>
          <w:i w:val="0"/>
          <w:iCs w:val="0"/>
          <w:sz w:val="14"/>
          <w:szCs w:val="14"/>
        </w:rPr>
        <w:t>9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837CA0">
        <w:rPr>
          <w:i w:val="0"/>
          <w:iCs w:val="0"/>
          <w:sz w:val="14"/>
          <w:szCs w:val="14"/>
        </w:rPr>
        <w:t>Post</w:t>
      </w:r>
      <w:proofErr w:type="spellEnd"/>
      <w:r>
        <w:rPr>
          <w:i w:val="0"/>
          <w:iCs w:val="0"/>
          <w:sz w:val="14"/>
          <w:szCs w:val="14"/>
        </w:rPr>
        <w:t xml:space="preserve"> N</w:t>
      </w:r>
      <w:proofErr w:type="spellStart"/>
      <w:r>
        <w:rPr>
          <w:i w:val="0"/>
          <w:iCs w:val="0"/>
          <w:sz w:val="14"/>
          <w:szCs w:val="14"/>
        </w:rPr>
        <w:t>otification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Schema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Validation</w:t>
      </w:r>
      <w:proofErr w:type="spellEnd"/>
    </w:p>
    <w:p w14:paraId="04BBDD25" w14:textId="77777777" w:rsidR="009D0853" w:rsidRPr="00374E6D" w:rsidRDefault="009D0853" w:rsidP="009D0853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371"/>
      </w:tblGrid>
      <w:tr w:rsidR="009D0853" w:rsidRPr="00857F8D" w14:paraId="687A598C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1F775C" w14:textId="38353702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TABLE R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8B0AFA"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7371" w:type="dxa"/>
          </w:tcPr>
          <w:p w14:paraId="7032D09F" w14:textId="0EE76489" w:rsidR="009D0853" w:rsidRPr="00E34B7B" w:rsidRDefault="008B0AFA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user_report</w:t>
            </w:r>
            <w:proofErr w:type="spellEnd"/>
          </w:p>
        </w:tc>
      </w:tr>
      <w:tr w:rsidR="009D0853" w:rsidRPr="005D2588" w14:paraId="2CCF9B3E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CA3E61" w14:textId="77777777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7371" w:type="dxa"/>
          </w:tcPr>
          <w:p w14:paraId="41C7E601" w14:textId="6ECCA74D" w:rsidR="009D0853" w:rsidRPr="005D2588" w:rsidRDefault="00602762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02762">
              <w:rPr>
                <w:rFonts w:ascii="Calibri" w:hAnsi="Calibri" w:cs="Calibri"/>
                <w:sz w:val="24"/>
                <w:szCs w:val="24"/>
              </w:rPr>
              <w:t xml:space="preserve">{ </w:t>
            </w:r>
            <w:proofErr w:type="spellStart"/>
            <w:r w:rsidRPr="00602762">
              <w:rPr>
                <w:rFonts w:ascii="Calibri" w:hAnsi="Calibri" w:cs="Calibri"/>
                <w:sz w:val="24"/>
                <w:szCs w:val="24"/>
              </w:rPr>
              <w:t>report_id</w:t>
            </w:r>
            <w:proofErr w:type="spellEnd"/>
            <w:r w:rsidRPr="00602762">
              <w:rPr>
                <w:rFonts w:ascii="Calibri" w:hAnsi="Calibri" w:cs="Calibri"/>
                <w:sz w:val="24"/>
                <w:szCs w:val="24"/>
              </w:rPr>
              <w:t xml:space="preserve"> }</w:t>
            </w:r>
          </w:p>
        </w:tc>
      </w:tr>
      <w:tr w:rsidR="009D0853" w:rsidRPr="005D2588" w14:paraId="400E25E6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835C10" w14:textId="77777777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Functional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Dependencies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516F90AD" w14:textId="77777777" w:rsidR="009D0853" w:rsidRPr="005D2588" w:rsidRDefault="009D085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D0853" w:rsidRPr="005D2588" w14:paraId="28C0C633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D0B55A" w14:textId="77777777" w:rsidR="009D0853" w:rsidRPr="00857F8D" w:rsidRDefault="009D0853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FD1001</w:t>
            </w:r>
          </w:p>
        </w:tc>
        <w:tc>
          <w:tcPr>
            <w:tcW w:w="7371" w:type="dxa"/>
          </w:tcPr>
          <w:p w14:paraId="56CA44DD" w14:textId="482FDFEC" w:rsidR="009D0853" w:rsidRPr="005D2588" w:rsidRDefault="00602762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02762">
              <w:rPr>
                <w:rFonts w:ascii="Calibri" w:hAnsi="Calibri" w:cs="Calibri"/>
                <w:sz w:val="24"/>
                <w:szCs w:val="24"/>
              </w:rPr>
              <w:t>{</w:t>
            </w:r>
            <w:proofErr w:type="spellStart"/>
            <w:r w:rsidRPr="00602762">
              <w:rPr>
                <w:rFonts w:ascii="Calibri" w:hAnsi="Calibri" w:cs="Calibri"/>
                <w:sz w:val="24"/>
                <w:szCs w:val="24"/>
              </w:rPr>
              <w:t>report_id</w:t>
            </w:r>
            <w:proofErr w:type="spellEnd"/>
            <w:r w:rsidRPr="00602762">
              <w:rPr>
                <w:rFonts w:ascii="Calibri" w:hAnsi="Calibri" w:cs="Calibri"/>
                <w:sz w:val="24"/>
                <w:szCs w:val="24"/>
              </w:rPr>
              <w:t>} → {</w:t>
            </w:r>
            <w:proofErr w:type="spellStart"/>
            <w:r w:rsidRPr="00602762">
              <w:rPr>
                <w:rFonts w:ascii="Calibri" w:hAnsi="Calibri" w:cs="Calibri"/>
                <w:sz w:val="24"/>
                <w:szCs w:val="24"/>
              </w:rPr>
              <w:t>reporter_id</w:t>
            </w:r>
            <w:proofErr w:type="spellEnd"/>
            <w:r w:rsidRPr="00602762">
              <w:rPr>
                <w:rFonts w:ascii="Calibri" w:hAnsi="Calibri" w:cs="Calibri"/>
                <w:sz w:val="24"/>
                <w:szCs w:val="24"/>
              </w:rPr>
              <w:t>, reported_id, reason, time}</w:t>
            </w:r>
          </w:p>
        </w:tc>
      </w:tr>
      <w:tr w:rsidR="009D0853" w:rsidRPr="005D2588" w14:paraId="02869ECB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806C4C" w14:textId="77777777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NORMAL FORM</w:t>
            </w:r>
          </w:p>
        </w:tc>
        <w:tc>
          <w:tcPr>
            <w:tcW w:w="7371" w:type="dxa"/>
          </w:tcPr>
          <w:p w14:paraId="07C743F4" w14:textId="77777777" w:rsidR="009D0853" w:rsidRPr="005D2588" w:rsidRDefault="009D085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58C5">
              <w:rPr>
                <w:rFonts w:ascii="Calibri" w:hAnsi="Calibri" w:cs="Calibri"/>
                <w:sz w:val="24"/>
                <w:szCs w:val="24"/>
              </w:rPr>
              <w:t>BCNF</w:t>
            </w:r>
          </w:p>
        </w:tc>
      </w:tr>
    </w:tbl>
    <w:p w14:paraId="0186793D" w14:textId="1031CAC7" w:rsidR="009D0853" w:rsidRPr="006C6AA6" w:rsidRDefault="009D0853" w:rsidP="009D0853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</w:t>
      </w:r>
      <w:r w:rsidR="000C6242">
        <w:rPr>
          <w:i w:val="0"/>
          <w:iCs w:val="0"/>
          <w:sz w:val="14"/>
          <w:szCs w:val="14"/>
        </w:rPr>
        <w:t xml:space="preserve">             </w:t>
      </w:r>
      <w:r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 w:rsidR="00CA4039">
        <w:rPr>
          <w:i w:val="0"/>
          <w:iCs w:val="0"/>
          <w:sz w:val="14"/>
          <w:szCs w:val="14"/>
        </w:rPr>
        <w:t>30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0C6242">
        <w:rPr>
          <w:i w:val="0"/>
          <w:iCs w:val="0"/>
          <w:sz w:val="14"/>
          <w:szCs w:val="14"/>
        </w:rPr>
        <w:t>User</w:t>
      </w:r>
      <w:proofErr w:type="spellEnd"/>
      <w:r w:rsidR="000C6242">
        <w:rPr>
          <w:i w:val="0"/>
          <w:iCs w:val="0"/>
          <w:sz w:val="14"/>
          <w:szCs w:val="14"/>
        </w:rPr>
        <w:t xml:space="preserve"> </w:t>
      </w:r>
      <w:proofErr w:type="spellStart"/>
      <w:r w:rsidR="000C6242">
        <w:rPr>
          <w:i w:val="0"/>
          <w:iCs w:val="0"/>
          <w:sz w:val="14"/>
          <w:szCs w:val="14"/>
        </w:rPr>
        <w:t>Report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Schema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Validation</w:t>
      </w:r>
      <w:proofErr w:type="spellEnd"/>
    </w:p>
    <w:p w14:paraId="68BD6C67" w14:textId="77777777" w:rsidR="009D0853" w:rsidRPr="00374E6D" w:rsidRDefault="009D0853" w:rsidP="009D0853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371"/>
      </w:tblGrid>
      <w:tr w:rsidR="009D0853" w:rsidRPr="00857F8D" w14:paraId="145CB466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F4A2EE" w14:textId="3C8DC47C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TABLE R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C278DF"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7371" w:type="dxa"/>
          </w:tcPr>
          <w:p w14:paraId="551B536F" w14:textId="6F45EDF5" w:rsidR="009D0853" w:rsidRPr="00E34B7B" w:rsidRDefault="00C278DF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post_report</w:t>
            </w:r>
            <w:proofErr w:type="spellEnd"/>
          </w:p>
        </w:tc>
      </w:tr>
      <w:tr w:rsidR="009D0853" w:rsidRPr="005D2588" w14:paraId="05A34A10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81762F" w14:textId="77777777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7371" w:type="dxa"/>
          </w:tcPr>
          <w:p w14:paraId="589FCDB4" w14:textId="6121AF5F" w:rsidR="009D0853" w:rsidRPr="005D2588" w:rsidRDefault="00473F64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73F64">
              <w:rPr>
                <w:rFonts w:ascii="Calibri" w:hAnsi="Calibri" w:cs="Calibri"/>
                <w:sz w:val="24"/>
                <w:szCs w:val="24"/>
              </w:rPr>
              <w:t xml:space="preserve">{ </w:t>
            </w:r>
            <w:proofErr w:type="spellStart"/>
            <w:r w:rsidRPr="00473F64">
              <w:rPr>
                <w:rFonts w:ascii="Calibri" w:hAnsi="Calibri" w:cs="Calibri"/>
                <w:sz w:val="24"/>
                <w:szCs w:val="24"/>
              </w:rPr>
              <w:t>report_id</w:t>
            </w:r>
            <w:proofErr w:type="spellEnd"/>
            <w:r w:rsidRPr="00473F64">
              <w:rPr>
                <w:rFonts w:ascii="Calibri" w:hAnsi="Calibri" w:cs="Calibri"/>
                <w:sz w:val="24"/>
                <w:szCs w:val="24"/>
              </w:rPr>
              <w:t xml:space="preserve"> }</w:t>
            </w:r>
          </w:p>
        </w:tc>
      </w:tr>
      <w:tr w:rsidR="009D0853" w:rsidRPr="005D2588" w14:paraId="3EE7BADF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5CE8DB" w14:textId="77777777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Functional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Dependencies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5B5DF75E" w14:textId="77777777" w:rsidR="009D0853" w:rsidRPr="005D2588" w:rsidRDefault="009D085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D0853" w:rsidRPr="005D2588" w14:paraId="1402A588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F8E22A" w14:textId="77777777" w:rsidR="009D0853" w:rsidRPr="00857F8D" w:rsidRDefault="009D0853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FD1001</w:t>
            </w:r>
          </w:p>
        </w:tc>
        <w:tc>
          <w:tcPr>
            <w:tcW w:w="7371" w:type="dxa"/>
          </w:tcPr>
          <w:p w14:paraId="19094757" w14:textId="1D6BBA8B" w:rsidR="009D0853" w:rsidRPr="005D2588" w:rsidRDefault="00473F64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73F64">
              <w:rPr>
                <w:rFonts w:ascii="Calibri" w:hAnsi="Calibri" w:cs="Calibri"/>
                <w:sz w:val="24"/>
                <w:szCs w:val="24"/>
              </w:rPr>
              <w:t>{</w:t>
            </w:r>
            <w:proofErr w:type="spellStart"/>
            <w:r w:rsidRPr="00473F64">
              <w:rPr>
                <w:rFonts w:ascii="Calibri" w:hAnsi="Calibri" w:cs="Calibri"/>
                <w:sz w:val="24"/>
                <w:szCs w:val="24"/>
              </w:rPr>
              <w:t>report_id</w:t>
            </w:r>
            <w:proofErr w:type="spellEnd"/>
            <w:r w:rsidRPr="00473F64">
              <w:rPr>
                <w:rFonts w:ascii="Calibri" w:hAnsi="Calibri" w:cs="Calibri"/>
                <w:sz w:val="24"/>
                <w:szCs w:val="24"/>
              </w:rPr>
              <w:t>} → {</w:t>
            </w:r>
            <w:proofErr w:type="spellStart"/>
            <w:r w:rsidRPr="00473F64">
              <w:rPr>
                <w:rFonts w:ascii="Calibri" w:hAnsi="Calibri" w:cs="Calibri"/>
                <w:sz w:val="24"/>
                <w:szCs w:val="24"/>
              </w:rPr>
              <w:t>reporter_id</w:t>
            </w:r>
            <w:proofErr w:type="spellEnd"/>
            <w:r w:rsidRPr="00473F64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473F64">
              <w:rPr>
                <w:rFonts w:ascii="Calibri" w:hAnsi="Calibri" w:cs="Calibri"/>
                <w:sz w:val="24"/>
                <w:szCs w:val="24"/>
              </w:rPr>
              <w:t>reported_id</w:t>
            </w:r>
            <w:proofErr w:type="spellEnd"/>
            <w:r w:rsidRPr="00473F64">
              <w:rPr>
                <w:rFonts w:ascii="Calibri" w:hAnsi="Calibri" w:cs="Calibri"/>
                <w:sz w:val="24"/>
                <w:szCs w:val="24"/>
              </w:rPr>
              <w:t>, post_id, reason, time}</w:t>
            </w:r>
          </w:p>
        </w:tc>
      </w:tr>
      <w:tr w:rsidR="009D0853" w:rsidRPr="005D2588" w14:paraId="6A006BB2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950C7A" w14:textId="77777777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NORMAL FORM</w:t>
            </w:r>
          </w:p>
        </w:tc>
        <w:tc>
          <w:tcPr>
            <w:tcW w:w="7371" w:type="dxa"/>
          </w:tcPr>
          <w:p w14:paraId="250C7565" w14:textId="77777777" w:rsidR="009D0853" w:rsidRPr="005D2588" w:rsidRDefault="009D085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58C5">
              <w:rPr>
                <w:rFonts w:ascii="Calibri" w:hAnsi="Calibri" w:cs="Calibri"/>
                <w:sz w:val="24"/>
                <w:szCs w:val="24"/>
              </w:rPr>
              <w:t>BCNF</w:t>
            </w:r>
          </w:p>
        </w:tc>
      </w:tr>
    </w:tbl>
    <w:p w14:paraId="2D307ADC" w14:textId="518B2FCA" w:rsidR="009D0853" w:rsidRPr="006C6AA6" w:rsidRDefault="009D0853" w:rsidP="009D0853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</w:t>
      </w:r>
      <w:r w:rsidR="00473F64">
        <w:rPr>
          <w:i w:val="0"/>
          <w:iCs w:val="0"/>
          <w:sz w:val="14"/>
          <w:szCs w:val="14"/>
        </w:rPr>
        <w:t xml:space="preserve">              </w:t>
      </w:r>
      <w:r>
        <w:rPr>
          <w:i w:val="0"/>
          <w:iCs w:val="0"/>
          <w:sz w:val="14"/>
          <w:szCs w:val="14"/>
        </w:rPr>
        <w:t xml:space="preserve">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 w:rsidR="00473F64">
        <w:rPr>
          <w:i w:val="0"/>
          <w:iCs w:val="0"/>
          <w:sz w:val="14"/>
          <w:szCs w:val="14"/>
        </w:rPr>
        <w:t>31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473F64">
        <w:rPr>
          <w:i w:val="0"/>
          <w:iCs w:val="0"/>
          <w:sz w:val="14"/>
          <w:szCs w:val="14"/>
        </w:rPr>
        <w:t>Post</w:t>
      </w:r>
      <w:proofErr w:type="spellEnd"/>
      <w:r w:rsidR="00473F64">
        <w:rPr>
          <w:i w:val="0"/>
          <w:iCs w:val="0"/>
          <w:sz w:val="14"/>
          <w:szCs w:val="14"/>
        </w:rPr>
        <w:t xml:space="preserve"> </w:t>
      </w:r>
      <w:proofErr w:type="spellStart"/>
      <w:r w:rsidR="00473F64">
        <w:rPr>
          <w:i w:val="0"/>
          <w:iCs w:val="0"/>
          <w:sz w:val="14"/>
          <w:szCs w:val="14"/>
        </w:rPr>
        <w:t>Report</w:t>
      </w:r>
      <w:proofErr w:type="spellEnd"/>
      <w:r w:rsidR="00473F64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Schema</w:t>
      </w:r>
      <w:proofErr w:type="spellEnd"/>
      <w:r w:rsidRPr="006C6AA6">
        <w:rPr>
          <w:i w:val="0"/>
          <w:iCs w:val="0"/>
          <w:sz w:val="14"/>
          <w:szCs w:val="14"/>
        </w:rPr>
        <w:t xml:space="preserve"> V</w:t>
      </w:r>
      <w:proofErr w:type="spellStart"/>
      <w:r w:rsidRPr="006C6AA6">
        <w:rPr>
          <w:i w:val="0"/>
          <w:iCs w:val="0"/>
          <w:sz w:val="14"/>
          <w:szCs w:val="14"/>
        </w:rPr>
        <w:t>alidation</w:t>
      </w:r>
      <w:proofErr w:type="spellEnd"/>
    </w:p>
    <w:p w14:paraId="08982B2C" w14:textId="77777777" w:rsidR="009D0853" w:rsidRPr="00374E6D" w:rsidRDefault="009D0853" w:rsidP="009D0853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371"/>
      </w:tblGrid>
      <w:tr w:rsidR="009D0853" w:rsidRPr="00857F8D" w14:paraId="15032921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BCDE65" w14:textId="51B14718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TABLE R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8F4483"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7371" w:type="dxa"/>
          </w:tcPr>
          <w:p w14:paraId="78ACB75B" w14:textId="3175BA13" w:rsidR="009D0853" w:rsidRPr="00E34B7B" w:rsidRDefault="008F4483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comment_report</w:t>
            </w:r>
            <w:proofErr w:type="spellEnd"/>
          </w:p>
        </w:tc>
      </w:tr>
      <w:tr w:rsidR="009D0853" w:rsidRPr="005D2588" w14:paraId="22539850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4D8F43" w14:textId="77777777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7371" w:type="dxa"/>
          </w:tcPr>
          <w:p w14:paraId="7B7DC09F" w14:textId="2E3AB85E" w:rsidR="009D0853" w:rsidRPr="005D2588" w:rsidRDefault="00744A71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44A71">
              <w:rPr>
                <w:rFonts w:ascii="Calibri" w:hAnsi="Calibri" w:cs="Calibri"/>
                <w:sz w:val="24"/>
                <w:szCs w:val="24"/>
              </w:rPr>
              <w:t xml:space="preserve">{ </w:t>
            </w:r>
            <w:proofErr w:type="spellStart"/>
            <w:r w:rsidRPr="00744A71">
              <w:rPr>
                <w:rFonts w:ascii="Calibri" w:hAnsi="Calibri" w:cs="Calibri"/>
                <w:sz w:val="24"/>
                <w:szCs w:val="24"/>
              </w:rPr>
              <w:t>report_id</w:t>
            </w:r>
            <w:proofErr w:type="spellEnd"/>
            <w:r w:rsidRPr="00744A71">
              <w:rPr>
                <w:rFonts w:ascii="Calibri" w:hAnsi="Calibri" w:cs="Calibri"/>
                <w:sz w:val="24"/>
                <w:szCs w:val="24"/>
              </w:rPr>
              <w:t xml:space="preserve"> }</w:t>
            </w:r>
          </w:p>
        </w:tc>
      </w:tr>
      <w:tr w:rsidR="009D0853" w:rsidRPr="005D2588" w14:paraId="038DAD14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06F4F9" w14:textId="77777777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Functional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Dependencies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31F0F256" w14:textId="77777777" w:rsidR="009D0853" w:rsidRPr="005D2588" w:rsidRDefault="009D085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D0853" w:rsidRPr="005D2588" w14:paraId="4CA1F74E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3597F4" w14:textId="77777777" w:rsidR="009D0853" w:rsidRPr="00857F8D" w:rsidRDefault="009D0853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FD1001</w:t>
            </w:r>
          </w:p>
        </w:tc>
        <w:tc>
          <w:tcPr>
            <w:tcW w:w="7371" w:type="dxa"/>
          </w:tcPr>
          <w:p w14:paraId="3C13549E" w14:textId="4EEA1575" w:rsidR="009D0853" w:rsidRPr="005D2588" w:rsidRDefault="00744A71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44A71">
              <w:rPr>
                <w:rFonts w:ascii="Calibri" w:hAnsi="Calibri" w:cs="Calibri"/>
                <w:sz w:val="24"/>
                <w:szCs w:val="24"/>
              </w:rPr>
              <w:t>{</w:t>
            </w:r>
            <w:proofErr w:type="spellStart"/>
            <w:r w:rsidRPr="00744A71">
              <w:rPr>
                <w:rFonts w:ascii="Calibri" w:hAnsi="Calibri" w:cs="Calibri"/>
                <w:sz w:val="24"/>
                <w:szCs w:val="24"/>
              </w:rPr>
              <w:t>report_id</w:t>
            </w:r>
            <w:proofErr w:type="spellEnd"/>
            <w:r w:rsidRPr="00744A71">
              <w:rPr>
                <w:rFonts w:ascii="Calibri" w:hAnsi="Calibri" w:cs="Calibri"/>
                <w:sz w:val="24"/>
                <w:szCs w:val="24"/>
              </w:rPr>
              <w:t>} → {</w:t>
            </w:r>
            <w:proofErr w:type="spellStart"/>
            <w:r w:rsidRPr="00744A71">
              <w:rPr>
                <w:rFonts w:ascii="Calibri" w:hAnsi="Calibri" w:cs="Calibri"/>
                <w:sz w:val="24"/>
                <w:szCs w:val="24"/>
              </w:rPr>
              <w:t>reporter_id</w:t>
            </w:r>
            <w:proofErr w:type="spellEnd"/>
            <w:r w:rsidRPr="00744A71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44A71">
              <w:rPr>
                <w:rFonts w:ascii="Calibri" w:hAnsi="Calibri" w:cs="Calibri"/>
                <w:sz w:val="24"/>
                <w:szCs w:val="24"/>
              </w:rPr>
              <w:t>reported_id</w:t>
            </w:r>
            <w:proofErr w:type="spellEnd"/>
            <w:r w:rsidRPr="00744A71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44A71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744A71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44A71">
              <w:rPr>
                <w:rFonts w:ascii="Calibri" w:hAnsi="Calibri" w:cs="Calibri"/>
                <w:sz w:val="24"/>
                <w:szCs w:val="24"/>
              </w:rPr>
              <w:t>reason</w:t>
            </w:r>
            <w:proofErr w:type="spellEnd"/>
            <w:r w:rsidRPr="00744A71">
              <w:rPr>
                <w:rFonts w:ascii="Calibri" w:hAnsi="Calibri" w:cs="Calibri"/>
                <w:sz w:val="24"/>
                <w:szCs w:val="24"/>
              </w:rPr>
              <w:t>, time}</w:t>
            </w:r>
          </w:p>
        </w:tc>
      </w:tr>
      <w:tr w:rsidR="009D0853" w:rsidRPr="005D2588" w14:paraId="201AC5EF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99573B" w14:textId="77777777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NORMAL FORM</w:t>
            </w:r>
          </w:p>
        </w:tc>
        <w:tc>
          <w:tcPr>
            <w:tcW w:w="7371" w:type="dxa"/>
          </w:tcPr>
          <w:p w14:paraId="21B461DB" w14:textId="77777777" w:rsidR="009D0853" w:rsidRPr="005D2588" w:rsidRDefault="009D085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58C5">
              <w:rPr>
                <w:rFonts w:ascii="Calibri" w:hAnsi="Calibri" w:cs="Calibri"/>
                <w:sz w:val="24"/>
                <w:szCs w:val="24"/>
              </w:rPr>
              <w:t>BCNF</w:t>
            </w:r>
          </w:p>
        </w:tc>
      </w:tr>
    </w:tbl>
    <w:p w14:paraId="3E281E38" w14:textId="311B379B" w:rsidR="009D0853" w:rsidRPr="006C6AA6" w:rsidRDefault="009D0853" w:rsidP="009D0853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 w:rsidR="00BF10A1">
        <w:rPr>
          <w:i w:val="0"/>
          <w:iCs w:val="0"/>
          <w:sz w:val="14"/>
          <w:szCs w:val="14"/>
        </w:rPr>
        <w:t>32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BF10A1">
        <w:rPr>
          <w:i w:val="0"/>
          <w:iCs w:val="0"/>
          <w:sz w:val="14"/>
          <w:szCs w:val="14"/>
        </w:rPr>
        <w:t>Comment</w:t>
      </w:r>
      <w:proofErr w:type="spellEnd"/>
      <w:r w:rsidR="00BF10A1">
        <w:rPr>
          <w:i w:val="0"/>
          <w:iCs w:val="0"/>
          <w:sz w:val="14"/>
          <w:szCs w:val="14"/>
        </w:rPr>
        <w:t xml:space="preserve"> </w:t>
      </w:r>
      <w:proofErr w:type="spellStart"/>
      <w:r w:rsidR="00BF10A1">
        <w:rPr>
          <w:i w:val="0"/>
          <w:iCs w:val="0"/>
          <w:sz w:val="14"/>
          <w:szCs w:val="14"/>
        </w:rPr>
        <w:t>Report</w:t>
      </w:r>
      <w:proofErr w:type="spellEnd"/>
      <w:r w:rsidR="00BF10A1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Schema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Validation</w:t>
      </w:r>
      <w:proofErr w:type="spellEnd"/>
    </w:p>
    <w:p w14:paraId="701FE8BB" w14:textId="77777777" w:rsidR="009D0853" w:rsidRPr="00374E6D" w:rsidRDefault="009D0853" w:rsidP="009D0853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371"/>
      </w:tblGrid>
      <w:tr w:rsidR="009D0853" w:rsidRPr="00857F8D" w14:paraId="2F04C972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304DFD" w14:textId="750F60ED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TABLE R</w:t>
            </w:r>
            <w:r w:rsidR="00BF10A1">
              <w:rPr>
                <w:rFonts w:ascii="Calibri" w:hAnsi="Calibri" w:cs="Calibri"/>
                <w:sz w:val="24"/>
                <w:szCs w:val="24"/>
              </w:rPr>
              <w:t>20</w:t>
            </w:r>
          </w:p>
        </w:tc>
        <w:tc>
          <w:tcPr>
            <w:tcW w:w="7371" w:type="dxa"/>
          </w:tcPr>
          <w:p w14:paraId="3F2CA6B8" w14:textId="40DA4BEA" w:rsidR="009D0853" w:rsidRPr="00E34B7B" w:rsidRDefault="00BF10A1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blocked_user</w:t>
            </w:r>
            <w:proofErr w:type="spellEnd"/>
          </w:p>
        </w:tc>
      </w:tr>
      <w:tr w:rsidR="009D0853" w:rsidRPr="005D2588" w14:paraId="0F1450F7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B0E3C4" w14:textId="77777777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7371" w:type="dxa"/>
          </w:tcPr>
          <w:p w14:paraId="4E1ECFBC" w14:textId="43ABC62D" w:rsidR="009D0853" w:rsidRPr="005D2588" w:rsidRDefault="00323651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23651">
              <w:rPr>
                <w:rFonts w:ascii="Calibri" w:hAnsi="Calibri" w:cs="Calibri"/>
                <w:sz w:val="24"/>
                <w:szCs w:val="24"/>
              </w:rPr>
              <w:t xml:space="preserve">{ </w:t>
            </w:r>
            <w:proofErr w:type="spellStart"/>
            <w:r w:rsidRPr="00323651">
              <w:rPr>
                <w:rFonts w:ascii="Calibri" w:hAnsi="Calibri" w:cs="Calibri"/>
                <w:sz w:val="24"/>
                <w:szCs w:val="24"/>
              </w:rPr>
              <w:t>blocked_id</w:t>
            </w:r>
            <w:proofErr w:type="spellEnd"/>
            <w:r w:rsidRPr="00323651">
              <w:rPr>
                <w:rFonts w:ascii="Calibri" w:hAnsi="Calibri" w:cs="Calibri"/>
                <w:sz w:val="24"/>
                <w:szCs w:val="24"/>
              </w:rPr>
              <w:t xml:space="preserve"> }</w:t>
            </w:r>
          </w:p>
        </w:tc>
      </w:tr>
      <w:tr w:rsidR="009D0853" w:rsidRPr="005D2588" w14:paraId="42DA51C3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72DC44" w14:textId="77777777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Functional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34B7B">
              <w:rPr>
                <w:rFonts w:ascii="Calibri" w:hAnsi="Calibri" w:cs="Calibri"/>
                <w:sz w:val="24"/>
                <w:szCs w:val="24"/>
              </w:rPr>
              <w:t>Dependencies</w:t>
            </w:r>
            <w:proofErr w:type="spellEnd"/>
            <w:r w:rsidRPr="00E34B7B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6678C995" w14:textId="77777777" w:rsidR="009D0853" w:rsidRPr="005D2588" w:rsidRDefault="009D085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D0853" w:rsidRPr="005D2588" w14:paraId="0A2EBDC9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7F909D" w14:textId="77777777" w:rsidR="009D0853" w:rsidRPr="00857F8D" w:rsidRDefault="009D0853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FD1001</w:t>
            </w:r>
          </w:p>
        </w:tc>
        <w:tc>
          <w:tcPr>
            <w:tcW w:w="7371" w:type="dxa"/>
          </w:tcPr>
          <w:p w14:paraId="54DBAAA7" w14:textId="084B84B6" w:rsidR="009D0853" w:rsidRPr="005D2588" w:rsidRDefault="003C1807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C1807">
              <w:rPr>
                <w:rFonts w:ascii="Calibri" w:hAnsi="Calibri" w:cs="Calibri"/>
                <w:sz w:val="24"/>
                <w:szCs w:val="24"/>
              </w:rPr>
              <w:t>{</w:t>
            </w:r>
            <w:proofErr w:type="spellStart"/>
            <w:r w:rsidRPr="003C1807">
              <w:rPr>
                <w:rFonts w:ascii="Calibri" w:hAnsi="Calibri" w:cs="Calibri"/>
                <w:sz w:val="24"/>
                <w:szCs w:val="24"/>
              </w:rPr>
              <w:t>blocked_id</w:t>
            </w:r>
            <w:proofErr w:type="spellEnd"/>
            <w:r w:rsidRPr="003C1807">
              <w:rPr>
                <w:rFonts w:ascii="Calibri" w:hAnsi="Calibri" w:cs="Calibri"/>
                <w:sz w:val="24"/>
                <w:szCs w:val="24"/>
              </w:rPr>
              <w:t>} → {</w:t>
            </w:r>
            <w:proofErr w:type="spellStart"/>
            <w:r w:rsidRPr="003C1807">
              <w:rPr>
                <w:rFonts w:ascii="Calibri" w:hAnsi="Calibri" w:cs="Calibri"/>
                <w:sz w:val="24"/>
                <w:szCs w:val="24"/>
              </w:rPr>
              <w:t>blocked_at</w:t>
            </w:r>
            <w:proofErr w:type="spellEnd"/>
            <w:r w:rsidRPr="003C1807">
              <w:rPr>
                <w:rFonts w:ascii="Calibri" w:hAnsi="Calibri" w:cs="Calibri"/>
                <w:sz w:val="24"/>
                <w:szCs w:val="24"/>
              </w:rPr>
              <w:t>, reason, report_id}</w:t>
            </w:r>
          </w:p>
        </w:tc>
      </w:tr>
      <w:tr w:rsidR="009D0853" w:rsidRPr="005D2588" w14:paraId="31B401F3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3377D3" w14:textId="77777777" w:rsidR="009D0853" w:rsidRPr="00E34B7B" w:rsidRDefault="009D0853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34B7B">
              <w:rPr>
                <w:rFonts w:ascii="Calibri" w:hAnsi="Calibri" w:cs="Calibri"/>
                <w:sz w:val="24"/>
                <w:szCs w:val="24"/>
              </w:rPr>
              <w:t>NORMAL FORM</w:t>
            </w:r>
          </w:p>
        </w:tc>
        <w:tc>
          <w:tcPr>
            <w:tcW w:w="7371" w:type="dxa"/>
          </w:tcPr>
          <w:p w14:paraId="5788AF25" w14:textId="77777777" w:rsidR="009D0853" w:rsidRPr="005D2588" w:rsidRDefault="009D085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58C5">
              <w:rPr>
                <w:rFonts w:ascii="Calibri" w:hAnsi="Calibri" w:cs="Calibri"/>
                <w:sz w:val="24"/>
                <w:szCs w:val="24"/>
              </w:rPr>
              <w:t>BCNF</w:t>
            </w:r>
          </w:p>
        </w:tc>
      </w:tr>
    </w:tbl>
    <w:p w14:paraId="61BB8325" w14:textId="30B45151" w:rsidR="009D0853" w:rsidRPr="006C6AA6" w:rsidRDefault="009D0853" w:rsidP="009D0853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</w:t>
      </w:r>
      <w:r w:rsidR="00CF5B46">
        <w:rPr>
          <w:i w:val="0"/>
          <w:iCs w:val="0"/>
          <w:sz w:val="14"/>
          <w:szCs w:val="14"/>
        </w:rPr>
        <w:t xml:space="preserve">          </w:t>
      </w:r>
      <w:r>
        <w:rPr>
          <w:i w:val="0"/>
          <w:iCs w:val="0"/>
          <w:sz w:val="14"/>
          <w:szCs w:val="14"/>
        </w:rPr>
        <w:t xml:space="preserve">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 w:rsidR="00CF5B46">
        <w:rPr>
          <w:i w:val="0"/>
          <w:iCs w:val="0"/>
          <w:sz w:val="14"/>
          <w:szCs w:val="14"/>
        </w:rPr>
        <w:t>33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CF5B46">
        <w:rPr>
          <w:i w:val="0"/>
          <w:iCs w:val="0"/>
          <w:sz w:val="14"/>
          <w:szCs w:val="14"/>
        </w:rPr>
        <w:t>Blocked</w:t>
      </w:r>
      <w:proofErr w:type="spellEnd"/>
      <w:r w:rsidR="00CF5B46">
        <w:rPr>
          <w:i w:val="0"/>
          <w:iCs w:val="0"/>
          <w:sz w:val="14"/>
          <w:szCs w:val="14"/>
        </w:rPr>
        <w:t xml:space="preserve"> </w:t>
      </w:r>
      <w:proofErr w:type="spellStart"/>
      <w:r w:rsidR="00CF5B46">
        <w:rPr>
          <w:i w:val="0"/>
          <w:iCs w:val="0"/>
          <w:sz w:val="14"/>
          <w:szCs w:val="14"/>
        </w:rPr>
        <w:t>User</w:t>
      </w:r>
      <w:proofErr w:type="spellEnd"/>
      <w:r w:rsidR="00CF5B46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Schema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Validation</w:t>
      </w:r>
      <w:proofErr w:type="spellEnd"/>
    </w:p>
    <w:p w14:paraId="38DAB9AE" w14:textId="77777777" w:rsidR="009D0853" w:rsidRDefault="009D0853" w:rsidP="0009614D"/>
    <w:p w14:paraId="2E80300D" w14:textId="77777777" w:rsidR="00BC2500" w:rsidRDefault="00BC2500" w:rsidP="0009614D"/>
    <w:p w14:paraId="1EF3FBE4" w14:textId="77777777" w:rsidR="00BC2500" w:rsidRDefault="00BC2500" w:rsidP="0009614D"/>
    <w:p w14:paraId="26229648" w14:textId="77777777" w:rsidR="00BC2500" w:rsidRDefault="00BC2500" w:rsidP="0009614D"/>
    <w:p w14:paraId="48232E9B" w14:textId="36553990" w:rsidR="00BC2500" w:rsidRDefault="00BC2500" w:rsidP="00BC2500">
      <w:pPr>
        <w:rPr>
          <w:rFonts w:ascii="Calibri" w:hAnsi="Calibri" w:cs="Calibri"/>
          <w:b/>
          <w:bCs/>
          <w:sz w:val="40"/>
          <w:szCs w:val="40"/>
        </w:rPr>
      </w:pPr>
      <w:r w:rsidRPr="00FC47DB">
        <w:rPr>
          <w:rFonts w:ascii="Calibri" w:hAnsi="Calibri" w:cs="Calibri"/>
          <w:b/>
          <w:bCs/>
          <w:sz w:val="40"/>
          <w:szCs w:val="40"/>
        </w:rPr>
        <w:lastRenderedPageBreak/>
        <w:t>A</w:t>
      </w:r>
      <w:r>
        <w:rPr>
          <w:rFonts w:ascii="Calibri" w:hAnsi="Calibri" w:cs="Calibri"/>
          <w:b/>
          <w:bCs/>
          <w:sz w:val="40"/>
          <w:szCs w:val="40"/>
        </w:rPr>
        <w:t>6</w:t>
      </w:r>
      <w:r w:rsidRPr="00FC47DB">
        <w:rPr>
          <w:rFonts w:ascii="Calibri" w:hAnsi="Calibri" w:cs="Calibri"/>
          <w:b/>
          <w:bCs/>
          <w:sz w:val="40"/>
          <w:szCs w:val="40"/>
        </w:rPr>
        <w:t xml:space="preserve">: </w:t>
      </w:r>
      <w:r>
        <w:rPr>
          <w:rFonts w:ascii="Calibri" w:hAnsi="Calibri" w:cs="Calibri"/>
          <w:b/>
          <w:bCs/>
          <w:sz w:val="40"/>
          <w:szCs w:val="40"/>
        </w:rPr>
        <w:t xml:space="preserve">Indexes,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triggers</w:t>
      </w:r>
      <w:proofErr w:type="spellEnd"/>
      <w:r>
        <w:rPr>
          <w:rFonts w:ascii="Calibri" w:hAnsi="Calibri" w:cs="Calibri"/>
          <w:b/>
          <w:bCs/>
          <w:sz w:val="40"/>
          <w:szCs w:val="40"/>
        </w:rPr>
        <w:t xml:space="preserve">,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transactions</w:t>
      </w:r>
      <w:proofErr w:type="spellEnd"/>
      <w:r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and</w:t>
      </w:r>
      <w:proofErr w:type="spellEnd"/>
      <w:r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database</w:t>
      </w:r>
      <w:proofErr w:type="spellEnd"/>
      <w:r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population</w:t>
      </w:r>
      <w:proofErr w:type="spellEnd"/>
    </w:p>
    <w:p w14:paraId="3CF67C5B" w14:textId="75C872C5" w:rsidR="006704BE" w:rsidRDefault="006704BE" w:rsidP="006704BE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6</w:t>
      </w:r>
      <w:r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>1</w:t>
      </w:r>
      <w:r>
        <w:rPr>
          <w:rFonts w:ascii="Calibri" w:hAnsi="Calibri" w:cs="Calibri"/>
          <w:b/>
          <w:bCs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Database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Workload</w:t>
      </w:r>
      <w:proofErr w:type="spellEnd"/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E5223" w14:paraId="6DB2BB3E" w14:textId="77777777" w:rsidTr="000E5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98E6D84" w14:textId="2EE56219" w:rsidR="000E5223" w:rsidRPr="000E5223" w:rsidRDefault="000E5223" w:rsidP="006704B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Relation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reference</w:t>
            </w:r>
            <w:proofErr w:type="spellEnd"/>
          </w:p>
        </w:tc>
        <w:tc>
          <w:tcPr>
            <w:tcW w:w="2614" w:type="dxa"/>
          </w:tcPr>
          <w:p w14:paraId="480C4D26" w14:textId="63B0AC42" w:rsidR="000E5223" w:rsidRPr="000E5223" w:rsidRDefault="000E5223" w:rsidP="00670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Relation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614" w:type="dxa"/>
          </w:tcPr>
          <w:p w14:paraId="1AF88FBC" w14:textId="266095DC" w:rsidR="000E5223" w:rsidRPr="000E5223" w:rsidRDefault="000E5223" w:rsidP="00670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Order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magnitude</w:t>
            </w:r>
          </w:p>
        </w:tc>
        <w:tc>
          <w:tcPr>
            <w:tcW w:w="2614" w:type="dxa"/>
          </w:tcPr>
          <w:p w14:paraId="4CAEEC79" w14:textId="46EEF775" w:rsidR="000E5223" w:rsidRPr="000E5223" w:rsidRDefault="000E5223" w:rsidP="00670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Estimated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growth</w:t>
            </w:r>
            <w:proofErr w:type="spellEnd"/>
          </w:p>
        </w:tc>
      </w:tr>
      <w:tr w:rsidR="000E5223" w14:paraId="54185C73" w14:textId="77777777" w:rsidTr="000E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CC618D4" w14:textId="284FF402" w:rsidR="000E5223" w:rsidRPr="000E5223" w:rsidRDefault="00C44759" w:rsidP="006704B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R01</w:t>
            </w:r>
          </w:p>
        </w:tc>
        <w:tc>
          <w:tcPr>
            <w:tcW w:w="2614" w:type="dxa"/>
          </w:tcPr>
          <w:p w14:paraId="56B37F04" w14:textId="5B18682E" w:rsidR="000E5223" w:rsidRPr="00F70C6B" w:rsidRDefault="00F70C6B" w:rsidP="0067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70C6B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14" w:type="dxa"/>
          </w:tcPr>
          <w:p w14:paraId="3F1C9BFD" w14:textId="0D39DDB9" w:rsidR="000E5223" w:rsidRPr="00F70C6B" w:rsidRDefault="00C159E6" w:rsidP="0067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10k</w:t>
            </w:r>
          </w:p>
        </w:tc>
        <w:tc>
          <w:tcPr>
            <w:tcW w:w="2614" w:type="dxa"/>
          </w:tcPr>
          <w:p w14:paraId="47990317" w14:textId="440E167A" w:rsidR="000E5223" w:rsidRPr="00F70C6B" w:rsidRDefault="005E202B" w:rsidP="0067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E202B">
              <w:rPr>
                <w:rFonts w:ascii="Calibri" w:hAnsi="Calibri" w:cs="Calibri"/>
                <w:sz w:val="24"/>
                <w:szCs w:val="24"/>
              </w:rPr>
              <w:t xml:space="preserve">10 / </w:t>
            </w:r>
            <w:proofErr w:type="spellStart"/>
            <w:r w:rsidRPr="005E202B">
              <w:rPr>
                <w:rFonts w:ascii="Calibri" w:hAnsi="Calibri" w:cs="Calibri"/>
                <w:sz w:val="24"/>
                <w:szCs w:val="24"/>
              </w:rPr>
              <w:t>day</w:t>
            </w:r>
            <w:proofErr w:type="spellEnd"/>
          </w:p>
        </w:tc>
      </w:tr>
      <w:tr w:rsidR="00C44759" w14:paraId="4AD0FCCA" w14:textId="77777777" w:rsidTr="000E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59F927A" w14:textId="6662AF82" w:rsidR="00C44759" w:rsidRPr="000E5223" w:rsidRDefault="00C44759" w:rsidP="00C44759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B32C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614" w:type="dxa"/>
          </w:tcPr>
          <w:p w14:paraId="15C31EFA" w14:textId="5919F37D" w:rsidR="00C44759" w:rsidRPr="00F70C6B" w:rsidRDefault="00F70C6B" w:rsidP="00C4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70C6B">
              <w:rPr>
                <w:rFonts w:ascii="Calibri" w:hAnsi="Calibri" w:cs="Calibri"/>
                <w:sz w:val="24"/>
                <w:szCs w:val="24"/>
              </w:rPr>
              <w:t>system_managers</w:t>
            </w:r>
            <w:proofErr w:type="spellEnd"/>
          </w:p>
        </w:tc>
        <w:tc>
          <w:tcPr>
            <w:tcW w:w="2614" w:type="dxa"/>
          </w:tcPr>
          <w:p w14:paraId="79880953" w14:textId="0C2B94F0" w:rsidR="00C44759" w:rsidRPr="00F70C6B" w:rsidRDefault="00C159E6" w:rsidP="00C4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2614" w:type="dxa"/>
          </w:tcPr>
          <w:p w14:paraId="72DAB14E" w14:textId="5294457F" w:rsidR="00C44759" w:rsidRPr="00F70C6B" w:rsidRDefault="005E202B" w:rsidP="00C4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E202B">
              <w:rPr>
                <w:rFonts w:ascii="Calibri" w:hAnsi="Calibri" w:cs="Calibri"/>
                <w:sz w:val="24"/>
                <w:szCs w:val="24"/>
              </w:rPr>
              <w:t xml:space="preserve">1 / </w:t>
            </w:r>
            <w:proofErr w:type="spellStart"/>
            <w:r w:rsidRPr="005E202B">
              <w:rPr>
                <w:rFonts w:ascii="Calibri" w:hAnsi="Calibri" w:cs="Calibri"/>
                <w:sz w:val="24"/>
                <w:szCs w:val="24"/>
              </w:rPr>
              <w:t>month</w:t>
            </w:r>
            <w:proofErr w:type="spellEnd"/>
          </w:p>
        </w:tc>
      </w:tr>
      <w:tr w:rsidR="00C44759" w14:paraId="2B791FF0" w14:textId="77777777" w:rsidTr="000E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E7EAA2C" w14:textId="154DE0FE" w:rsidR="00C44759" w:rsidRPr="000E5223" w:rsidRDefault="00C44759" w:rsidP="00C44759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B32C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614" w:type="dxa"/>
          </w:tcPr>
          <w:p w14:paraId="6C533D30" w14:textId="21F226D8" w:rsidR="00C44759" w:rsidRPr="00F70C6B" w:rsidRDefault="00F70C6B" w:rsidP="00C4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follows</w:t>
            </w:r>
            <w:proofErr w:type="spellEnd"/>
          </w:p>
        </w:tc>
        <w:tc>
          <w:tcPr>
            <w:tcW w:w="2614" w:type="dxa"/>
          </w:tcPr>
          <w:p w14:paraId="505F4728" w14:textId="047CCDBC" w:rsidR="00C44759" w:rsidRPr="00F70C6B" w:rsidRDefault="00C159E6" w:rsidP="00C4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100k</w:t>
            </w:r>
          </w:p>
        </w:tc>
        <w:tc>
          <w:tcPr>
            <w:tcW w:w="2614" w:type="dxa"/>
          </w:tcPr>
          <w:p w14:paraId="7239B8F2" w14:textId="54148918" w:rsidR="00C44759" w:rsidRPr="00F70C6B" w:rsidRDefault="005E202B" w:rsidP="00C4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E202B">
              <w:rPr>
                <w:rFonts w:ascii="Calibri" w:hAnsi="Calibri" w:cs="Calibri"/>
                <w:sz w:val="24"/>
                <w:szCs w:val="24"/>
              </w:rPr>
              <w:t xml:space="preserve">1k / </w:t>
            </w:r>
            <w:proofErr w:type="spellStart"/>
            <w:r w:rsidRPr="005E202B">
              <w:rPr>
                <w:rFonts w:ascii="Calibri" w:hAnsi="Calibri" w:cs="Calibri"/>
                <w:sz w:val="24"/>
                <w:szCs w:val="24"/>
              </w:rPr>
              <w:t>day</w:t>
            </w:r>
            <w:proofErr w:type="spellEnd"/>
          </w:p>
        </w:tc>
      </w:tr>
      <w:tr w:rsidR="005E202B" w14:paraId="412607BF" w14:textId="77777777" w:rsidTr="000E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0CB161F" w14:textId="60393597" w:rsidR="005E202B" w:rsidRPr="000E5223" w:rsidRDefault="005E202B" w:rsidP="005E202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B32C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614" w:type="dxa"/>
          </w:tcPr>
          <w:p w14:paraId="6A1C9E97" w14:textId="0CD81027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70C6B">
              <w:rPr>
                <w:rFonts w:ascii="Calibri" w:hAnsi="Calibri" w:cs="Calibri"/>
                <w:sz w:val="24"/>
                <w:szCs w:val="24"/>
              </w:rPr>
              <w:t>categories</w:t>
            </w:r>
            <w:proofErr w:type="spellEnd"/>
          </w:p>
        </w:tc>
        <w:tc>
          <w:tcPr>
            <w:tcW w:w="2614" w:type="dxa"/>
          </w:tcPr>
          <w:p w14:paraId="66FD064E" w14:textId="308087EE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2614" w:type="dxa"/>
          </w:tcPr>
          <w:p w14:paraId="13E7DD6B" w14:textId="7779AB70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E202B">
              <w:rPr>
                <w:rFonts w:ascii="Calibri" w:hAnsi="Calibri" w:cs="Calibri"/>
                <w:sz w:val="24"/>
                <w:szCs w:val="24"/>
              </w:rPr>
              <w:t xml:space="preserve">1 / </w:t>
            </w:r>
            <w:proofErr w:type="spellStart"/>
            <w:r w:rsidRPr="005E202B">
              <w:rPr>
                <w:rFonts w:ascii="Calibri" w:hAnsi="Calibri" w:cs="Calibri"/>
                <w:sz w:val="24"/>
                <w:szCs w:val="24"/>
              </w:rPr>
              <w:t>month</w:t>
            </w:r>
            <w:proofErr w:type="spellEnd"/>
          </w:p>
        </w:tc>
      </w:tr>
      <w:tr w:rsidR="005E202B" w14:paraId="50090B4C" w14:textId="77777777" w:rsidTr="000E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B03F4DD" w14:textId="11491549" w:rsidR="005E202B" w:rsidRPr="000E5223" w:rsidRDefault="005E202B" w:rsidP="005E202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B32C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614" w:type="dxa"/>
          </w:tcPr>
          <w:p w14:paraId="11D5B142" w14:textId="62C41E29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70C6B">
              <w:rPr>
                <w:rFonts w:ascii="Calibri" w:hAnsi="Calibri" w:cs="Calibri"/>
                <w:sz w:val="24"/>
                <w:szCs w:val="24"/>
              </w:rPr>
              <w:t>user_category</w:t>
            </w:r>
            <w:proofErr w:type="spellEnd"/>
          </w:p>
        </w:tc>
        <w:tc>
          <w:tcPr>
            <w:tcW w:w="2614" w:type="dxa"/>
          </w:tcPr>
          <w:p w14:paraId="4DFDE4E7" w14:textId="75A64C40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10k</w:t>
            </w:r>
          </w:p>
        </w:tc>
        <w:tc>
          <w:tcPr>
            <w:tcW w:w="2614" w:type="dxa"/>
          </w:tcPr>
          <w:p w14:paraId="2043470A" w14:textId="5B064404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E202B">
              <w:rPr>
                <w:rFonts w:ascii="Calibri" w:hAnsi="Calibri" w:cs="Calibri"/>
                <w:sz w:val="24"/>
                <w:szCs w:val="24"/>
              </w:rPr>
              <w:t xml:space="preserve">100 / </w:t>
            </w:r>
            <w:proofErr w:type="spellStart"/>
            <w:r w:rsidRPr="005E202B">
              <w:rPr>
                <w:rFonts w:ascii="Calibri" w:hAnsi="Calibri" w:cs="Calibri"/>
                <w:sz w:val="24"/>
                <w:szCs w:val="24"/>
              </w:rPr>
              <w:t>day</w:t>
            </w:r>
            <w:proofErr w:type="spellEnd"/>
          </w:p>
        </w:tc>
      </w:tr>
      <w:tr w:rsidR="005E202B" w14:paraId="29A1C489" w14:textId="77777777" w:rsidTr="000E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6033316" w14:textId="263E0D65" w:rsidR="005E202B" w:rsidRPr="000E5223" w:rsidRDefault="005E202B" w:rsidP="005E202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B32C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614" w:type="dxa"/>
          </w:tcPr>
          <w:p w14:paraId="43CB899D" w14:textId="58C503A7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70C6B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</w:p>
        </w:tc>
        <w:tc>
          <w:tcPr>
            <w:tcW w:w="2614" w:type="dxa"/>
          </w:tcPr>
          <w:p w14:paraId="726B35D5" w14:textId="1CB8B127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100k</w:t>
            </w:r>
          </w:p>
        </w:tc>
        <w:tc>
          <w:tcPr>
            <w:tcW w:w="2614" w:type="dxa"/>
          </w:tcPr>
          <w:p w14:paraId="15FD1881" w14:textId="1F9D9F87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E202B">
              <w:rPr>
                <w:rFonts w:ascii="Calibri" w:hAnsi="Calibri" w:cs="Calibri"/>
                <w:sz w:val="24"/>
                <w:szCs w:val="24"/>
              </w:rPr>
              <w:t xml:space="preserve">10k / </w:t>
            </w:r>
            <w:proofErr w:type="spellStart"/>
            <w:r w:rsidRPr="005E202B">
              <w:rPr>
                <w:rFonts w:ascii="Calibri" w:hAnsi="Calibri" w:cs="Calibri"/>
                <w:sz w:val="24"/>
                <w:szCs w:val="24"/>
              </w:rPr>
              <w:t>day</w:t>
            </w:r>
            <w:proofErr w:type="spellEnd"/>
          </w:p>
        </w:tc>
      </w:tr>
      <w:tr w:rsidR="005E202B" w14:paraId="59DB8C4F" w14:textId="77777777" w:rsidTr="000E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DFD9409" w14:textId="20CC24B5" w:rsidR="005E202B" w:rsidRPr="000E5223" w:rsidRDefault="005E202B" w:rsidP="005E202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B32C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614" w:type="dxa"/>
          </w:tcPr>
          <w:p w14:paraId="4424F60F" w14:textId="07CD3EF3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70C6B">
              <w:rPr>
                <w:rFonts w:ascii="Calibri" w:hAnsi="Calibri" w:cs="Calibri"/>
                <w:sz w:val="24"/>
                <w:szCs w:val="24"/>
              </w:rPr>
              <w:t>post_categories</w:t>
            </w:r>
            <w:proofErr w:type="spellEnd"/>
          </w:p>
        </w:tc>
        <w:tc>
          <w:tcPr>
            <w:tcW w:w="2614" w:type="dxa"/>
          </w:tcPr>
          <w:p w14:paraId="590080A7" w14:textId="27902AFD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10k</w:t>
            </w:r>
          </w:p>
        </w:tc>
        <w:tc>
          <w:tcPr>
            <w:tcW w:w="2614" w:type="dxa"/>
          </w:tcPr>
          <w:p w14:paraId="03547365" w14:textId="61B59A89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E202B">
              <w:rPr>
                <w:rFonts w:ascii="Calibri" w:hAnsi="Calibri" w:cs="Calibri"/>
                <w:sz w:val="24"/>
                <w:szCs w:val="24"/>
              </w:rPr>
              <w:t xml:space="preserve">1k / </w:t>
            </w:r>
            <w:proofErr w:type="spellStart"/>
            <w:r w:rsidRPr="005E202B">
              <w:rPr>
                <w:rFonts w:ascii="Calibri" w:hAnsi="Calibri" w:cs="Calibri"/>
                <w:sz w:val="24"/>
                <w:szCs w:val="24"/>
              </w:rPr>
              <w:t>day</w:t>
            </w:r>
            <w:proofErr w:type="spellEnd"/>
          </w:p>
        </w:tc>
      </w:tr>
      <w:tr w:rsidR="005E202B" w14:paraId="65F56A1D" w14:textId="77777777" w:rsidTr="000E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6A28964" w14:textId="36E93B04" w:rsidR="005E202B" w:rsidRPr="000E5223" w:rsidRDefault="005E202B" w:rsidP="005E202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B32C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614" w:type="dxa"/>
          </w:tcPr>
          <w:p w14:paraId="347DB83E" w14:textId="50982656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70C6B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</w:p>
        </w:tc>
        <w:tc>
          <w:tcPr>
            <w:tcW w:w="2614" w:type="dxa"/>
          </w:tcPr>
          <w:p w14:paraId="5611E01D" w14:textId="129B1C4C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100k</w:t>
            </w:r>
          </w:p>
        </w:tc>
        <w:tc>
          <w:tcPr>
            <w:tcW w:w="2614" w:type="dxa"/>
          </w:tcPr>
          <w:p w14:paraId="06CF9E37" w14:textId="731BA09F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E202B">
              <w:rPr>
                <w:rFonts w:ascii="Calibri" w:hAnsi="Calibri" w:cs="Calibri"/>
                <w:sz w:val="24"/>
                <w:szCs w:val="24"/>
              </w:rPr>
              <w:t xml:space="preserve">10k / </w:t>
            </w:r>
            <w:proofErr w:type="spellStart"/>
            <w:r w:rsidRPr="005E202B">
              <w:rPr>
                <w:rFonts w:ascii="Calibri" w:hAnsi="Calibri" w:cs="Calibri"/>
                <w:sz w:val="24"/>
                <w:szCs w:val="24"/>
              </w:rPr>
              <w:t>day</w:t>
            </w:r>
            <w:proofErr w:type="spellEnd"/>
          </w:p>
        </w:tc>
      </w:tr>
      <w:tr w:rsidR="005E202B" w14:paraId="7FB4EC05" w14:textId="77777777" w:rsidTr="000E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2F4B4FA" w14:textId="41959F17" w:rsidR="005E202B" w:rsidRPr="000E5223" w:rsidRDefault="005E202B" w:rsidP="005E202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B32C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614" w:type="dxa"/>
          </w:tcPr>
          <w:p w14:paraId="50CF9783" w14:textId="0CB95467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70C6B">
              <w:rPr>
                <w:rFonts w:ascii="Calibri" w:hAnsi="Calibri" w:cs="Calibri"/>
                <w:sz w:val="24"/>
                <w:szCs w:val="24"/>
              </w:rPr>
              <w:t>replies</w:t>
            </w:r>
            <w:proofErr w:type="spellEnd"/>
          </w:p>
        </w:tc>
        <w:tc>
          <w:tcPr>
            <w:tcW w:w="2614" w:type="dxa"/>
          </w:tcPr>
          <w:p w14:paraId="46F45B60" w14:textId="171DA5A8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10k</w:t>
            </w:r>
          </w:p>
        </w:tc>
        <w:tc>
          <w:tcPr>
            <w:tcW w:w="2614" w:type="dxa"/>
          </w:tcPr>
          <w:p w14:paraId="27624319" w14:textId="1D5F0290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E202B">
              <w:rPr>
                <w:rFonts w:ascii="Calibri" w:hAnsi="Calibri" w:cs="Calibri"/>
                <w:sz w:val="24"/>
                <w:szCs w:val="24"/>
              </w:rPr>
              <w:t xml:space="preserve">1k / </w:t>
            </w:r>
            <w:proofErr w:type="spellStart"/>
            <w:r w:rsidRPr="005E202B">
              <w:rPr>
                <w:rFonts w:ascii="Calibri" w:hAnsi="Calibri" w:cs="Calibri"/>
                <w:sz w:val="24"/>
                <w:szCs w:val="24"/>
              </w:rPr>
              <w:t>day</w:t>
            </w:r>
            <w:proofErr w:type="spellEnd"/>
          </w:p>
        </w:tc>
      </w:tr>
      <w:tr w:rsidR="005E202B" w14:paraId="484A6BC2" w14:textId="77777777" w:rsidTr="000E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ACF8921" w14:textId="47A4E681" w:rsidR="005E202B" w:rsidRPr="000E5223" w:rsidRDefault="005E202B" w:rsidP="005E202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B32C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R1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614" w:type="dxa"/>
          </w:tcPr>
          <w:p w14:paraId="66CCA701" w14:textId="2FEA745D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70C6B">
              <w:rPr>
                <w:rFonts w:ascii="Calibri" w:hAnsi="Calibri" w:cs="Calibri"/>
                <w:sz w:val="24"/>
                <w:szCs w:val="24"/>
              </w:rPr>
              <w:t>post_votes</w:t>
            </w:r>
            <w:proofErr w:type="spellEnd"/>
          </w:p>
        </w:tc>
        <w:tc>
          <w:tcPr>
            <w:tcW w:w="2614" w:type="dxa"/>
          </w:tcPr>
          <w:p w14:paraId="542FC068" w14:textId="3BB28E1C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100k</w:t>
            </w:r>
          </w:p>
        </w:tc>
        <w:tc>
          <w:tcPr>
            <w:tcW w:w="2614" w:type="dxa"/>
          </w:tcPr>
          <w:p w14:paraId="46F536F7" w14:textId="0E32941B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E202B">
              <w:rPr>
                <w:rFonts w:ascii="Calibri" w:hAnsi="Calibri" w:cs="Calibri"/>
                <w:sz w:val="24"/>
                <w:szCs w:val="24"/>
              </w:rPr>
              <w:t xml:space="preserve">1k / </w:t>
            </w:r>
            <w:proofErr w:type="spellStart"/>
            <w:r w:rsidRPr="005E202B">
              <w:rPr>
                <w:rFonts w:ascii="Calibri" w:hAnsi="Calibri" w:cs="Calibri"/>
                <w:sz w:val="24"/>
                <w:szCs w:val="24"/>
              </w:rPr>
              <w:t>day</w:t>
            </w:r>
            <w:proofErr w:type="spellEnd"/>
          </w:p>
        </w:tc>
      </w:tr>
      <w:tr w:rsidR="005E202B" w14:paraId="60026DE8" w14:textId="77777777" w:rsidTr="000E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A14DCFF" w14:textId="1C2BC6BF" w:rsidR="005E202B" w:rsidRPr="000E5223" w:rsidRDefault="005E202B" w:rsidP="005E202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B32C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R1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614" w:type="dxa"/>
          </w:tcPr>
          <w:p w14:paraId="3D6F1594" w14:textId="317BFD61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70C6B">
              <w:rPr>
                <w:rFonts w:ascii="Calibri" w:hAnsi="Calibri" w:cs="Calibri"/>
                <w:sz w:val="24"/>
                <w:szCs w:val="24"/>
              </w:rPr>
              <w:t>comment_votes</w:t>
            </w:r>
            <w:proofErr w:type="spellEnd"/>
          </w:p>
        </w:tc>
        <w:tc>
          <w:tcPr>
            <w:tcW w:w="2614" w:type="dxa"/>
          </w:tcPr>
          <w:p w14:paraId="699B9AAA" w14:textId="405551D8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100k</w:t>
            </w:r>
          </w:p>
        </w:tc>
        <w:tc>
          <w:tcPr>
            <w:tcW w:w="2614" w:type="dxa"/>
          </w:tcPr>
          <w:p w14:paraId="11896C0A" w14:textId="197C7C15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E202B">
              <w:rPr>
                <w:rFonts w:ascii="Calibri" w:hAnsi="Calibri" w:cs="Calibri"/>
                <w:sz w:val="24"/>
                <w:szCs w:val="24"/>
              </w:rPr>
              <w:t xml:space="preserve">1k / </w:t>
            </w:r>
            <w:proofErr w:type="spellStart"/>
            <w:r w:rsidRPr="005E202B">
              <w:rPr>
                <w:rFonts w:ascii="Calibri" w:hAnsi="Calibri" w:cs="Calibri"/>
                <w:sz w:val="24"/>
                <w:szCs w:val="24"/>
              </w:rPr>
              <w:t>day</w:t>
            </w:r>
            <w:proofErr w:type="spellEnd"/>
          </w:p>
        </w:tc>
      </w:tr>
      <w:tr w:rsidR="005E202B" w14:paraId="23D9336D" w14:textId="77777777" w:rsidTr="000E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83F58E9" w14:textId="45A4078D" w:rsidR="005E202B" w:rsidRPr="000E5223" w:rsidRDefault="005E202B" w:rsidP="005E202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B32C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R1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614" w:type="dxa"/>
          </w:tcPr>
          <w:p w14:paraId="1142D79C" w14:textId="19973F65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70C6B">
              <w:rPr>
                <w:rFonts w:ascii="Calibri" w:hAnsi="Calibri" w:cs="Calibri"/>
                <w:sz w:val="24"/>
                <w:szCs w:val="24"/>
              </w:rPr>
              <w:t>user_favorites</w:t>
            </w:r>
            <w:proofErr w:type="spellEnd"/>
          </w:p>
        </w:tc>
        <w:tc>
          <w:tcPr>
            <w:tcW w:w="2614" w:type="dxa"/>
          </w:tcPr>
          <w:p w14:paraId="4C5643E7" w14:textId="765CDCF8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10k</w:t>
            </w:r>
          </w:p>
        </w:tc>
        <w:tc>
          <w:tcPr>
            <w:tcW w:w="2614" w:type="dxa"/>
          </w:tcPr>
          <w:p w14:paraId="2477D2A8" w14:textId="457059E0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E202B">
              <w:rPr>
                <w:rFonts w:ascii="Calibri" w:hAnsi="Calibri" w:cs="Calibri"/>
                <w:sz w:val="24"/>
                <w:szCs w:val="24"/>
              </w:rPr>
              <w:t xml:space="preserve">100 / </w:t>
            </w:r>
            <w:proofErr w:type="spellStart"/>
            <w:r w:rsidRPr="005E202B">
              <w:rPr>
                <w:rFonts w:ascii="Calibri" w:hAnsi="Calibri" w:cs="Calibri"/>
                <w:sz w:val="24"/>
                <w:szCs w:val="24"/>
              </w:rPr>
              <w:t>day</w:t>
            </w:r>
            <w:proofErr w:type="spellEnd"/>
          </w:p>
        </w:tc>
      </w:tr>
      <w:tr w:rsidR="005E202B" w14:paraId="1684E13A" w14:textId="77777777" w:rsidTr="000E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E969F82" w14:textId="5150865E" w:rsidR="005E202B" w:rsidRPr="000E5223" w:rsidRDefault="005E202B" w:rsidP="005E202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B32C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R1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614" w:type="dxa"/>
          </w:tcPr>
          <w:p w14:paraId="53721FEF" w14:textId="1439B88F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70C6B">
              <w:rPr>
                <w:rFonts w:ascii="Calibri" w:hAnsi="Calibri" w:cs="Calibri"/>
                <w:sz w:val="24"/>
                <w:szCs w:val="24"/>
              </w:rPr>
              <w:t>follow_notification</w:t>
            </w:r>
            <w:proofErr w:type="spellEnd"/>
          </w:p>
        </w:tc>
        <w:tc>
          <w:tcPr>
            <w:tcW w:w="2614" w:type="dxa"/>
          </w:tcPr>
          <w:p w14:paraId="5C3FE844" w14:textId="22637026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100k</w:t>
            </w:r>
          </w:p>
        </w:tc>
        <w:tc>
          <w:tcPr>
            <w:tcW w:w="2614" w:type="dxa"/>
          </w:tcPr>
          <w:p w14:paraId="1ABE6DBE" w14:textId="1F276A0D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E202B">
              <w:rPr>
                <w:rFonts w:ascii="Calibri" w:hAnsi="Calibri" w:cs="Calibri"/>
                <w:sz w:val="24"/>
                <w:szCs w:val="24"/>
              </w:rPr>
              <w:t xml:space="preserve">1k / </w:t>
            </w:r>
            <w:proofErr w:type="spellStart"/>
            <w:r w:rsidRPr="005E202B">
              <w:rPr>
                <w:rFonts w:ascii="Calibri" w:hAnsi="Calibri" w:cs="Calibri"/>
                <w:sz w:val="24"/>
                <w:szCs w:val="24"/>
              </w:rPr>
              <w:t>day</w:t>
            </w:r>
            <w:proofErr w:type="spellEnd"/>
          </w:p>
        </w:tc>
      </w:tr>
      <w:tr w:rsidR="005E202B" w14:paraId="1B8FF830" w14:textId="77777777" w:rsidTr="000E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2C12153" w14:textId="27826B06" w:rsidR="005E202B" w:rsidRPr="000E5223" w:rsidRDefault="005E202B" w:rsidP="005E202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B32C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R1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614" w:type="dxa"/>
          </w:tcPr>
          <w:p w14:paraId="462829EB" w14:textId="61CB2CD8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v</w:t>
            </w:r>
            <w:r w:rsidRPr="00F70C6B">
              <w:rPr>
                <w:rFonts w:ascii="Calibri" w:hAnsi="Calibri" w:cs="Calibri"/>
                <w:sz w:val="24"/>
                <w:szCs w:val="24"/>
              </w:rPr>
              <w:t>ote_notification</w:t>
            </w:r>
            <w:proofErr w:type="spellEnd"/>
          </w:p>
        </w:tc>
        <w:tc>
          <w:tcPr>
            <w:tcW w:w="2614" w:type="dxa"/>
          </w:tcPr>
          <w:p w14:paraId="0DDD0221" w14:textId="6D6AB97D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100k</w:t>
            </w:r>
          </w:p>
        </w:tc>
        <w:tc>
          <w:tcPr>
            <w:tcW w:w="2614" w:type="dxa"/>
          </w:tcPr>
          <w:p w14:paraId="72A769BA" w14:textId="66E4B9A0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E202B">
              <w:rPr>
                <w:rFonts w:ascii="Calibri" w:hAnsi="Calibri" w:cs="Calibri"/>
                <w:sz w:val="24"/>
                <w:szCs w:val="24"/>
              </w:rPr>
              <w:t xml:space="preserve">1k / </w:t>
            </w:r>
            <w:proofErr w:type="spellStart"/>
            <w:r w:rsidRPr="005E202B">
              <w:rPr>
                <w:rFonts w:ascii="Calibri" w:hAnsi="Calibri" w:cs="Calibri"/>
                <w:sz w:val="24"/>
                <w:szCs w:val="24"/>
              </w:rPr>
              <w:t>day</w:t>
            </w:r>
            <w:proofErr w:type="spellEnd"/>
          </w:p>
        </w:tc>
      </w:tr>
      <w:tr w:rsidR="005E202B" w14:paraId="09D78B2E" w14:textId="77777777" w:rsidTr="000E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D310766" w14:textId="0A1D779D" w:rsidR="005E202B" w:rsidRPr="000E5223" w:rsidRDefault="005E202B" w:rsidP="005E202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B32C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R1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614" w:type="dxa"/>
          </w:tcPr>
          <w:p w14:paraId="5CF5DC93" w14:textId="6BEAE0F6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159E6">
              <w:rPr>
                <w:rFonts w:ascii="Calibri" w:hAnsi="Calibri" w:cs="Calibri"/>
                <w:sz w:val="24"/>
                <w:szCs w:val="24"/>
              </w:rPr>
              <w:t>comment_notification</w:t>
            </w:r>
            <w:proofErr w:type="spellEnd"/>
          </w:p>
        </w:tc>
        <w:tc>
          <w:tcPr>
            <w:tcW w:w="2614" w:type="dxa"/>
          </w:tcPr>
          <w:p w14:paraId="5F1BCB71" w14:textId="0F012DA4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100k</w:t>
            </w:r>
          </w:p>
        </w:tc>
        <w:tc>
          <w:tcPr>
            <w:tcW w:w="2614" w:type="dxa"/>
          </w:tcPr>
          <w:p w14:paraId="4858984D" w14:textId="5AE2E6C0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E202B">
              <w:rPr>
                <w:rFonts w:ascii="Calibri" w:hAnsi="Calibri" w:cs="Calibri"/>
                <w:sz w:val="24"/>
                <w:szCs w:val="24"/>
              </w:rPr>
              <w:t xml:space="preserve">1k / </w:t>
            </w:r>
            <w:proofErr w:type="spellStart"/>
            <w:r w:rsidRPr="005E202B">
              <w:rPr>
                <w:rFonts w:ascii="Calibri" w:hAnsi="Calibri" w:cs="Calibri"/>
                <w:sz w:val="24"/>
                <w:szCs w:val="24"/>
              </w:rPr>
              <w:t>day</w:t>
            </w:r>
            <w:proofErr w:type="spellEnd"/>
          </w:p>
        </w:tc>
      </w:tr>
      <w:tr w:rsidR="005E202B" w14:paraId="3F1BAF14" w14:textId="77777777" w:rsidTr="000E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D0328F2" w14:textId="6A2AE198" w:rsidR="005E202B" w:rsidRPr="000E5223" w:rsidRDefault="005E202B" w:rsidP="005E202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B32C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R1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614" w:type="dxa"/>
          </w:tcPr>
          <w:p w14:paraId="6D469F75" w14:textId="156A57CC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159E6">
              <w:rPr>
                <w:rFonts w:ascii="Calibri" w:hAnsi="Calibri" w:cs="Calibri"/>
                <w:sz w:val="24"/>
                <w:szCs w:val="24"/>
              </w:rPr>
              <w:t>post_notification</w:t>
            </w:r>
            <w:proofErr w:type="spellEnd"/>
          </w:p>
        </w:tc>
        <w:tc>
          <w:tcPr>
            <w:tcW w:w="2614" w:type="dxa"/>
          </w:tcPr>
          <w:p w14:paraId="496039A6" w14:textId="67A7BB41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10k</w:t>
            </w:r>
          </w:p>
        </w:tc>
        <w:tc>
          <w:tcPr>
            <w:tcW w:w="2614" w:type="dxa"/>
          </w:tcPr>
          <w:p w14:paraId="0B906FBF" w14:textId="5474D36C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E202B">
              <w:rPr>
                <w:rFonts w:ascii="Calibri" w:hAnsi="Calibri" w:cs="Calibri"/>
                <w:sz w:val="24"/>
                <w:szCs w:val="24"/>
              </w:rPr>
              <w:t xml:space="preserve">100 / </w:t>
            </w:r>
            <w:proofErr w:type="spellStart"/>
            <w:r w:rsidRPr="005E202B">
              <w:rPr>
                <w:rFonts w:ascii="Calibri" w:hAnsi="Calibri" w:cs="Calibri"/>
                <w:sz w:val="24"/>
                <w:szCs w:val="24"/>
              </w:rPr>
              <w:t>day</w:t>
            </w:r>
            <w:proofErr w:type="spellEnd"/>
          </w:p>
        </w:tc>
      </w:tr>
      <w:tr w:rsidR="005E202B" w14:paraId="3A1AF418" w14:textId="77777777" w:rsidTr="000E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418710D" w14:textId="57C98CC9" w:rsidR="005E202B" w:rsidRPr="000E5223" w:rsidRDefault="005E202B" w:rsidP="005E202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B32C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R1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614" w:type="dxa"/>
          </w:tcPr>
          <w:p w14:paraId="58B5D0F2" w14:textId="401929EA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159E6">
              <w:rPr>
                <w:rFonts w:ascii="Calibri" w:hAnsi="Calibri" w:cs="Calibri"/>
                <w:sz w:val="24"/>
                <w:szCs w:val="24"/>
              </w:rPr>
              <w:t>user_report</w:t>
            </w:r>
            <w:proofErr w:type="spellEnd"/>
          </w:p>
        </w:tc>
        <w:tc>
          <w:tcPr>
            <w:tcW w:w="2614" w:type="dxa"/>
          </w:tcPr>
          <w:p w14:paraId="521DA9DB" w14:textId="0BC287B1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1k</w:t>
            </w:r>
          </w:p>
        </w:tc>
        <w:tc>
          <w:tcPr>
            <w:tcW w:w="2614" w:type="dxa"/>
          </w:tcPr>
          <w:p w14:paraId="570A1D82" w14:textId="34C353FC" w:rsidR="005E202B" w:rsidRPr="00F70C6B" w:rsidRDefault="00544FB5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44FB5">
              <w:rPr>
                <w:rFonts w:ascii="Calibri" w:hAnsi="Calibri" w:cs="Calibri"/>
                <w:sz w:val="24"/>
                <w:szCs w:val="24"/>
              </w:rPr>
              <w:t xml:space="preserve">1 / </w:t>
            </w:r>
            <w:proofErr w:type="spellStart"/>
            <w:r w:rsidRPr="00544FB5">
              <w:rPr>
                <w:rFonts w:ascii="Calibri" w:hAnsi="Calibri" w:cs="Calibri"/>
                <w:sz w:val="24"/>
                <w:szCs w:val="24"/>
              </w:rPr>
              <w:t>day</w:t>
            </w:r>
            <w:proofErr w:type="spellEnd"/>
          </w:p>
        </w:tc>
      </w:tr>
      <w:tr w:rsidR="005E202B" w14:paraId="49549CFA" w14:textId="77777777" w:rsidTr="000E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7131DD4" w14:textId="734FCF1D" w:rsidR="005E202B" w:rsidRPr="000E5223" w:rsidRDefault="005E202B" w:rsidP="005E202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B32C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R1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614" w:type="dxa"/>
          </w:tcPr>
          <w:p w14:paraId="736C1113" w14:textId="5EFD35E8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159E6">
              <w:rPr>
                <w:rFonts w:ascii="Calibri" w:hAnsi="Calibri" w:cs="Calibri"/>
                <w:sz w:val="24"/>
                <w:szCs w:val="24"/>
              </w:rPr>
              <w:t>post_report</w:t>
            </w:r>
            <w:proofErr w:type="spellEnd"/>
          </w:p>
        </w:tc>
        <w:tc>
          <w:tcPr>
            <w:tcW w:w="2614" w:type="dxa"/>
          </w:tcPr>
          <w:p w14:paraId="13D7F58C" w14:textId="55BBAFF0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10k</w:t>
            </w:r>
          </w:p>
        </w:tc>
        <w:tc>
          <w:tcPr>
            <w:tcW w:w="2614" w:type="dxa"/>
          </w:tcPr>
          <w:p w14:paraId="5EF3C836" w14:textId="6858DACF" w:rsidR="005E202B" w:rsidRPr="00F70C6B" w:rsidRDefault="00544FB5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44FB5">
              <w:rPr>
                <w:rFonts w:ascii="Calibri" w:hAnsi="Calibri" w:cs="Calibri"/>
                <w:sz w:val="24"/>
                <w:szCs w:val="24"/>
              </w:rPr>
              <w:t xml:space="preserve">1 / </w:t>
            </w:r>
            <w:proofErr w:type="spellStart"/>
            <w:r w:rsidRPr="00544FB5">
              <w:rPr>
                <w:rFonts w:ascii="Calibri" w:hAnsi="Calibri" w:cs="Calibri"/>
                <w:sz w:val="24"/>
                <w:szCs w:val="24"/>
              </w:rPr>
              <w:t>day</w:t>
            </w:r>
            <w:proofErr w:type="spellEnd"/>
          </w:p>
        </w:tc>
      </w:tr>
      <w:tr w:rsidR="005E202B" w14:paraId="2EAC3B13" w14:textId="77777777" w:rsidTr="000E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E170919" w14:textId="4360CAC5" w:rsidR="005E202B" w:rsidRPr="000E5223" w:rsidRDefault="005E202B" w:rsidP="005E202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B32C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R1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614" w:type="dxa"/>
          </w:tcPr>
          <w:p w14:paraId="64C4DB99" w14:textId="565EA281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159E6">
              <w:rPr>
                <w:rFonts w:ascii="Calibri" w:hAnsi="Calibri" w:cs="Calibri"/>
                <w:sz w:val="24"/>
                <w:szCs w:val="24"/>
              </w:rPr>
              <w:t>comment_report</w:t>
            </w:r>
            <w:proofErr w:type="spellEnd"/>
          </w:p>
        </w:tc>
        <w:tc>
          <w:tcPr>
            <w:tcW w:w="2614" w:type="dxa"/>
          </w:tcPr>
          <w:p w14:paraId="6F295C6A" w14:textId="4D2A7363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10k</w:t>
            </w:r>
          </w:p>
        </w:tc>
        <w:tc>
          <w:tcPr>
            <w:tcW w:w="2614" w:type="dxa"/>
          </w:tcPr>
          <w:p w14:paraId="20CB3490" w14:textId="1152EFBC" w:rsidR="005E202B" w:rsidRPr="00F70C6B" w:rsidRDefault="00544FB5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44FB5"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Pr="00544FB5">
              <w:rPr>
                <w:rFonts w:ascii="Calibri" w:hAnsi="Calibri" w:cs="Calibri"/>
                <w:sz w:val="24"/>
                <w:szCs w:val="24"/>
              </w:rPr>
              <w:t xml:space="preserve"> / </w:t>
            </w:r>
            <w:proofErr w:type="spellStart"/>
            <w:r w:rsidRPr="00544FB5">
              <w:rPr>
                <w:rFonts w:ascii="Calibri" w:hAnsi="Calibri" w:cs="Calibri"/>
                <w:sz w:val="24"/>
                <w:szCs w:val="24"/>
              </w:rPr>
              <w:t>day</w:t>
            </w:r>
            <w:proofErr w:type="spellEnd"/>
          </w:p>
        </w:tc>
      </w:tr>
      <w:tr w:rsidR="005E202B" w14:paraId="41B22800" w14:textId="77777777" w:rsidTr="000E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0631BAD" w14:textId="1657DA5C" w:rsidR="005E202B" w:rsidRPr="000E5223" w:rsidRDefault="005E202B" w:rsidP="005E202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B32C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2614" w:type="dxa"/>
          </w:tcPr>
          <w:p w14:paraId="1529722C" w14:textId="5A0250D5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159E6">
              <w:rPr>
                <w:rFonts w:ascii="Calibri" w:hAnsi="Calibri" w:cs="Calibri"/>
                <w:sz w:val="24"/>
                <w:szCs w:val="24"/>
              </w:rPr>
              <w:t>blocked_users</w:t>
            </w:r>
            <w:proofErr w:type="spellEnd"/>
          </w:p>
        </w:tc>
        <w:tc>
          <w:tcPr>
            <w:tcW w:w="2614" w:type="dxa"/>
          </w:tcPr>
          <w:p w14:paraId="720DCFE8" w14:textId="2A7DC7A8" w:rsidR="005E202B" w:rsidRPr="00F70C6B" w:rsidRDefault="005E202B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2614" w:type="dxa"/>
          </w:tcPr>
          <w:p w14:paraId="16EDF3E4" w14:textId="55A51952" w:rsidR="005E202B" w:rsidRPr="00F70C6B" w:rsidRDefault="00544FB5" w:rsidP="005E2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44FB5">
              <w:rPr>
                <w:rFonts w:ascii="Calibri" w:hAnsi="Calibri" w:cs="Calibri"/>
                <w:sz w:val="24"/>
                <w:szCs w:val="24"/>
              </w:rPr>
              <w:t>1 / day</w:t>
            </w:r>
          </w:p>
        </w:tc>
      </w:tr>
    </w:tbl>
    <w:p w14:paraId="7B90A8F2" w14:textId="20EBE367" w:rsidR="00C07EFF" w:rsidRPr="001930FC" w:rsidRDefault="00DF706A" w:rsidP="001930FC">
      <w:pPr>
        <w:pStyle w:val="Legenda"/>
        <w:jc w:val="right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proofErr w:type="spellStart"/>
      <w:r w:rsidRPr="001930FC">
        <w:rPr>
          <w:i w:val="0"/>
          <w:iCs w:val="0"/>
          <w:sz w:val="14"/>
          <w:szCs w:val="14"/>
        </w:rPr>
        <w:t>Table</w:t>
      </w:r>
      <w:proofErr w:type="spellEnd"/>
      <w:r w:rsidRPr="001930FC">
        <w:rPr>
          <w:i w:val="0"/>
          <w:iCs w:val="0"/>
          <w:sz w:val="14"/>
          <w:szCs w:val="14"/>
        </w:rPr>
        <w:t xml:space="preserve"> 34: </w:t>
      </w:r>
      <w:proofErr w:type="spellStart"/>
      <w:r w:rsidRPr="001930FC">
        <w:rPr>
          <w:i w:val="0"/>
          <w:iCs w:val="0"/>
          <w:sz w:val="14"/>
          <w:szCs w:val="14"/>
        </w:rPr>
        <w:t>NewsNet</w:t>
      </w:r>
      <w:proofErr w:type="spellEnd"/>
      <w:r w:rsidRPr="001930FC">
        <w:rPr>
          <w:i w:val="0"/>
          <w:iCs w:val="0"/>
          <w:sz w:val="14"/>
          <w:szCs w:val="14"/>
        </w:rPr>
        <w:t xml:space="preserve"> </w:t>
      </w:r>
      <w:proofErr w:type="spellStart"/>
      <w:r w:rsidRPr="001930FC">
        <w:rPr>
          <w:i w:val="0"/>
          <w:iCs w:val="0"/>
          <w:sz w:val="14"/>
          <w:szCs w:val="14"/>
        </w:rPr>
        <w:t>Workload</w:t>
      </w:r>
      <w:proofErr w:type="spellEnd"/>
    </w:p>
    <w:p w14:paraId="1730D9E0" w14:textId="77777777" w:rsidR="00BC2500" w:rsidRDefault="00BC2500" w:rsidP="0009614D"/>
    <w:p w14:paraId="5E926427" w14:textId="77777777" w:rsidR="0079638F" w:rsidRDefault="0079638F" w:rsidP="0009614D"/>
    <w:p w14:paraId="511ACC23" w14:textId="31B1BB27" w:rsidR="00E404BA" w:rsidRDefault="00E404BA" w:rsidP="00E404BA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6.</w:t>
      </w:r>
      <w:r>
        <w:rPr>
          <w:rFonts w:ascii="Calibri" w:hAnsi="Calibri" w:cs="Calibri"/>
          <w:b/>
          <w:bCs/>
          <w:sz w:val="32"/>
          <w:szCs w:val="32"/>
        </w:rPr>
        <w:t>2</w:t>
      </w:r>
      <w:r>
        <w:rPr>
          <w:rFonts w:ascii="Calibri" w:hAnsi="Calibri" w:cs="Calibri"/>
          <w:b/>
          <w:bCs/>
          <w:sz w:val="32"/>
          <w:szCs w:val="32"/>
        </w:rPr>
        <w:t xml:space="preserve">. </w:t>
      </w:r>
      <w:r>
        <w:rPr>
          <w:rFonts w:ascii="Calibri" w:hAnsi="Calibri" w:cs="Calibri"/>
          <w:b/>
          <w:bCs/>
          <w:sz w:val="32"/>
          <w:szCs w:val="32"/>
        </w:rPr>
        <w:t xml:space="preserve">Performance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Indices</w:t>
      </w:r>
      <w:proofErr w:type="spellEnd"/>
    </w:p>
    <w:p w14:paraId="0AEB719F" w14:textId="31192028" w:rsidR="0079638F" w:rsidRPr="0079638F" w:rsidRDefault="00E404BA" w:rsidP="0079638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6</w:t>
      </w:r>
      <w:r>
        <w:rPr>
          <w:rFonts w:ascii="Calibri" w:hAnsi="Calibri" w:cs="Calibri"/>
          <w:b/>
          <w:bCs/>
          <w:sz w:val="28"/>
          <w:szCs w:val="28"/>
        </w:rPr>
        <w:t>.</w:t>
      </w:r>
      <w:r>
        <w:rPr>
          <w:rFonts w:ascii="Calibri" w:hAnsi="Calibri" w:cs="Calibri"/>
          <w:b/>
          <w:bCs/>
          <w:sz w:val="28"/>
          <w:szCs w:val="28"/>
        </w:rPr>
        <w:t>2</w:t>
      </w:r>
      <w:r>
        <w:rPr>
          <w:rFonts w:ascii="Calibri" w:hAnsi="Calibri" w:cs="Calibri"/>
          <w:b/>
          <w:bCs/>
          <w:sz w:val="28"/>
          <w:szCs w:val="28"/>
        </w:rPr>
        <w:t>.</w:t>
      </w:r>
      <w:r>
        <w:rPr>
          <w:rFonts w:ascii="Calibri" w:hAnsi="Calibri" w:cs="Calibri"/>
          <w:b/>
          <w:bCs/>
          <w:sz w:val="28"/>
          <w:szCs w:val="28"/>
        </w:rPr>
        <w:t>1</w:t>
      </w:r>
      <w:r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514094">
        <w:rPr>
          <w:rFonts w:ascii="Calibri" w:hAnsi="Calibri" w:cs="Calibri"/>
          <w:b/>
          <w:bCs/>
          <w:sz w:val="28"/>
          <w:szCs w:val="28"/>
        </w:rPr>
        <w:t xml:space="preserve">Performance </w:t>
      </w:r>
      <w:proofErr w:type="spellStart"/>
      <w:r w:rsidR="00514094">
        <w:rPr>
          <w:rFonts w:ascii="Calibri" w:hAnsi="Calibri" w:cs="Calibri"/>
          <w:b/>
          <w:bCs/>
          <w:sz w:val="28"/>
          <w:szCs w:val="28"/>
        </w:rPr>
        <w:t>Indices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654"/>
      </w:tblGrid>
      <w:tr w:rsidR="0079638F" w:rsidRPr="00857F8D" w14:paraId="20897C24" w14:textId="77777777" w:rsidTr="00040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7287A7" w14:textId="37304DA3" w:rsidR="0079638F" w:rsidRPr="00E34B7B" w:rsidRDefault="008277D2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Index</w:t>
            </w:r>
          </w:p>
        </w:tc>
        <w:tc>
          <w:tcPr>
            <w:tcW w:w="7654" w:type="dxa"/>
          </w:tcPr>
          <w:p w14:paraId="15CACF90" w14:textId="70351852" w:rsidR="0079638F" w:rsidRPr="00E34B7B" w:rsidRDefault="008277D2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IDX01</w:t>
            </w:r>
          </w:p>
        </w:tc>
      </w:tr>
      <w:tr w:rsidR="0079638F" w:rsidRPr="005D2588" w14:paraId="48A61532" w14:textId="77777777" w:rsidTr="0004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6C26BA" w14:textId="23DDBB91" w:rsidR="0079638F" w:rsidRPr="00E34B7B" w:rsidRDefault="001A4D1B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Relation</w:t>
            </w:r>
            <w:proofErr w:type="spellEnd"/>
          </w:p>
        </w:tc>
        <w:tc>
          <w:tcPr>
            <w:tcW w:w="7654" w:type="dxa"/>
          </w:tcPr>
          <w:p w14:paraId="31168982" w14:textId="7A89EE9D" w:rsidR="0079638F" w:rsidRPr="005D2588" w:rsidRDefault="00525026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</w:p>
        </w:tc>
      </w:tr>
      <w:tr w:rsidR="0079638F" w:rsidRPr="005D2588" w14:paraId="776BA8C0" w14:textId="77777777" w:rsidTr="0004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87F841" w14:textId="4F672D8F" w:rsidR="0079638F" w:rsidRPr="00E34B7B" w:rsidRDefault="001A4D1B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Attribute</w:t>
            </w:r>
            <w:proofErr w:type="spellEnd"/>
          </w:p>
        </w:tc>
        <w:tc>
          <w:tcPr>
            <w:tcW w:w="7654" w:type="dxa"/>
          </w:tcPr>
          <w:p w14:paraId="494BAE54" w14:textId="6A8F6204" w:rsidR="0079638F" w:rsidRPr="005D2588" w:rsidRDefault="001A4D1B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</w:p>
        </w:tc>
      </w:tr>
      <w:tr w:rsidR="0079638F" w:rsidRPr="005D2588" w14:paraId="0FCF59B0" w14:textId="77777777" w:rsidTr="0004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35BE97" w14:textId="4C88F548" w:rsidR="0079638F" w:rsidRPr="00857F8D" w:rsidRDefault="00004956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7654" w:type="dxa"/>
          </w:tcPr>
          <w:p w14:paraId="40DD95F9" w14:textId="6C0BE2CB" w:rsidR="0079638F" w:rsidRPr="005D2588" w:rsidRDefault="0016086A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Hash</w:t>
            </w:r>
            <w:proofErr w:type="spellEnd"/>
          </w:p>
        </w:tc>
      </w:tr>
      <w:tr w:rsidR="0079638F" w:rsidRPr="005D2588" w14:paraId="30ED3B04" w14:textId="77777777" w:rsidTr="0004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B05B74" w14:textId="4EFBC686" w:rsidR="0079638F" w:rsidRPr="00E34B7B" w:rsidRDefault="00004956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Cardinality</w:t>
            </w:r>
            <w:proofErr w:type="spellEnd"/>
          </w:p>
        </w:tc>
        <w:tc>
          <w:tcPr>
            <w:tcW w:w="7654" w:type="dxa"/>
          </w:tcPr>
          <w:p w14:paraId="28B1328E" w14:textId="041102BD" w:rsidR="0079638F" w:rsidRPr="005D2588" w:rsidRDefault="00004956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</w:tr>
      <w:tr w:rsidR="00004956" w:rsidRPr="005D2588" w14:paraId="5E4CC048" w14:textId="77777777" w:rsidTr="0004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271AE7" w14:textId="096DBC6C" w:rsidR="00004956" w:rsidRPr="00E34B7B" w:rsidRDefault="00004956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Clustering</w:t>
            </w:r>
            <w:proofErr w:type="spellEnd"/>
          </w:p>
        </w:tc>
        <w:tc>
          <w:tcPr>
            <w:tcW w:w="7654" w:type="dxa"/>
          </w:tcPr>
          <w:p w14:paraId="3D401404" w14:textId="44757D5A" w:rsidR="00004956" w:rsidRPr="005D2588" w:rsidRDefault="00004956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</w:tr>
      <w:tr w:rsidR="00004956" w:rsidRPr="005D2588" w14:paraId="27EAAA62" w14:textId="77777777" w:rsidTr="0004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06D2A4" w14:textId="7A0EF6DF" w:rsidR="00004956" w:rsidRPr="00E34B7B" w:rsidRDefault="00004956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Justification</w:t>
            </w:r>
            <w:proofErr w:type="spellEnd"/>
          </w:p>
        </w:tc>
        <w:tc>
          <w:tcPr>
            <w:tcW w:w="7654" w:type="dxa"/>
          </w:tcPr>
          <w:p w14:paraId="71CB8643" w14:textId="71A2BE96" w:rsidR="00004956" w:rsidRPr="005D2588" w:rsidRDefault="00004956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Collaborative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platform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personalized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feeds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search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 by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author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should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important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which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 is why this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index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enhances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 performance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queries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 that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fetch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all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created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 by a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specific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004956" w:rsidRPr="005D2588" w14:paraId="74A5570B" w14:textId="77777777" w:rsidTr="0004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5E3B8C" w14:textId="4E777043" w:rsidR="00004956" w:rsidRPr="00E34B7B" w:rsidRDefault="00004956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654" w:type="dxa"/>
          </w:tcPr>
          <w:p w14:paraId="531F58FA" w14:textId="0C39A3E4" w:rsidR="00004956" w:rsidRPr="005D2588" w:rsidRDefault="00004956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04956">
              <w:rPr>
                <w:rFonts w:ascii="Calibri" w:hAnsi="Calibri" w:cs="Calibri"/>
                <w:sz w:val="24"/>
                <w:szCs w:val="24"/>
              </w:rPr>
              <w:t xml:space="preserve">CREATE INDEX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index_posts_user_id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 ON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 xml:space="preserve"> USING 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hash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004956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004956">
              <w:rPr>
                <w:rFonts w:ascii="Calibri" w:hAnsi="Calibri" w:cs="Calibri"/>
                <w:sz w:val="24"/>
                <w:szCs w:val="24"/>
              </w:rPr>
              <w:t>);</w:t>
            </w:r>
          </w:p>
        </w:tc>
      </w:tr>
    </w:tbl>
    <w:p w14:paraId="17FDE298" w14:textId="529F8A7E" w:rsidR="0079638F" w:rsidRPr="006C6AA6" w:rsidRDefault="0079638F" w:rsidP="0079638F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</w:t>
      </w:r>
      <w:r w:rsidR="00004956">
        <w:rPr>
          <w:i w:val="0"/>
          <w:iCs w:val="0"/>
          <w:sz w:val="14"/>
          <w:szCs w:val="14"/>
        </w:rPr>
        <w:t xml:space="preserve">             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3</w:t>
      </w:r>
      <w:r w:rsidR="00004956">
        <w:rPr>
          <w:i w:val="0"/>
          <w:iCs w:val="0"/>
          <w:sz w:val="14"/>
          <w:szCs w:val="14"/>
        </w:rPr>
        <w:t>5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004956">
        <w:rPr>
          <w:i w:val="0"/>
          <w:iCs w:val="0"/>
          <w:sz w:val="14"/>
          <w:szCs w:val="14"/>
        </w:rPr>
        <w:t>Posts</w:t>
      </w:r>
      <w:proofErr w:type="spellEnd"/>
      <w:r w:rsidR="00004956">
        <w:rPr>
          <w:i w:val="0"/>
          <w:iCs w:val="0"/>
          <w:sz w:val="14"/>
          <w:szCs w:val="14"/>
        </w:rPr>
        <w:t xml:space="preserve"> </w:t>
      </w:r>
      <w:proofErr w:type="spellStart"/>
      <w:r w:rsidR="00004956">
        <w:rPr>
          <w:i w:val="0"/>
          <w:iCs w:val="0"/>
          <w:sz w:val="14"/>
          <w:szCs w:val="14"/>
        </w:rPr>
        <w:t>User</w:t>
      </w:r>
      <w:proofErr w:type="spellEnd"/>
      <w:r w:rsidR="00004956">
        <w:rPr>
          <w:i w:val="0"/>
          <w:iCs w:val="0"/>
          <w:sz w:val="14"/>
          <w:szCs w:val="14"/>
        </w:rPr>
        <w:t xml:space="preserve"> Index</w:t>
      </w:r>
    </w:p>
    <w:p w14:paraId="01EAA868" w14:textId="77777777" w:rsidR="0079638F" w:rsidRDefault="0079638F" w:rsidP="0079638F"/>
    <w:p w14:paraId="0D0A691F" w14:textId="77777777" w:rsidR="00525026" w:rsidRDefault="00525026" w:rsidP="0079638F"/>
    <w:p w14:paraId="47FB048A" w14:textId="77777777" w:rsidR="00525026" w:rsidRDefault="00525026" w:rsidP="0079638F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654"/>
      </w:tblGrid>
      <w:tr w:rsidR="00525026" w:rsidRPr="00857F8D" w14:paraId="2E126BC8" w14:textId="77777777" w:rsidTr="00040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763FCE" w14:textId="77777777" w:rsidR="00525026" w:rsidRPr="00E34B7B" w:rsidRDefault="00525026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Index</w:t>
            </w:r>
          </w:p>
        </w:tc>
        <w:tc>
          <w:tcPr>
            <w:tcW w:w="7654" w:type="dxa"/>
          </w:tcPr>
          <w:p w14:paraId="2E7A8A25" w14:textId="40A2A614" w:rsidR="00525026" w:rsidRPr="00E34B7B" w:rsidRDefault="00525026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IDX0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525026" w:rsidRPr="005D2588" w14:paraId="5C2B2597" w14:textId="77777777" w:rsidTr="0004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BDB64B" w14:textId="77777777" w:rsidR="00525026" w:rsidRPr="00E34B7B" w:rsidRDefault="00525026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Relation</w:t>
            </w:r>
            <w:proofErr w:type="spellEnd"/>
          </w:p>
        </w:tc>
        <w:tc>
          <w:tcPr>
            <w:tcW w:w="7654" w:type="dxa"/>
          </w:tcPr>
          <w:p w14:paraId="70071E87" w14:textId="337D8802" w:rsidR="00525026" w:rsidRPr="005D2588" w:rsidRDefault="00525026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25026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</w:p>
        </w:tc>
      </w:tr>
      <w:tr w:rsidR="00525026" w:rsidRPr="005D2588" w14:paraId="5D7BAF7B" w14:textId="77777777" w:rsidTr="0004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4DF821" w14:textId="77777777" w:rsidR="00525026" w:rsidRPr="00E34B7B" w:rsidRDefault="00525026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Attribute</w:t>
            </w:r>
            <w:proofErr w:type="spellEnd"/>
          </w:p>
        </w:tc>
        <w:tc>
          <w:tcPr>
            <w:tcW w:w="7654" w:type="dxa"/>
          </w:tcPr>
          <w:p w14:paraId="103507DF" w14:textId="77777777" w:rsidR="00525026" w:rsidRPr="005D2588" w:rsidRDefault="00525026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</w:p>
        </w:tc>
      </w:tr>
      <w:tr w:rsidR="00525026" w:rsidRPr="005D2588" w14:paraId="5BE14356" w14:textId="77777777" w:rsidTr="0004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07E7BC" w14:textId="77777777" w:rsidR="00525026" w:rsidRPr="00857F8D" w:rsidRDefault="00525026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7654" w:type="dxa"/>
          </w:tcPr>
          <w:p w14:paraId="63520045" w14:textId="3C183371" w:rsidR="00525026" w:rsidRPr="005D2588" w:rsidRDefault="001E10F8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Hash</w:t>
            </w:r>
            <w:proofErr w:type="spellEnd"/>
          </w:p>
        </w:tc>
      </w:tr>
      <w:tr w:rsidR="00525026" w:rsidRPr="005D2588" w14:paraId="6A558216" w14:textId="77777777" w:rsidTr="0004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E12623" w14:textId="77777777" w:rsidR="00525026" w:rsidRPr="00E34B7B" w:rsidRDefault="00525026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Cardinality</w:t>
            </w:r>
            <w:proofErr w:type="spellEnd"/>
          </w:p>
        </w:tc>
        <w:tc>
          <w:tcPr>
            <w:tcW w:w="7654" w:type="dxa"/>
          </w:tcPr>
          <w:p w14:paraId="3780FC22" w14:textId="029058CE" w:rsidR="00525026" w:rsidRPr="005D2588" w:rsidRDefault="001E10F8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</w:tr>
      <w:tr w:rsidR="00525026" w:rsidRPr="005D2588" w14:paraId="2E52452D" w14:textId="77777777" w:rsidTr="0004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6C68BF" w14:textId="77777777" w:rsidR="00525026" w:rsidRPr="00E34B7B" w:rsidRDefault="00525026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Clustering</w:t>
            </w:r>
            <w:proofErr w:type="spellEnd"/>
          </w:p>
        </w:tc>
        <w:tc>
          <w:tcPr>
            <w:tcW w:w="7654" w:type="dxa"/>
          </w:tcPr>
          <w:p w14:paraId="72FB50A8" w14:textId="77777777" w:rsidR="00525026" w:rsidRPr="005D2588" w:rsidRDefault="00525026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</w:tr>
      <w:tr w:rsidR="00525026" w:rsidRPr="005D2588" w14:paraId="11F2ED29" w14:textId="77777777" w:rsidTr="0004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34AAD6" w14:textId="77777777" w:rsidR="00525026" w:rsidRPr="00E34B7B" w:rsidRDefault="00525026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Justification</w:t>
            </w:r>
            <w:proofErr w:type="spellEnd"/>
          </w:p>
        </w:tc>
        <w:tc>
          <w:tcPr>
            <w:tcW w:w="7654" w:type="dxa"/>
          </w:tcPr>
          <w:p w14:paraId="708AA543" w14:textId="5F09097E" w:rsidR="00525026" w:rsidRPr="005D2588" w:rsidRDefault="008008A2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008A2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8008A2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  <w:r w:rsidRPr="008008A2">
              <w:rPr>
                <w:rFonts w:ascii="Calibri" w:hAnsi="Calibri" w:cs="Calibri"/>
                <w:sz w:val="24"/>
                <w:szCs w:val="24"/>
              </w:rPr>
              <w:t xml:space="preserve"> number </w:t>
            </w:r>
            <w:proofErr w:type="spellStart"/>
            <w:r w:rsidRPr="008008A2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8008A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008A2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8008A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008A2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8008A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008A2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8008A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008A2">
              <w:rPr>
                <w:rFonts w:ascii="Calibri" w:hAnsi="Calibri" w:cs="Calibri"/>
                <w:sz w:val="24"/>
                <w:szCs w:val="24"/>
              </w:rPr>
              <w:t>platform</w:t>
            </w:r>
            <w:proofErr w:type="spellEnd"/>
            <w:r w:rsidRPr="008008A2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8008A2">
              <w:rPr>
                <w:rFonts w:ascii="Calibri" w:hAnsi="Calibri" w:cs="Calibri"/>
                <w:sz w:val="24"/>
                <w:szCs w:val="24"/>
              </w:rPr>
              <w:t>expected</w:t>
            </w:r>
            <w:proofErr w:type="spellEnd"/>
            <w:r w:rsidRPr="008008A2">
              <w:rPr>
                <w:rFonts w:ascii="Calibri" w:hAnsi="Calibri" w:cs="Calibri"/>
                <w:sz w:val="24"/>
                <w:szCs w:val="24"/>
              </w:rPr>
              <w:t xml:space="preserve">, this </w:t>
            </w:r>
            <w:proofErr w:type="spellStart"/>
            <w:r w:rsidRPr="008008A2">
              <w:rPr>
                <w:rFonts w:ascii="Calibri" w:hAnsi="Calibri" w:cs="Calibri"/>
                <w:sz w:val="24"/>
                <w:szCs w:val="24"/>
              </w:rPr>
              <w:t>index</w:t>
            </w:r>
            <w:proofErr w:type="spellEnd"/>
            <w:r w:rsidRPr="008008A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008A2">
              <w:rPr>
                <w:rFonts w:ascii="Calibri" w:hAnsi="Calibri" w:cs="Calibri"/>
                <w:sz w:val="24"/>
                <w:szCs w:val="24"/>
              </w:rPr>
              <w:t>optimizes</w:t>
            </w:r>
            <w:proofErr w:type="spellEnd"/>
            <w:r w:rsidRPr="008008A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008A2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8008A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008A2">
              <w:rPr>
                <w:rFonts w:ascii="Calibri" w:hAnsi="Calibri" w:cs="Calibri"/>
                <w:sz w:val="24"/>
                <w:szCs w:val="24"/>
              </w:rPr>
              <w:t>retrieval</w:t>
            </w:r>
            <w:proofErr w:type="spellEnd"/>
            <w:r w:rsidRPr="008008A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008A2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8008A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008A2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8008A2">
              <w:rPr>
                <w:rFonts w:ascii="Calibri" w:hAnsi="Calibri" w:cs="Calibri"/>
                <w:sz w:val="24"/>
                <w:szCs w:val="24"/>
              </w:rPr>
              <w:t xml:space="preserve"> for a </w:t>
            </w:r>
            <w:proofErr w:type="spellStart"/>
            <w:r w:rsidRPr="008008A2">
              <w:rPr>
                <w:rFonts w:ascii="Calibri" w:hAnsi="Calibri" w:cs="Calibri"/>
                <w:sz w:val="24"/>
                <w:szCs w:val="24"/>
              </w:rPr>
              <w:t>specific</w:t>
            </w:r>
            <w:proofErr w:type="spellEnd"/>
            <w:r w:rsidRPr="008008A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008A2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spellEnd"/>
            <w:r w:rsidRPr="008008A2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25026" w:rsidRPr="005D2588" w14:paraId="510C0046" w14:textId="77777777" w:rsidTr="0004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80EE13" w14:textId="77777777" w:rsidR="00525026" w:rsidRPr="00E34B7B" w:rsidRDefault="00525026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654" w:type="dxa"/>
          </w:tcPr>
          <w:p w14:paraId="003A20E1" w14:textId="4A756610" w:rsidR="00525026" w:rsidRPr="005D2588" w:rsidRDefault="008008A2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008A2">
              <w:rPr>
                <w:rFonts w:ascii="Calibri" w:hAnsi="Calibri" w:cs="Calibri"/>
                <w:sz w:val="24"/>
                <w:szCs w:val="24"/>
              </w:rPr>
              <w:t xml:space="preserve">CREATE INDEX </w:t>
            </w:r>
            <w:proofErr w:type="spellStart"/>
            <w:r w:rsidRPr="008008A2">
              <w:rPr>
                <w:rFonts w:ascii="Calibri" w:hAnsi="Calibri" w:cs="Calibri"/>
                <w:sz w:val="24"/>
                <w:szCs w:val="24"/>
              </w:rPr>
              <w:t>index_comments_post_id</w:t>
            </w:r>
            <w:proofErr w:type="spellEnd"/>
            <w:r w:rsidRPr="008008A2">
              <w:rPr>
                <w:rFonts w:ascii="Calibri" w:hAnsi="Calibri" w:cs="Calibri"/>
                <w:sz w:val="24"/>
                <w:szCs w:val="24"/>
              </w:rPr>
              <w:t xml:space="preserve"> ON </w:t>
            </w:r>
            <w:proofErr w:type="spellStart"/>
            <w:r w:rsidRPr="008008A2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8008A2">
              <w:rPr>
                <w:rFonts w:ascii="Calibri" w:hAnsi="Calibri" w:cs="Calibri"/>
                <w:sz w:val="24"/>
                <w:szCs w:val="24"/>
              </w:rPr>
              <w:t xml:space="preserve"> USING </w:t>
            </w:r>
            <w:proofErr w:type="spellStart"/>
            <w:r w:rsidRPr="008008A2">
              <w:rPr>
                <w:rFonts w:ascii="Calibri" w:hAnsi="Calibri" w:cs="Calibri"/>
                <w:sz w:val="24"/>
                <w:szCs w:val="24"/>
              </w:rPr>
              <w:t>hash</w:t>
            </w:r>
            <w:proofErr w:type="spellEnd"/>
            <w:r w:rsidRPr="008008A2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8008A2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8008A2">
              <w:rPr>
                <w:rFonts w:ascii="Calibri" w:hAnsi="Calibri" w:cs="Calibri"/>
                <w:sz w:val="24"/>
                <w:szCs w:val="24"/>
              </w:rPr>
              <w:t>);</w:t>
            </w:r>
          </w:p>
        </w:tc>
      </w:tr>
    </w:tbl>
    <w:p w14:paraId="54736189" w14:textId="1BEBBD3B" w:rsidR="00525026" w:rsidRPr="006C6AA6" w:rsidRDefault="00525026" w:rsidP="00525026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8D6B91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3</w:t>
      </w:r>
      <w:r w:rsidR="00ED39C8">
        <w:rPr>
          <w:i w:val="0"/>
          <w:iCs w:val="0"/>
          <w:sz w:val="14"/>
          <w:szCs w:val="14"/>
        </w:rPr>
        <w:t>6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>
        <w:rPr>
          <w:i w:val="0"/>
          <w:iCs w:val="0"/>
          <w:sz w:val="14"/>
          <w:szCs w:val="14"/>
        </w:rPr>
        <w:t>Posts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8D6B91">
        <w:rPr>
          <w:i w:val="0"/>
          <w:iCs w:val="0"/>
          <w:sz w:val="14"/>
          <w:szCs w:val="14"/>
        </w:rPr>
        <w:t>Comments</w:t>
      </w:r>
      <w:proofErr w:type="spellEnd"/>
      <w:r>
        <w:rPr>
          <w:i w:val="0"/>
          <w:iCs w:val="0"/>
          <w:sz w:val="14"/>
          <w:szCs w:val="14"/>
        </w:rPr>
        <w:t xml:space="preserve"> Index</w:t>
      </w:r>
    </w:p>
    <w:p w14:paraId="6971A068" w14:textId="77777777" w:rsidR="00525026" w:rsidRDefault="00525026" w:rsidP="00525026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654"/>
      </w:tblGrid>
      <w:tr w:rsidR="00025803" w:rsidRPr="00857F8D" w14:paraId="19F91A19" w14:textId="77777777" w:rsidTr="00040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334EE48" w14:textId="77777777" w:rsidR="00025803" w:rsidRPr="00E34B7B" w:rsidRDefault="00025803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Index</w:t>
            </w:r>
          </w:p>
        </w:tc>
        <w:tc>
          <w:tcPr>
            <w:tcW w:w="7654" w:type="dxa"/>
          </w:tcPr>
          <w:p w14:paraId="20A5F6C8" w14:textId="267B6C12" w:rsidR="00025803" w:rsidRPr="00E34B7B" w:rsidRDefault="00025803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IDX0</w:t>
            </w: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</w:tr>
      <w:tr w:rsidR="00025803" w:rsidRPr="005D2588" w14:paraId="56EAB5E3" w14:textId="77777777" w:rsidTr="0004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6AE77C" w14:textId="77777777" w:rsidR="00025803" w:rsidRPr="00E34B7B" w:rsidRDefault="00025803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Relation</w:t>
            </w:r>
            <w:proofErr w:type="spellEnd"/>
          </w:p>
        </w:tc>
        <w:tc>
          <w:tcPr>
            <w:tcW w:w="7654" w:type="dxa"/>
          </w:tcPr>
          <w:p w14:paraId="143F2E95" w14:textId="5F141D00" w:rsidR="00025803" w:rsidRPr="005D2588" w:rsidRDefault="0004081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</w:p>
        </w:tc>
      </w:tr>
      <w:tr w:rsidR="00025803" w:rsidRPr="005D2588" w14:paraId="23F0C2BF" w14:textId="77777777" w:rsidTr="0004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50A24E" w14:textId="77777777" w:rsidR="00025803" w:rsidRPr="00E34B7B" w:rsidRDefault="00025803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Attribute</w:t>
            </w:r>
            <w:proofErr w:type="spellEnd"/>
          </w:p>
        </w:tc>
        <w:tc>
          <w:tcPr>
            <w:tcW w:w="7654" w:type="dxa"/>
          </w:tcPr>
          <w:p w14:paraId="016F3FD7" w14:textId="1ED70781" w:rsidR="00025803" w:rsidRPr="005D2588" w:rsidRDefault="0004081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create_time</w:t>
            </w:r>
            <w:proofErr w:type="spellEnd"/>
          </w:p>
        </w:tc>
      </w:tr>
      <w:tr w:rsidR="00025803" w:rsidRPr="005D2588" w14:paraId="64B468A8" w14:textId="77777777" w:rsidTr="0004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6BD03C" w14:textId="77777777" w:rsidR="00025803" w:rsidRPr="00857F8D" w:rsidRDefault="00025803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7654" w:type="dxa"/>
          </w:tcPr>
          <w:p w14:paraId="512071A3" w14:textId="1BD9D888" w:rsidR="00025803" w:rsidRPr="005D2588" w:rsidRDefault="0004081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tree</w:t>
            </w:r>
            <w:proofErr w:type="spellEnd"/>
          </w:p>
        </w:tc>
      </w:tr>
      <w:tr w:rsidR="00025803" w:rsidRPr="005D2588" w14:paraId="29E1F7A3" w14:textId="77777777" w:rsidTr="0004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1FEB31" w14:textId="77777777" w:rsidR="00025803" w:rsidRPr="00E34B7B" w:rsidRDefault="00025803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Cardinality</w:t>
            </w:r>
            <w:proofErr w:type="spellEnd"/>
          </w:p>
        </w:tc>
        <w:tc>
          <w:tcPr>
            <w:tcW w:w="7654" w:type="dxa"/>
          </w:tcPr>
          <w:p w14:paraId="7B8EA1CC" w14:textId="77777777" w:rsidR="00025803" w:rsidRPr="005D2588" w:rsidRDefault="0002580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</w:tr>
      <w:tr w:rsidR="00025803" w:rsidRPr="005D2588" w14:paraId="7E9171FA" w14:textId="77777777" w:rsidTr="0004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E5EAAD" w14:textId="77777777" w:rsidR="00025803" w:rsidRPr="00E34B7B" w:rsidRDefault="00025803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Clustering</w:t>
            </w:r>
            <w:proofErr w:type="spellEnd"/>
          </w:p>
        </w:tc>
        <w:tc>
          <w:tcPr>
            <w:tcW w:w="7654" w:type="dxa"/>
          </w:tcPr>
          <w:p w14:paraId="7B68CD1B" w14:textId="45BACCC8" w:rsidR="00025803" w:rsidRPr="005D2588" w:rsidRDefault="0004081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Yes</w:t>
            </w:r>
            <w:proofErr w:type="spellEnd"/>
          </w:p>
        </w:tc>
      </w:tr>
      <w:tr w:rsidR="00025803" w:rsidRPr="005D2588" w14:paraId="6CF9E2EA" w14:textId="77777777" w:rsidTr="0004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CE76B0" w14:textId="77777777" w:rsidR="00025803" w:rsidRPr="00E34B7B" w:rsidRDefault="00025803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Justification</w:t>
            </w:r>
            <w:proofErr w:type="spellEnd"/>
          </w:p>
        </w:tc>
        <w:tc>
          <w:tcPr>
            <w:tcW w:w="7654" w:type="dxa"/>
          </w:tcPr>
          <w:p w14:paraId="07AC02F3" w14:textId="3017E620" w:rsidR="00025803" w:rsidRPr="005D2588" w:rsidRDefault="0004081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40813">
              <w:rPr>
                <w:rFonts w:ascii="Calibri" w:hAnsi="Calibri" w:cs="Calibri"/>
                <w:sz w:val="24"/>
                <w:szCs w:val="24"/>
              </w:rPr>
              <w:t xml:space="preserve">In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order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retrieve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recent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efficiently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 xml:space="preserve">, this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index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 xml:space="preserve"> proves to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 xml:space="preserve"> crucial for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speeding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 xml:space="preserve"> up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queries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 xml:space="preserve"> that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order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 xml:space="preserve"> by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creation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 xml:space="preserve"> time.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Clustering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ensures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 xml:space="preserve"> that similar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timestamps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 xml:space="preserve"> are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kept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together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optimizing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access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 xml:space="preserve"> time for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recent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025803" w:rsidRPr="005D2588" w14:paraId="731DC873" w14:textId="77777777" w:rsidTr="0004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832584" w14:textId="77777777" w:rsidR="00025803" w:rsidRPr="00E34B7B" w:rsidRDefault="00025803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654" w:type="dxa"/>
          </w:tcPr>
          <w:p w14:paraId="35288876" w14:textId="77777777" w:rsidR="00040813" w:rsidRPr="00040813" w:rsidRDefault="00040813" w:rsidP="0004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40813">
              <w:rPr>
                <w:rFonts w:ascii="Calibri" w:hAnsi="Calibri" w:cs="Calibri"/>
                <w:sz w:val="24"/>
                <w:szCs w:val="24"/>
              </w:rPr>
              <w:t xml:space="preserve">CREATE INDEX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index_posts_created_time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 xml:space="preserve"> ON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 xml:space="preserve"> USING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btree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created_time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>);</w:t>
            </w:r>
          </w:p>
          <w:p w14:paraId="47431231" w14:textId="68983095" w:rsidR="00025803" w:rsidRPr="005D2588" w:rsidRDefault="0004081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40813">
              <w:rPr>
                <w:rFonts w:ascii="Calibri" w:hAnsi="Calibri" w:cs="Calibri"/>
                <w:sz w:val="24"/>
                <w:szCs w:val="24"/>
              </w:rPr>
              <w:t xml:space="preserve">CLUSTER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 xml:space="preserve"> USING </w:t>
            </w:r>
            <w:proofErr w:type="spellStart"/>
            <w:r w:rsidRPr="00040813">
              <w:rPr>
                <w:rFonts w:ascii="Calibri" w:hAnsi="Calibri" w:cs="Calibri"/>
                <w:sz w:val="24"/>
                <w:szCs w:val="24"/>
              </w:rPr>
              <w:t>index_posts_created_time</w:t>
            </w:r>
            <w:proofErr w:type="spellEnd"/>
            <w:r w:rsidRPr="00040813">
              <w:rPr>
                <w:rFonts w:ascii="Calibri" w:hAnsi="Calibri" w:cs="Calibri"/>
                <w:sz w:val="24"/>
                <w:szCs w:val="24"/>
              </w:rPr>
              <w:t>;</w:t>
            </w:r>
          </w:p>
        </w:tc>
      </w:tr>
    </w:tbl>
    <w:p w14:paraId="589FDE22" w14:textId="216C5D4C" w:rsidR="00025803" w:rsidRPr="006C6AA6" w:rsidRDefault="00025803" w:rsidP="00025803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="00F81E12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3</w:t>
      </w:r>
      <w:r w:rsidR="00ED39C8">
        <w:rPr>
          <w:i w:val="0"/>
          <w:iCs w:val="0"/>
          <w:sz w:val="14"/>
          <w:szCs w:val="14"/>
        </w:rPr>
        <w:t>7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>
        <w:rPr>
          <w:i w:val="0"/>
          <w:iCs w:val="0"/>
          <w:sz w:val="14"/>
          <w:szCs w:val="14"/>
        </w:rPr>
        <w:t>Post</w:t>
      </w:r>
      <w:proofErr w:type="spellEnd"/>
      <w:r w:rsidR="0070373B">
        <w:rPr>
          <w:i w:val="0"/>
          <w:iCs w:val="0"/>
          <w:sz w:val="14"/>
          <w:szCs w:val="14"/>
        </w:rPr>
        <w:t xml:space="preserve"> </w:t>
      </w:r>
      <w:proofErr w:type="spellStart"/>
      <w:r w:rsidR="0070373B">
        <w:rPr>
          <w:i w:val="0"/>
          <w:iCs w:val="0"/>
          <w:sz w:val="14"/>
          <w:szCs w:val="14"/>
        </w:rPr>
        <w:t>Created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r w:rsidR="00F81E12">
        <w:rPr>
          <w:i w:val="0"/>
          <w:iCs w:val="0"/>
          <w:sz w:val="14"/>
          <w:szCs w:val="14"/>
        </w:rPr>
        <w:t xml:space="preserve">Time </w:t>
      </w:r>
      <w:r>
        <w:rPr>
          <w:i w:val="0"/>
          <w:iCs w:val="0"/>
          <w:sz w:val="14"/>
          <w:szCs w:val="14"/>
        </w:rPr>
        <w:t>Index</w:t>
      </w:r>
    </w:p>
    <w:p w14:paraId="0819B006" w14:textId="77777777" w:rsidR="00025803" w:rsidRDefault="00025803" w:rsidP="00025803"/>
    <w:p w14:paraId="3402238E" w14:textId="77777777" w:rsidR="00E404BA" w:rsidRDefault="00E404BA" w:rsidP="0009614D"/>
    <w:p w14:paraId="475C1ADE" w14:textId="2920C25E" w:rsidR="003C789F" w:rsidRPr="003C789F" w:rsidRDefault="00E24438" w:rsidP="003C789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6.2.</w:t>
      </w:r>
      <w:r>
        <w:rPr>
          <w:rFonts w:ascii="Calibri" w:hAnsi="Calibri" w:cs="Calibri"/>
          <w:b/>
          <w:bCs/>
          <w:sz w:val="28"/>
          <w:szCs w:val="28"/>
        </w:rPr>
        <w:t xml:space="preserve">2.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Full-text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Search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Indices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654"/>
      </w:tblGrid>
      <w:tr w:rsidR="003C789F" w:rsidRPr="00857F8D" w14:paraId="2ABB2767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7F9BE1" w14:textId="77777777" w:rsidR="003C789F" w:rsidRPr="00E34B7B" w:rsidRDefault="003C789F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Index</w:t>
            </w:r>
          </w:p>
        </w:tc>
        <w:tc>
          <w:tcPr>
            <w:tcW w:w="7654" w:type="dxa"/>
          </w:tcPr>
          <w:p w14:paraId="418BC96D" w14:textId="2A59ACBE" w:rsidR="003C789F" w:rsidRPr="00E34B7B" w:rsidRDefault="003C789F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IDX0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</w:tr>
      <w:tr w:rsidR="003C789F" w:rsidRPr="005D2588" w14:paraId="273E3E82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E354DC" w14:textId="77777777" w:rsidR="003C789F" w:rsidRPr="00E34B7B" w:rsidRDefault="003C789F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Relation</w:t>
            </w:r>
            <w:proofErr w:type="spellEnd"/>
          </w:p>
        </w:tc>
        <w:tc>
          <w:tcPr>
            <w:tcW w:w="7654" w:type="dxa"/>
          </w:tcPr>
          <w:p w14:paraId="743B6FD5" w14:textId="77777777" w:rsidR="003C789F" w:rsidRPr="005D2588" w:rsidRDefault="003C789F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</w:p>
        </w:tc>
      </w:tr>
      <w:tr w:rsidR="003C789F" w:rsidRPr="005D2588" w14:paraId="25586017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F0CC15" w14:textId="77777777" w:rsidR="003C789F" w:rsidRPr="00E34B7B" w:rsidRDefault="003C789F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Attribute</w:t>
            </w:r>
            <w:proofErr w:type="spellEnd"/>
          </w:p>
        </w:tc>
        <w:tc>
          <w:tcPr>
            <w:tcW w:w="7654" w:type="dxa"/>
          </w:tcPr>
          <w:p w14:paraId="45D206B6" w14:textId="55760CCF" w:rsidR="003C789F" w:rsidRPr="005D2588" w:rsidRDefault="003C789F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title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, body</w:t>
            </w:r>
          </w:p>
        </w:tc>
      </w:tr>
      <w:tr w:rsidR="003C789F" w:rsidRPr="005D2588" w14:paraId="68E0FA74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6B2261" w14:textId="77777777" w:rsidR="003C789F" w:rsidRPr="00857F8D" w:rsidRDefault="003C789F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7654" w:type="dxa"/>
          </w:tcPr>
          <w:p w14:paraId="0B12BCC8" w14:textId="6ED9B8AF" w:rsidR="003C789F" w:rsidRPr="005D2588" w:rsidRDefault="006109D0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GIN</w:t>
            </w:r>
          </w:p>
        </w:tc>
      </w:tr>
      <w:tr w:rsidR="003C789F" w:rsidRPr="005D2588" w14:paraId="0ADA9240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8EA4F8" w14:textId="77777777" w:rsidR="003C789F" w:rsidRPr="00E34B7B" w:rsidRDefault="003C789F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Clustering</w:t>
            </w:r>
            <w:proofErr w:type="spellEnd"/>
          </w:p>
        </w:tc>
        <w:tc>
          <w:tcPr>
            <w:tcW w:w="7654" w:type="dxa"/>
          </w:tcPr>
          <w:p w14:paraId="395B9E74" w14:textId="7C9B4B22" w:rsidR="003C789F" w:rsidRPr="005D2588" w:rsidRDefault="00EA1C9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</w:tr>
      <w:tr w:rsidR="003C789F" w:rsidRPr="005D2588" w14:paraId="6C45B2FE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294703" w14:textId="77777777" w:rsidR="003C789F" w:rsidRPr="00E34B7B" w:rsidRDefault="003C789F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Justification</w:t>
            </w:r>
            <w:proofErr w:type="spellEnd"/>
          </w:p>
        </w:tc>
        <w:tc>
          <w:tcPr>
            <w:tcW w:w="7654" w:type="dxa"/>
          </w:tcPr>
          <w:p w14:paraId="10962CE9" w14:textId="595DA80D" w:rsidR="003C789F" w:rsidRPr="005D2588" w:rsidRDefault="00EA1C9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A1C93">
              <w:rPr>
                <w:rFonts w:ascii="Calibri" w:hAnsi="Calibri" w:cs="Calibri"/>
                <w:sz w:val="24"/>
                <w:szCs w:val="24"/>
              </w:rPr>
              <w:t xml:space="preserve">To </w:t>
            </w:r>
            <w:proofErr w:type="spellStart"/>
            <w:r w:rsidRPr="00EA1C93">
              <w:rPr>
                <w:rFonts w:ascii="Calibri" w:hAnsi="Calibri" w:cs="Calibri"/>
                <w:sz w:val="24"/>
                <w:szCs w:val="24"/>
              </w:rPr>
              <w:t>provide</w:t>
            </w:r>
            <w:proofErr w:type="spellEnd"/>
            <w:r w:rsidRPr="00EA1C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A1C93">
              <w:rPr>
                <w:rFonts w:ascii="Calibri" w:hAnsi="Calibri" w:cs="Calibri"/>
                <w:sz w:val="24"/>
                <w:szCs w:val="24"/>
              </w:rPr>
              <w:t>full-text</w:t>
            </w:r>
            <w:proofErr w:type="spellEnd"/>
            <w:r w:rsidRPr="00EA1C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A1C93">
              <w:rPr>
                <w:rFonts w:ascii="Calibri" w:hAnsi="Calibri" w:cs="Calibri"/>
                <w:sz w:val="24"/>
                <w:szCs w:val="24"/>
              </w:rPr>
              <w:t>search</w:t>
            </w:r>
            <w:proofErr w:type="spellEnd"/>
            <w:r w:rsidRPr="00EA1C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A1C93">
              <w:rPr>
                <w:rFonts w:ascii="Calibri" w:hAnsi="Calibri" w:cs="Calibri"/>
                <w:sz w:val="24"/>
                <w:szCs w:val="24"/>
              </w:rPr>
              <w:t>features</w:t>
            </w:r>
            <w:proofErr w:type="spellEnd"/>
            <w:r w:rsidRPr="00EA1C93">
              <w:rPr>
                <w:rFonts w:ascii="Calibri" w:hAnsi="Calibri" w:cs="Calibri"/>
                <w:sz w:val="24"/>
                <w:szCs w:val="24"/>
              </w:rPr>
              <w:t xml:space="preserve"> to look for </w:t>
            </w:r>
            <w:proofErr w:type="spellStart"/>
            <w:r w:rsidRPr="00EA1C93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EA1C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A1C93">
              <w:rPr>
                <w:rFonts w:ascii="Calibri" w:hAnsi="Calibri" w:cs="Calibri"/>
                <w:sz w:val="24"/>
                <w:szCs w:val="24"/>
              </w:rPr>
              <w:t>based</w:t>
            </w:r>
            <w:proofErr w:type="spellEnd"/>
            <w:r w:rsidRPr="00EA1C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A1C93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EA1C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A1C93">
              <w:rPr>
                <w:rFonts w:ascii="Calibri" w:hAnsi="Calibri" w:cs="Calibri"/>
                <w:sz w:val="24"/>
                <w:szCs w:val="24"/>
              </w:rPr>
              <w:t>matching</w:t>
            </w:r>
            <w:proofErr w:type="spellEnd"/>
            <w:r w:rsidRPr="00EA1C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A1C93">
              <w:rPr>
                <w:rFonts w:ascii="Calibri" w:hAnsi="Calibri" w:cs="Calibri"/>
                <w:sz w:val="24"/>
                <w:szCs w:val="24"/>
              </w:rPr>
              <w:t>titles</w:t>
            </w:r>
            <w:proofErr w:type="spellEnd"/>
            <w:r w:rsidRPr="00EA1C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A1C93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EA1C93">
              <w:rPr>
                <w:rFonts w:ascii="Calibri" w:hAnsi="Calibri" w:cs="Calibri"/>
                <w:sz w:val="24"/>
                <w:szCs w:val="24"/>
              </w:rPr>
              <w:t xml:space="preserve"> body </w:t>
            </w:r>
            <w:proofErr w:type="spellStart"/>
            <w:r w:rsidRPr="00EA1C93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EA1C93">
              <w:rPr>
                <w:rFonts w:ascii="Calibri" w:hAnsi="Calibri" w:cs="Calibri"/>
                <w:sz w:val="24"/>
                <w:szCs w:val="24"/>
              </w:rPr>
              <w:t xml:space="preserve">. </w:t>
            </w:r>
            <w:proofErr w:type="spellStart"/>
            <w:r w:rsidRPr="00EA1C93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EA1C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A1C93">
              <w:rPr>
                <w:rFonts w:ascii="Calibri" w:hAnsi="Calibri" w:cs="Calibri"/>
                <w:sz w:val="24"/>
                <w:szCs w:val="24"/>
              </w:rPr>
              <w:t>index</w:t>
            </w:r>
            <w:proofErr w:type="spellEnd"/>
            <w:r w:rsidRPr="00EA1C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A1C93">
              <w:rPr>
                <w:rFonts w:ascii="Calibri" w:hAnsi="Calibri" w:cs="Calibri"/>
                <w:sz w:val="24"/>
                <w:szCs w:val="24"/>
              </w:rPr>
              <w:t>type</w:t>
            </w:r>
            <w:proofErr w:type="spellEnd"/>
            <w:r w:rsidRPr="00EA1C93">
              <w:rPr>
                <w:rFonts w:ascii="Calibri" w:hAnsi="Calibri" w:cs="Calibri"/>
                <w:sz w:val="24"/>
                <w:szCs w:val="24"/>
              </w:rPr>
              <w:t xml:space="preserve"> is GIN because </w:t>
            </w:r>
            <w:proofErr w:type="spellStart"/>
            <w:r w:rsidRPr="00EA1C93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EA1C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A1C93">
              <w:rPr>
                <w:rFonts w:ascii="Calibri" w:hAnsi="Calibri" w:cs="Calibri"/>
                <w:sz w:val="24"/>
                <w:szCs w:val="24"/>
              </w:rPr>
              <w:t>indexed</w:t>
            </w:r>
            <w:proofErr w:type="spellEnd"/>
            <w:r w:rsidRPr="00EA1C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A1C93">
              <w:rPr>
                <w:rFonts w:ascii="Calibri" w:hAnsi="Calibri" w:cs="Calibri"/>
                <w:sz w:val="24"/>
                <w:szCs w:val="24"/>
              </w:rPr>
              <w:t>fields</w:t>
            </w:r>
            <w:proofErr w:type="spellEnd"/>
            <w:r w:rsidRPr="00EA1C93">
              <w:rPr>
                <w:rFonts w:ascii="Calibri" w:hAnsi="Calibri" w:cs="Calibri"/>
                <w:sz w:val="24"/>
                <w:szCs w:val="24"/>
              </w:rPr>
              <w:t xml:space="preserve"> are not </w:t>
            </w:r>
            <w:proofErr w:type="spellStart"/>
            <w:r w:rsidRPr="00EA1C93">
              <w:rPr>
                <w:rFonts w:ascii="Calibri" w:hAnsi="Calibri" w:cs="Calibri"/>
                <w:sz w:val="24"/>
                <w:szCs w:val="24"/>
              </w:rPr>
              <w:t>expected</w:t>
            </w:r>
            <w:proofErr w:type="spellEnd"/>
            <w:r w:rsidRPr="00EA1C93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EA1C93">
              <w:rPr>
                <w:rFonts w:ascii="Calibri" w:hAnsi="Calibri" w:cs="Calibri"/>
                <w:sz w:val="24"/>
                <w:szCs w:val="24"/>
              </w:rPr>
              <w:t>change</w:t>
            </w:r>
            <w:proofErr w:type="spellEnd"/>
            <w:r w:rsidRPr="00EA1C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A1C93">
              <w:rPr>
                <w:rFonts w:ascii="Calibri" w:hAnsi="Calibri" w:cs="Calibri"/>
                <w:sz w:val="24"/>
                <w:szCs w:val="24"/>
              </w:rPr>
              <w:t>often</w:t>
            </w:r>
            <w:proofErr w:type="spellEnd"/>
            <w:r w:rsidRPr="00EA1C9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3C789F" w:rsidRPr="005D2588" w14:paraId="36ADBD4C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F0BDFF" w14:textId="77777777" w:rsidR="003C789F" w:rsidRPr="00E34B7B" w:rsidRDefault="003C789F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654" w:type="dxa"/>
          </w:tcPr>
          <w:p w14:paraId="3A03857E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ALTER TABLE 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</w:p>
          <w:p w14:paraId="34250558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ADD COLUMN 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tsvectors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 xml:space="preserve"> TSVECTOR;</w:t>
            </w:r>
          </w:p>
          <w:p w14:paraId="0B4AE141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52B03DC0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CREATE FUNCTION 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posts_search_update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>()</w:t>
            </w:r>
          </w:p>
          <w:p w14:paraId="4E3DBEFF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RETURNS TRIGGER AS </w:t>
            </w:r>
          </w:p>
          <w:p w14:paraId="31D52B15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>$BODY$</w:t>
            </w:r>
          </w:p>
          <w:p w14:paraId="59E2946D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    BEGIN</w:t>
            </w:r>
          </w:p>
          <w:p w14:paraId="64650498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    IF TG_OP = 'INSERT' THEN</w:t>
            </w:r>
          </w:p>
          <w:p w14:paraId="126E23BF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            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NEW.tsvectors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 xml:space="preserve"> = (</w:t>
            </w:r>
          </w:p>
          <w:p w14:paraId="265E18C6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            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setweight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to_tsvector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>('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english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 xml:space="preserve">', 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NEW.title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>), 'A') ||</w:t>
            </w:r>
          </w:p>
          <w:p w14:paraId="02E93B3A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setweight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to_tsvector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>('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english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 xml:space="preserve">', 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NEW.body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>), 'B')</w:t>
            </w:r>
          </w:p>
          <w:p w14:paraId="4891C4A3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            );</w:t>
            </w:r>
          </w:p>
          <w:p w14:paraId="1B316D46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    END IF;</w:t>
            </w:r>
          </w:p>
          <w:p w14:paraId="5239C88E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    IF TG_OP = 'UPDATE' THEN</w:t>
            </w:r>
          </w:p>
          <w:p w14:paraId="0DCFDD49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            IF (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NEW.title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 xml:space="preserve"> &lt;&gt; 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OLD.title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 xml:space="preserve"> OR 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NEW.body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 xml:space="preserve"> &lt;&gt; 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OLD.body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>) THEN</w:t>
            </w:r>
          </w:p>
          <w:p w14:paraId="7A68E9FF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            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NEW.tsvectors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 xml:space="preserve"> = (</w:t>
            </w:r>
          </w:p>
          <w:p w14:paraId="25E5C97C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                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setweight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to_tsvector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>('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english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 xml:space="preserve">', 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NEW.title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>), 'A') ||</w:t>
            </w:r>
          </w:p>
          <w:p w14:paraId="7B6F589C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                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setweight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to_tsvector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>('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english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 xml:space="preserve">', 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NEW.body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>), 'B')</w:t>
            </w:r>
          </w:p>
          <w:p w14:paraId="79A74C35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            );</w:t>
            </w:r>
          </w:p>
          <w:p w14:paraId="2223910E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            END IF;</w:t>
            </w:r>
          </w:p>
          <w:p w14:paraId="49808D0B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    END IF;</w:t>
            </w:r>
          </w:p>
          <w:p w14:paraId="63AFB95C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    RETURN NEW;</w:t>
            </w:r>
          </w:p>
          <w:p w14:paraId="6766DA82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    END </w:t>
            </w:r>
          </w:p>
          <w:p w14:paraId="6FD99021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>$BODY$</w:t>
            </w:r>
          </w:p>
          <w:p w14:paraId="087B3934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LANGUAGE 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plpgsql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7A4E3310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2509EF57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CREATE TRIGGER 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posts_search_update</w:t>
            </w:r>
            <w:proofErr w:type="spellEnd"/>
          </w:p>
          <w:p w14:paraId="092FA045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BEFORE INSERT OR UPDATE ON 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</w:p>
          <w:p w14:paraId="03242B5F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>FOR EACH ROW</w:t>
            </w:r>
          </w:p>
          <w:p w14:paraId="1DA086BF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EXECUTE PROCEDURE 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posts_search_update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>();</w:t>
            </w:r>
          </w:p>
          <w:p w14:paraId="325E1FD0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5FF7318C" w14:textId="77777777" w:rsidR="00ED39C8" w:rsidRPr="00ED39C8" w:rsidRDefault="00ED39C8" w:rsidP="00ED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D39C8">
              <w:rPr>
                <w:rFonts w:ascii="Calibri" w:hAnsi="Calibri" w:cs="Calibri"/>
                <w:sz w:val="24"/>
                <w:szCs w:val="24"/>
              </w:rPr>
              <w:t xml:space="preserve">CREATE INDEX 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search_idx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 xml:space="preserve"> ON 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 xml:space="preserve"> USING GIN (</w:t>
            </w:r>
            <w:proofErr w:type="spellStart"/>
            <w:r w:rsidRPr="00ED39C8">
              <w:rPr>
                <w:rFonts w:ascii="Calibri" w:hAnsi="Calibri" w:cs="Calibri"/>
                <w:sz w:val="24"/>
                <w:szCs w:val="24"/>
              </w:rPr>
              <w:t>tsvectors</w:t>
            </w:r>
            <w:proofErr w:type="spellEnd"/>
            <w:r w:rsidRPr="00ED39C8">
              <w:rPr>
                <w:rFonts w:ascii="Calibri" w:hAnsi="Calibri" w:cs="Calibri"/>
                <w:sz w:val="24"/>
                <w:szCs w:val="24"/>
              </w:rPr>
              <w:t>);</w:t>
            </w:r>
          </w:p>
          <w:p w14:paraId="167C3945" w14:textId="3CFFBD07" w:rsidR="003C789F" w:rsidRPr="005D2588" w:rsidRDefault="003C789F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4243CD0C" w14:textId="5DEBA663" w:rsidR="003C789F" w:rsidRPr="006C6AA6" w:rsidRDefault="003C789F" w:rsidP="003C789F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</w:t>
      </w:r>
      <w:r w:rsidR="002F77EA">
        <w:rPr>
          <w:i w:val="0"/>
          <w:iCs w:val="0"/>
          <w:sz w:val="14"/>
          <w:szCs w:val="14"/>
        </w:rPr>
        <w:t xml:space="preserve">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3</w:t>
      </w:r>
      <w:r w:rsidR="002F77EA">
        <w:rPr>
          <w:i w:val="0"/>
          <w:iCs w:val="0"/>
          <w:sz w:val="14"/>
          <w:szCs w:val="14"/>
        </w:rPr>
        <w:t>8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2F77EA">
        <w:rPr>
          <w:i w:val="0"/>
          <w:iCs w:val="0"/>
          <w:sz w:val="14"/>
          <w:szCs w:val="14"/>
        </w:rPr>
        <w:t>Full-text</w:t>
      </w:r>
      <w:proofErr w:type="spellEnd"/>
      <w:r w:rsidR="002F77EA">
        <w:rPr>
          <w:i w:val="0"/>
          <w:iCs w:val="0"/>
          <w:sz w:val="14"/>
          <w:szCs w:val="14"/>
        </w:rPr>
        <w:t xml:space="preserve"> </w:t>
      </w:r>
      <w:proofErr w:type="spellStart"/>
      <w:r w:rsidR="002F77EA">
        <w:rPr>
          <w:i w:val="0"/>
          <w:iCs w:val="0"/>
          <w:sz w:val="14"/>
          <w:szCs w:val="14"/>
        </w:rPr>
        <w:t>Search</w:t>
      </w:r>
      <w:proofErr w:type="spellEnd"/>
      <w:r w:rsidR="002F77EA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Index</w:t>
      </w:r>
    </w:p>
    <w:p w14:paraId="482B7422" w14:textId="77777777" w:rsidR="008D5C6A" w:rsidRPr="0079638F" w:rsidRDefault="008D5C6A" w:rsidP="00E24438">
      <w:pPr>
        <w:rPr>
          <w:rFonts w:ascii="Calibri" w:hAnsi="Calibri" w:cs="Calibri"/>
          <w:b/>
          <w:bCs/>
          <w:sz w:val="28"/>
          <w:szCs w:val="28"/>
        </w:rPr>
      </w:pPr>
    </w:p>
    <w:p w14:paraId="610FAD42" w14:textId="6B4B634F" w:rsidR="008D5C6A" w:rsidRDefault="008D5C6A" w:rsidP="008D5C6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6.2.</w:t>
      </w:r>
      <w:r>
        <w:rPr>
          <w:rFonts w:ascii="Calibri" w:hAnsi="Calibri" w:cs="Calibri"/>
          <w:b/>
          <w:bCs/>
          <w:sz w:val="28"/>
          <w:szCs w:val="28"/>
        </w:rPr>
        <w:t>3</w:t>
      </w:r>
      <w:r>
        <w:rPr>
          <w:rFonts w:ascii="Calibri" w:hAnsi="Calibri" w:cs="Calibri"/>
          <w:b/>
          <w:bCs/>
          <w:sz w:val="28"/>
          <w:szCs w:val="28"/>
        </w:rPr>
        <w:t xml:space="preserve">. </w:t>
      </w:r>
      <w:proofErr w:type="spellStart"/>
      <w:r w:rsidR="00855C3D">
        <w:rPr>
          <w:rFonts w:ascii="Calibri" w:hAnsi="Calibri" w:cs="Calibri"/>
          <w:b/>
          <w:bCs/>
          <w:sz w:val="28"/>
          <w:szCs w:val="28"/>
        </w:rPr>
        <w:t>Triggers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855C3D" w:rsidRPr="00857F8D" w14:paraId="4ABF67EA" w14:textId="77777777" w:rsidTr="00D57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65A6A9" w14:textId="314BBD7F" w:rsidR="00855C3D" w:rsidRPr="00E34B7B" w:rsidRDefault="00833B38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Trigger</w:t>
            </w:r>
            <w:proofErr w:type="spellEnd"/>
          </w:p>
        </w:tc>
        <w:tc>
          <w:tcPr>
            <w:tcW w:w="7796" w:type="dxa"/>
          </w:tcPr>
          <w:p w14:paraId="1CB79AEE" w14:textId="62871D4D" w:rsidR="00855C3D" w:rsidRPr="00E34B7B" w:rsidRDefault="00833B38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TRIGGER01</w:t>
            </w:r>
          </w:p>
        </w:tc>
      </w:tr>
      <w:tr w:rsidR="00855C3D" w:rsidRPr="005D2588" w14:paraId="04918C2D" w14:textId="77777777" w:rsidTr="00D5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C02527A" w14:textId="4B438090" w:rsidR="00855C3D" w:rsidRPr="00E34B7B" w:rsidRDefault="00D57515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7022DD52" w14:textId="678BF88E" w:rsidR="00855C3D" w:rsidRPr="005D2588" w:rsidRDefault="00D57515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57515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cannot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deleted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 xml:space="preserve"> by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its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author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it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has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 xml:space="preserve"> votes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 xml:space="preserve"> (BR03).</w:t>
            </w:r>
          </w:p>
        </w:tc>
      </w:tr>
      <w:tr w:rsidR="00D57515" w:rsidRPr="005D2588" w14:paraId="65CAEA29" w14:textId="77777777" w:rsidTr="00D5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12E4BB" w14:textId="3164907B" w:rsidR="00D57515" w:rsidRDefault="00D57515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SQL code</w:t>
            </w:r>
          </w:p>
        </w:tc>
        <w:tc>
          <w:tcPr>
            <w:tcW w:w="7796" w:type="dxa"/>
          </w:tcPr>
          <w:p w14:paraId="06BDD5A0" w14:textId="77777777" w:rsidR="00D57515" w:rsidRPr="00D57515" w:rsidRDefault="00D57515" w:rsidP="00D5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57515">
              <w:rPr>
                <w:rFonts w:ascii="Calibri" w:hAnsi="Calibri" w:cs="Calibri"/>
                <w:sz w:val="24"/>
                <w:szCs w:val="24"/>
              </w:rPr>
              <w:t xml:space="preserve">CREATE FUNCTION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prevent_post_deletion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>()</w:t>
            </w:r>
          </w:p>
          <w:p w14:paraId="3BB91592" w14:textId="77777777" w:rsidR="00D57515" w:rsidRPr="00D57515" w:rsidRDefault="00D57515" w:rsidP="00D5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57515">
              <w:rPr>
                <w:rFonts w:ascii="Calibri" w:hAnsi="Calibri" w:cs="Calibri"/>
                <w:sz w:val="24"/>
                <w:szCs w:val="24"/>
              </w:rPr>
              <w:t>RETURNS TRIGGER AS</w:t>
            </w:r>
          </w:p>
          <w:p w14:paraId="467D4F97" w14:textId="77777777" w:rsidR="00D57515" w:rsidRPr="00D57515" w:rsidRDefault="00D57515" w:rsidP="00D5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57515">
              <w:rPr>
                <w:rFonts w:ascii="Calibri" w:hAnsi="Calibri" w:cs="Calibri"/>
                <w:sz w:val="24"/>
                <w:szCs w:val="24"/>
              </w:rPr>
              <w:t>$BODY$</w:t>
            </w:r>
          </w:p>
          <w:p w14:paraId="50632D9E" w14:textId="77777777" w:rsidR="00D57515" w:rsidRPr="00D57515" w:rsidRDefault="00D57515" w:rsidP="00D5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57515">
              <w:rPr>
                <w:rFonts w:ascii="Calibri" w:hAnsi="Calibri" w:cs="Calibri"/>
                <w:sz w:val="24"/>
                <w:szCs w:val="24"/>
              </w:rPr>
              <w:t xml:space="preserve">    BEGIN</w:t>
            </w:r>
          </w:p>
          <w:p w14:paraId="07D9F778" w14:textId="77777777" w:rsidR="00D57515" w:rsidRPr="00D57515" w:rsidRDefault="00D57515" w:rsidP="00D5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57515">
              <w:rPr>
                <w:rFonts w:ascii="Calibri" w:hAnsi="Calibri" w:cs="Calibri"/>
                <w:sz w:val="24"/>
                <w:szCs w:val="24"/>
              </w:rPr>
              <w:t xml:space="preserve">        IF (SELECT COUNT(*) FROM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OLD.post_id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>) &gt; 0 OR</w:t>
            </w:r>
          </w:p>
          <w:p w14:paraId="4FF76DBE" w14:textId="77777777" w:rsidR="00D57515" w:rsidRPr="00D57515" w:rsidRDefault="00D57515" w:rsidP="00D5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57515">
              <w:rPr>
                <w:rFonts w:ascii="Calibri" w:hAnsi="Calibri" w:cs="Calibri"/>
                <w:sz w:val="24"/>
                <w:szCs w:val="24"/>
              </w:rPr>
              <w:t xml:space="preserve">        (SELECT COUNT(*) FROM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post_votes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OLD.post_id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 xml:space="preserve">) &gt; 0 </w:t>
            </w:r>
          </w:p>
          <w:p w14:paraId="6239DFDF" w14:textId="77777777" w:rsidR="00D57515" w:rsidRPr="00D57515" w:rsidRDefault="00D57515" w:rsidP="00D5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57515">
              <w:rPr>
                <w:rFonts w:ascii="Calibri" w:hAnsi="Calibri" w:cs="Calibri"/>
                <w:sz w:val="24"/>
                <w:szCs w:val="24"/>
              </w:rPr>
              <w:t xml:space="preserve">        THEN</w:t>
            </w:r>
          </w:p>
          <w:p w14:paraId="614E63A6" w14:textId="77777777" w:rsidR="00D57515" w:rsidRPr="00D57515" w:rsidRDefault="00D57515" w:rsidP="00D5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57515">
              <w:rPr>
                <w:rFonts w:ascii="Calibri" w:hAnsi="Calibri" w:cs="Calibri"/>
                <w:sz w:val="24"/>
                <w:szCs w:val="24"/>
              </w:rPr>
              <w:t xml:space="preserve">        RAISE EXCEPTION '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Cannot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 xml:space="preserve"> delete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existing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 xml:space="preserve"> votes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>.';</w:t>
            </w:r>
          </w:p>
          <w:p w14:paraId="1751B7E4" w14:textId="77777777" w:rsidR="00D57515" w:rsidRPr="00D57515" w:rsidRDefault="00D57515" w:rsidP="00D5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57515">
              <w:rPr>
                <w:rFonts w:ascii="Calibri" w:hAnsi="Calibri" w:cs="Calibri"/>
                <w:sz w:val="24"/>
                <w:szCs w:val="24"/>
              </w:rPr>
              <w:t xml:space="preserve">        END IF;</w:t>
            </w:r>
          </w:p>
          <w:p w14:paraId="35085E7A" w14:textId="77777777" w:rsidR="00D57515" w:rsidRPr="00D57515" w:rsidRDefault="00D57515" w:rsidP="00D5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57515">
              <w:rPr>
                <w:rFonts w:ascii="Calibri" w:hAnsi="Calibri" w:cs="Calibri"/>
                <w:sz w:val="24"/>
                <w:szCs w:val="24"/>
              </w:rPr>
              <w:t xml:space="preserve">        RETURN OLD;</w:t>
            </w:r>
          </w:p>
          <w:p w14:paraId="1D1D2E16" w14:textId="77777777" w:rsidR="00D57515" w:rsidRPr="00D57515" w:rsidRDefault="00D57515" w:rsidP="00D5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57515">
              <w:rPr>
                <w:rFonts w:ascii="Calibri" w:hAnsi="Calibri" w:cs="Calibri"/>
                <w:sz w:val="24"/>
                <w:szCs w:val="24"/>
              </w:rPr>
              <w:t xml:space="preserve">    END;</w:t>
            </w:r>
          </w:p>
          <w:p w14:paraId="037DCB93" w14:textId="77777777" w:rsidR="00D57515" w:rsidRPr="00D57515" w:rsidRDefault="00D57515" w:rsidP="00D5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57515">
              <w:rPr>
                <w:rFonts w:ascii="Calibri" w:hAnsi="Calibri" w:cs="Calibri"/>
                <w:sz w:val="24"/>
                <w:szCs w:val="24"/>
              </w:rPr>
              <w:t>$BODY$</w:t>
            </w:r>
          </w:p>
          <w:p w14:paraId="0BF7881E" w14:textId="77777777" w:rsidR="00D57515" w:rsidRPr="00D57515" w:rsidRDefault="00D57515" w:rsidP="00D5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57515">
              <w:rPr>
                <w:rFonts w:ascii="Calibri" w:hAnsi="Calibri" w:cs="Calibri"/>
                <w:sz w:val="24"/>
                <w:szCs w:val="24"/>
              </w:rPr>
              <w:t xml:space="preserve">LANGUAGE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plpgsql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322DA5D7" w14:textId="77777777" w:rsidR="00D57515" w:rsidRPr="00D57515" w:rsidRDefault="00D57515" w:rsidP="00D5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1C3FF2C3" w14:textId="77777777" w:rsidR="00D57515" w:rsidRPr="00D57515" w:rsidRDefault="00D57515" w:rsidP="00D5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57515">
              <w:rPr>
                <w:rFonts w:ascii="Calibri" w:hAnsi="Calibri" w:cs="Calibri"/>
                <w:sz w:val="24"/>
                <w:szCs w:val="24"/>
              </w:rPr>
              <w:t xml:space="preserve">CREATE TRIGGER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prevent_post_deletion</w:t>
            </w:r>
            <w:proofErr w:type="spellEnd"/>
          </w:p>
          <w:p w14:paraId="5C50EB85" w14:textId="77777777" w:rsidR="00D57515" w:rsidRPr="00D57515" w:rsidRDefault="00D57515" w:rsidP="00D5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57515">
              <w:rPr>
                <w:rFonts w:ascii="Calibri" w:hAnsi="Calibri" w:cs="Calibri"/>
                <w:sz w:val="24"/>
                <w:szCs w:val="24"/>
              </w:rPr>
              <w:t xml:space="preserve">BEFORE DELETE ON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</w:p>
          <w:p w14:paraId="27682E80" w14:textId="77777777" w:rsidR="00D57515" w:rsidRPr="00D57515" w:rsidRDefault="00D57515" w:rsidP="00D5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57515">
              <w:rPr>
                <w:rFonts w:ascii="Calibri" w:hAnsi="Calibri" w:cs="Calibri"/>
                <w:sz w:val="24"/>
                <w:szCs w:val="24"/>
              </w:rPr>
              <w:t xml:space="preserve">FOR EACH ROW </w:t>
            </w:r>
          </w:p>
          <w:p w14:paraId="3ADDB08D" w14:textId="0C83E3F0" w:rsidR="00D57515" w:rsidRPr="00D57515" w:rsidRDefault="00D57515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57515">
              <w:rPr>
                <w:rFonts w:ascii="Calibri" w:hAnsi="Calibri" w:cs="Calibri"/>
                <w:sz w:val="24"/>
                <w:szCs w:val="24"/>
              </w:rPr>
              <w:t xml:space="preserve">EXECUTE PROCEDURE </w:t>
            </w:r>
            <w:proofErr w:type="spellStart"/>
            <w:r w:rsidRPr="00D57515">
              <w:rPr>
                <w:rFonts w:ascii="Calibri" w:hAnsi="Calibri" w:cs="Calibri"/>
                <w:sz w:val="24"/>
                <w:szCs w:val="24"/>
              </w:rPr>
              <w:t>prevent_post_deletion</w:t>
            </w:r>
            <w:proofErr w:type="spellEnd"/>
            <w:r w:rsidRPr="00D57515">
              <w:rPr>
                <w:rFonts w:ascii="Calibri" w:hAnsi="Calibri" w:cs="Calibri"/>
                <w:sz w:val="24"/>
                <w:szCs w:val="24"/>
              </w:rPr>
              <w:t>();</w:t>
            </w:r>
          </w:p>
        </w:tc>
      </w:tr>
    </w:tbl>
    <w:p w14:paraId="0726AC02" w14:textId="28311678" w:rsidR="00855C3D" w:rsidRPr="006C6AA6" w:rsidRDefault="00855C3D" w:rsidP="00855C3D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</w:t>
      </w:r>
      <w:r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3</w:t>
      </w:r>
      <w:r>
        <w:rPr>
          <w:i w:val="0"/>
          <w:iCs w:val="0"/>
          <w:sz w:val="14"/>
          <w:szCs w:val="14"/>
        </w:rPr>
        <w:t>9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>
        <w:rPr>
          <w:i w:val="0"/>
          <w:iCs w:val="0"/>
          <w:sz w:val="14"/>
          <w:szCs w:val="14"/>
        </w:rPr>
        <w:t>Prevent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>
        <w:rPr>
          <w:i w:val="0"/>
          <w:iCs w:val="0"/>
          <w:sz w:val="14"/>
          <w:szCs w:val="14"/>
        </w:rPr>
        <w:t>Post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>
        <w:rPr>
          <w:i w:val="0"/>
          <w:iCs w:val="0"/>
          <w:sz w:val="14"/>
          <w:szCs w:val="14"/>
        </w:rPr>
        <w:t>Deletion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>
        <w:rPr>
          <w:i w:val="0"/>
          <w:iCs w:val="0"/>
          <w:sz w:val="14"/>
          <w:szCs w:val="14"/>
        </w:rPr>
        <w:t>Trigger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39608A" w:rsidRPr="00857F8D" w14:paraId="421CCB55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8C8E0E" w14:textId="77777777" w:rsidR="0039608A" w:rsidRPr="00E34B7B" w:rsidRDefault="0039608A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lastRenderedPageBreak/>
              <w:t>Trigger</w:t>
            </w:r>
            <w:proofErr w:type="spellEnd"/>
          </w:p>
        </w:tc>
        <w:tc>
          <w:tcPr>
            <w:tcW w:w="7796" w:type="dxa"/>
          </w:tcPr>
          <w:p w14:paraId="5032A625" w14:textId="1326F4DD" w:rsidR="0039608A" w:rsidRPr="00E34B7B" w:rsidRDefault="0039608A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TRIGGER0</w:t>
            </w:r>
            <w:r w:rsidR="003D1C02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39608A" w:rsidRPr="005D2588" w14:paraId="53D58D18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B15950" w14:textId="77777777" w:rsidR="0039608A" w:rsidRPr="00E34B7B" w:rsidRDefault="0039608A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5FBC3F4E" w14:textId="60FBFD30" w:rsidR="0039608A" w:rsidRPr="005D2588" w:rsidRDefault="005671F7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671F7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cannot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deleted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 xml:space="preserve"> by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its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author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it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has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 xml:space="preserve"> votes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replies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 xml:space="preserve"> (BR03).</w:t>
            </w:r>
          </w:p>
        </w:tc>
      </w:tr>
      <w:tr w:rsidR="0039608A" w:rsidRPr="005D2588" w14:paraId="227D7BC1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92B1ED" w14:textId="77777777" w:rsidR="0039608A" w:rsidRDefault="0039608A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2EDE5B88" w14:textId="77777777" w:rsidR="005671F7" w:rsidRPr="005671F7" w:rsidRDefault="005671F7" w:rsidP="00567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671F7">
              <w:rPr>
                <w:rFonts w:ascii="Calibri" w:hAnsi="Calibri" w:cs="Calibri"/>
                <w:sz w:val="24"/>
                <w:szCs w:val="24"/>
              </w:rPr>
              <w:t xml:space="preserve">CREATE FUNCTION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prevent_comment_deletion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>()</w:t>
            </w:r>
          </w:p>
          <w:p w14:paraId="236A4288" w14:textId="77777777" w:rsidR="005671F7" w:rsidRPr="005671F7" w:rsidRDefault="005671F7" w:rsidP="00567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671F7">
              <w:rPr>
                <w:rFonts w:ascii="Calibri" w:hAnsi="Calibri" w:cs="Calibri"/>
                <w:sz w:val="24"/>
                <w:szCs w:val="24"/>
              </w:rPr>
              <w:t xml:space="preserve">RETURNS TRIGGER AS </w:t>
            </w:r>
          </w:p>
          <w:p w14:paraId="3E8711E1" w14:textId="77777777" w:rsidR="005671F7" w:rsidRPr="005671F7" w:rsidRDefault="005671F7" w:rsidP="00567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671F7">
              <w:rPr>
                <w:rFonts w:ascii="Calibri" w:hAnsi="Calibri" w:cs="Calibri"/>
                <w:sz w:val="24"/>
                <w:szCs w:val="24"/>
              </w:rPr>
              <w:t>$BODY$</w:t>
            </w:r>
          </w:p>
          <w:p w14:paraId="5EC5C099" w14:textId="77777777" w:rsidR="005671F7" w:rsidRPr="005671F7" w:rsidRDefault="005671F7" w:rsidP="00567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671F7">
              <w:rPr>
                <w:rFonts w:ascii="Calibri" w:hAnsi="Calibri" w:cs="Calibri"/>
                <w:sz w:val="24"/>
                <w:szCs w:val="24"/>
              </w:rPr>
              <w:t xml:space="preserve">    BEGIN</w:t>
            </w:r>
          </w:p>
          <w:p w14:paraId="637AA1F2" w14:textId="77777777" w:rsidR="005671F7" w:rsidRPr="005671F7" w:rsidRDefault="005671F7" w:rsidP="00567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671F7">
              <w:rPr>
                <w:rFonts w:ascii="Calibri" w:hAnsi="Calibri" w:cs="Calibri"/>
                <w:sz w:val="24"/>
                <w:szCs w:val="24"/>
              </w:rPr>
              <w:t xml:space="preserve">        IF (SELECT COUNT(*) FROM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replies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parent_comment_id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OLD.comment_id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>) &gt; 0 OR</w:t>
            </w:r>
          </w:p>
          <w:p w14:paraId="72A39E1F" w14:textId="77777777" w:rsidR="005671F7" w:rsidRPr="005671F7" w:rsidRDefault="005671F7" w:rsidP="00567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671F7">
              <w:rPr>
                <w:rFonts w:ascii="Calibri" w:hAnsi="Calibri" w:cs="Calibri"/>
                <w:sz w:val="24"/>
                <w:szCs w:val="24"/>
              </w:rPr>
              <w:t xml:space="preserve">        (SELECT COUNT(*) FROM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comment_votes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OLD.comment_id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 xml:space="preserve">) &gt; 0 </w:t>
            </w:r>
          </w:p>
          <w:p w14:paraId="09F609F8" w14:textId="77777777" w:rsidR="005671F7" w:rsidRPr="005671F7" w:rsidRDefault="005671F7" w:rsidP="00567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671F7">
              <w:rPr>
                <w:rFonts w:ascii="Calibri" w:hAnsi="Calibri" w:cs="Calibri"/>
                <w:sz w:val="24"/>
                <w:szCs w:val="24"/>
              </w:rPr>
              <w:t xml:space="preserve">        THEN</w:t>
            </w:r>
          </w:p>
          <w:p w14:paraId="3EE92890" w14:textId="77777777" w:rsidR="005671F7" w:rsidRPr="005671F7" w:rsidRDefault="005671F7" w:rsidP="00567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671F7">
              <w:rPr>
                <w:rFonts w:ascii="Calibri" w:hAnsi="Calibri" w:cs="Calibri"/>
                <w:sz w:val="24"/>
                <w:szCs w:val="24"/>
              </w:rPr>
              <w:t xml:space="preserve">        RAISE EXCEPTION '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Cannot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 xml:space="preserve"> delete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existing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 xml:space="preserve"> votes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>.';</w:t>
            </w:r>
          </w:p>
          <w:p w14:paraId="11C6025E" w14:textId="77777777" w:rsidR="005671F7" w:rsidRPr="005671F7" w:rsidRDefault="005671F7" w:rsidP="00567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671F7">
              <w:rPr>
                <w:rFonts w:ascii="Calibri" w:hAnsi="Calibri" w:cs="Calibri"/>
                <w:sz w:val="24"/>
                <w:szCs w:val="24"/>
              </w:rPr>
              <w:t xml:space="preserve">        END IF;</w:t>
            </w:r>
          </w:p>
          <w:p w14:paraId="745592C2" w14:textId="77777777" w:rsidR="005671F7" w:rsidRPr="005671F7" w:rsidRDefault="005671F7" w:rsidP="00567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671F7">
              <w:rPr>
                <w:rFonts w:ascii="Calibri" w:hAnsi="Calibri" w:cs="Calibri"/>
                <w:sz w:val="24"/>
                <w:szCs w:val="24"/>
              </w:rPr>
              <w:t xml:space="preserve">        RETURN OLD;</w:t>
            </w:r>
          </w:p>
          <w:p w14:paraId="11EC08AD" w14:textId="77777777" w:rsidR="005671F7" w:rsidRPr="005671F7" w:rsidRDefault="005671F7" w:rsidP="00567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671F7">
              <w:rPr>
                <w:rFonts w:ascii="Calibri" w:hAnsi="Calibri" w:cs="Calibri"/>
                <w:sz w:val="24"/>
                <w:szCs w:val="24"/>
              </w:rPr>
              <w:t xml:space="preserve">    END;</w:t>
            </w:r>
          </w:p>
          <w:p w14:paraId="2715936A" w14:textId="77777777" w:rsidR="005671F7" w:rsidRPr="005671F7" w:rsidRDefault="005671F7" w:rsidP="00567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671F7">
              <w:rPr>
                <w:rFonts w:ascii="Calibri" w:hAnsi="Calibri" w:cs="Calibri"/>
                <w:sz w:val="24"/>
                <w:szCs w:val="24"/>
              </w:rPr>
              <w:t>$BODY$</w:t>
            </w:r>
          </w:p>
          <w:p w14:paraId="01C516B0" w14:textId="77777777" w:rsidR="005671F7" w:rsidRPr="005671F7" w:rsidRDefault="005671F7" w:rsidP="00567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671F7">
              <w:rPr>
                <w:rFonts w:ascii="Calibri" w:hAnsi="Calibri" w:cs="Calibri"/>
                <w:sz w:val="24"/>
                <w:szCs w:val="24"/>
              </w:rPr>
              <w:t xml:space="preserve">LANGUAGE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plpgsql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010414DD" w14:textId="77777777" w:rsidR="005671F7" w:rsidRPr="005671F7" w:rsidRDefault="005671F7" w:rsidP="00567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14A11B3C" w14:textId="77777777" w:rsidR="005671F7" w:rsidRPr="005671F7" w:rsidRDefault="005671F7" w:rsidP="00567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671F7">
              <w:rPr>
                <w:rFonts w:ascii="Calibri" w:hAnsi="Calibri" w:cs="Calibri"/>
                <w:sz w:val="24"/>
                <w:szCs w:val="24"/>
              </w:rPr>
              <w:t xml:space="preserve">CREATE TRIGGER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prevent_comment_deletion</w:t>
            </w:r>
            <w:proofErr w:type="spellEnd"/>
          </w:p>
          <w:p w14:paraId="039E9912" w14:textId="77777777" w:rsidR="005671F7" w:rsidRPr="005671F7" w:rsidRDefault="005671F7" w:rsidP="00567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671F7">
              <w:rPr>
                <w:rFonts w:ascii="Calibri" w:hAnsi="Calibri" w:cs="Calibri"/>
                <w:sz w:val="24"/>
                <w:szCs w:val="24"/>
              </w:rPr>
              <w:t xml:space="preserve">BEFORE DELETE ON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</w:p>
          <w:p w14:paraId="76630ACE" w14:textId="77777777" w:rsidR="005671F7" w:rsidRPr="005671F7" w:rsidRDefault="005671F7" w:rsidP="00567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671F7">
              <w:rPr>
                <w:rFonts w:ascii="Calibri" w:hAnsi="Calibri" w:cs="Calibri"/>
                <w:sz w:val="24"/>
                <w:szCs w:val="24"/>
              </w:rPr>
              <w:t xml:space="preserve">FOR EACH ROW </w:t>
            </w:r>
          </w:p>
          <w:p w14:paraId="346F0772" w14:textId="4B1570BA" w:rsidR="0039608A" w:rsidRPr="00D57515" w:rsidRDefault="005671F7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671F7">
              <w:rPr>
                <w:rFonts w:ascii="Calibri" w:hAnsi="Calibri" w:cs="Calibri"/>
                <w:sz w:val="24"/>
                <w:szCs w:val="24"/>
              </w:rPr>
              <w:t xml:space="preserve">EXECUTE PROCEDURE </w:t>
            </w:r>
            <w:proofErr w:type="spellStart"/>
            <w:r w:rsidRPr="005671F7">
              <w:rPr>
                <w:rFonts w:ascii="Calibri" w:hAnsi="Calibri" w:cs="Calibri"/>
                <w:sz w:val="24"/>
                <w:szCs w:val="24"/>
              </w:rPr>
              <w:t>prevent_comment_deletion</w:t>
            </w:r>
            <w:proofErr w:type="spellEnd"/>
            <w:r w:rsidRPr="005671F7">
              <w:rPr>
                <w:rFonts w:ascii="Calibri" w:hAnsi="Calibri" w:cs="Calibri"/>
                <w:sz w:val="24"/>
                <w:szCs w:val="24"/>
              </w:rPr>
              <w:t>();</w:t>
            </w:r>
          </w:p>
        </w:tc>
      </w:tr>
    </w:tbl>
    <w:p w14:paraId="43015EB3" w14:textId="3D88EE4B" w:rsidR="0039608A" w:rsidRPr="006C6AA6" w:rsidRDefault="0039608A" w:rsidP="0039608A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 w:rsidR="00D15A4E">
        <w:rPr>
          <w:i w:val="0"/>
          <w:iCs w:val="0"/>
          <w:sz w:val="14"/>
          <w:szCs w:val="14"/>
        </w:rPr>
        <w:t>40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>
        <w:rPr>
          <w:i w:val="0"/>
          <w:iCs w:val="0"/>
          <w:sz w:val="14"/>
          <w:szCs w:val="14"/>
        </w:rPr>
        <w:t>Prevent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D15A4E">
        <w:rPr>
          <w:i w:val="0"/>
          <w:iCs w:val="0"/>
          <w:sz w:val="14"/>
          <w:szCs w:val="14"/>
        </w:rPr>
        <w:t>Comment</w:t>
      </w:r>
      <w:proofErr w:type="spellEnd"/>
      <w:r>
        <w:rPr>
          <w:i w:val="0"/>
          <w:iCs w:val="0"/>
          <w:sz w:val="14"/>
          <w:szCs w:val="14"/>
        </w:rPr>
        <w:t xml:space="preserve"> Deletion </w:t>
      </w:r>
      <w:proofErr w:type="spellStart"/>
      <w:r>
        <w:rPr>
          <w:i w:val="0"/>
          <w:iCs w:val="0"/>
          <w:sz w:val="14"/>
          <w:szCs w:val="14"/>
        </w:rPr>
        <w:t>Trigger</w:t>
      </w:r>
      <w:proofErr w:type="spellEnd"/>
    </w:p>
    <w:p w14:paraId="61923EAB" w14:textId="77777777" w:rsidR="00855C3D" w:rsidRDefault="00855C3D" w:rsidP="008D5C6A">
      <w:pPr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3D1C02" w:rsidRPr="00857F8D" w14:paraId="31605BF5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1EB81B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Trigger</w:t>
            </w:r>
            <w:proofErr w:type="spellEnd"/>
          </w:p>
        </w:tc>
        <w:tc>
          <w:tcPr>
            <w:tcW w:w="7796" w:type="dxa"/>
          </w:tcPr>
          <w:p w14:paraId="7989AA8A" w14:textId="1C300C6C" w:rsidR="003D1C02" w:rsidRPr="00E34B7B" w:rsidRDefault="003D1C02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TRIGGER0</w:t>
            </w:r>
            <w:r w:rsidR="00AF4A7D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</w:tr>
      <w:tr w:rsidR="003D1C02" w:rsidRPr="005D2588" w14:paraId="30E5D005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B4882A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20D89C03" w14:textId="6F777EF4" w:rsidR="003D1C02" w:rsidRPr="005D2588" w:rsidRDefault="00AF4A7D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F4A7D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proofErr w:type="spellStart"/>
            <w:r w:rsidRPr="00AF4A7D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  <w:r w:rsidRPr="00AF4A7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4A7D">
              <w:rPr>
                <w:rFonts w:ascii="Calibri" w:hAnsi="Calibri" w:cs="Calibri"/>
                <w:sz w:val="24"/>
                <w:szCs w:val="24"/>
              </w:rPr>
              <w:t>should</w:t>
            </w:r>
            <w:proofErr w:type="spellEnd"/>
            <w:r w:rsidRPr="00AF4A7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4A7D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AF4A7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4A7D">
              <w:rPr>
                <w:rFonts w:ascii="Calibri" w:hAnsi="Calibri" w:cs="Calibri"/>
                <w:sz w:val="24"/>
                <w:szCs w:val="24"/>
              </w:rPr>
              <w:t>added</w:t>
            </w:r>
            <w:proofErr w:type="spellEnd"/>
            <w:r w:rsidRPr="00AF4A7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4A7D">
              <w:rPr>
                <w:rFonts w:ascii="Calibri" w:hAnsi="Calibri" w:cs="Calibri"/>
                <w:sz w:val="24"/>
                <w:szCs w:val="24"/>
              </w:rPr>
              <w:t>automatically</w:t>
            </w:r>
            <w:proofErr w:type="spellEnd"/>
            <w:r w:rsidRPr="00AF4A7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F4A7D">
              <w:rPr>
                <w:rFonts w:ascii="Calibri" w:hAnsi="Calibri" w:cs="Calibri"/>
                <w:sz w:val="24"/>
                <w:szCs w:val="24"/>
              </w:rPr>
              <w:t>when</w:t>
            </w:r>
            <w:proofErr w:type="spellEnd"/>
            <w:r w:rsidRPr="00AF4A7D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AF4A7D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AF4A7D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AF4A7D">
              <w:rPr>
                <w:rFonts w:ascii="Calibri" w:hAnsi="Calibri" w:cs="Calibri"/>
                <w:sz w:val="24"/>
                <w:szCs w:val="24"/>
              </w:rPr>
              <w:t>followed</w:t>
            </w:r>
            <w:proofErr w:type="spellEnd"/>
            <w:r w:rsidRPr="00AF4A7D">
              <w:rPr>
                <w:rFonts w:ascii="Calibri" w:hAnsi="Calibri" w:cs="Calibri"/>
                <w:sz w:val="24"/>
                <w:szCs w:val="24"/>
              </w:rPr>
              <w:t xml:space="preserve"> (BR15).</w:t>
            </w:r>
          </w:p>
        </w:tc>
      </w:tr>
      <w:tr w:rsidR="003D1C02" w:rsidRPr="005D2588" w14:paraId="29F0972D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6A1ABE" w14:textId="77777777" w:rsidR="003D1C02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29913656" w14:textId="77777777" w:rsidR="00AF4A7D" w:rsidRPr="00AF4A7D" w:rsidRDefault="00AF4A7D" w:rsidP="00AF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F4A7D">
              <w:rPr>
                <w:rFonts w:ascii="Calibri" w:hAnsi="Calibri" w:cs="Calibri"/>
                <w:sz w:val="24"/>
                <w:szCs w:val="24"/>
              </w:rPr>
              <w:t xml:space="preserve">CREATE FUNCTION </w:t>
            </w:r>
            <w:proofErr w:type="spellStart"/>
            <w:r w:rsidRPr="00AF4A7D">
              <w:rPr>
                <w:rFonts w:ascii="Calibri" w:hAnsi="Calibri" w:cs="Calibri"/>
                <w:sz w:val="24"/>
                <w:szCs w:val="24"/>
              </w:rPr>
              <w:t>create_follow_notification</w:t>
            </w:r>
            <w:proofErr w:type="spellEnd"/>
            <w:r w:rsidRPr="00AF4A7D">
              <w:rPr>
                <w:rFonts w:ascii="Calibri" w:hAnsi="Calibri" w:cs="Calibri"/>
                <w:sz w:val="24"/>
                <w:szCs w:val="24"/>
              </w:rPr>
              <w:t>()</w:t>
            </w:r>
          </w:p>
          <w:p w14:paraId="42DE5B15" w14:textId="77777777" w:rsidR="00AF4A7D" w:rsidRPr="00AF4A7D" w:rsidRDefault="00AF4A7D" w:rsidP="00AF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F4A7D">
              <w:rPr>
                <w:rFonts w:ascii="Calibri" w:hAnsi="Calibri" w:cs="Calibri"/>
                <w:sz w:val="24"/>
                <w:szCs w:val="24"/>
              </w:rPr>
              <w:t xml:space="preserve">RETURNS TRIGGER AS </w:t>
            </w:r>
          </w:p>
          <w:p w14:paraId="6759064C" w14:textId="77777777" w:rsidR="00AF4A7D" w:rsidRPr="00AF4A7D" w:rsidRDefault="00AF4A7D" w:rsidP="00AF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F4A7D">
              <w:rPr>
                <w:rFonts w:ascii="Calibri" w:hAnsi="Calibri" w:cs="Calibri"/>
                <w:sz w:val="24"/>
                <w:szCs w:val="24"/>
              </w:rPr>
              <w:t>$BODY$</w:t>
            </w:r>
          </w:p>
          <w:p w14:paraId="5D53915C" w14:textId="77777777" w:rsidR="00AF4A7D" w:rsidRPr="00AF4A7D" w:rsidRDefault="00AF4A7D" w:rsidP="00AF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F4A7D">
              <w:rPr>
                <w:rFonts w:ascii="Calibri" w:hAnsi="Calibri" w:cs="Calibri"/>
                <w:sz w:val="24"/>
                <w:szCs w:val="24"/>
              </w:rPr>
              <w:t xml:space="preserve">    BEGIN</w:t>
            </w:r>
          </w:p>
          <w:p w14:paraId="69FC6B02" w14:textId="77777777" w:rsidR="00AF4A7D" w:rsidRPr="00AF4A7D" w:rsidRDefault="00AF4A7D" w:rsidP="00AF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F4A7D">
              <w:rPr>
                <w:rFonts w:ascii="Calibri" w:hAnsi="Calibri" w:cs="Calibri"/>
                <w:sz w:val="24"/>
                <w:szCs w:val="24"/>
              </w:rPr>
              <w:t xml:space="preserve">        INSERT INTO </w:t>
            </w:r>
            <w:proofErr w:type="spellStart"/>
            <w:r w:rsidRPr="00AF4A7D">
              <w:rPr>
                <w:rFonts w:ascii="Calibri" w:hAnsi="Calibri" w:cs="Calibri"/>
                <w:sz w:val="24"/>
                <w:szCs w:val="24"/>
              </w:rPr>
              <w:t>follow_notification</w:t>
            </w:r>
            <w:proofErr w:type="spellEnd"/>
            <w:r w:rsidRPr="00AF4A7D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AF4A7D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AF4A7D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AF4A7D">
              <w:rPr>
                <w:rFonts w:ascii="Calibri" w:hAnsi="Calibri" w:cs="Calibri"/>
                <w:sz w:val="24"/>
                <w:szCs w:val="24"/>
              </w:rPr>
              <w:t>follower_id</w:t>
            </w:r>
            <w:proofErr w:type="spellEnd"/>
            <w:r w:rsidRPr="00AF4A7D">
              <w:rPr>
                <w:rFonts w:ascii="Calibri" w:hAnsi="Calibri" w:cs="Calibri"/>
                <w:sz w:val="24"/>
                <w:szCs w:val="24"/>
              </w:rPr>
              <w:t>, time)</w:t>
            </w:r>
          </w:p>
          <w:p w14:paraId="13A21DD8" w14:textId="77777777" w:rsidR="00AF4A7D" w:rsidRPr="00AF4A7D" w:rsidRDefault="00AF4A7D" w:rsidP="00AF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F4A7D">
              <w:rPr>
                <w:rFonts w:ascii="Calibri" w:hAnsi="Calibri" w:cs="Calibri"/>
                <w:sz w:val="24"/>
                <w:szCs w:val="24"/>
              </w:rPr>
              <w:t xml:space="preserve">        VALUES (</w:t>
            </w:r>
            <w:proofErr w:type="spellStart"/>
            <w:r w:rsidRPr="00AF4A7D">
              <w:rPr>
                <w:rFonts w:ascii="Calibri" w:hAnsi="Calibri" w:cs="Calibri"/>
                <w:sz w:val="24"/>
                <w:szCs w:val="24"/>
              </w:rPr>
              <w:t>NEW.followed_id</w:t>
            </w:r>
            <w:proofErr w:type="spellEnd"/>
            <w:r w:rsidRPr="00AF4A7D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AF4A7D">
              <w:rPr>
                <w:rFonts w:ascii="Calibri" w:hAnsi="Calibri" w:cs="Calibri"/>
                <w:sz w:val="24"/>
                <w:szCs w:val="24"/>
              </w:rPr>
              <w:t>NEW.follower_id</w:t>
            </w:r>
            <w:proofErr w:type="spellEnd"/>
            <w:r w:rsidRPr="00AF4A7D">
              <w:rPr>
                <w:rFonts w:ascii="Calibri" w:hAnsi="Calibri" w:cs="Calibri"/>
                <w:sz w:val="24"/>
                <w:szCs w:val="24"/>
              </w:rPr>
              <w:t>, NOW());</w:t>
            </w:r>
          </w:p>
          <w:p w14:paraId="4D5FB372" w14:textId="77777777" w:rsidR="00AF4A7D" w:rsidRPr="00AF4A7D" w:rsidRDefault="00AF4A7D" w:rsidP="00AF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F4A7D">
              <w:rPr>
                <w:rFonts w:ascii="Calibri" w:hAnsi="Calibri" w:cs="Calibri"/>
                <w:sz w:val="24"/>
                <w:szCs w:val="24"/>
              </w:rPr>
              <w:t xml:space="preserve">        RETURN NEW;</w:t>
            </w:r>
          </w:p>
          <w:p w14:paraId="6B73FD4B" w14:textId="77777777" w:rsidR="00AF4A7D" w:rsidRPr="00AF4A7D" w:rsidRDefault="00AF4A7D" w:rsidP="00AF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F4A7D">
              <w:rPr>
                <w:rFonts w:ascii="Calibri" w:hAnsi="Calibri" w:cs="Calibri"/>
                <w:sz w:val="24"/>
                <w:szCs w:val="24"/>
              </w:rPr>
              <w:t xml:space="preserve">    END;</w:t>
            </w:r>
          </w:p>
          <w:p w14:paraId="5BC92121" w14:textId="77777777" w:rsidR="00AF4A7D" w:rsidRPr="00AF4A7D" w:rsidRDefault="00AF4A7D" w:rsidP="00AF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F4A7D">
              <w:rPr>
                <w:rFonts w:ascii="Calibri" w:hAnsi="Calibri" w:cs="Calibri"/>
                <w:sz w:val="24"/>
                <w:szCs w:val="24"/>
              </w:rPr>
              <w:t>$BODY$</w:t>
            </w:r>
          </w:p>
          <w:p w14:paraId="4E08C4A1" w14:textId="77777777" w:rsidR="00AF4A7D" w:rsidRPr="00AF4A7D" w:rsidRDefault="00AF4A7D" w:rsidP="00AF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F4A7D">
              <w:rPr>
                <w:rFonts w:ascii="Calibri" w:hAnsi="Calibri" w:cs="Calibri"/>
                <w:sz w:val="24"/>
                <w:szCs w:val="24"/>
              </w:rPr>
              <w:t xml:space="preserve">LANGUAGE </w:t>
            </w:r>
            <w:proofErr w:type="spellStart"/>
            <w:r w:rsidRPr="00AF4A7D">
              <w:rPr>
                <w:rFonts w:ascii="Calibri" w:hAnsi="Calibri" w:cs="Calibri"/>
                <w:sz w:val="24"/>
                <w:szCs w:val="24"/>
              </w:rPr>
              <w:t>plpgsql</w:t>
            </w:r>
            <w:proofErr w:type="spellEnd"/>
            <w:r w:rsidRPr="00AF4A7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416C45EE" w14:textId="77777777" w:rsidR="00AF4A7D" w:rsidRPr="00AF4A7D" w:rsidRDefault="00AF4A7D" w:rsidP="00AF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71C39572" w14:textId="77777777" w:rsidR="00AF4A7D" w:rsidRPr="00AF4A7D" w:rsidRDefault="00AF4A7D" w:rsidP="00AF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F4A7D">
              <w:rPr>
                <w:rFonts w:ascii="Calibri" w:hAnsi="Calibri" w:cs="Calibri"/>
                <w:sz w:val="24"/>
                <w:szCs w:val="24"/>
              </w:rPr>
              <w:t xml:space="preserve">CREATE TRIGGER </w:t>
            </w:r>
            <w:proofErr w:type="spellStart"/>
            <w:r w:rsidRPr="00AF4A7D">
              <w:rPr>
                <w:rFonts w:ascii="Calibri" w:hAnsi="Calibri" w:cs="Calibri"/>
                <w:sz w:val="24"/>
                <w:szCs w:val="24"/>
              </w:rPr>
              <w:t>trigger_follow_notification</w:t>
            </w:r>
            <w:proofErr w:type="spellEnd"/>
          </w:p>
          <w:p w14:paraId="77493C62" w14:textId="77777777" w:rsidR="00AF4A7D" w:rsidRPr="00AF4A7D" w:rsidRDefault="00AF4A7D" w:rsidP="00AF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F4A7D">
              <w:rPr>
                <w:rFonts w:ascii="Calibri" w:hAnsi="Calibri" w:cs="Calibri"/>
                <w:sz w:val="24"/>
                <w:szCs w:val="24"/>
              </w:rPr>
              <w:t xml:space="preserve">AFTER INSERT ON </w:t>
            </w:r>
            <w:proofErr w:type="spellStart"/>
            <w:r w:rsidRPr="00AF4A7D">
              <w:rPr>
                <w:rFonts w:ascii="Calibri" w:hAnsi="Calibri" w:cs="Calibri"/>
                <w:sz w:val="24"/>
                <w:szCs w:val="24"/>
              </w:rPr>
              <w:t>follows</w:t>
            </w:r>
            <w:proofErr w:type="spellEnd"/>
          </w:p>
          <w:p w14:paraId="4F9E731D" w14:textId="77777777" w:rsidR="00AF4A7D" w:rsidRPr="00AF4A7D" w:rsidRDefault="00AF4A7D" w:rsidP="00AF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F4A7D">
              <w:rPr>
                <w:rFonts w:ascii="Calibri" w:hAnsi="Calibri" w:cs="Calibri"/>
                <w:sz w:val="24"/>
                <w:szCs w:val="24"/>
              </w:rPr>
              <w:t>FOR EACH ROW</w:t>
            </w:r>
          </w:p>
          <w:p w14:paraId="0CB2EE97" w14:textId="77777777" w:rsidR="00AF4A7D" w:rsidRPr="00AF4A7D" w:rsidRDefault="00AF4A7D" w:rsidP="00AF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F4A7D">
              <w:rPr>
                <w:rFonts w:ascii="Calibri" w:hAnsi="Calibri" w:cs="Calibri"/>
                <w:sz w:val="24"/>
                <w:szCs w:val="24"/>
              </w:rPr>
              <w:t xml:space="preserve">EXECUTE PROCEDURE </w:t>
            </w:r>
            <w:proofErr w:type="spellStart"/>
            <w:r w:rsidRPr="00AF4A7D">
              <w:rPr>
                <w:rFonts w:ascii="Calibri" w:hAnsi="Calibri" w:cs="Calibri"/>
                <w:sz w:val="24"/>
                <w:szCs w:val="24"/>
              </w:rPr>
              <w:t>create_follow_notification</w:t>
            </w:r>
            <w:proofErr w:type="spellEnd"/>
            <w:r w:rsidRPr="00AF4A7D">
              <w:rPr>
                <w:rFonts w:ascii="Calibri" w:hAnsi="Calibri" w:cs="Calibri"/>
                <w:sz w:val="24"/>
                <w:szCs w:val="24"/>
              </w:rPr>
              <w:t>();</w:t>
            </w:r>
          </w:p>
          <w:p w14:paraId="799A27AA" w14:textId="76D6CD5C" w:rsidR="003D1C02" w:rsidRPr="00D57515" w:rsidRDefault="003D1C02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0DE45AEA" w14:textId="118E2635" w:rsidR="003D1C02" w:rsidRDefault="003D1C02" w:rsidP="003D1C02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</w:t>
      </w:r>
      <w:r w:rsidR="00466625">
        <w:rPr>
          <w:i w:val="0"/>
          <w:iCs w:val="0"/>
          <w:sz w:val="14"/>
          <w:szCs w:val="14"/>
        </w:rPr>
        <w:t xml:space="preserve">                </w:t>
      </w:r>
      <w:r>
        <w:rPr>
          <w:i w:val="0"/>
          <w:iCs w:val="0"/>
          <w:sz w:val="14"/>
          <w:szCs w:val="14"/>
        </w:rPr>
        <w:t xml:space="preserve">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4</w:t>
      </w:r>
      <w:r w:rsidR="00144350">
        <w:rPr>
          <w:i w:val="0"/>
          <w:iCs w:val="0"/>
          <w:sz w:val="14"/>
          <w:szCs w:val="14"/>
        </w:rPr>
        <w:t>1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466625">
        <w:rPr>
          <w:i w:val="0"/>
          <w:iCs w:val="0"/>
          <w:sz w:val="14"/>
          <w:szCs w:val="14"/>
        </w:rPr>
        <w:t>Follow</w:t>
      </w:r>
      <w:proofErr w:type="spellEnd"/>
      <w:r w:rsidR="00466625">
        <w:rPr>
          <w:i w:val="0"/>
          <w:iCs w:val="0"/>
          <w:sz w:val="14"/>
          <w:szCs w:val="14"/>
        </w:rPr>
        <w:t xml:space="preserve"> </w:t>
      </w:r>
      <w:proofErr w:type="spellStart"/>
      <w:r w:rsidR="00466625">
        <w:rPr>
          <w:i w:val="0"/>
          <w:iCs w:val="0"/>
          <w:sz w:val="14"/>
          <w:szCs w:val="14"/>
        </w:rPr>
        <w:t>Notification</w:t>
      </w:r>
      <w:proofErr w:type="spellEnd"/>
      <w:r w:rsidR="00466625">
        <w:rPr>
          <w:i w:val="0"/>
          <w:iCs w:val="0"/>
          <w:sz w:val="14"/>
          <w:szCs w:val="14"/>
        </w:rPr>
        <w:t xml:space="preserve"> </w:t>
      </w:r>
      <w:proofErr w:type="spellStart"/>
      <w:r>
        <w:rPr>
          <w:i w:val="0"/>
          <w:iCs w:val="0"/>
          <w:sz w:val="14"/>
          <w:szCs w:val="14"/>
        </w:rPr>
        <w:t>Trigger</w:t>
      </w:r>
      <w:proofErr w:type="spellEnd"/>
    </w:p>
    <w:p w14:paraId="65464E58" w14:textId="77777777" w:rsidR="00AF4A7D" w:rsidRDefault="00AF4A7D" w:rsidP="00AF4A7D"/>
    <w:p w14:paraId="73078898" w14:textId="77777777" w:rsidR="00AF4A7D" w:rsidRDefault="00AF4A7D" w:rsidP="00AF4A7D"/>
    <w:p w14:paraId="1F51300D" w14:textId="77777777" w:rsidR="00AF4A7D" w:rsidRPr="00AF4A7D" w:rsidRDefault="00AF4A7D" w:rsidP="00AF4A7D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3D1C02" w:rsidRPr="00857F8D" w14:paraId="5994E03F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B02B5C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lastRenderedPageBreak/>
              <w:t>Trigger</w:t>
            </w:r>
            <w:proofErr w:type="spellEnd"/>
          </w:p>
        </w:tc>
        <w:tc>
          <w:tcPr>
            <w:tcW w:w="7796" w:type="dxa"/>
          </w:tcPr>
          <w:p w14:paraId="5E7C1740" w14:textId="6757FA4F" w:rsidR="003D1C02" w:rsidRPr="00E34B7B" w:rsidRDefault="003D1C02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TRIGGER0</w:t>
            </w:r>
            <w:r w:rsidR="000F176A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</w:tr>
      <w:tr w:rsidR="003D1C02" w:rsidRPr="005D2588" w14:paraId="561D7307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F6BB43E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21EE82D2" w14:textId="4F143C23" w:rsidR="003D1C02" w:rsidRPr="005D2588" w:rsidRDefault="000F176A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F176A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proofErr w:type="spellStart"/>
            <w:r w:rsidRPr="000F176A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  <w:r w:rsidRPr="000F17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F176A">
              <w:rPr>
                <w:rFonts w:ascii="Calibri" w:hAnsi="Calibri" w:cs="Calibri"/>
                <w:sz w:val="24"/>
                <w:szCs w:val="24"/>
              </w:rPr>
              <w:t>should</w:t>
            </w:r>
            <w:proofErr w:type="spellEnd"/>
            <w:r w:rsidRPr="000F17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F176A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0F17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F176A">
              <w:rPr>
                <w:rFonts w:ascii="Calibri" w:hAnsi="Calibri" w:cs="Calibri"/>
                <w:sz w:val="24"/>
                <w:szCs w:val="24"/>
              </w:rPr>
              <w:t>added</w:t>
            </w:r>
            <w:proofErr w:type="spellEnd"/>
            <w:r w:rsidRPr="000F17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F176A">
              <w:rPr>
                <w:rFonts w:ascii="Calibri" w:hAnsi="Calibri" w:cs="Calibri"/>
                <w:sz w:val="24"/>
                <w:szCs w:val="24"/>
              </w:rPr>
              <w:t>automatically</w:t>
            </w:r>
            <w:proofErr w:type="spellEnd"/>
            <w:r w:rsidRPr="000F17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F176A">
              <w:rPr>
                <w:rFonts w:ascii="Calibri" w:hAnsi="Calibri" w:cs="Calibri"/>
                <w:sz w:val="24"/>
                <w:szCs w:val="24"/>
              </w:rPr>
              <w:t>when</w:t>
            </w:r>
            <w:proofErr w:type="spellEnd"/>
            <w:r w:rsidRPr="000F176A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0F176A">
              <w:rPr>
                <w:rFonts w:ascii="Calibri" w:hAnsi="Calibri" w:cs="Calibri"/>
                <w:sz w:val="24"/>
                <w:szCs w:val="24"/>
              </w:rPr>
              <w:t>user's</w:t>
            </w:r>
            <w:proofErr w:type="spellEnd"/>
            <w:r w:rsidRPr="000F17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F176A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spellEnd"/>
            <w:r w:rsidRPr="000F176A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0F176A">
              <w:rPr>
                <w:rFonts w:ascii="Calibri" w:hAnsi="Calibri" w:cs="Calibri"/>
                <w:sz w:val="24"/>
                <w:szCs w:val="24"/>
              </w:rPr>
              <w:t>voted</w:t>
            </w:r>
            <w:proofErr w:type="spellEnd"/>
            <w:r w:rsidRPr="000F176A">
              <w:rPr>
                <w:rFonts w:ascii="Calibri" w:hAnsi="Calibri" w:cs="Calibri"/>
                <w:sz w:val="24"/>
                <w:szCs w:val="24"/>
              </w:rPr>
              <w:t xml:space="preserve"> up (BR15).</w:t>
            </w:r>
          </w:p>
        </w:tc>
      </w:tr>
      <w:tr w:rsidR="003D1C02" w:rsidRPr="005D2588" w14:paraId="413426CD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D2AAFC" w14:textId="77777777" w:rsidR="003D1C02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29CBB93A" w14:textId="77777777" w:rsidR="000F176A" w:rsidRPr="000F176A" w:rsidRDefault="000F176A" w:rsidP="000F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F176A">
              <w:rPr>
                <w:rFonts w:ascii="Calibri" w:hAnsi="Calibri" w:cs="Calibri"/>
                <w:sz w:val="24"/>
                <w:szCs w:val="24"/>
              </w:rPr>
              <w:t xml:space="preserve">CREATE FUNCTION </w:t>
            </w:r>
            <w:proofErr w:type="spellStart"/>
            <w:r w:rsidRPr="000F176A">
              <w:rPr>
                <w:rFonts w:ascii="Calibri" w:hAnsi="Calibri" w:cs="Calibri"/>
                <w:sz w:val="24"/>
                <w:szCs w:val="24"/>
              </w:rPr>
              <w:t>create_vote_notification_post</w:t>
            </w:r>
            <w:proofErr w:type="spellEnd"/>
            <w:r w:rsidRPr="000F176A">
              <w:rPr>
                <w:rFonts w:ascii="Calibri" w:hAnsi="Calibri" w:cs="Calibri"/>
                <w:sz w:val="24"/>
                <w:szCs w:val="24"/>
              </w:rPr>
              <w:t>()</w:t>
            </w:r>
          </w:p>
          <w:p w14:paraId="078DA251" w14:textId="77777777" w:rsidR="000F176A" w:rsidRPr="000F176A" w:rsidRDefault="000F176A" w:rsidP="000F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F176A">
              <w:rPr>
                <w:rFonts w:ascii="Calibri" w:hAnsi="Calibri" w:cs="Calibri"/>
                <w:sz w:val="24"/>
                <w:szCs w:val="24"/>
              </w:rPr>
              <w:t xml:space="preserve">RETURNS TRIGGER AS </w:t>
            </w:r>
          </w:p>
          <w:p w14:paraId="5F98B266" w14:textId="77777777" w:rsidR="000F176A" w:rsidRPr="000F176A" w:rsidRDefault="000F176A" w:rsidP="000F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F176A">
              <w:rPr>
                <w:rFonts w:ascii="Calibri" w:hAnsi="Calibri" w:cs="Calibri"/>
                <w:sz w:val="24"/>
                <w:szCs w:val="24"/>
              </w:rPr>
              <w:t>$BODY$</w:t>
            </w:r>
          </w:p>
          <w:p w14:paraId="0000DD02" w14:textId="77777777" w:rsidR="000F176A" w:rsidRPr="000F176A" w:rsidRDefault="000F176A" w:rsidP="000F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F176A">
              <w:rPr>
                <w:rFonts w:ascii="Calibri" w:hAnsi="Calibri" w:cs="Calibri"/>
                <w:sz w:val="24"/>
                <w:szCs w:val="24"/>
              </w:rPr>
              <w:t xml:space="preserve">    BEGIN</w:t>
            </w:r>
          </w:p>
          <w:p w14:paraId="3C2B430F" w14:textId="77777777" w:rsidR="000F176A" w:rsidRPr="000F176A" w:rsidRDefault="000F176A" w:rsidP="000F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F176A">
              <w:rPr>
                <w:rFonts w:ascii="Calibri" w:hAnsi="Calibri" w:cs="Calibri"/>
                <w:sz w:val="24"/>
                <w:szCs w:val="24"/>
              </w:rPr>
              <w:t xml:space="preserve">        INSERT INTO </w:t>
            </w:r>
            <w:proofErr w:type="spellStart"/>
            <w:r w:rsidRPr="000F176A">
              <w:rPr>
                <w:rFonts w:ascii="Calibri" w:hAnsi="Calibri" w:cs="Calibri"/>
                <w:sz w:val="24"/>
                <w:szCs w:val="24"/>
              </w:rPr>
              <w:t>vote_notification</w:t>
            </w:r>
            <w:proofErr w:type="spellEnd"/>
            <w:r w:rsidRPr="000F176A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0F176A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0F176A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0F176A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0F176A">
              <w:rPr>
                <w:rFonts w:ascii="Calibri" w:hAnsi="Calibri" w:cs="Calibri"/>
                <w:sz w:val="24"/>
                <w:szCs w:val="24"/>
              </w:rPr>
              <w:t>, time)</w:t>
            </w:r>
          </w:p>
          <w:p w14:paraId="62B86C2B" w14:textId="77777777" w:rsidR="000F176A" w:rsidRPr="000F176A" w:rsidRDefault="000F176A" w:rsidP="000F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F176A">
              <w:rPr>
                <w:rFonts w:ascii="Calibri" w:hAnsi="Calibri" w:cs="Calibri"/>
                <w:sz w:val="24"/>
                <w:szCs w:val="24"/>
              </w:rPr>
              <w:t xml:space="preserve">        VALUES ((SELECT </w:t>
            </w:r>
            <w:proofErr w:type="spellStart"/>
            <w:r w:rsidRPr="000F176A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0F176A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spellStart"/>
            <w:r w:rsidRPr="000F176A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0F176A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0F176A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0F176A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0F176A">
              <w:rPr>
                <w:rFonts w:ascii="Calibri" w:hAnsi="Calibri" w:cs="Calibri"/>
                <w:sz w:val="24"/>
                <w:szCs w:val="24"/>
              </w:rPr>
              <w:t>NEW.post_id</w:t>
            </w:r>
            <w:proofErr w:type="spellEnd"/>
            <w:r w:rsidRPr="000F176A">
              <w:rPr>
                <w:rFonts w:ascii="Calibri" w:hAnsi="Calibri" w:cs="Calibri"/>
                <w:sz w:val="24"/>
                <w:szCs w:val="24"/>
              </w:rPr>
              <w:t xml:space="preserve">), </w:t>
            </w:r>
            <w:proofErr w:type="spellStart"/>
            <w:r w:rsidRPr="000F176A">
              <w:rPr>
                <w:rFonts w:ascii="Calibri" w:hAnsi="Calibri" w:cs="Calibri"/>
                <w:sz w:val="24"/>
                <w:szCs w:val="24"/>
              </w:rPr>
              <w:t>NEW.post_id</w:t>
            </w:r>
            <w:proofErr w:type="spellEnd"/>
            <w:r w:rsidRPr="000F176A">
              <w:rPr>
                <w:rFonts w:ascii="Calibri" w:hAnsi="Calibri" w:cs="Calibri"/>
                <w:sz w:val="24"/>
                <w:szCs w:val="24"/>
              </w:rPr>
              <w:t>, NOW());</w:t>
            </w:r>
          </w:p>
          <w:p w14:paraId="581A8D74" w14:textId="77777777" w:rsidR="000F176A" w:rsidRPr="000F176A" w:rsidRDefault="000F176A" w:rsidP="000F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F176A">
              <w:rPr>
                <w:rFonts w:ascii="Calibri" w:hAnsi="Calibri" w:cs="Calibri"/>
                <w:sz w:val="24"/>
                <w:szCs w:val="24"/>
              </w:rPr>
              <w:t xml:space="preserve">        RETURN NEW;</w:t>
            </w:r>
          </w:p>
          <w:p w14:paraId="0DB18132" w14:textId="77777777" w:rsidR="000F176A" w:rsidRPr="000F176A" w:rsidRDefault="000F176A" w:rsidP="000F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F176A">
              <w:rPr>
                <w:rFonts w:ascii="Calibri" w:hAnsi="Calibri" w:cs="Calibri"/>
                <w:sz w:val="24"/>
                <w:szCs w:val="24"/>
              </w:rPr>
              <w:t xml:space="preserve">    END;</w:t>
            </w:r>
          </w:p>
          <w:p w14:paraId="6DB61DC6" w14:textId="77777777" w:rsidR="000F176A" w:rsidRPr="000F176A" w:rsidRDefault="000F176A" w:rsidP="000F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F176A">
              <w:rPr>
                <w:rFonts w:ascii="Calibri" w:hAnsi="Calibri" w:cs="Calibri"/>
                <w:sz w:val="24"/>
                <w:szCs w:val="24"/>
              </w:rPr>
              <w:t xml:space="preserve">$BODY$ </w:t>
            </w:r>
          </w:p>
          <w:p w14:paraId="7EA1211F" w14:textId="77777777" w:rsidR="000F176A" w:rsidRPr="000F176A" w:rsidRDefault="000F176A" w:rsidP="000F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F176A">
              <w:rPr>
                <w:rFonts w:ascii="Calibri" w:hAnsi="Calibri" w:cs="Calibri"/>
                <w:sz w:val="24"/>
                <w:szCs w:val="24"/>
              </w:rPr>
              <w:t xml:space="preserve">LANGUAGE </w:t>
            </w:r>
            <w:proofErr w:type="spellStart"/>
            <w:r w:rsidRPr="000F176A">
              <w:rPr>
                <w:rFonts w:ascii="Calibri" w:hAnsi="Calibri" w:cs="Calibri"/>
                <w:sz w:val="24"/>
                <w:szCs w:val="24"/>
              </w:rPr>
              <w:t>plpgsql</w:t>
            </w:r>
            <w:proofErr w:type="spellEnd"/>
            <w:r w:rsidRPr="000F176A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0680AD8F" w14:textId="77777777" w:rsidR="000F176A" w:rsidRPr="000F176A" w:rsidRDefault="000F176A" w:rsidP="000F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118EEDD7" w14:textId="77777777" w:rsidR="000F176A" w:rsidRPr="000F176A" w:rsidRDefault="000F176A" w:rsidP="000F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F176A">
              <w:rPr>
                <w:rFonts w:ascii="Calibri" w:hAnsi="Calibri" w:cs="Calibri"/>
                <w:sz w:val="24"/>
                <w:szCs w:val="24"/>
              </w:rPr>
              <w:t xml:space="preserve">CREATE TRIGGER </w:t>
            </w:r>
            <w:proofErr w:type="spellStart"/>
            <w:r w:rsidRPr="000F176A">
              <w:rPr>
                <w:rFonts w:ascii="Calibri" w:hAnsi="Calibri" w:cs="Calibri"/>
                <w:sz w:val="24"/>
                <w:szCs w:val="24"/>
              </w:rPr>
              <w:t>trigger_vote_notification_post</w:t>
            </w:r>
            <w:proofErr w:type="spellEnd"/>
          </w:p>
          <w:p w14:paraId="33470EFF" w14:textId="77777777" w:rsidR="000F176A" w:rsidRPr="000F176A" w:rsidRDefault="000F176A" w:rsidP="000F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F176A">
              <w:rPr>
                <w:rFonts w:ascii="Calibri" w:hAnsi="Calibri" w:cs="Calibri"/>
                <w:sz w:val="24"/>
                <w:szCs w:val="24"/>
              </w:rPr>
              <w:t xml:space="preserve">AFTER INSERT ON </w:t>
            </w:r>
            <w:proofErr w:type="spellStart"/>
            <w:r w:rsidRPr="000F176A">
              <w:rPr>
                <w:rFonts w:ascii="Calibri" w:hAnsi="Calibri" w:cs="Calibri"/>
                <w:sz w:val="24"/>
                <w:szCs w:val="24"/>
              </w:rPr>
              <w:t>post_votes</w:t>
            </w:r>
            <w:proofErr w:type="spellEnd"/>
          </w:p>
          <w:p w14:paraId="481727D3" w14:textId="77777777" w:rsidR="000F176A" w:rsidRPr="000F176A" w:rsidRDefault="000F176A" w:rsidP="000F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F176A">
              <w:rPr>
                <w:rFonts w:ascii="Calibri" w:hAnsi="Calibri" w:cs="Calibri"/>
                <w:sz w:val="24"/>
                <w:szCs w:val="24"/>
              </w:rPr>
              <w:t>FOR EACH ROW</w:t>
            </w:r>
          </w:p>
          <w:p w14:paraId="396DB7E2" w14:textId="530359EA" w:rsidR="003D1C02" w:rsidRPr="00D57515" w:rsidRDefault="000F176A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F176A">
              <w:rPr>
                <w:rFonts w:ascii="Calibri" w:hAnsi="Calibri" w:cs="Calibri"/>
                <w:sz w:val="24"/>
                <w:szCs w:val="24"/>
              </w:rPr>
              <w:t xml:space="preserve">EXECUTE PROCEDURE </w:t>
            </w:r>
            <w:proofErr w:type="spellStart"/>
            <w:r w:rsidRPr="000F176A">
              <w:rPr>
                <w:rFonts w:ascii="Calibri" w:hAnsi="Calibri" w:cs="Calibri"/>
                <w:sz w:val="24"/>
                <w:szCs w:val="24"/>
              </w:rPr>
              <w:t>create_vote_notification_post</w:t>
            </w:r>
            <w:proofErr w:type="spellEnd"/>
            <w:r w:rsidRPr="000F176A">
              <w:rPr>
                <w:rFonts w:ascii="Calibri" w:hAnsi="Calibri" w:cs="Calibri"/>
                <w:sz w:val="24"/>
                <w:szCs w:val="24"/>
              </w:rPr>
              <w:t>();</w:t>
            </w:r>
          </w:p>
        </w:tc>
      </w:tr>
    </w:tbl>
    <w:p w14:paraId="08C16E2D" w14:textId="1E37593D" w:rsidR="003D1C02" w:rsidRDefault="003D1C02" w:rsidP="003D1C02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</w:t>
      </w:r>
      <w:r w:rsidR="000F176A">
        <w:rPr>
          <w:i w:val="0"/>
          <w:iCs w:val="0"/>
          <w:sz w:val="14"/>
          <w:szCs w:val="14"/>
        </w:rPr>
        <w:t xml:space="preserve">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4</w:t>
      </w:r>
      <w:r w:rsidR="000F176A">
        <w:rPr>
          <w:i w:val="0"/>
          <w:iCs w:val="0"/>
          <w:sz w:val="14"/>
          <w:szCs w:val="14"/>
        </w:rPr>
        <w:t>2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0F176A">
        <w:rPr>
          <w:i w:val="0"/>
          <w:iCs w:val="0"/>
          <w:sz w:val="14"/>
          <w:szCs w:val="14"/>
        </w:rPr>
        <w:t>Post</w:t>
      </w:r>
      <w:proofErr w:type="spellEnd"/>
      <w:r w:rsidR="000F176A">
        <w:rPr>
          <w:i w:val="0"/>
          <w:iCs w:val="0"/>
          <w:sz w:val="14"/>
          <w:szCs w:val="14"/>
        </w:rPr>
        <w:t xml:space="preserve"> Vote </w:t>
      </w:r>
      <w:proofErr w:type="spellStart"/>
      <w:r w:rsidR="000F176A">
        <w:rPr>
          <w:i w:val="0"/>
          <w:iCs w:val="0"/>
          <w:sz w:val="14"/>
          <w:szCs w:val="14"/>
        </w:rPr>
        <w:t>Notification</w:t>
      </w:r>
      <w:proofErr w:type="spellEnd"/>
      <w:r w:rsidR="000F176A">
        <w:rPr>
          <w:i w:val="0"/>
          <w:iCs w:val="0"/>
          <w:sz w:val="14"/>
          <w:szCs w:val="14"/>
        </w:rPr>
        <w:t xml:space="preserve"> </w:t>
      </w:r>
      <w:proofErr w:type="spellStart"/>
      <w:r>
        <w:rPr>
          <w:i w:val="0"/>
          <w:iCs w:val="0"/>
          <w:sz w:val="14"/>
          <w:szCs w:val="14"/>
        </w:rPr>
        <w:t>Trigger</w:t>
      </w:r>
      <w:proofErr w:type="spellEnd"/>
    </w:p>
    <w:p w14:paraId="25A73981" w14:textId="77777777" w:rsidR="000F176A" w:rsidRPr="000F176A" w:rsidRDefault="000F176A" w:rsidP="000F176A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3D1C02" w:rsidRPr="00857F8D" w14:paraId="5B61189C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AB0459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Trigger</w:t>
            </w:r>
            <w:proofErr w:type="spellEnd"/>
          </w:p>
        </w:tc>
        <w:tc>
          <w:tcPr>
            <w:tcW w:w="7796" w:type="dxa"/>
          </w:tcPr>
          <w:p w14:paraId="7BD2A717" w14:textId="3B1524D4" w:rsidR="003D1C02" w:rsidRPr="00E34B7B" w:rsidRDefault="003D1C02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TRIGGER0</w:t>
            </w:r>
            <w:r w:rsidR="004A4D0E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</w:tr>
      <w:tr w:rsidR="003D1C02" w:rsidRPr="005D2588" w14:paraId="23A143E7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6FA113B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3273E83D" w14:textId="315C970A" w:rsidR="003D1C02" w:rsidRPr="005D2588" w:rsidRDefault="004A4D0E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A4D0E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proofErr w:type="spellStart"/>
            <w:r w:rsidRPr="004A4D0E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  <w:r w:rsidRPr="004A4D0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A4D0E">
              <w:rPr>
                <w:rFonts w:ascii="Calibri" w:hAnsi="Calibri" w:cs="Calibri"/>
                <w:sz w:val="24"/>
                <w:szCs w:val="24"/>
              </w:rPr>
              <w:t>should</w:t>
            </w:r>
            <w:proofErr w:type="spellEnd"/>
            <w:r w:rsidRPr="004A4D0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A4D0E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4A4D0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A4D0E">
              <w:rPr>
                <w:rFonts w:ascii="Calibri" w:hAnsi="Calibri" w:cs="Calibri"/>
                <w:sz w:val="24"/>
                <w:szCs w:val="24"/>
              </w:rPr>
              <w:t>added</w:t>
            </w:r>
            <w:proofErr w:type="spellEnd"/>
            <w:r w:rsidRPr="004A4D0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A4D0E">
              <w:rPr>
                <w:rFonts w:ascii="Calibri" w:hAnsi="Calibri" w:cs="Calibri"/>
                <w:sz w:val="24"/>
                <w:szCs w:val="24"/>
              </w:rPr>
              <w:t>automatically</w:t>
            </w:r>
            <w:proofErr w:type="spellEnd"/>
            <w:r w:rsidRPr="004A4D0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A4D0E">
              <w:rPr>
                <w:rFonts w:ascii="Calibri" w:hAnsi="Calibri" w:cs="Calibri"/>
                <w:sz w:val="24"/>
                <w:szCs w:val="24"/>
              </w:rPr>
              <w:t>when</w:t>
            </w:r>
            <w:proofErr w:type="spellEnd"/>
            <w:r w:rsidRPr="004A4D0E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4A4D0E">
              <w:rPr>
                <w:rFonts w:ascii="Calibri" w:hAnsi="Calibri" w:cs="Calibri"/>
                <w:sz w:val="24"/>
                <w:szCs w:val="24"/>
              </w:rPr>
              <w:t>user's</w:t>
            </w:r>
            <w:proofErr w:type="spellEnd"/>
            <w:r w:rsidRPr="004A4D0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A4D0E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4A4D0E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4A4D0E">
              <w:rPr>
                <w:rFonts w:ascii="Calibri" w:hAnsi="Calibri" w:cs="Calibri"/>
                <w:sz w:val="24"/>
                <w:szCs w:val="24"/>
              </w:rPr>
              <w:t>voted</w:t>
            </w:r>
            <w:proofErr w:type="spellEnd"/>
            <w:r w:rsidRPr="004A4D0E">
              <w:rPr>
                <w:rFonts w:ascii="Calibri" w:hAnsi="Calibri" w:cs="Calibri"/>
                <w:sz w:val="24"/>
                <w:szCs w:val="24"/>
              </w:rPr>
              <w:t xml:space="preserve"> up (BR15).</w:t>
            </w:r>
          </w:p>
        </w:tc>
      </w:tr>
      <w:tr w:rsidR="003D1C02" w:rsidRPr="005D2588" w14:paraId="049456A0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CB6C34A" w14:textId="77777777" w:rsidR="003D1C02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5C9854D9" w14:textId="77777777" w:rsidR="004A4D0E" w:rsidRPr="004A4D0E" w:rsidRDefault="004A4D0E" w:rsidP="004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A4D0E">
              <w:rPr>
                <w:rFonts w:ascii="Calibri" w:hAnsi="Calibri" w:cs="Calibri"/>
                <w:sz w:val="24"/>
                <w:szCs w:val="24"/>
              </w:rPr>
              <w:t xml:space="preserve">CREATE FUNCTION </w:t>
            </w:r>
            <w:proofErr w:type="spellStart"/>
            <w:r w:rsidRPr="004A4D0E">
              <w:rPr>
                <w:rFonts w:ascii="Calibri" w:hAnsi="Calibri" w:cs="Calibri"/>
                <w:sz w:val="24"/>
                <w:szCs w:val="24"/>
              </w:rPr>
              <w:t>create_vote_notification_comment</w:t>
            </w:r>
            <w:proofErr w:type="spellEnd"/>
            <w:r w:rsidRPr="004A4D0E">
              <w:rPr>
                <w:rFonts w:ascii="Calibri" w:hAnsi="Calibri" w:cs="Calibri"/>
                <w:sz w:val="24"/>
                <w:szCs w:val="24"/>
              </w:rPr>
              <w:t>()</w:t>
            </w:r>
          </w:p>
          <w:p w14:paraId="5AFBE298" w14:textId="77777777" w:rsidR="004A4D0E" w:rsidRPr="004A4D0E" w:rsidRDefault="004A4D0E" w:rsidP="004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A4D0E">
              <w:rPr>
                <w:rFonts w:ascii="Calibri" w:hAnsi="Calibri" w:cs="Calibri"/>
                <w:sz w:val="24"/>
                <w:szCs w:val="24"/>
              </w:rPr>
              <w:t xml:space="preserve">RETURNS TRIGGER AS </w:t>
            </w:r>
          </w:p>
          <w:p w14:paraId="0C30D24A" w14:textId="77777777" w:rsidR="004A4D0E" w:rsidRPr="004A4D0E" w:rsidRDefault="004A4D0E" w:rsidP="004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A4D0E">
              <w:rPr>
                <w:rFonts w:ascii="Calibri" w:hAnsi="Calibri" w:cs="Calibri"/>
                <w:sz w:val="24"/>
                <w:szCs w:val="24"/>
              </w:rPr>
              <w:t>$BODY$</w:t>
            </w:r>
          </w:p>
          <w:p w14:paraId="48001808" w14:textId="77777777" w:rsidR="004A4D0E" w:rsidRPr="004A4D0E" w:rsidRDefault="004A4D0E" w:rsidP="004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A4D0E">
              <w:rPr>
                <w:rFonts w:ascii="Calibri" w:hAnsi="Calibri" w:cs="Calibri"/>
                <w:sz w:val="24"/>
                <w:szCs w:val="24"/>
              </w:rPr>
              <w:t xml:space="preserve">    BEGIN</w:t>
            </w:r>
          </w:p>
          <w:p w14:paraId="46A6B8C2" w14:textId="77777777" w:rsidR="004A4D0E" w:rsidRPr="004A4D0E" w:rsidRDefault="004A4D0E" w:rsidP="004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A4D0E">
              <w:rPr>
                <w:rFonts w:ascii="Calibri" w:hAnsi="Calibri" w:cs="Calibri"/>
                <w:sz w:val="24"/>
                <w:szCs w:val="24"/>
              </w:rPr>
              <w:t xml:space="preserve">        INSERT INTO </w:t>
            </w:r>
            <w:proofErr w:type="spellStart"/>
            <w:r w:rsidRPr="004A4D0E">
              <w:rPr>
                <w:rFonts w:ascii="Calibri" w:hAnsi="Calibri" w:cs="Calibri"/>
                <w:sz w:val="24"/>
                <w:szCs w:val="24"/>
              </w:rPr>
              <w:t>vote_notification</w:t>
            </w:r>
            <w:proofErr w:type="spellEnd"/>
            <w:r w:rsidRPr="004A4D0E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4A4D0E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4A4D0E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4A4D0E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4A4D0E">
              <w:rPr>
                <w:rFonts w:ascii="Calibri" w:hAnsi="Calibri" w:cs="Calibri"/>
                <w:sz w:val="24"/>
                <w:szCs w:val="24"/>
              </w:rPr>
              <w:t>, time)</w:t>
            </w:r>
          </w:p>
          <w:p w14:paraId="050AB9C1" w14:textId="77777777" w:rsidR="004A4D0E" w:rsidRPr="004A4D0E" w:rsidRDefault="004A4D0E" w:rsidP="004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A4D0E">
              <w:rPr>
                <w:rFonts w:ascii="Calibri" w:hAnsi="Calibri" w:cs="Calibri"/>
                <w:sz w:val="24"/>
                <w:szCs w:val="24"/>
              </w:rPr>
              <w:t xml:space="preserve">        VALUES ((SELECT </w:t>
            </w:r>
            <w:proofErr w:type="spellStart"/>
            <w:r w:rsidRPr="004A4D0E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4A4D0E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spellStart"/>
            <w:r w:rsidRPr="004A4D0E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4A4D0E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4A4D0E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4A4D0E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4A4D0E">
              <w:rPr>
                <w:rFonts w:ascii="Calibri" w:hAnsi="Calibri" w:cs="Calibri"/>
                <w:sz w:val="24"/>
                <w:szCs w:val="24"/>
              </w:rPr>
              <w:t>NEW.comment_id</w:t>
            </w:r>
            <w:proofErr w:type="spellEnd"/>
            <w:r w:rsidRPr="004A4D0E">
              <w:rPr>
                <w:rFonts w:ascii="Calibri" w:hAnsi="Calibri" w:cs="Calibri"/>
                <w:sz w:val="24"/>
                <w:szCs w:val="24"/>
              </w:rPr>
              <w:t xml:space="preserve">), </w:t>
            </w:r>
            <w:proofErr w:type="spellStart"/>
            <w:r w:rsidRPr="004A4D0E">
              <w:rPr>
                <w:rFonts w:ascii="Calibri" w:hAnsi="Calibri" w:cs="Calibri"/>
                <w:sz w:val="24"/>
                <w:szCs w:val="24"/>
              </w:rPr>
              <w:t>NEW.comment_id</w:t>
            </w:r>
            <w:proofErr w:type="spellEnd"/>
            <w:r w:rsidRPr="004A4D0E">
              <w:rPr>
                <w:rFonts w:ascii="Calibri" w:hAnsi="Calibri" w:cs="Calibri"/>
                <w:sz w:val="24"/>
                <w:szCs w:val="24"/>
              </w:rPr>
              <w:t>, NOW());</w:t>
            </w:r>
          </w:p>
          <w:p w14:paraId="0784DB56" w14:textId="77777777" w:rsidR="004A4D0E" w:rsidRPr="004A4D0E" w:rsidRDefault="004A4D0E" w:rsidP="004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A4D0E">
              <w:rPr>
                <w:rFonts w:ascii="Calibri" w:hAnsi="Calibri" w:cs="Calibri"/>
                <w:sz w:val="24"/>
                <w:szCs w:val="24"/>
              </w:rPr>
              <w:t xml:space="preserve">        RETURN NEW;</w:t>
            </w:r>
          </w:p>
          <w:p w14:paraId="0EDF2AE4" w14:textId="77777777" w:rsidR="004A4D0E" w:rsidRPr="004A4D0E" w:rsidRDefault="004A4D0E" w:rsidP="004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A4D0E">
              <w:rPr>
                <w:rFonts w:ascii="Calibri" w:hAnsi="Calibri" w:cs="Calibri"/>
                <w:sz w:val="24"/>
                <w:szCs w:val="24"/>
              </w:rPr>
              <w:t xml:space="preserve">    END;</w:t>
            </w:r>
          </w:p>
          <w:p w14:paraId="227D2C98" w14:textId="77777777" w:rsidR="004A4D0E" w:rsidRPr="004A4D0E" w:rsidRDefault="004A4D0E" w:rsidP="004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A4D0E">
              <w:rPr>
                <w:rFonts w:ascii="Calibri" w:hAnsi="Calibri" w:cs="Calibri"/>
                <w:sz w:val="24"/>
                <w:szCs w:val="24"/>
              </w:rPr>
              <w:t xml:space="preserve">$BODY$ </w:t>
            </w:r>
          </w:p>
          <w:p w14:paraId="37248CCD" w14:textId="77777777" w:rsidR="004A4D0E" w:rsidRPr="004A4D0E" w:rsidRDefault="004A4D0E" w:rsidP="004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A4D0E">
              <w:rPr>
                <w:rFonts w:ascii="Calibri" w:hAnsi="Calibri" w:cs="Calibri"/>
                <w:sz w:val="24"/>
                <w:szCs w:val="24"/>
              </w:rPr>
              <w:t xml:space="preserve">LANGUAGE </w:t>
            </w:r>
            <w:proofErr w:type="spellStart"/>
            <w:r w:rsidRPr="004A4D0E">
              <w:rPr>
                <w:rFonts w:ascii="Calibri" w:hAnsi="Calibri" w:cs="Calibri"/>
                <w:sz w:val="24"/>
                <w:szCs w:val="24"/>
              </w:rPr>
              <w:t>plpgsql</w:t>
            </w:r>
            <w:proofErr w:type="spellEnd"/>
            <w:r w:rsidRPr="004A4D0E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103A5630" w14:textId="77777777" w:rsidR="004A4D0E" w:rsidRPr="004A4D0E" w:rsidRDefault="004A4D0E" w:rsidP="004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29092E61" w14:textId="77777777" w:rsidR="004A4D0E" w:rsidRPr="004A4D0E" w:rsidRDefault="004A4D0E" w:rsidP="004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A4D0E">
              <w:rPr>
                <w:rFonts w:ascii="Calibri" w:hAnsi="Calibri" w:cs="Calibri"/>
                <w:sz w:val="24"/>
                <w:szCs w:val="24"/>
              </w:rPr>
              <w:t xml:space="preserve">CREATE TRIGGER </w:t>
            </w:r>
            <w:proofErr w:type="spellStart"/>
            <w:r w:rsidRPr="004A4D0E">
              <w:rPr>
                <w:rFonts w:ascii="Calibri" w:hAnsi="Calibri" w:cs="Calibri"/>
                <w:sz w:val="24"/>
                <w:szCs w:val="24"/>
              </w:rPr>
              <w:t>trigger_vote_notification_comment</w:t>
            </w:r>
            <w:proofErr w:type="spellEnd"/>
          </w:p>
          <w:p w14:paraId="604508E4" w14:textId="77777777" w:rsidR="004A4D0E" w:rsidRPr="004A4D0E" w:rsidRDefault="004A4D0E" w:rsidP="004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A4D0E">
              <w:rPr>
                <w:rFonts w:ascii="Calibri" w:hAnsi="Calibri" w:cs="Calibri"/>
                <w:sz w:val="24"/>
                <w:szCs w:val="24"/>
              </w:rPr>
              <w:t xml:space="preserve">AFTER INSERT ON </w:t>
            </w:r>
            <w:proofErr w:type="spellStart"/>
            <w:r w:rsidRPr="004A4D0E">
              <w:rPr>
                <w:rFonts w:ascii="Calibri" w:hAnsi="Calibri" w:cs="Calibri"/>
                <w:sz w:val="24"/>
                <w:szCs w:val="24"/>
              </w:rPr>
              <w:t>comment_votes</w:t>
            </w:r>
            <w:proofErr w:type="spellEnd"/>
          </w:p>
          <w:p w14:paraId="537301DF" w14:textId="77777777" w:rsidR="004A4D0E" w:rsidRPr="004A4D0E" w:rsidRDefault="004A4D0E" w:rsidP="004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A4D0E">
              <w:rPr>
                <w:rFonts w:ascii="Calibri" w:hAnsi="Calibri" w:cs="Calibri"/>
                <w:sz w:val="24"/>
                <w:szCs w:val="24"/>
              </w:rPr>
              <w:t>FOR EACH ROW</w:t>
            </w:r>
          </w:p>
          <w:p w14:paraId="2B841131" w14:textId="6A69B15B" w:rsidR="003D1C02" w:rsidRPr="00D57515" w:rsidRDefault="004A4D0E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A4D0E">
              <w:rPr>
                <w:rFonts w:ascii="Calibri" w:hAnsi="Calibri" w:cs="Calibri"/>
                <w:sz w:val="24"/>
                <w:szCs w:val="24"/>
              </w:rPr>
              <w:t xml:space="preserve">EXECUTE PROCEDURE </w:t>
            </w:r>
            <w:proofErr w:type="spellStart"/>
            <w:r w:rsidRPr="004A4D0E">
              <w:rPr>
                <w:rFonts w:ascii="Calibri" w:hAnsi="Calibri" w:cs="Calibri"/>
                <w:sz w:val="24"/>
                <w:szCs w:val="24"/>
              </w:rPr>
              <w:t>create_vote_notification_comment</w:t>
            </w:r>
            <w:proofErr w:type="spellEnd"/>
            <w:r w:rsidRPr="004A4D0E">
              <w:rPr>
                <w:rFonts w:ascii="Calibri" w:hAnsi="Calibri" w:cs="Calibri"/>
                <w:sz w:val="24"/>
                <w:szCs w:val="24"/>
              </w:rPr>
              <w:t>();</w:t>
            </w:r>
          </w:p>
        </w:tc>
      </w:tr>
    </w:tbl>
    <w:p w14:paraId="49CBF916" w14:textId="76665FF7" w:rsidR="003D1C02" w:rsidRDefault="003D1C02" w:rsidP="003D1C02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4</w:t>
      </w:r>
      <w:r w:rsidR="004A4D0E">
        <w:rPr>
          <w:i w:val="0"/>
          <w:iCs w:val="0"/>
          <w:sz w:val="14"/>
          <w:szCs w:val="14"/>
        </w:rPr>
        <w:t>3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>
        <w:rPr>
          <w:i w:val="0"/>
          <w:iCs w:val="0"/>
          <w:sz w:val="14"/>
          <w:szCs w:val="14"/>
        </w:rPr>
        <w:t>Comment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r w:rsidR="004A4D0E">
        <w:rPr>
          <w:i w:val="0"/>
          <w:iCs w:val="0"/>
          <w:sz w:val="14"/>
          <w:szCs w:val="14"/>
        </w:rPr>
        <w:t xml:space="preserve">Vote </w:t>
      </w:r>
      <w:proofErr w:type="spellStart"/>
      <w:r w:rsidR="004A4D0E">
        <w:rPr>
          <w:i w:val="0"/>
          <w:iCs w:val="0"/>
          <w:sz w:val="14"/>
          <w:szCs w:val="14"/>
        </w:rPr>
        <w:t>Notification</w:t>
      </w:r>
      <w:proofErr w:type="spellEnd"/>
      <w:r w:rsidR="004A4D0E">
        <w:rPr>
          <w:i w:val="0"/>
          <w:iCs w:val="0"/>
          <w:sz w:val="14"/>
          <w:szCs w:val="14"/>
        </w:rPr>
        <w:t xml:space="preserve"> </w:t>
      </w:r>
      <w:proofErr w:type="spellStart"/>
      <w:r>
        <w:rPr>
          <w:i w:val="0"/>
          <w:iCs w:val="0"/>
          <w:sz w:val="14"/>
          <w:szCs w:val="14"/>
        </w:rPr>
        <w:t>Trigger</w:t>
      </w:r>
      <w:proofErr w:type="spellEnd"/>
    </w:p>
    <w:p w14:paraId="06AE44EB" w14:textId="77777777" w:rsidR="004A4D0E" w:rsidRPr="004A4D0E" w:rsidRDefault="004A4D0E" w:rsidP="004A4D0E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3D1C02" w:rsidRPr="00857F8D" w14:paraId="5E7A92E5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22F08B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Trigger</w:t>
            </w:r>
            <w:proofErr w:type="spellEnd"/>
          </w:p>
        </w:tc>
        <w:tc>
          <w:tcPr>
            <w:tcW w:w="7796" w:type="dxa"/>
          </w:tcPr>
          <w:p w14:paraId="7C72E2FA" w14:textId="52E440EB" w:rsidR="003D1C02" w:rsidRPr="00E34B7B" w:rsidRDefault="003D1C02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TRIGGER0</w:t>
            </w:r>
            <w:r w:rsidR="004A4D0E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</w:tr>
      <w:tr w:rsidR="003D1C02" w:rsidRPr="005D2588" w14:paraId="124495CA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62419F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177C2FDB" w14:textId="75F1E2FE" w:rsidR="003D1C02" w:rsidRPr="005D2588" w:rsidRDefault="007E39BE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E39BE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  <w:r w:rsidRPr="007E39B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should</w:t>
            </w:r>
            <w:proofErr w:type="spellEnd"/>
            <w:r w:rsidRPr="007E39B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7E39B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added</w:t>
            </w:r>
            <w:proofErr w:type="spellEnd"/>
            <w:r w:rsidRPr="007E39B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automatically</w:t>
            </w:r>
            <w:proofErr w:type="spellEnd"/>
            <w:r w:rsidRPr="007E39B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when</w:t>
            </w:r>
            <w:proofErr w:type="spellEnd"/>
            <w:r w:rsidRPr="007E39BE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user's</w:t>
            </w:r>
            <w:proofErr w:type="spellEnd"/>
            <w:r w:rsidRPr="007E39B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spellEnd"/>
            <w:r w:rsidRPr="007E39BE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commented</w:t>
            </w:r>
            <w:proofErr w:type="spellEnd"/>
            <w:r w:rsidRPr="007E39B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7E39BE">
              <w:rPr>
                <w:rFonts w:ascii="Calibri" w:hAnsi="Calibri" w:cs="Calibri"/>
                <w:sz w:val="24"/>
                <w:szCs w:val="24"/>
              </w:rPr>
              <w:t xml:space="preserve"> (BR15).</w:t>
            </w:r>
          </w:p>
        </w:tc>
      </w:tr>
      <w:tr w:rsidR="003D1C02" w:rsidRPr="005D2588" w14:paraId="7E5FDE7B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3326D2" w14:textId="77777777" w:rsidR="003D1C02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38A67A4E" w14:textId="77777777" w:rsidR="007E39BE" w:rsidRPr="007E39BE" w:rsidRDefault="007E39BE" w:rsidP="007E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E39BE">
              <w:rPr>
                <w:rFonts w:ascii="Calibri" w:hAnsi="Calibri" w:cs="Calibri"/>
                <w:sz w:val="24"/>
                <w:szCs w:val="24"/>
              </w:rPr>
              <w:t xml:space="preserve">CREATE FUNCTION 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create_comment_notification</w:t>
            </w:r>
            <w:proofErr w:type="spellEnd"/>
            <w:r w:rsidRPr="007E39BE">
              <w:rPr>
                <w:rFonts w:ascii="Calibri" w:hAnsi="Calibri" w:cs="Calibri"/>
                <w:sz w:val="24"/>
                <w:szCs w:val="24"/>
              </w:rPr>
              <w:t>()</w:t>
            </w:r>
          </w:p>
          <w:p w14:paraId="65AEDC8C" w14:textId="77777777" w:rsidR="007E39BE" w:rsidRPr="007E39BE" w:rsidRDefault="007E39BE" w:rsidP="007E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E39BE">
              <w:rPr>
                <w:rFonts w:ascii="Calibri" w:hAnsi="Calibri" w:cs="Calibri"/>
                <w:sz w:val="24"/>
                <w:szCs w:val="24"/>
              </w:rPr>
              <w:t xml:space="preserve">RETURNS TRIGGER AS </w:t>
            </w:r>
          </w:p>
          <w:p w14:paraId="004FDB61" w14:textId="77777777" w:rsidR="007E39BE" w:rsidRPr="007E39BE" w:rsidRDefault="007E39BE" w:rsidP="007E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E39BE">
              <w:rPr>
                <w:rFonts w:ascii="Calibri" w:hAnsi="Calibri" w:cs="Calibri"/>
                <w:sz w:val="24"/>
                <w:szCs w:val="24"/>
              </w:rPr>
              <w:t>$BODY$</w:t>
            </w:r>
          </w:p>
          <w:p w14:paraId="129FB6AA" w14:textId="77777777" w:rsidR="007E39BE" w:rsidRPr="007E39BE" w:rsidRDefault="007E39BE" w:rsidP="007E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E39BE">
              <w:rPr>
                <w:rFonts w:ascii="Calibri" w:hAnsi="Calibri" w:cs="Calibri"/>
                <w:sz w:val="24"/>
                <w:szCs w:val="24"/>
              </w:rPr>
              <w:t xml:space="preserve">    BEGIN</w:t>
            </w:r>
          </w:p>
          <w:p w14:paraId="142F417F" w14:textId="77777777" w:rsidR="007E39BE" w:rsidRPr="007E39BE" w:rsidRDefault="007E39BE" w:rsidP="007E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E39BE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        INSERT INTO 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comment_notification</w:t>
            </w:r>
            <w:proofErr w:type="spellEnd"/>
            <w:r w:rsidRPr="007E39BE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7E39BE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7E39BE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7E39BE">
              <w:rPr>
                <w:rFonts w:ascii="Calibri" w:hAnsi="Calibri" w:cs="Calibri"/>
                <w:sz w:val="24"/>
                <w:szCs w:val="24"/>
              </w:rPr>
              <w:t>, time)</w:t>
            </w:r>
          </w:p>
          <w:p w14:paraId="73F06DA5" w14:textId="77777777" w:rsidR="007E39BE" w:rsidRPr="007E39BE" w:rsidRDefault="007E39BE" w:rsidP="007E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E39BE">
              <w:rPr>
                <w:rFonts w:ascii="Calibri" w:hAnsi="Calibri" w:cs="Calibri"/>
                <w:sz w:val="24"/>
                <w:szCs w:val="24"/>
              </w:rPr>
              <w:t xml:space="preserve">        VALUES ((SELECT 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7E39BE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7E39BE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7E39BE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NEW.post_id</w:t>
            </w:r>
            <w:proofErr w:type="spellEnd"/>
            <w:r w:rsidRPr="007E39BE">
              <w:rPr>
                <w:rFonts w:ascii="Calibri" w:hAnsi="Calibri" w:cs="Calibri"/>
                <w:sz w:val="24"/>
                <w:szCs w:val="24"/>
              </w:rPr>
              <w:t xml:space="preserve">), 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NEW.post_id</w:t>
            </w:r>
            <w:proofErr w:type="spellEnd"/>
            <w:r w:rsidRPr="007E39BE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NEW.comment_id</w:t>
            </w:r>
            <w:proofErr w:type="spellEnd"/>
            <w:r w:rsidRPr="007E39BE">
              <w:rPr>
                <w:rFonts w:ascii="Calibri" w:hAnsi="Calibri" w:cs="Calibri"/>
                <w:sz w:val="24"/>
                <w:szCs w:val="24"/>
              </w:rPr>
              <w:t>, NOW());</w:t>
            </w:r>
          </w:p>
          <w:p w14:paraId="69AB5466" w14:textId="77777777" w:rsidR="007E39BE" w:rsidRPr="007E39BE" w:rsidRDefault="007E39BE" w:rsidP="007E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E39BE">
              <w:rPr>
                <w:rFonts w:ascii="Calibri" w:hAnsi="Calibri" w:cs="Calibri"/>
                <w:sz w:val="24"/>
                <w:szCs w:val="24"/>
              </w:rPr>
              <w:t xml:space="preserve">        RETURN NEW;</w:t>
            </w:r>
          </w:p>
          <w:p w14:paraId="6CD1AA0A" w14:textId="77777777" w:rsidR="007E39BE" w:rsidRPr="007E39BE" w:rsidRDefault="007E39BE" w:rsidP="007E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E39BE">
              <w:rPr>
                <w:rFonts w:ascii="Calibri" w:hAnsi="Calibri" w:cs="Calibri"/>
                <w:sz w:val="24"/>
                <w:szCs w:val="24"/>
              </w:rPr>
              <w:t xml:space="preserve">    END;</w:t>
            </w:r>
          </w:p>
          <w:p w14:paraId="42752B6F" w14:textId="77777777" w:rsidR="007E39BE" w:rsidRPr="007E39BE" w:rsidRDefault="007E39BE" w:rsidP="007E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E39BE">
              <w:rPr>
                <w:rFonts w:ascii="Calibri" w:hAnsi="Calibri" w:cs="Calibri"/>
                <w:sz w:val="24"/>
                <w:szCs w:val="24"/>
              </w:rPr>
              <w:t xml:space="preserve">$BODY$ </w:t>
            </w:r>
          </w:p>
          <w:p w14:paraId="24100716" w14:textId="77777777" w:rsidR="007E39BE" w:rsidRPr="007E39BE" w:rsidRDefault="007E39BE" w:rsidP="007E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E39BE">
              <w:rPr>
                <w:rFonts w:ascii="Calibri" w:hAnsi="Calibri" w:cs="Calibri"/>
                <w:sz w:val="24"/>
                <w:szCs w:val="24"/>
              </w:rPr>
              <w:t xml:space="preserve">LANGUAGE 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plpgsql</w:t>
            </w:r>
            <w:proofErr w:type="spellEnd"/>
            <w:r w:rsidRPr="007E39BE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15EC8E98" w14:textId="77777777" w:rsidR="007E39BE" w:rsidRPr="007E39BE" w:rsidRDefault="007E39BE" w:rsidP="007E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2F270827" w14:textId="77777777" w:rsidR="007E39BE" w:rsidRPr="007E39BE" w:rsidRDefault="007E39BE" w:rsidP="007E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E39BE">
              <w:rPr>
                <w:rFonts w:ascii="Calibri" w:hAnsi="Calibri" w:cs="Calibri"/>
                <w:sz w:val="24"/>
                <w:szCs w:val="24"/>
              </w:rPr>
              <w:t xml:space="preserve">CREATE TRIGGER 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trigger_comment_notification</w:t>
            </w:r>
            <w:proofErr w:type="spellEnd"/>
          </w:p>
          <w:p w14:paraId="07709D15" w14:textId="77777777" w:rsidR="007E39BE" w:rsidRPr="007E39BE" w:rsidRDefault="007E39BE" w:rsidP="007E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E39BE">
              <w:rPr>
                <w:rFonts w:ascii="Calibri" w:hAnsi="Calibri" w:cs="Calibri"/>
                <w:sz w:val="24"/>
                <w:szCs w:val="24"/>
              </w:rPr>
              <w:t xml:space="preserve">AFTER INSERT ON 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</w:p>
          <w:p w14:paraId="0646EB1A" w14:textId="77777777" w:rsidR="007E39BE" w:rsidRPr="007E39BE" w:rsidRDefault="007E39BE" w:rsidP="007E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E39BE">
              <w:rPr>
                <w:rFonts w:ascii="Calibri" w:hAnsi="Calibri" w:cs="Calibri"/>
                <w:sz w:val="24"/>
                <w:szCs w:val="24"/>
              </w:rPr>
              <w:t>FOR EACH ROW</w:t>
            </w:r>
          </w:p>
          <w:p w14:paraId="356F0000" w14:textId="3D57E4DC" w:rsidR="003D1C02" w:rsidRPr="00D57515" w:rsidRDefault="007E39BE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E39BE">
              <w:rPr>
                <w:rFonts w:ascii="Calibri" w:hAnsi="Calibri" w:cs="Calibri"/>
                <w:sz w:val="24"/>
                <w:szCs w:val="24"/>
              </w:rPr>
              <w:t xml:space="preserve">EXECUTE PROCEDURE </w:t>
            </w:r>
            <w:proofErr w:type="spellStart"/>
            <w:r w:rsidRPr="007E39BE">
              <w:rPr>
                <w:rFonts w:ascii="Calibri" w:hAnsi="Calibri" w:cs="Calibri"/>
                <w:sz w:val="24"/>
                <w:szCs w:val="24"/>
              </w:rPr>
              <w:t>create_comment_notification</w:t>
            </w:r>
            <w:proofErr w:type="spellEnd"/>
            <w:r w:rsidRPr="007E39BE">
              <w:rPr>
                <w:rFonts w:ascii="Calibri" w:hAnsi="Calibri" w:cs="Calibri"/>
                <w:sz w:val="24"/>
                <w:szCs w:val="24"/>
              </w:rPr>
              <w:t>();</w:t>
            </w:r>
          </w:p>
        </w:tc>
      </w:tr>
    </w:tbl>
    <w:p w14:paraId="3EE716C2" w14:textId="576DB448" w:rsidR="003D1C02" w:rsidRDefault="003D1C02" w:rsidP="003D1C02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lastRenderedPageBreak/>
        <w:t xml:space="preserve">                                                                                                                                                                         </w:t>
      </w:r>
      <w:r w:rsidR="007E39BE">
        <w:rPr>
          <w:i w:val="0"/>
          <w:iCs w:val="0"/>
          <w:sz w:val="14"/>
          <w:szCs w:val="14"/>
        </w:rPr>
        <w:t xml:space="preserve">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4</w:t>
      </w:r>
      <w:r w:rsidR="007E39BE">
        <w:rPr>
          <w:i w:val="0"/>
          <w:iCs w:val="0"/>
          <w:sz w:val="14"/>
          <w:szCs w:val="14"/>
        </w:rPr>
        <w:t>4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7E39BE">
        <w:rPr>
          <w:i w:val="0"/>
          <w:iCs w:val="0"/>
          <w:sz w:val="14"/>
          <w:szCs w:val="14"/>
        </w:rPr>
        <w:t>C</w:t>
      </w:r>
      <w:r>
        <w:rPr>
          <w:i w:val="0"/>
          <w:iCs w:val="0"/>
          <w:sz w:val="14"/>
          <w:szCs w:val="14"/>
        </w:rPr>
        <w:t>omment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7E39BE">
        <w:rPr>
          <w:i w:val="0"/>
          <w:iCs w:val="0"/>
          <w:sz w:val="14"/>
          <w:szCs w:val="14"/>
        </w:rPr>
        <w:t>Notification</w:t>
      </w:r>
      <w:proofErr w:type="spellEnd"/>
      <w:r w:rsidR="007E39BE">
        <w:rPr>
          <w:i w:val="0"/>
          <w:iCs w:val="0"/>
          <w:sz w:val="14"/>
          <w:szCs w:val="14"/>
        </w:rPr>
        <w:t xml:space="preserve"> </w:t>
      </w:r>
      <w:proofErr w:type="spellStart"/>
      <w:r>
        <w:rPr>
          <w:i w:val="0"/>
          <w:iCs w:val="0"/>
          <w:sz w:val="14"/>
          <w:szCs w:val="14"/>
        </w:rPr>
        <w:t>Trigger</w:t>
      </w:r>
      <w:proofErr w:type="spellEnd"/>
    </w:p>
    <w:p w14:paraId="6E7BFA6B" w14:textId="77777777" w:rsidR="007E39BE" w:rsidRPr="007E39BE" w:rsidRDefault="007E39BE" w:rsidP="007E39BE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3D1C02" w:rsidRPr="00857F8D" w14:paraId="44423BE4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B2C2DB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Trigger</w:t>
            </w:r>
            <w:proofErr w:type="spellEnd"/>
          </w:p>
        </w:tc>
        <w:tc>
          <w:tcPr>
            <w:tcW w:w="7796" w:type="dxa"/>
          </w:tcPr>
          <w:p w14:paraId="24EA1C09" w14:textId="67546D07" w:rsidR="003D1C02" w:rsidRPr="00E34B7B" w:rsidRDefault="003D1C02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TRIGGER0</w:t>
            </w:r>
            <w:r w:rsidR="007E39BE"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</w:tr>
      <w:tr w:rsidR="003D1C02" w:rsidRPr="005D2588" w14:paraId="2BBFB7D9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0083A1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7AC67D3E" w14:textId="263A1FF9" w:rsidR="003D1C02" w:rsidRPr="005D2588" w:rsidRDefault="007138A8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138A8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should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added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automatically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when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user's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replied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 xml:space="preserve"> (BR15).</w:t>
            </w:r>
          </w:p>
        </w:tc>
      </w:tr>
      <w:tr w:rsidR="003D1C02" w:rsidRPr="005D2588" w14:paraId="59F80F3F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FCD147" w14:textId="77777777" w:rsidR="003D1C02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606006A5" w14:textId="77777777" w:rsidR="007138A8" w:rsidRPr="007138A8" w:rsidRDefault="007138A8" w:rsidP="0071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138A8">
              <w:rPr>
                <w:rFonts w:ascii="Calibri" w:hAnsi="Calibri" w:cs="Calibri"/>
                <w:sz w:val="24"/>
                <w:szCs w:val="24"/>
              </w:rPr>
              <w:t xml:space="preserve">CREATE FUNCTION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create_reply_notification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>()</w:t>
            </w:r>
          </w:p>
          <w:p w14:paraId="5EEBDABB" w14:textId="77777777" w:rsidR="007138A8" w:rsidRPr="007138A8" w:rsidRDefault="007138A8" w:rsidP="0071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138A8">
              <w:rPr>
                <w:rFonts w:ascii="Calibri" w:hAnsi="Calibri" w:cs="Calibri"/>
                <w:sz w:val="24"/>
                <w:szCs w:val="24"/>
              </w:rPr>
              <w:t xml:space="preserve">RETURNS TRIGGER AS </w:t>
            </w:r>
          </w:p>
          <w:p w14:paraId="19331C44" w14:textId="77777777" w:rsidR="007138A8" w:rsidRPr="007138A8" w:rsidRDefault="007138A8" w:rsidP="0071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138A8">
              <w:rPr>
                <w:rFonts w:ascii="Calibri" w:hAnsi="Calibri" w:cs="Calibri"/>
                <w:sz w:val="24"/>
                <w:szCs w:val="24"/>
              </w:rPr>
              <w:t>$BODY$</w:t>
            </w:r>
          </w:p>
          <w:p w14:paraId="58D0187F" w14:textId="77777777" w:rsidR="007138A8" w:rsidRPr="007138A8" w:rsidRDefault="007138A8" w:rsidP="0071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138A8">
              <w:rPr>
                <w:rFonts w:ascii="Calibri" w:hAnsi="Calibri" w:cs="Calibri"/>
                <w:sz w:val="24"/>
                <w:szCs w:val="24"/>
              </w:rPr>
              <w:t xml:space="preserve">    BEGIN</w:t>
            </w:r>
          </w:p>
          <w:p w14:paraId="42489807" w14:textId="77777777" w:rsidR="007138A8" w:rsidRPr="007138A8" w:rsidRDefault="007138A8" w:rsidP="0071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138A8">
              <w:rPr>
                <w:rFonts w:ascii="Calibri" w:hAnsi="Calibri" w:cs="Calibri"/>
                <w:sz w:val="24"/>
                <w:szCs w:val="24"/>
              </w:rPr>
              <w:t xml:space="preserve">        INSERT INTO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comment_notification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parent_comment_id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>, time)</w:t>
            </w:r>
          </w:p>
          <w:p w14:paraId="75FD20DA" w14:textId="77777777" w:rsidR="007138A8" w:rsidRPr="007138A8" w:rsidRDefault="007138A8" w:rsidP="0071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138A8">
              <w:rPr>
                <w:rFonts w:ascii="Calibri" w:hAnsi="Calibri" w:cs="Calibri"/>
                <w:sz w:val="24"/>
                <w:szCs w:val="24"/>
              </w:rPr>
              <w:t xml:space="preserve">        VALUES ((SELECT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NEW.parent_comment_id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 xml:space="preserve">), (SELECT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NEW.comment_id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 xml:space="preserve">),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NEW.parent_comment_id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NEW.comment_id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>, NOW());</w:t>
            </w:r>
          </w:p>
          <w:p w14:paraId="0AE24302" w14:textId="77777777" w:rsidR="007138A8" w:rsidRPr="007138A8" w:rsidRDefault="007138A8" w:rsidP="0071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138A8">
              <w:rPr>
                <w:rFonts w:ascii="Calibri" w:hAnsi="Calibri" w:cs="Calibri"/>
                <w:sz w:val="24"/>
                <w:szCs w:val="24"/>
              </w:rPr>
              <w:t xml:space="preserve">        RETURN NEW;</w:t>
            </w:r>
          </w:p>
          <w:p w14:paraId="2531684A" w14:textId="77777777" w:rsidR="007138A8" w:rsidRPr="007138A8" w:rsidRDefault="007138A8" w:rsidP="0071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138A8">
              <w:rPr>
                <w:rFonts w:ascii="Calibri" w:hAnsi="Calibri" w:cs="Calibri"/>
                <w:sz w:val="24"/>
                <w:szCs w:val="24"/>
              </w:rPr>
              <w:t xml:space="preserve">    END;</w:t>
            </w:r>
          </w:p>
          <w:p w14:paraId="737A9A13" w14:textId="77777777" w:rsidR="007138A8" w:rsidRPr="007138A8" w:rsidRDefault="007138A8" w:rsidP="0071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138A8">
              <w:rPr>
                <w:rFonts w:ascii="Calibri" w:hAnsi="Calibri" w:cs="Calibri"/>
                <w:sz w:val="24"/>
                <w:szCs w:val="24"/>
              </w:rPr>
              <w:t xml:space="preserve">$BODY$ </w:t>
            </w:r>
          </w:p>
          <w:p w14:paraId="4175B7C6" w14:textId="77777777" w:rsidR="007138A8" w:rsidRPr="007138A8" w:rsidRDefault="007138A8" w:rsidP="0071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138A8">
              <w:rPr>
                <w:rFonts w:ascii="Calibri" w:hAnsi="Calibri" w:cs="Calibri"/>
                <w:sz w:val="24"/>
                <w:szCs w:val="24"/>
              </w:rPr>
              <w:t xml:space="preserve">LANGUAGE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plpgsql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5C17FDEC" w14:textId="77777777" w:rsidR="007138A8" w:rsidRPr="007138A8" w:rsidRDefault="007138A8" w:rsidP="0071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1F751C28" w14:textId="77777777" w:rsidR="007138A8" w:rsidRPr="007138A8" w:rsidRDefault="007138A8" w:rsidP="0071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138A8">
              <w:rPr>
                <w:rFonts w:ascii="Calibri" w:hAnsi="Calibri" w:cs="Calibri"/>
                <w:sz w:val="24"/>
                <w:szCs w:val="24"/>
              </w:rPr>
              <w:t xml:space="preserve">CREATE TRIGGER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trigger_reply_notification</w:t>
            </w:r>
            <w:proofErr w:type="spellEnd"/>
          </w:p>
          <w:p w14:paraId="6AC5E0B4" w14:textId="77777777" w:rsidR="007138A8" w:rsidRPr="007138A8" w:rsidRDefault="007138A8" w:rsidP="0071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138A8">
              <w:rPr>
                <w:rFonts w:ascii="Calibri" w:hAnsi="Calibri" w:cs="Calibri"/>
                <w:sz w:val="24"/>
                <w:szCs w:val="24"/>
              </w:rPr>
              <w:t xml:space="preserve">AFTER INSERT ON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replies</w:t>
            </w:r>
            <w:proofErr w:type="spellEnd"/>
          </w:p>
          <w:p w14:paraId="444A3FBE" w14:textId="77777777" w:rsidR="007138A8" w:rsidRPr="007138A8" w:rsidRDefault="007138A8" w:rsidP="0071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138A8">
              <w:rPr>
                <w:rFonts w:ascii="Calibri" w:hAnsi="Calibri" w:cs="Calibri"/>
                <w:sz w:val="24"/>
                <w:szCs w:val="24"/>
              </w:rPr>
              <w:t>FOR EACH ROW</w:t>
            </w:r>
          </w:p>
          <w:p w14:paraId="4BFA3CB7" w14:textId="2079BE77" w:rsidR="003D1C02" w:rsidRPr="00D57515" w:rsidRDefault="007138A8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138A8">
              <w:rPr>
                <w:rFonts w:ascii="Calibri" w:hAnsi="Calibri" w:cs="Calibri"/>
                <w:sz w:val="24"/>
                <w:szCs w:val="24"/>
              </w:rPr>
              <w:t xml:space="preserve">EXECUTE PROCEDURE </w:t>
            </w:r>
            <w:proofErr w:type="spellStart"/>
            <w:r w:rsidRPr="007138A8">
              <w:rPr>
                <w:rFonts w:ascii="Calibri" w:hAnsi="Calibri" w:cs="Calibri"/>
                <w:sz w:val="24"/>
                <w:szCs w:val="24"/>
              </w:rPr>
              <w:t>create_reply_notification</w:t>
            </w:r>
            <w:proofErr w:type="spellEnd"/>
            <w:r w:rsidRPr="007138A8">
              <w:rPr>
                <w:rFonts w:ascii="Calibri" w:hAnsi="Calibri" w:cs="Calibri"/>
                <w:sz w:val="24"/>
                <w:szCs w:val="24"/>
              </w:rPr>
              <w:t>();</w:t>
            </w:r>
          </w:p>
        </w:tc>
      </w:tr>
    </w:tbl>
    <w:p w14:paraId="1C6DCAC4" w14:textId="48E411E2" w:rsidR="003D1C02" w:rsidRDefault="003D1C02" w:rsidP="003D1C02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</w:t>
      </w:r>
      <w:r w:rsidR="007138A8">
        <w:rPr>
          <w:i w:val="0"/>
          <w:iCs w:val="0"/>
          <w:sz w:val="14"/>
          <w:szCs w:val="14"/>
        </w:rPr>
        <w:t xml:space="preserve">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4</w:t>
      </w:r>
      <w:r w:rsidR="00E76533">
        <w:rPr>
          <w:i w:val="0"/>
          <w:iCs w:val="0"/>
          <w:sz w:val="14"/>
          <w:szCs w:val="14"/>
        </w:rPr>
        <w:t>5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7138A8">
        <w:rPr>
          <w:i w:val="0"/>
          <w:iCs w:val="0"/>
          <w:sz w:val="14"/>
          <w:szCs w:val="14"/>
        </w:rPr>
        <w:t>Reply</w:t>
      </w:r>
      <w:proofErr w:type="spellEnd"/>
      <w:r w:rsidR="007138A8">
        <w:rPr>
          <w:i w:val="0"/>
          <w:iCs w:val="0"/>
          <w:sz w:val="14"/>
          <w:szCs w:val="14"/>
        </w:rPr>
        <w:t xml:space="preserve"> </w:t>
      </w:r>
      <w:proofErr w:type="spellStart"/>
      <w:r w:rsidR="007138A8">
        <w:rPr>
          <w:i w:val="0"/>
          <w:iCs w:val="0"/>
          <w:sz w:val="14"/>
          <w:szCs w:val="14"/>
        </w:rPr>
        <w:t>Notification</w:t>
      </w:r>
      <w:proofErr w:type="spellEnd"/>
      <w:r w:rsidR="007138A8">
        <w:rPr>
          <w:i w:val="0"/>
          <w:iCs w:val="0"/>
          <w:sz w:val="14"/>
          <w:szCs w:val="14"/>
        </w:rPr>
        <w:t xml:space="preserve"> </w:t>
      </w:r>
      <w:proofErr w:type="spellStart"/>
      <w:r>
        <w:rPr>
          <w:i w:val="0"/>
          <w:iCs w:val="0"/>
          <w:sz w:val="14"/>
          <w:szCs w:val="14"/>
        </w:rPr>
        <w:t>Trigger</w:t>
      </w:r>
      <w:proofErr w:type="spellEnd"/>
    </w:p>
    <w:p w14:paraId="7B24DD0B" w14:textId="77777777" w:rsidR="00B42A00" w:rsidRPr="00B42A00" w:rsidRDefault="00B42A00" w:rsidP="00B42A00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3D1C02" w:rsidRPr="00857F8D" w14:paraId="6284B7BC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3A3534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Trigger</w:t>
            </w:r>
            <w:proofErr w:type="spellEnd"/>
          </w:p>
        </w:tc>
        <w:tc>
          <w:tcPr>
            <w:tcW w:w="7796" w:type="dxa"/>
          </w:tcPr>
          <w:p w14:paraId="4417DCF7" w14:textId="7092D073" w:rsidR="003D1C02" w:rsidRPr="00E34B7B" w:rsidRDefault="003D1C02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TRIGGER0</w:t>
            </w:r>
            <w:r w:rsidR="006A3DC1"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</w:tr>
      <w:tr w:rsidR="003D1C02" w:rsidRPr="005D2588" w14:paraId="6AA2AB31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89967E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715F2887" w14:textId="2A48AB86" w:rsidR="003D1C02" w:rsidRPr="005D2588" w:rsidRDefault="00E7653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76533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proofErr w:type="spellStart"/>
            <w:r w:rsidRPr="00E76533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  <w:r w:rsidRPr="00E765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533">
              <w:rPr>
                <w:rFonts w:ascii="Calibri" w:hAnsi="Calibri" w:cs="Calibri"/>
                <w:sz w:val="24"/>
                <w:szCs w:val="24"/>
              </w:rPr>
              <w:t>should</w:t>
            </w:r>
            <w:proofErr w:type="spellEnd"/>
            <w:r w:rsidRPr="00E765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533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E765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533">
              <w:rPr>
                <w:rFonts w:ascii="Calibri" w:hAnsi="Calibri" w:cs="Calibri"/>
                <w:sz w:val="24"/>
                <w:szCs w:val="24"/>
              </w:rPr>
              <w:t>added</w:t>
            </w:r>
            <w:proofErr w:type="spellEnd"/>
            <w:r w:rsidRPr="00E765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533">
              <w:rPr>
                <w:rFonts w:ascii="Calibri" w:hAnsi="Calibri" w:cs="Calibri"/>
                <w:sz w:val="24"/>
                <w:szCs w:val="24"/>
              </w:rPr>
              <w:t>automatically</w:t>
            </w:r>
            <w:proofErr w:type="spellEnd"/>
            <w:r w:rsidRPr="00E765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533">
              <w:rPr>
                <w:rFonts w:ascii="Calibri" w:hAnsi="Calibri" w:cs="Calibri"/>
                <w:sz w:val="24"/>
                <w:szCs w:val="24"/>
              </w:rPr>
              <w:t>when</w:t>
            </w:r>
            <w:proofErr w:type="spellEnd"/>
            <w:r w:rsidRPr="00E76533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E76533">
              <w:rPr>
                <w:rFonts w:ascii="Calibri" w:hAnsi="Calibri" w:cs="Calibri"/>
                <w:sz w:val="24"/>
                <w:szCs w:val="24"/>
              </w:rPr>
              <w:t>followed</w:t>
            </w:r>
            <w:proofErr w:type="spellEnd"/>
            <w:r w:rsidRPr="00E765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533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E765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533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E76533">
              <w:rPr>
                <w:rFonts w:ascii="Calibri" w:hAnsi="Calibri" w:cs="Calibri"/>
                <w:sz w:val="24"/>
                <w:szCs w:val="24"/>
              </w:rPr>
              <w:t xml:space="preserve"> (BR15).</w:t>
            </w:r>
          </w:p>
        </w:tc>
      </w:tr>
      <w:tr w:rsidR="003D1C02" w:rsidRPr="005D2588" w14:paraId="7D404BE8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D8E6338" w14:textId="77777777" w:rsidR="003D1C02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008E8B14" w14:textId="77777777" w:rsidR="00E76533" w:rsidRPr="00E76533" w:rsidRDefault="00E76533" w:rsidP="00E76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76533">
              <w:rPr>
                <w:rFonts w:ascii="Calibri" w:hAnsi="Calibri" w:cs="Calibri"/>
                <w:sz w:val="24"/>
                <w:szCs w:val="24"/>
              </w:rPr>
              <w:t xml:space="preserve">CREATE FUNCTION </w:t>
            </w:r>
            <w:proofErr w:type="spellStart"/>
            <w:r w:rsidRPr="00E76533">
              <w:rPr>
                <w:rFonts w:ascii="Calibri" w:hAnsi="Calibri" w:cs="Calibri"/>
                <w:sz w:val="24"/>
                <w:szCs w:val="24"/>
              </w:rPr>
              <w:t>create_post_notification</w:t>
            </w:r>
            <w:proofErr w:type="spellEnd"/>
            <w:r w:rsidRPr="00E76533">
              <w:rPr>
                <w:rFonts w:ascii="Calibri" w:hAnsi="Calibri" w:cs="Calibri"/>
                <w:sz w:val="24"/>
                <w:szCs w:val="24"/>
              </w:rPr>
              <w:t>()</w:t>
            </w:r>
          </w:p>
          <w:p w14:paraId="777A30D7" w14:textId="77777777" w:rsidR="00E76533" w:rsidRPr="00E76533" w:rsidRDefault="00E76533" w:rsidP="00E76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76533">
              <w:rPr>
                <w:rFonts w:ascii="Calibri" w:hAnsi="Calibri" w:cs="Calibri"/>
                <w:sz w:val="24"/>
                <w:szCs w:val="24"/>
              </w:rPr>
              <w:t xml:space="preserve">RETURNS TRIGGER AS </w:t>
            </w:r>
          </w:p>
          <w:p w14:paraId="25B09940" w14:textId="77777777" w:rsidR="00E76533" w:rsidRPr="00E76533" w:rsidRDefault="00E76533" w:rsidP="00E76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76533">
              <w:rPr>
                <w:rFonts w:ascii="Calibri" w:hAnsi="Calibri" w:cs="Calibri"/>
                <w:sz w:val="24"/>
                <w:szCs w:val="24"/>
              </w:rPr>
              <w:t>$BODY$</w:t>
            </w:r>
          </w:p>
          <w:p w14:paraId="02F3F5E9" w14:textId="77777777" w:rsidR="00E76533" w:rsidRPr="00E76533" w:rsidRDefault="00E76533" w:rsidP="00E76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76533">
              <w:rPr>
                <w:rFonts w:ascii="Calibri" w:hAnsi="Calibri" w:cs="Calibri"/>
                <w:sz w:val="24"/>
                <w:szCs w:val="24"/>
              </w:rPr>
              <w:t xml:space="preserve">    BEGIN</w:t>
            </w:r>
          </w:p>
          <w:p w14:paraId="642D8DF6" w14:textId="77777777" w:rsidR="00E76533" w:rsidRPr="00E76533" w:rsidRDefault="00E76533" w:rsidP="00E76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76533">
              <w:rPr>
                <w:rFonts w:ascii="Calibri" w:hAnsi="Calibri" w:cs="Calibri"/>
                <w:sz w:val="24"/>
                <w:szCs w:val="24"/>
              </w:rPr>
              <w:t xml:space="preserve">        INSERT INTO </w:t>
            </w:r>
            <w:proofErr w:type="spellStart"/>
            <w:r w:rsidRPr="00E76533">
              <w:rPr>
                <w:rFonts w:ascii="Calibri" w:hAnsi="Calibri" w:cs="Calibri"/>
                <w:sz w:val="24"/>
                <w:szCs w:val="24"/>
              </w:rPr>
              <w:t>post_notification</w:t>
            </w:r>
            <w:proofErr w:type="spellEnd"/>
            <w:r w:rsidRPr="00E76533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E76533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E7653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76533">
              <w:rPr>
                <w:rFonts w:ascii="Calibri" w:hAnsi="Calibri" w:cs="Calibri"/>
                <w:sz w:val="24"/>
                <w:szCs w:val="24"/>
              </w:rPr>
              <w:t>author_id</w:t>
            </w:r>
            <w:proofErr w:type="spellEnd"/>
            <w:r w:rsidRPr="00E7653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76533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E76533">
              <w:rPr>
                <w:rFonts w:ascii="Calibri" w:hAnsi="Calibri" w:cs="Calibri"/>
                <w:sz w:val="24"/>
                <w:szCs w:val="24"/>
              </w:rPr>
              <w:t>, time)</w:t>
            </w:r>
          </w:p>
          <w:p w14:paraId="42ABF78D" w14:textId="77777777" w:rsidR="00E76533" w:rsidRPr="00E76533" w:rsidRDefault="00E76533" w:rsidP="00E76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76533">
              <w:rPr>
                <w:rFonts w:ascii="Calibri" w:hAnsi="Calibri" w:cs="Calibri"/>
                <w:sz w:val="24"/>
                <w:szCs w:val="24"/>
              </w:rPr>
              <w:t xml:space="preserve">        SELECT </w:t>
            </w:r>
            <w:proofErr w:type="spellStart"/>
            <w:r w:rsidRPr="00E76533">
              <w:rPr>
                <w:rFonts w:ascii="Calibri" w:hAnsi="Calibri" w:cs="Calibri"/>
                <w:sz w:val="24"/>
                <w:szCs w:val="24"/>
              </w:rPr>
              <w:t>follower_id</w:t>
            </w:r>
            <w:proofErr w:type="spellEnd"/>
            <w:r w:rsidRPr="00E7653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76533">
              <w:rPr>
                <w:rFonts w:ascii="Calibri" w:hAnsi="Calibri" w:cs="Calibri"/>
                <w:sz w:val="24"/>
                <w:szCs w:val="24"/>
              </w:rPr>
              <w:t>NEW.user_id</w:t>
            </w:r>
            <w:proofErr w:type="spellEnd"/>
            <w:r w:rsidRPr="00E7653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76533">
              <w:rPr>
                <w:rFonts w:ascii="Calibri" w:hAnsi="Calibri" w:cs="Calibri"/>
                <w:sz w:val="24"/>
                <w:szCs w:val="24"/>
              </w:rPr>
              <w:t>NEW.post_id</w:t>
            </w:r>
            <w:proofErr w:type="spellEnd"/>
            <w:r w:rsidRPr="00E76533">
              <w:rPr>
                <w:rFonts w:ascii="Calibri" w:hAnsi="Calibri" w:cs="Calibri"/>
                <w:sz w:val="24"/>
                <w:szCs w:val="24"/>
              </w:rPr>
              <w:t>, NOW()</w:t>
            </w:r>
          </w:p>
          <w:p w14:paraId="5A44BD41" w14:textId="77777777" w:rsidR="00E76533" w:rsidRPr="00E76533" w:rsidRDefault="00E76533" w:rsidP="00E76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76533">
              <w:rPr>
                <w:rFonts w:ascii="Calibri" w:hAnsi="Calibri" w:cs="Calibri"/>
                <w:sz w:val="24"/>
                <w:szCs w:val="24"/>
              </w:rPr>
              <w:t xml:space="preserve">        FROM </w:t>
            </w:r>
            <w:proofErr w:type="spellStart"/>
            <w:r w:rsidRPr="00E76533">
              <w:rPr>
                <w:rFonts w:ascii="Calibri" w:hAnsi="Calibri" w:cs="Calibri"/>
                <w:sz w:val="24"/>
                <w:szCs w:val="24"/>
              </w:rPr>
              <w:t>follows</w:t>
            </w:r>
            <w:proofErr w:type="spellEnd"/>
          </w:p>
          <w:p w14:paraId="1A1D4912" w14:textId="77777777" w:rsidR="00E76533" w:rsidRPr="00E76533" w:rsidRDefault="00E76533" w:rsidP="00E76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76533">
              <w:rPr>
                <w:rFonts w:ascii="Calibri" w:hAnsi="Calibri" w:cs="Calibri"/>
                <w:sz w:val="24"/>
                <w:szCs w:val="24"/>
              </w:rPr>
              <w:t xml:space="preserve">        WHERE </w:t>
            </w:r>
            <w:proofErr w:type="spellStart"/>
            <w:r w:rsidRPr="00E76533">
              <w:rPr>
                <w:rFonts w:ascii="Calibri" w:hAnsi="Calibri" w:cs="Calibri"/>
                <w:sz w:val="24"/>
                <w:szCs w:val="24"/>
              </w:rPr>
              <w:t>followed_id</w:t>
            </w:r>
            <w:proofErr w:type="spellEnd"/>
            <w:r w:rsidRPr="00E76533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E76533">
              <w:rPr>
                <w:rFonts w:ascii="Calibri" w:hAnsi="Calibri" w:cs="Calibri"/>
                <w:sz w:val="24"/>
                <w:szCs w:val="24"/>
              </w:rPr>
              <w:t>NEW.user_id</w:t>
            </w:r>
            <w:proofErr w:type="spellEnd"/>
            <w:r w:rsidRPr="00E76533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708904F0" w14:textId="77777777" w:rsidR="00E76533" w:rsidRPr="00E76533" w:rsidRDefault="00E76533" w:rsidP="00E76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76533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        RETURN NEW;</w:t>
            </w:r>
          </w:p>
          <w:p w14:paraId="538F5D61" w14:textId="77777777" w:rsidR="00E76533" w:rsidRPr="00E76533" w:rsidRDefault="00E76533" w:rsidP="00E76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76533">
              <w:rPr>
                <w:rFonts w:ascii="Calibri" w:hAnsi="Calibri" w:cs="Calibri"/>
                <w:sz w:val="24"/>
                <w:szCs w:val="24"/>
              </w:rPr>
              <w:t xml:space="preserve">    END;</w:t>
            </w:r>
          </w:p>
          <w:p w14:paraId="3DFE252F" w14:textId="77777777" w:rsidR="00E76533" w:rsidRPr="00E76533" w:rsidRDefault="00E76533" w:rsidP="00E76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76533">
              <w:rPr>
                <w:rFonts w:ascii="Calibri" w:hAnsi="Calibri" w:cs="Calibri"/>
                <w:sz w:val="24"/>
                <w:szCs w:val="24"/>
              </w:rPr>
              <w:t xml:space="preserve">$BODY$ </w:t>
            </w:r>
          </w:p>
          <w:p w14:paraId="59E558D6" w14:textId="77777777" w:rsidR="00E76533" w:rsidRPr="00E76533" w:rsidRDefault="00E76533" w:rsidP="00E76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76533">
              <w:rPr>
                <w:rFonts w:ascii="Calibri" w:hAnsi="Calibri" w:cs="Calibri"/>
                <w:sz w:val="24"/>
                <w:szCs w:val="24"/>
              </w:rPr>
              <w:t xml:space="preserve">LANGUAGE </w:t>
            </w:r>
            <w:proofErr w:type="spellStart"/>
            <w:r w:rsidRPr="00E76533">
              <w:rPr>
                <w:rFonts w:ascii="Calibri" w:hAnsi="Calibri" w:cs="Calibri"/>
                <w:sz w:val="24"/>
                <w:szCs w:val="24"/>
              </w:rPr>
              <w:t>plpgsql</w:t>
            </w:r>
            <w:proofErr w:type="spellEnd"/>
            <w:r w:rsidRPr="00E76533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4E8DDEA3" w14:textId="77777777" w:rsidR="00E76533" w:rsidRPr="00E76533" w:rsidRDefault="00E76533" w:rsidP="00E76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33A2E556" w14:textId="77777777" w:rsidR="00E76533" w:rsidRPr="00E76533" w:rsidRDefault="00E76533" w:rsidP="00E76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76533">
              <w:rPr>
                <w:rFonts w:ascii="Calibri" w:hAnsi="Calibri" w:cs="Calibri"/>
                <w:sz w:val="24"/>
                <w:szCs w:val="24"/>
              </w:rPr>
              <w:t xml:space="preserve">CREATE TRIGGER </w:t>
            </w:r>
            <w:proofErr w:type="spellStart"/>
            <w:r w:rsidRPr="00E76533">
              <w:rPr>
                <w:rFonts w:ascii="Calibri" w:hAnsi="Calibri" w:cs="Calibri"/>
                <w:sz w:val="24"/>
                <w:szCs w:val="24"/>
              </w:rPr>
              <w:t>trigger_post_notification</w:t>
            </w:r>
            <w:proofErr w:type="spellEnd"/>
          </w:p>
          <w:p w14:paraId="0B44F115" w14:textId="77777777" w:rsidR="00E76533" w:rsidRPr="00E76533" w:rsidRDefault="00E76533" w:rsidP="00E76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76533">
              <w:rPr>
                <w:rFonts w:ascii="Calibri" w:hAnsi="Calibri" w:cs="Calibri"/>
                <w:sz w:val="24"/>
                <w:szCs w:val="24"/>
              </w:rPr>
              <w:t xml:space="preserve">AFTER INSERT ON </w:t>
            </w:r>
            <w:proofErr w:type="spellStart"/>
            <w:r w:rsidRPr="00E76533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</w:p>
          <w:p w14:paraId="6EE16820" w14:textId="77777777" w:rsidR="00E76533" w:rsidRPr="00E76533" w:rsidRDefault="00E76533" w:rsidP="00E76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76533">
              <w:rPr>
                <w:rFonts w:ascii="Calibri" w:hAnsi="Calibri" w:cs="Calibri"/>
                <w:sz w:val="24"/>
                <w:szCs w:val="24"/>
              </w:rPr>
              <w:t>FOR EACH ROW</w:t>
            </w:r>
          </w:p>
          <w:p w14:paraId="586487FD" w14:textId="77777777" w:rsidR="00E76533" w:rsidRPr="00E76533" w:rsidRDefault="00E76533" w:rsidP="00E76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76533">
              <w:rPr>
                <w:rFonts w:ascii="Calibri" w:hAnsi="Calibri" w:cs="Calibri"/>
                <w:sz w:val="24"/>
                <w:szCs w:val="24"/>
              </w:rPr>
              <w:t xml:space="preserve">EXECUTE PROCEDURE </w:t>
            </w:r>
            <w:proofErr w:type="spellStart"/>
            <w:r w:rsidRPr="00E76533">
              <w:rPr>
                <w:rFonts w:ascii="Calibri" w:hAnsi="Calibri" w:cs="Calibri"/>
                <w:sz w:val="24"/>
                <w:szCs w:val="24"/>
              </w:rPr>
              <w:t>create_post_notification</w:t>
            </w:r>
            <w:proofErr w:type="spellEnd"/>
            <w:r w:rsidRPr="00E76533">
              <w:rPr>
                <w:rFonts w:ascii="Calibri" w:hAnsi="Calibri" w:cs="Calibri"/>
                <w:sz w:val="24"/>
                <w:szCs w:val="24"/>
              </w:rPr>
              <w:t>();</w:t>
            </w:r>
          </w:p>
          <w:p w14:paraId="4F835AD4" w14:textId="27BFB4F9" w:rsidR="003D1C02" w:rsidRPr="00D57515" w:rsidRDefault="003D1C02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26ACFBC5" w14:textId="29C8003A" w:rsidR="003D1C02" w:rsidRDefault="003D1C02" w:rsidP="003D1C02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lastRenderedPageBreak/>
        <w:t xml:space="preserve">                                                                                                                                                                         </w:t>
      </w:r>
      <w:r w:rsidR="00E76533">
        <w:rPr>
          <w:i w:val="0"/>
          <w:iCs w:val="0"/>
          <w:sz w:val="14"/>
          <w:szCs w:val="14"/>
        </w:rPr>
        <w:t xml:space="preserve">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4</w:t>
      </w:r>
      <w:r w:rsidR="00E76533">
        <w:rPr>
          <w:i w:val="0"/>
          <w:iCs w:val="0"/>
          <w:sz w:val="14"/>
          <w:szCs w:val="14"/>
        </w:rPr>
        <w:t>6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E76533">
        <w:rPr>
          <w:i w:val="0"/>
          <w:iCs w:val="0"/>
          <w:sz w:val="14"/>
          <w:szCs w:val="14"/>
        </w:rPr>
        <w:t>Post</w:t>
      </w:r>
      <w:proofErr w:type="spellEnd"/>
      <w:r w:rsidR="00E76533">
        <w:rPr>
          <w:i w:val="0"/>
          <w:iCs w:val="0"/>
          <w:sz w:val="14"/>
          <w:szCs w:val="14"/>
        </w:rPr>
        <w:t xml:space="preserve"> </w:t>
      </w:r>
      <w:proofErr w:type="spellStart"/>
      <w:r w:rsidR="00E76533">
        <w:rPr>
          <w:i w:val="0"/>
          <w:iCs w:val="0"/>
          <w:sz w:val="14"/>
          <w:szCs w:val="14"/>
        </w:rPr>
        <w:t>Notification</w:t>
      </w:r>
      <w:proofErr w:type="spellEnd"/>
      <w:r w:rsidR="00E76533">
        <w:rPr>
          <w:i w:val="0"/>
          <w:iCs w:val="0"/>
          <w:sz w:val="14"/>
          <w:szCs w:val="14"/>
        </w:rPr>
        <w:t xml:space="preserve"> </w:t>
      </w:r>
      <w:proofErr w:type="spellStart"/>
      <w:r>
        <w:rPr>
          <w:i w:val="0"/>
          <w:iCs w:val="0"/>
          <w:sz w:val="14"/>
          <w:szCs w:val="14"/>
        </w:rPr>
        <w:t>Trigger</w:t>
      </w:r>
      <w:proofErr w:type="spellEnd"/>
    </w:p>
    <w:p w14:paraId="31D036BF" w14:textId="77777777" w:rsidR="005C6515" w:rsidRPr="005C6515" w:rsidRDefault="005C6515" w:rsidP="005C6515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3D1C02" w:rsidRPr="00857F8D" w14:paraId="3A1CAAFD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F3C98CD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Trigger</w:t>
            </w:r>
            <w:proofErr w:type="spellEnd"/>
          </w:p>
        </w:tc>
        <w:tc>
          <w:tcPr>
            <w:tcW w:w="7796" w:type="dxa"/>
          </w:tcPr>
          <w:p w14:paraId="12BEBB1B" w14:textId="68F32BDC" w:rsidR="003D1C02" w:rsidRPr="00E34B7B" w:rsidRDefault="003D1C02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TRIGGER0</w:t>
            </w:r>
            <w:r w:rsidR="006A3DC1"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</w:tr>
      <w:tr w:rsidR="003D1C02" w:rsidRPr="005D2588" w14:paraId="61F2E22D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8D87DE1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24621601" w14:textId="65AD96F1" w:rsidR="003D1C02" w:rsidRPr="005D2588" w:rsidRDefault="005C6515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dependent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votes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received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his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(BR02).</w:t>
            </w:r>
          </w:p>
        </w:tc>
      </w:tr>
      <w:tr w:rsidR="003D1C02" w:rsidRPr="005D2588" w14:paraId="22DD4DA5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DBD2EE" w14:textId="77777777" w:rsidR="003D1C02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62235D0F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CREATE FUNCTION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update_user_reputation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() </w:t>
            </w:r>
          </w:p>
          <w:p w14:paraId="01B604C2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RETURNS TRIGGER AS </w:t>
            </w:r>
          </w:p>
          <w:p w14:paraId="3EE14711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>$BODY$</w:t>
            </w:r>
          </w:p>
          <w:p w14:paraId="637020AE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BEGIN</w:t>
            </w:r>
          </w:p>
          <w:p w14:paraId="5FA2AB52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IF TG_TABLE_NAME = '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post_votes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>' THEN</w:t>
            </w:r>
          </w:p>
          <w:p w14:paraId="7E934925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IF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NEW.is_like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THEN</w:t>
            </w:r>
          </w:p>
          <w:p w14:paraId="736A00E8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    UPDATE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</w:p>
          <w:p w14:paraId="44B1B6D9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    SET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+ 1</w:t>
            </w:r>
          </w:p>
          <w:p w14:paraId="70C07254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    WHERE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= (SELECT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NEW.post_id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>);</w:t>
            </w:r>
          </w:p>
          <w:p w14:paraId="21EEF601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ELSE</w:t>
            </w:r>
          </w:p>
          <w:p w14:paraId="67605702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    UPDATE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</w:p>
          <w:p w14:paraId="75F6CEFA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    SET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- 1</w:t>
            </w:r>
          </w:p>
          <w:p w14:paraId="186F3233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    WHERE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= (SELECT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NEW.post_id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>);</w:t>
            </w:r>
          </w:p>
          <w:p w14:paraId="7CE59F39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END IF;</w:t>
            </w:r>
          </w:p>
          <w:p w14:paraId="101A3F9A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ELSIF TG_TABLE_NAME = '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comment_votes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>' THEN</w:t>
            </w:r>
          </w:p>
          <w:p w14:paraId="5A06AE04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IF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NEW.is_like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THEN</w:t>
            </w:r>
          </w:p>
          <w:p w14:paraId="4D4EBCB3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    UPDATE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</w:p>
          <w:p w14:paraId="60A9F26C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    SET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+ 1</w:t>
            </w:r>
          </w:p>
          <w:p w14:paraId="72C5F971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    WHERE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= (SELECT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NEW.comment_id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>);</w:t>
            </w:r>
          </w:p>
          <w:p w14:paraId="2FFF4695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ELSE</w:t>
            </w:r>
          </w:p>
          <w:p w14:paraId="6F439692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    UPDATE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</w:p>
          <w:p w14:paraId="0EF45415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    SET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- 1</w:t>
            </w:r>
          </w:p>
          <w:p w14:paraId="4E4A529D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    WHERE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= (SELECT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NEW.comment_id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>);</w:t>
            </w:r>
          </w:p>
          <w:p w14:paraId="14503897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END IF;</w:t>
            </w:r>
          </w:p>
          <w:p w14:paraId="6497AD61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END IF;</w:t>
            </w:r>
          </w:p>
          <w:p w14:paraId="29E348BE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RETURN NEW;</w:t>
            </w:r>
          </w:p>
          <w:p w14:paraId="0F6A6716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END;</w:t>
            </w:r>
          </w:p>
          <w:p w14:paraId="0001641A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$BODY$ </w:t>
            </w:r>
          </w:p>
          <w:p w14:paraId="5069FA42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LANGUAGE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plpgsql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0CB29464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39F37C92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--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Trigger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for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votes</w:t>
            </w:r>
          </w:p>
          <w:p w14:paraId="4CFEC860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CREATE TRIGGER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update_reputation_post_vote</w:t>
            </w:r>
            <w:proofErr w:type="spellEnd"/>
          </w:p>
          <w:p w14:paraId="6559F4D2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AFTER INSERT ON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post_votes</w:t>
            </w:r>
            <w:proofErr w:type="spellEnd"/>
          </w:p>
          <w:p w14:paraId="47121659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>FOR EACH ROW</w:t>
            </w:r>
          </w:p>
          <w:p w14:paraId="1BF02A0D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EXECUTE PROCEDURE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update_user_reputation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>();</w:t>
            </w:r>
          </w:p>
          <w:p w14:paraId="2961AAAC" w14:textId="79197ED3" w:rsidR="003D1C02" w:rsidRPr="00D57515" w:rsidRDefault="003D1C02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1EF87F85" w14:textId="27D8969B" w:rsidR="003D1C02" w:rsidRDefault="003D1C02" w:rsidP="003D1C02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lastRenderedPageBreak/>
        <w:t xml:space="preserve">                                                                                                                                                                         </w:t>
      </w:r>
      <w:r w:rsidR="005C6515">
        <w:rPr>
          <w:i w:val="0"/>
          <w:iCs w:val="0"/>
          <w:sz w:val="14"/>
          <w:szCs w:val="14"/>
        </w:rPr>
        <w:t xml:space="preserve">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4</w:t>
      </w:r>
      <w:r w:rsidR="005C6515">
        <w:rPr>
          <w:i w:val="0"/>
          <w:iCs w:val="0"/>
          <w:sz w:val="14"/>
          <w:szCs w:val="14"/>
        </w:rPr>
        <w:t>7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 w:rsidR="005C6515">
        <w:rPr>
          <w:i w:val="0"/>
          <w:iCs w:val="0"/>
          <w:sz w:val="14"/>
          <w:szCs w:val="14"/>
        </w:rPr>
        <w:t xml:space="preserve"> </w:t>
      </w:r>
      <w:proofErr w:type="spellStart"/>
      <w:r w:rsidR="005C6515">
        <w:rPr>
          <w:i w:val="0"/>
          <w:iCs w:val="0"/>
          <w:sz w:val="14"/>
          <w:szCs w:val="14"/>
        </w:rPr>
        <w:t>User</w:t>
      </w:r>
      <w:proofErr w:type="spellEnd"/>
      <w:r w:rsidR="005C6515">
        <w:rPr>
          <w:i w:val="0"/>
          <w:iCs w:val="0"/>
          <w:sz w:val="14"/>
          <w:szCs w:val="14"/>
        </w:rPr>
        <w:t xml:space="preserve"> </w:t>
      </w:r>
      <w:proofErr w:type="spellStart"/>
      <w:r w:rsidR="005C6515">
        <w:rPr>
          <w:i w:val="0"/>
          <w:iCs w:val="0"/>
          <w:sz w:val="14"/>
          <w:szCs w:val="14"/>
        </w:rPr>
        <w:t>Reputation</w:t>
      </w:r>
      <w:proofErr w:type="spellEnd"/>
      <w:r w:rsidR="005C6515">
        <w:rPr>
          <w:i w:val="0"/>
          <w:iCs w:val="0"/>
          <w:sz w:val="14"/>
          <w:szCs w:val="14"/>
        </w:rPr>
        <w:t xml:space="preserve"> (</w:t>
      </w:r>
      <w:proofErr w:type="spellStart"/>
      <w:r w:rsidR="005C6515">
        <w:rPr>
          <w:i w:val="0"/>
          <w:iCs w:val="0"/>
          <w:sz w:val="14"/>
          <w:szCs w:val="14"/>
        </w:rPr>
        <w:t>posts</w:t>
      </w:r>
      <w:proofErr w:type="spellEnd"/>
      <w:r w:rsidR="005C6515">
        <w:rPr>
          <w:i w:val="0"/>
          <w:iCs w:val="0"/>
          <w:sz w:val="14"/>
          <w:szCs w:val="14"/>
        </w:rPr>
        <w:t xml:space="preserve">) </w:t>
      </w:r>
      <w:proofErr w:type="spellStart"/>
      <w:r>
        <w:rPr>
          <w:i w:val="0"/>
          <w:iCs w:val="0"/>
          <w:sz w:val="14"/>
          <w:szCs w:val="14"/>
        </w:rPr>
        <w:t>Trigger</w:t>
      </w:r>
      <w:proofErr w:type="spellEnd"/>
    </w:p>
    <w:p w14:paraId="6BFFECD4" w14:textId="77777777" w:rsidR="005C6515" w:rsidRPr="005C6515" w:rsidRDefault="005C6515" w:rsidP="005C6515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3D1C02" w:rsidRPr="00857F8D" w14:paraId="1B5B2342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98F9B5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Trigger</w:t>
            </w:r>
            <w:proofErr w:type="spellEnd"/>
          </w:p>
        </w:tc>
        <w:tc>
          <w:tcPr>
            <w:tcW w:w="7796" w:type="dxa"/>
          </w:tcPr>
          <w:p w14:paraId="7CB087EA" w14:textId="105B2640" w:rsidR="003D1C02" w:rsidRPr="00E34B7B" w:rsidRDefault="003D1C02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TRIGGER</w:t>
            </w:r>
            <w:r w:rsidR="006A3DC1"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</w:tr>
      <w:tr w:rsidR="003D1C02" w:rsidRPr="005D2588" w14:paraId="79CCD59A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644936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2C5952DE" w14:textId="5ADA23BF" w:rsidR="003D1C02" w:rsidRPr="005D2588" w:rsidRDefault="005C6515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dependent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votes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received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his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(BR02)</w:t>
            </w:r>
          </w:p>
        </w:tc>
      </w:tr>
      <w:tr w:rsidR="003D1C02" w:rsidRPr="005D2588" w14:paraId="381F0B1F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2B75AC" w14:textId="77777777" w:rsidR="003D1C02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6B16BB0F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CREATE FUNCTION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update_user_reputation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() </w:t>
            </w:r>
          </w:p>
          <w:p w14:paraId="62131267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RETURNS TRIGGER AS </w:t>
            </w:r>
          </w:p>
          <w:p w14:paraId="10B5DF40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>$BODY$</w:t>
            </w:r>
          </w:p>
          <w:p w14:paraId="2C4247F5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BEGIN</w:t>
            </w:r>
          </w:p>
          <w:p w14:paraId="05CF5434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IF TG_TABLE_NAME = '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post_votes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>' THEN</w:t>
            </w:r>
          </w:p>
          <w:p w14:paraId="7DDE0C54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IF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NEW.is_like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THEN</w:t>
            </w:r>
          </w:p>
          <w:p w14:paraId="4A8BF09F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    UPDATE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</w:p>
          <w:p w14:paraId="759AD235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    SET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+ 1</w:t>
            </w:r>
          </w:p>
          <w:p w14:paraId="4F7F4246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    WHERE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= (SELECT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NEW.post_id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>);</w:t>
            </w:r>
          </w:p>
          <w:p w14:paraId="601E5D8E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ELSE</w:t>
            </w:r>
          </w:p>
          <w:p w14:paraId="07F80088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    UPDATE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</w:p>
          <w:p w14:paraId="5039231E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    SET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- 1</w:t>
            </w:r>
          </w:p>
          <w:p w14:paraId="3B051B34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    WHERE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= (SELECT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NEW.post_id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>);</w:t>
            </w:r>
          </w:p>
          <w:p w14:paraId="4DF1638B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END IF;</w:t>
            </w:r>
          </w:p>
          <w:p w14:paraId="4084BA8A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ELSIF TG_TABLE_NAME = '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comment_votes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>' THEN</w:t>
            </w:r>
          </w:p>
          <w:p w14:paraId="3EF52151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IF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NEW.is_like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THEN</w:t>
            </w:r>
          </w:p>
          <w:p w14:paraId="5D0BEA74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    UPDATE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</w:p>
          <w:p w14:paraId="2D2E4FAA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    SET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+ 1</w:t>
            </w:r>
          </w:p>
          <w:p w14:paraId="64B2F955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    WHERE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= (SELECT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NEW.comment_id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>);</w:t>
            </w:r>
          </w:p>
          <w:p w14:paraId="41142425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ELSE</w:t>
            </w:r>
          </w:p>
          <w:p w14:paraId="3CBB795B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    UPDATE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</w:p>
          <w:p w14:paraId="7F2B70B2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    SET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- 1</w:t>
            </w:r>
          </w:p>
          <w:p w14:paraId="408F584C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    WHERE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= (SELECT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NEW.comment_id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>);</w:t>
            </w:r>
          </w:p>
          <w:p w14:paraId="563B2A5C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    END IF;</w:t>
            </w:r>
          </w:p>
          <w:p w14:paraId="36D4E197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END IF;</w:t>
            </w:r>
          </w:p>
          <w:p w14:paraId="1FDF335A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    RETURN NEW;</w:t>
            </w:r>
          </w:p>
          <w:p w14:paraId="50C1C0D6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    END;</w:t>
            </w:r>
          </w:p>
          <w:p w14:paraId="340FB3F9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$BODY$ </w:t>
            </w:r>
          </w:p>
          <w:p w14:paraId="59783651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LANGUAGE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plpgsql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73C8999D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71BA1438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--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Trigger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for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 xml:space="preserve"> votes</w:t>
            </w:r>
          </w:p>
          <w:p w14:paraId="0AA68FAC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CREATE TRIGGER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update_reputation_comment_vote</w:t>
            </w:r>
            <w:proofErr w:type="spellEnd"/>
          </w:p>
          <w:p w14:paraId="32E27F8B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AFTER INSERT ON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comment_votes</w:t>
            </w:r>
            <w:proofErr w:type="spellEnd"/>
          </w:p>
          <w:p w14:paraId="3643CAF8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>FOR EACH ROW</w:t>
            </w:r>
          </w:p>
          <w:p w14:paraId="61CE4CE8" w14:textId="77777777" w:rsidR="005C6515" w:rsidRPr="005C6515" w:rsidRDefault="005C6515" w:rsidP="005C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C6515">
              <w:rPr>
                <w:rFonts w:ascii="Calibri" w:hAnsi="Calibri" w:cs="Calibri"/>
                <w:sz w:val="24"/>
                <w:szCs w:val="24"/>
              </w:rPr>
              <w:t xml:space="preserve">EXECUTE PROCEDURE </w:t>
            </w:r>
            <w:proofErr w:type="spellStart"/>
            <w:r w:rsidRPr="005C6515">
              <w:rPr>
                <w:rFonts w:ascii="Calibri" w:hAnsi="Calibri" w:cs="Calibri"/>
                <w:sz w:val="24"/>
                <w:szCs w:val="24"/>
              </w:rPr>
              <w:t>update_user_reputation</w:t>
            </w:r>
            <w:proofErr w:type="spellEnd"/>
            <w:r w:rsidRPr="005C6515">
              <w:rPr>
                <w:rFonts w:ascii="Calibri" w:hAnsi="Calibri" w:cs="Calibri"/>
                <w:sz w:val="24"/>
                <w:szCs w:val="24"/>
              </w:rPr>
              <w:t>();</w:t>
            </w:r>
          </w:p>
          <w:p w14:paraId="2C8652B1" w14:textId="3F13865F" w:rsidR="003D1C02" w:rsidRPr="00D57515" w:rsidRDefault="003D1C02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19FA6E4B" w14:textId="605D6B77" w:rsidR="003D1C02" w:rsidRPr="006C6AA6" w:rsidRDefault="003D1C02" w:rsidP="003D1C02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4</w:t>
      </w:r>
      <w:r w:rsidR="005C6515">
        <w:rPr>
          <w:i w:val="0"/>
          <w:iCs w:val="0"/>
          <w:sz w:val="14"/>
          <w:szCs w:val="14"/>
        </w:rPr>
        <w:t>8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5C6515">
        <w:rPr>
          <w:i w:val="0"/>
          <w:iCs w:val="0"/>
          <w:sz w:val="14"/>
          <w:szCs w:val="14"/>
        </w:rPr>
        <w:t>User</w:t>
      </w:r>
      <w:proofErr w:type="spellEnd"/>
      <w:r w:rsidR="005C6515">
        <w:rPr>
          <w:i w:val="0"/>
          <w:iCs w:val="0"/>
          <w:sz w:val="14"/>
          <w:szCs w:val="14"/>
        </w:rPr>
        <w:t xml:space="preserve"> </w:t>
      </w:r>
      <w:proofErr w:type="spellStart"/>
      <w:r w:rsidR="005C6515">
        <w:rPr>
          <w:i w:val="0"/>
          <w:iCs w:val="0"/>
          <w:sz w:val="14"/>
          <w:szCs w:val="14"/>
        </w:rPr>
        <w:t>Reputation</w:t>
      </w:r>
      <w:proofErr w:type="spellEnd"/>
      <w:r w:rsidR="005C6515">
        <w:rPr>
          <w:i w:val="0"/>
          <w:iCs w:val="0"/>
          <w:sz w:val="14"/>
          <w:szCs w:val="14"/>
        </w:rPr>
        <w:t xml:space="preserve"> (</w:t>
      </w:r>
      <w:proofErr w:type="spellStart"/>
      <w:r w:rsidR="005C6515">
        <w:rPr>
          <w:i w:val="0"/>
          <w:iCs w:val="0"/>
          <w:sz w:val="14"/>
          <w:szCs w:val="14"/>
        </w:rPr>
        <w:t>comments</w:t>
      </w:r>
      <w:proofErr w:type="spellEnd"/>
      <w:r w:rsidR="005C6515">
        <w:rPr>
          <w:i w:val="0"/>
          <w:iCs w:val="0"/>
          <w:sz w:val="14"/>
          <w:szCs w:val="14"/>
        </w:rPr>
        <w:t xml:space="preserve">) </w:t>
      </w:r>
      <w:proofErr w:type="spellStart"/>
      <w:r>
        <w:rPr>
          <w:i w:val="0"/>
          <w:iCs w:val="0"/>
          <w:sz w:val="14"/>
          <w:szCs w:val="14"/>
        </w:rPr>
        <w:t>Trigger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3D1C02" w:rsidRPr="00857F8D" w14:paraId="513BCD86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C206C1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lastRenderedPageBreak/>
              <w:t>Trigger</w:t>
            </w:r>
            <w:proofErr w:type="spellEnd"/>
          </w:p>
        </w:tc>
        <w:tc>
          <w:tcPr>
            <w:tcW w:w="7796" w:type="dxa"/>
          </w:tcPr>
          <w:p w14:paraId="7189DEF8" w14:textId="3048A3A4" w:rsidR="003D1C02" w:rsidRPr="00E34B7B" w:rsidRDefault="003D1C02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TRIGGER</w:t>
            </w:r>
            <w:r w:rsidR="006A3DC1"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</w:tr>
      <w:tr w:rsidR="003D1C02" w:rsidRPr="005D2588" w14:paraId="483CE983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486A36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3B1FA655" w14:textId="07414DC9" w:rsidR="003D1C02" w:rsidRPr="005D2588" w:rsidRDefault="00B22314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22314">
              <w:rPr>
                <w:rFonts w:ascii="Calibri" w:hAnsi="Calibri" w:cs="Calibri"/>
                <w:sz w:val="24"/>
                <w:szCs w:val="24"/>
              </w:rPr>
              <w:t>Every</w:t>
            </w:r>
            <w:proofErr w:type="spellEnd"/>
            <w:r w:rsidRPr="00B2231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22314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B22314">
              <w:rPr>
                <w:rFonts w:ascii="Calibri" w:hAnsi="Calibri" w:cs="Calibri"/>
                <w:sz w:val="24"/>
                <w:szCs w:val="24"/>
              </w:rPr>
              <w:t xml:space="preserve"> date must </w:t>
            </w:r>
            <w:proofErr w:type="spellStart"/>
            <w:r w:rsidRPr="00B22314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B2231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22314">
              <w:rPr>
                <w:rFonts w:ascii="Calibri" w:hAnsi="Calibri" w:cs="Calibri"/>
                <w:sz w:val="24"/>
                <w:szCs w:val="24"/>
              </w:rPr>
              <w:t>after</w:t>
            </w:r>
            <w:proofErr w:type="spellEnd"/>
            <w:r w:rsidRPr="00B2231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22314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B2231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22314">
              <w:rPr>
                <w:rFonts w:ascii="Calibri" w:hAnsi="Calibri" w:cs="Calibri"/>
                <w:sz w:val="24"/>
                <w:szCs w:val="24"/>
              </w:rPr>
              <w:t>article</w:t>
            </w:r>
            <w:proofErr w:type="spellEnd"/>
            <w:r w:rsidRPr="00B22314">
              <w:rPr>
                <w:rFonts w:ascii="Calibri" w:hAnsi="Calibri" w:cs="Calibri"/>
                <w:sz w:val="24"/>
                <w:szCs w:val="24"/>
              </w:rPr>
              <w:t xml:space="preserve"> date (BR05).</w:t>
            </w:r>
          </w:p>
        </w:tc>
      </w:tr>
      <w:tr w:rsidR="003D1C02" w:rsidRPr="005D2588" w14:paraId="4F8894B4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D7303D" w14:textId="77777777" w:rsidR="003D1C02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1B0EF8B7" w14:textId="77777777" w:rsidR="00B22314" w:rsidRPr="00B22314" w:rsidRDefault="00B22314" w:rsidP="00B2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22314">
              <w:rPr>
                <w:rFonts w:ascii="Calibri" w:hAnsi="Calibri" w:cs="Calibri"/>
                <w:sz w:val="24"/>
                <w:szCs w:val="24"/>
              </w:rPr>
              <w:t xml:space="preserve">CREATE FUNCTION </w:t>
            </w:r>
            <w:proofErr w:type="spellStart"/>
            <w:r w:rsidRPr="00B22314">
              <w:rPr>
                <w:rFonts w:ascii="Calibri" w:hAnsi="Calibri" w:cs="Calibri"/>
                <w:sz w:val="24"/>
                <w:szCs w:val="24"/>
              </w:rPr>
              <w:t>check_comment_date</w:t>
            </w:r>
            <w:proofErr w:type="spellEnd"/>
            <w:r w:rsidRPr="00B22314">
              <w:rPr>
                <w:rFonts w:ascii="Calibri" w:hAnsi="Calibri" w:cs="Calibri"/>
                <w:sz w:val="24"/>
                <w:szCs w:val="24"/>
              </w:rPr>
              <w:t xml:space="preserve">() </w:t>
            </w:r>
          </w:p>
          <w:p w14:paraId="286840B9" w14:textId="77777777" w:rsidR="00B22314" w:rsidRPr="00B22314" w:rsidRDefault="00B22314" w:rsidP="00B2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22314">
              <w:rPr>
                <w:rFonts w:ascii="Calibri" w:hAnsi="Calibri" w:cs="Calibri"/>
                <w:sz w:val="24"/>
                <w:szCs w:val="24"/>
              </w:rPr>
              <w:t xml:space="preserve">RETURNS TRIGGER AS </w:t>
            </w:r>
          </w:p>
          <w:p w14:paraId="4287D48B" w14:textId="77777777" w:rsidR="00B22314" w:rsidRPr="00B22314" w:rsidRDefault="00B22314" w:rsidP="00B2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22314">
              <w:rPr>
                <w:rFonts w:ascii="Calibri" w:hAnsi="Calibri" w:cs="Calibri"/>
                <w:sz w:val="24"/>
                <w:szCs w:val="24"/>
              </w:rPr>
              <w:t>$BODY$</w:t>
            </w:r>
          </w:p>
          <w:p w14:paraId="6FF1C271" w14:textId="77777777" w:rsidR="00B22314" w:rsidRPr="00B22314" w:rsidRDefault="00B22314" w:rsidP="00B2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22314">
              <w:rPr>
                <w:rFonts w:ascii="Calibri" w:hAnsi="Calibri" w:cs="Calibri"/>
                <w:sz w:val="24"/>
                <w:szCs w:val="24"/>
              </w:rPr>
              <w:t xml:space="preserve">    BEGIN</w:t>
            </w:r>
          </w:p>
          <w:p w14:paraId="28BD631C" w14:textId="77777777" w:rsidR="00B22314" w:rsidRPr="00B22314" w:rsidRDefault="00B22314" w:rsidP="00B2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22314">
              <w:rPr>
                <w:rFonts w:ascii="Calibri" w:hAnsi="Calibri" w:cs="Calibri"/>
                <w:sz w:val="24"/>
                <w:szCs w:val="24"/>
              </w:rPr>
              <w:t xml:space="preserve">        IF </w:t>
            </w:r>
            <w:proofErr w:type="spellStart"/>
            <w:r w:rsidRPr="00B22314">
              <w:rPr>
                <w:rFonts w:ascii="Calibri" w:hAnsi="Calibri" w:cs="Calibri"/>
                <w:sz w:val="24"/>
                <w:szCs w:val="24"/>
              </w:rPr>
              <w:t>NEW.created_time</w:t>
            </w:r>
            <w:proofErr w:type="spellEnd"/>
            <w:r w:rsidRPr="00B22314">
              <w:rPr>
                <w:rFonts w:ascii="Calibri" w:hAnsi="Calibri" w:cs="Calibri"/>
                <w:sz w:val="24"/>
                <w:szCs w:val="24"/>
              </w:rPr>
              <w:t xml:space="preserve"> &lt; (SELECT </w:t>
            </w:r>
            <w:proofErr w:type="spellStart"/>
            <w:r w:rsidRPr="00B22314">
              <w:rPr>
                <w:rFonts w:ascii="Calibri" w:hAnsi="Calibri" w:cs="Calibri"/>
                <w:sz w:val="24"/>
                <w:szCs w:val="24"/>
              </w:rPr>
              <w:t>created_time</w:t>
            </w:r>
            <w:proofErr w:type="spellEnd"/>
            <w:r w:rsidRPr="00B22314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spellStart"/>
            <w:r w:rsidRPr="00B22314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B22314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B22314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B22314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B22314">
              <w:rPr>
                <w:rFonts w:ascii="Calibri" w:hAnsi="Calibri" w:cs="Calibri"/>
                <w:sz w:val="24"/>
                <w:szCs w:val="24"/>
              </w:rPr>
              <w:t>NEW.post_id</w:t>
            </w:r>
            <w:proofErr w:type="spellEnd"/>
            <w:r w:rsidRPr="00B22314">
              <w:rPr>
                <w:rFonts w:ascii="Calibri" w:hAnsi="Calibri" w:cs="Calibri"/>
                <w:sz w:val="24"/>
                <w:szCs w:val="24"/>
              </w:rPr>
              <w:t>) THEN</w:t>
            </w:r>
          </w:p>
          <w:p w14:paraId="048FFEF8" w14:textId="77777777" w:rsidR="00B22314" w:rsidRPr="00B22314" w:rsidRDefault="00B22314" w:rsidP="00B2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22314">
              <w:rPr>
                <w:rFonts w:ascii="Calibri" w:hAnsi="Calibri" w:cs="Calibri"/>
                <w:sz w:val="24"/>
                <w:szCs w:val="24"/>
              </w:rPr>
              <w:t xml:space="preserve">            RAISE EXCEPTION '</w:t>
            </w:r>
            <w:proofErr w:type="spellStart"/>
            <w:r w:rsidRPr="00B22314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B22314">
              <w:rPr>
                <w:rFonts w:ascii="Calibri" w:hAnsi="Calibri" w:cs="Calibri"/>
                <w:sz w:val="24"/>
                <w:szCs w:val="24"/>
              </w:rPr>
              <w:t xml:space="preserve"> date must </w:t>
            </w:r>
            <w:proofErr w:type="spellStart"/>
            <w:r w:rsidRPr="00B22314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B2231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22314">
              <w:rPr>
                <w:rFonts w:ascii="Calibri" w:hAnsi="Calibri" w:cs="Calibri"/>
                <w:sz w:val="24"/>
                <w:szCs w:val="24"/>
              </w:rPr>
              <w:t>after</w:t>
            </w:r>
            <w:proofErr w:type="spellEnd"/>
            <w:r w:rsidRPr="00B2231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22314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B2231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22314">
              <w:rPr>
                <w:rFonts w:ascii="Calibri" w:hAnsi="Calibri" w:cs="Calibri"/>
                <w:sz w:val="24"/>
                <w:szCs w:val="24"/>
              </w:rPr>
              <w:t>article</w:t>
            </w:r>
            <w:proofErr w:type="spellEnd"/>
            <w:r w:rsidRPr="00B22314">
              <w:rPr>
                <w:rFonts w:ascii="Calibri" w:hAnsi="Calibri" w:cs="Calibri"/>
                <w:sz w:val="24"/>
                <w:szCs w:val="24"/>
              </w:rPr>
              <w:t xml:space="preserve"> date';</w:t>
            </w:r>
          </w:p>
          <w:p w14:paraId="233522BF" w14:textId="77777777" w:rsidR="00B22314" w:rsidRPr="00B22314" w:rsidRDefault="00B22314" w:rsidP="00B2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22314">
              <w:rPr>
                <w:rFonts w:ascii="Calibri" w:hAnsi="Calibri" w:cs="Calibri"/>
                <w:sz w:val="24"/>
                <w:szCs w:val="24"/>
              </w:rPr>
              <w:t xml:space="preserve">        END IF;</w:t>
            </w:r>
          </w:p>
          <w:p w14:paraId="4882CB22" w14:textId="77777777" w:rsidR="00B22314" w:rsidRPr="00B22314" w:rsidRDefault="00B22314" w:rsidP="00B2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22314">
              <w:rPr>
                <w:rFonts w:ascii="Calibri" w:hAnsi="Calibri" w:cs="Calibri"/>
                <w:sz w:val="24"/>
                <w:szCs w:val="24"/>
              </w:rPr>
              <w:t xml:space="preserve">        RETURN NEW;</w:t>
            </w:r>
          </w:p>
          <w:p w14:paraId="5CB7B7B5" w14:textId="77777777" w:rsidR="00B22314" w:rsidRPr="00B22314" w:rsidRDefault="00B22314" w:rsidP="00B2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22314">
              <w:rPr>
                <w:rFonts w:ascii="Calibri" w:hAnsi="Calibri" w:cs="Calibri"/>
                <w:sz w:val="24"/>
                <w:szCs w:val="24"/>
              </w:rPr>
              <w:t xml:space="preserve">    END;</w:t>
            </w:r>
          </w:p>
          <w:p w14:paraId="0F0F8B39" w14:textId="77777777" w:rsidR="00B22314" w:rsidRPr="00B22314" w:rsidRDefault="00B22314" w:rsidP="00B2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22314">
              <w:rPr>
                <w:rFonts w:ascii="Calibri" w:hAnsi="Calibri" w:cs="Calibri"/>
                <w:sz w:val="24"/>
                <w:szCs w:val="24"/>
              </w:rPr>
              <w:t xml:space="preserve">$BODY$ </w:t>
            </w:r>
          </w:p>
          <w:p w14:paraId="625CD5D5" w14:textId="77777777" w:rsidR="00B22314" w:rsidRPr="00B22314" w:rsidRDefault="00B22314" w:rsidP="00B2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22314">
              <w:rPr>
                <w:rFonts w:ascii="Calibri" w:hAnsi="Calibri" w:cs="Calibri"/>
                <w:sz w:val="24"/>
                <w:szCs w:val="24"/>
              </w:rPr>
              <w:t xml:space="preserve">LANGUAGE </w:t>
            </w:r>
            <w:proofErr w:type="spellStart"/>
            <w:r w:rsidRPr="00B22314">
              <w:rPr>
                <w:rFonts w:ascii="Calibri" w:hAnsi="Calibri" w:cs="Calibri"/>
                <w:sz w:val="24"/>
                <w:szCs w:val="24"/>
              </w:rPr>
              <w:t>plpgsql</w:t>
            </w:r>
            <w:proofErr w:type="spellEnd"/>
            <w:r w:rsidRPr="00B22314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1E843B33" w14:textId="77777777" w:rsidR="00B22314" w:rsidRPr="00B22314" w:rsidRDefault="00B22314" w:rsidP="00B2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51DFDFCE" w14:textId="77777777" w:rsidR="00B22314" w:rsidRPr="00B22314" w:rsidRDefault="00B22314" w:rsidP="00B2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22314">
              <w:rPr>
                <w:rFonts w:ascii="Calibri" w:hAnsi="Calibri" w:cs="Calibri"/>
                <w:sz w:val="24"/>
                <w:szCs w:val="24"/>
              </w:rPr>
              <w:t xml:space="preserve">CREATE TRIGGER </w:t>
            </w:r>
            <w:proofErr w:type="spellStart"/>
            <w:r w:rsidRPr="00B22314">
              <w:rPr>
                <w:rFonts w:ascii="Calibri" w:hAnsi="Calibri" w:cs="Calibri"/>
                <w:sz w:val="24"/>
                <w:szCs w:val="24"/>
              </w:rPr>
              <w:t>check_comment_date_trigger</w:t>
            </w:r>
            <w:proofErr w:type="spellEnd"/>
          </w:p>
          <w:p w14:paraId="1499B83B" w14:textId="77777777" w:rsidR="00B22314" w:rsidRPr="00B22314" w:rsidRDefault="00B22314" w:rsidP="00B2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22314">
              <w:rPr>
                <w:rFonts w:ascii="Calibri" w:hAnsi="Calibri" w:cs="Calibri"/>
                <w:sz w:val="24"/>
                <w:szCs w:val="24"/>
              </w:rPr>
              <w:t xml:space="preserve">BEFORE INSERT OR UPDATE ON </w:t>
            </w:r>
            <w:proofErr w:type="spellStart"/>
            <w:r w:rsidRPr="00B22314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</w:p>
          <w:p w14:paraId="683D7377" w14:textId="77777777" w:rsidR="00B22314" w:rsidRPr="00B22314" w:rsidRDefault="00B22314" w:rsidP="00B2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22314">
              <w:rPr>
                <w:rFonts w:ascii="Calibri" w:hAnsi="Calibri" w:cs="Calibri"/>
                <w:sz w:val="24"/>
                <w:szCs w:val="24"/>
              </w:rPr>
              <w:t xml:space="preserve">FOR EACH ROW EXECUTE PROCEDURE </w:t>
            </w:r>
            <w:proofErr w:type="spellStart"/>
            <w:r w:rsidRPr="00B22314">
              <w:rPr>
                <w:rFonts w:ascii="Calibri" w:hAnsi="Calibri" w:cs="Calibri"/>
                <w:sz w:val="24"/>
                <w:szCs w:val="24"/>
              </w:rPr>
              <w:t>check_comment_date</w:t>
            </w:r>
            <w:proofErr w:type="spellEnd"/>
            <w:r w:rsidRPr="00B22314">
              <w:rPr>
                <w:rFonts w:ascii="Calibri" w:hAnsi="Calibri" w:cs="Calibri"/>
                <w:sz w:val="24"/>
                <w:szCs w:val="24"/>
              </w:rPr>
              <w:t>();</w:t>
            </w:r>
          </w:p>
          <w:p w14:paraId="185D54BD" w14:textId="50B3C164" w:rsidR="003D1C02" w:rsidRPr="00D57515" w:rsidRDefault="003D1C02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45BD8BA7" w14:textId="51FC1303" w:rsidR="003D1C02" w:rsidRDefault="003D1C02" w:rsidP="003D1C02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</w:t>
      </w:r>
      <w:r w:rsidR="00B22314">
        <w:rPr>
          <w:i w:val="0"/>
          <w:iCs w:val="0"/>
          <w:sz w:val="14"/>
          <w:szCs w:val="14"/>
        </w:rPr>
        <w:t xml:space="preserve">   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4</w:t>
      </w:r>
      <w:r w:rsidR="00957864">
        <w:rPr>
          <w:i w:val="0"/>
          <w:iCs w:val="0"/>
          <w:sz w:val="14"/>
          <w:szCs w:val="14"/>
        </w:rPr>
        <w:t>9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B22314" w:rsidRPr="00B22314">
        <w:rPr>
          <w:i w:val="0"/>
          <w:iCs w:val="0"/>
          <w:sz w:val="14"/>
          <w:szCs w:val="14"/>
        </w:rPr>
        <w:t>Comment</w:t>
      </w:r>
      <w:proofErr w:type="spellEnd"/>
      <w:r w:rsidR="00B22314" w:rsidRPr="00B22314">
        <w:rPr>
          <w:i w:val="0"/>
          <w:iCs w:val="0"/>
          <w:sz w:val="14"/>
          <w:szCs w:val="14"/>
        </w:rPr>
        <w:t xml:space="preserve"> Date </w:t>
      </w:r>
      <w:proofErr w:type="spellStart"/>
      <w:r>
        <w:rPr>
          <w:i w:val="0"/>
          <w:iCs w:val="0"/>
          <w:sz w:val="14"/>
          <w:szCs w:val="14"/>
        </w:rPr>
        <w:t>Trigger</w:t>
      </w:r>
      <w:proofErr w:type="spellEnd"/>
    </w:p>
    <w:p w14:paraId="28069222" w14:textId="77777777" w:rsidR="00D00E65" w:rsidRPr="00D00E65" w:rsidRDefault="00D00E65" w:rsidP="00D00E65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3D1C02" w:rsidRPr="00857F8D" w14:paraId="03B30940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B77950F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Trigger</w:t>
            </w:r>
            <w:proofErr w:type="spellEnd"/>
          </w:p>
        </w:tc>
        <w:tc>
          <w:tcPr>
            <w:tcW w:w="7796" w:type="dxa"/>
          </w:tcPr>
          <w:p w14:paraId="659E4467" w14:textId="6DBA925B" w:rsidR="003D1C02" w:rsidRPr="00E34B7B" w:rsidRDefault="003D1C02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TRIGGER0</w:t>
            </w:r>
            <w:r w:rsidR="006A3DC1"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3D1C02" w:rsidRPr="005D2588" w14:paraId="239FDE55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7689F6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0C974E34" w14:textId="5A133777" w:rsidR="003D1C02" w:rsidRPr="005D2588" w:rsidRDefault="00957864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Every</w:t>
            </w:r>
            <w:proofErr w:type="spellEnd"/>
            <w:r w:rsidRPr="0095786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reply</w:t>
            </w:r>
            <w:proofErr w:type="spellEnd"/>
            <w:r w:rsidRPr="00957864">
              <w:rPr>
                <w:rFonts w:ascii="Calibri" w:hAnsi="Calibri" w:cs="Calibri"/>
                <w:sz w:val="24"/>
                <w:szCs w:val="24"/>
              </w:rPr>
              <w:t xml:space="preserve"> date must 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95786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after</w:t>
            </w:r>
            <w:proofErr w:type="spellEnd"/>
            <w:r w:rsidRPr="0095786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5786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parent</w:t>
            </w:r>
            <w:proofErr w:type="spellEnd"/>
            <w:r w:rsidRPr="0095786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957864">
              <w:rPr>
                <w:rFonts w:ascii="Calibri" w:hAnsi="Calibri" w:cs="Calibri"/>
                <w:sz w:val="24"/>
                <w:szCs w:val="24"/>
              </w:rPr>
              <w:t xml:space="preserve"> date (BR16).</w:t>
            </w:r>
          </w:p>
        </w:tc>
      </w:tr>
      <w:tr w:rsidR="003D1C02" w:rsidRPr="005D2588" w14:paraId="640D2BA9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213A9F" w14:textId="77777777" w:rsidR="003D1C02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3B468107" w14:textId="77777777" w:rsidR="00957864" w:rsidRPr="00957864" w:rsidRDefault="00957864" w:rsidP="0095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57864">
              <w:rPr>
                <w:rFonts w:ascii="Calibri" w:hAnsi="Calibri" w:cs="Calibri"/>
                <w:sz w:val="24"/>
                <w:szCs w:val="24"/>
              </w:rPr>
              <w:t xml:space="preserve">CREATE FUNCTION 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check_reply_date</w:t>
            </w:r>
            <w:proofErr w:type="spellEnd"/>
            <w:r w:rsidRPr="00957864">
              <w:rPr>
                <w:rFonts w:ascii="Calibri" w:hAnsi="Calibri" w:cs="Calibri"/>
                <w:sz w:val="24"/>
                <w:szCs w:val="24"/>
              </w:rPr>
              <w:t xml:space="preserve">() </w:t>
            </w:r>
          </w:p>
          <w:p w14:paraId="1AD0C269" w14:textId="77777777" w:rsidR="00957864" w:rsidRPr="00957864" w:rsidRDefault="00957864" w:rsidP="0095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57864">
              <w:rPr>
                <w:rFonts w:ascii="Calibri" w:hAnsi="Calibri" w:cs="Calibri"/>
                <w:sz w:val="24"/>
                <w:szCs w:val="24"/>
              </w:rPr>
              <w:t xml:space="preserve">RETURNS TRIGGER AS </w:t>
            </w:r>
          </w:p>
          <w:p w14:paraId="55BEF9F4" w14:textId="77777777" w:rsidR="00957864" w:rsidRPr="00957864" w:rsidRDefault="00957864" w:rsidP="0095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57864">
              <w:rPr>
                <w:rFonts w:ascii="Calibri" w:hAnsi="Calibri" w:cs="Calibri"/>
                <w:sz w:val="24"/>
                <w:szCs w:val="24"/>
              </w:rPr>
              <w:t>$BODY$</w:t>
            </w:r>
          </w:p>
          <w:p w14:paraId="1A87EE3E" w14:textId="77777777" w:rsidR="00957864" w:rsidRPr="00957864" w:rsidRDefault="00957864" w:rsidP="0095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57864">
              <w:rPr>
                <w:rFonts w:ascii="Calibri" w:hAnsi="Calibri" w:cs="Calibri"/>
                <w:sz w:val="24"/>
                <w:szCs w:val="24"/>
              </w:rPr>
              <w:t xml:space="preserve">    BEGIN</w:t>
            </w:r>
          </w:p>
          <w:p w14:paraId="6BCB89E0" w14:textId="77777777" w:rsidR="00957864" w:rsidRPr="00957864" w:rsidRDefault="00957864" w:rsidP="0095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57864">
              <w:rPr>
                <w:rFonts w:ascii="Calibri" w:hAnsi="Calibri" w:cs="Calibri"/>
                <w:sz w:val="24"/>
                <w:szCs w:val="24"/>
              </w:rPr>
              <w:t xml:space="preserve">        IF (SELECT 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created_time</w:t>
            </w:r>
            <w:proofErr w:type="spellEnd"/>
            <w:r w:rsidRPr="00957864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957864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957864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NEW.comment_id</w:t>
            </w:r>
            <w:proofErr w:type="spellEnd"/>
            <w:r w:rsidRPr="00957864">
              <w:rPr>
                <w:rFonts w:ascii="Calibri" w:hAnsi="Calibri" w:cs="Calibri"/>
                <w:sz w:val="24"/>
                <w:szCs w:val="24"/>
              </w:rPr>
              <w:t xml:space="preserve">) &lt; (SELECT 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created_time</w:t>
            </w:r>
            <w:proofErr w:type="spellEnd"/>
            <w:r w:rsidRPr="00957864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957864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957864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NEW.parent_comment_id</w:t>
            </w:r>
            <w:proofErr w:type="spellEnd"/>
            <w:r w:rsidRPr="00957864">
              <w:rPr>
                <w:rFonts w:ascii="Calibri" w:hAnsi="Calibri" w:cs="Calibri"/>
                <w:sz w:val="24"/>
                <w:szCs w:val="24"/>
              </w:rPr>
              <w:t>) THEN</w:t>
            </w:r>
          </w:p>
          <w:p w14:paraId="7A754FE8" w14:textId="77777777" w:rsidR="00957864" w:rsidRPr="00957864" w:rsidRDefault="00957864" w:rsidP="0095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57864">
              <w:rPr>
                <w:rFonts w:ascii="Calibri" w:hAnsi="Calibri" w:cs="Calibri"/>
                <w:sz w:val="24"/>
                <w:szCs w:val="24"/>
              </w:rPr>
              <w:t xml:space="preserve">            RAISE EXCEPTION '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Reply</w:t>
            </w:r>
            <w:proofErr w:type="spellEnd"/>
            <w:r w:rsidRPr="00957864">
              <w:rPr>
                <w:rFonts w:ascii="Calibri" w:hAnsi="Calibri" w:cs="Calibri"/>
                <w:sz w:val="24"/>
                <w:szCs w:val="24"/>
              </w:rPr>
              <w:t xml:space="preserve"> date must 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95786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after</w:t>
            </w:r>
            <w:proofErr w:type="spellEnd"/>
            <w:r w:rsidRPr="0095786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5786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parent</w:t>
            </w:r>
            <w:proofErr w:type="spellEnd"/>
            <w:r w:rsidRPr="0095786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957864">
              <w:rPr>
                <w:rFonts w:ascii="Calibri" w:hAnsi="Calibri" w:cs="Calibri"/>
                <w:sz w:val="24"/>
                <w:szCs w:val="24"/>
              </w:rPr>
              <w:t xml:space="preserve"> date';</w:t>
            </w:r>
          </w:p>
          <w:p w14:paraId="0187691A" w14:textId="77777777" w:rsidR="00957864" w:rsidRPr="00957864" w:rsidRDefault="00957864" w:rsidP="0095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57864">
              <w:rPr>
                <w:rFonts w:ascii="Calibri" w:hAnsi="Calibri" w:cs="Calibri"/>
                <w:sz w:val="24"/>
                <w:szCs w:val="24"/>
              </w:rPr>
              <w:t xml:space="preserve">        END IF;</w:t>
            </w:r>
          </w:p>
          <w:p w14:paraId="42D7BAA0" w14:textId="77777777" w:rsidR="00957864" w:rsidRPr="00957864" w:rsidRDefault="00957864" w:rsidP="0095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57864">
              <w:rPr>
                <w:rFonts w:ascii="Calibri" w:hAnsi="Calibri" w:cs="Calibri"/>
                <w:sz w:val="24"/>
                <w:szCs w:val="24"/>
              </w:rPr>
              <w:t xml:space="preserve">        RETURN NEW;</w:t>
            </w:r>
          </w:p>
          <w:p w14:paraId="691F5E18" w14:textId="77777777" w:rsidR="00957864" w:rsidRPr="00957864" w:rsidRDefault="00957864" w:rsidP="0095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57864">
              <w:rPr>
                <w:rFonts w:ascii="Calibri" w:hAnsi="Calibri" w:cs="Calibri"/>
                <w:sz w:val="24"/>
                <w:szCs w:val="24"/>
              </w:rPr>
              <w:t xml:space="preserve">    END;</w:t>
            </w:r>
          </w:p>
          <w:p w14:paraId="7369BF71" w14:textId="77777777" w:rsidR="00957864" w:rsidRPr="00957864" w:rsidRDefault="00957864" w:rsidP="0095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57864">
              <w:rPr>
                <w:rFonts w:ascii="Calibri" w:hAnsi="Calibri" w:cs="Calibri"/>
                <w:sz w:val="24"/>
                <w:szCs w:val="24"/>
              </w:rPr>
              <w:t xml:space="preserve">$BODY$ </w:t>
            </w:r>
          </w:p>
          <w:p w14:paraId="3AE25480" w14:textId="77777777" w:rsidR="00957864" w:rsidRPr="00957864" w:rsidRDefault="00957864" w:rsidP="0095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57864">
              <w:rPr>
                <w:rFonts w:ascii="Calibri" w:hAnsi="Calibri" w:cs="Calibri"/>
                <w:sz w:val="24"/>
                <w:szCs w:val="24"/>
              </w:rPr>
              <w:t xml:space="preserve">LANGUAGE 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plpgsql</w:t>
            </w:r>
            <w:proofErr w:type="spellEnd"/>
            <w:r w:rsidRPr="00957864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17D0957C" w14:textId="77777777" w:rsidR="00957864" w:rsidRPr="00957864" w:rsidRDefault="00957864" w:rsidP="0095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38036780" w14:textId="77777777" w:rsidR="00957864" w:rsidRPr="00957864" w:rsidRDefault="00957864" w:rsidP="0095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57864">
              <w:rPr>
                <w:rFonts w:ascii="Calibri" w:hAnsi="Calibri" w:cs="Calibri"/>
                <w:sz w:val="24"/>
                <w:szCs w:val="24"/>
              </w:rPr>
              <w:t xml:space="preserve">CREATE TRIGGER 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check_reply_date_trigger</w:t>
            </w:r>
            <w:proofErr w:type="spellEnd"/>
          </w:p>
          <w:p w14:paraId="75A66ED7" w14:textId="77777777" w:rsidR="00957864" w:rsidRPr="00957864" w:rsidRDefault="00957864" w:rsidP="0095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57864">
              <w:rPr>
                <w:rFonts w:ascii="Calibri" w:hAnsi="Calibri" w:cs="Calibri"/>
                <w:sz w:val="24"/>
                <w:szCs w:val="24"/>
              </w:rPr>
              <w:t xml:space="preserve">BEFORE INSERT OR UPDATE ON 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replies</w:t>
            </w:r>
            <w:proofErr w:type="spellEnd"/>
          </w:p>
          <w:p w14:paraId="0CF72A0A" w14:textId="77777777" w:rsidR="00957864" w:rsidRPr="00957864" w:rsidRDefault="00957864" w:rsidP="0095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57864">
              <w:rPr>
                <w:rFonts w:ascii="Calibri" w:hAnsi="Calibri" w:cs="Calibri"/>
                <w:sz w:val="24"/>
                <w:szCs w:val="24"/>
              </w:rPr>
              <w:t xml:space="preserve">FOR EACH ROW EXECUTE PROCEDURE </w:t>
            </w:r>
            <w:proofErr w:type="spellStart"/>
            <w:r w:rsidRPr="00957864">
              <w:rPr>
                <w:rFonts w:ascii="Calibri" w:hAnsi="Calibri" w:cs="Calibri"/>
                <w:sz w:val="24"/>
                <w:szCs w:val="24"/>
              </w:rPr>
              <w:t>check_reply_date</w:t>
            </w:r>
            <w:proofErr w:type="spellEnd"/>
            <w:r w:rsidRPr="00957864">
              <w:rPr>
                <w:rFonts w:ascii="Calibri" w:hAnsi="Calibri" w:cs="Calibri"/>
                <w:sz w:val="24"/>
                <w:szCs w:val="24"/>
              </w:rPr>
              <w:t>();</w:t>
            </w:r>
          </w:p>
          <w:p w14:paraId="7FFB3AD6" w14:textId="4D6BCA8E" w:rsidR="003D1C02" w:rsidRPr="00D57515" w:rsidRDefault="003D1C02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6850DF6A" w14:textId="09FD9474" w:rsidR="003D1C02" w:rsidRDefault="003D1C02" w:rsidP="003D1C02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</w:t>
      </w:r>
      <w:r w:rsidR="00957864">
        <w:rPr>
          <w:i w:val="0"/>
          <w:iCs w:val="0"/>
          <w:sz w:val="14"/>
          <w:szCs w:val="14"/>
        </w:rPr>
        <w:t xml:space="preserve">                                 </w:t>
      </w:r>
      <w:proofErr w:type="spellStart"/>
      <w:r w:rsidR="00957864">
        <w:rPr>
          <w:i w:val="0"/>
          <w:iCs w:val="0"/>
          <w:sz w:val="14"/>
          <w:szCs w:val="14"/>
        </w:rPr>
        <w:t>Ta</w:t>
      </w:r>
      <w:r w:rsidRPr="006C6AA6">
        <w:rPr>
          <w:i w:val="0"/>
          <w:iCs w:val="0"/>
          <w:sz w:val="14"/>
          <w:szCs w:val="14"/>
        </w:rPr>
        <w:t>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 w:rsidR="00957864">
        <w:rPr>
          <w:i w:val="0"/>
          <w:iCs w:val="0"/>
          <w:sz w:val="14"/>
          <w:szCs w:val="14"/>
        </w:rPr>
        <w:t>5</w:t>
      </w:r>
      <w:r>
        <w:rPr>
          <w:i w:val="0"/>
          <w:iCs w:val="0"/>
          <w:sz w:val="14"/>
          <w:szCs w:val="14"/>
        </w:rPr>
        <w:t>0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957864">
        <w:rPr>
          <w:i w:val="0"/>
          <w:iCs w:val="0"/>
          <w:sz w:val="14"/>
          <w:szCs w:val="14"/>
        </w:rPr>
        <w:t>Reply</w:t>
      </w:r>
      <w:proofErr w:type="spellEnd"/>
      <w:r w:rsidR="00957864">
        <w:rPr>
          <w:i w:val="0"/>
          <w:iCs w:val="0"/>
          <w:sz w:val="14"/>
          <w:szCs w:val="14"/>
        </w:rPr>
        <w:t xml:space="preserve"> Date </w:t>
      </w:r>
      <w:proofErr w:type="spellStart"/>
      <w:r>
        <w:rPr>
          <w:i w:val="0"/>
          <w:iCs w:val="0"/>
          <w:sz w:val="14"/>
          <w:szCs w:val="14"/>
        </w:rPr>
        <w:t>Trigger</w:t>
      </w:r>
      <w:proofErr w:type="spellEnd"/>
    </w:p>
    <w:p w14:paraId="3DF1702F" w14:textId="77777777" w:rsidR="00AF74D6" w:rsidRPr="00AF74D6" w:rsidRDefault="00AF74D6" w:rsidP="00AF74D6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3D1C02" w:rsidRPr="00857F8D" w14:paraId="7D4A0E2C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1029CE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Trigger</w:t>
            </w:r>
            <w:proofErr w:type="spellEnd"/>
          </w:p>
        </w:tc>
        <w:tc>
          <w:tcPr>
            <w:tcW w:w="7796" w:type="dxa"/>
          </w:tcPr>
          <w:p w14:paraId="4220BEF1" w14:textId="49974104" w:rsidR="003D1C02" w:rsidRPr="00E34B7B" w:rsidRDefault="003D1C02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TRIGGER</w:t>
            </w:r>
            <w:r w:rsidR="006A3DC1">
              <w:rPr>
                <w:rFonts w:ascii="Calibri" w:hAnsi="Calibri" w:cs="Calibri"/>
                <w:sz w:val="24"/>
                <w:szCs w:val="24"/>
              </w:rPr>
              <w:t>13</w:t>
            </w:r>
          </w:p>
        </w:tc>
      </w:tr>
      <w:tr w:rsidR="003D1C02" w:rsidRPr="005D2588" w14:paraId="02CD3BB8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0E9A09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5437FC0C" w14:textId="24B3E287" w:rsidR="003D1C02" w:rsidRPr="005D2588" w:rsidRDefault="004D46D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D46D3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proofErr w:type="spellStart"/>
            <w:r w:rsidRPr="004D46D3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4D46D3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4D46D3">
              <w:rPr>
                <w:rFonts w:ascii="Calibri" w:hAnsi="Calibri" w:cs="Calibri"/>
                <w:sz w:val="24"/>
                <w:szCs w:val="24"/>
              </w:rPr>
              <w:t>unable</w:t>
            </w:r>
            <w:proofErr w:type="spellEnd"/>
            <w:r w:rsidRPr="004D46D3">
              <w:rPr>
                <w:rFonts w:ascii="Calibri" w:hAnsi="Calibri" w:cs="Calibri"/>
                <w:sz w:val="24"/>
                <w:szCs w:val="24"/>
              </w:rPr>
              <w:t xml:space="preserve"> to vote </w:t>
            </w:r>
            <w:proofErr w:type="spellStart"/>
            <w:r w:rsidRPr="004D46D3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4D46D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D46D3">
              <w:rPr>
                <w:rFonts w:ascii="Calibri" w:hAnsi="Calibri" w:cs="Calibri"/>
                <w:sz w:val="24"/>
                <w:szCs w:val="24"/>
              </w:rPr>
              <w:t>their</w:t>
            </w:r>
            <w:proofErr w:type="spellEnd"/>
            <w:r w:rsidRPr="004D46D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D46D3">
              <w:rPr>
                <w:rFonts w:ascii="Calibri" w:hAnsi="Calibri" w:cs="Calibri"/>
                <w:sz w:val="24"/>
                <w:szCs w:val="24"/>
              </w:rPr>
              <w:t>own</w:t>
            </w:r>
            <w:proofErr w:type="spellEnd"/>
            <w:r w:rsidRPr="004D46D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D46D3">
              <w:rPr>
                <w:rFonts w:ascii="Calibri" w:hAnsi="Calibri" w:cs="Calibri"/>
                <w:sz w:val="24"/>
                <w:szCs w:val="24"/>
              </w:rPr>
              <w:t>article</w:t>
            </w:r>
            <w:proofErr w:type="spellEnd"/>
            <w:r w:rsidRPr="004D46D3">
              <w:rPr>
                <w:rFonts w:ascii="Calibri" w:hAnsi="Calibri" w:cs="Calibri"/>
                <w:sz w:val="24"/>
                <w:szCs w:val="24"/>
              </w:rPr>
              <w:t xml:space="preserve"> (BR04).</w:t>
            </w:r>
          </w:p>
        </w:tc>
      </w:tr>
      <w:tr w:rsidR="003D1C02" w:rsidRPr="005D2588" w14:paraId="0E7B19C8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678AFC7" w14:textId="77777777" w:rsidR="003D1C02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03E17D6C" w14:textId="77777777" w:rsidR="004D46D3" w:rsidRPr="004D46D3" w:rsidRDefault="004D46D3" w:rsidP="004D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D46D3">
              <w:rPr>
                <w:rFonts w:ascii="Calibri" w:hAnsi="Calibri" w:cs="Calibri"/>
                <w:sz w:val="24"/>
                <w:szCs w:val="24"/>
              </w:rPr>
              <w:t xml:space="preserve">CREATE FUNCTION </w:t>
            </w:r>
            <w:proofErr w:type="spellStart"/>
            <w:r w:rsidRPr="004D46D3">
              <w:rPr>
                <w:rFonts w:ascii="Calibri" w:hAnsi="Calibri" w:cs="Calibri"/>
                <w:sz w:val="24"/>
                <w:szCs w:val="24"/>
              </w:rPr>
              <w:t>no_self_vote_post</w:t>
            </w:r>
            <w:proofErr w:type="spellEnd"/>
            <w:r w:rsidRPr="004D46D3">
              <w:rPr>
                <w:rFonts w:ascii="Calibri" w:hAnsi="Calibri" w:cs="Calibri"/>
                <w:sz w:val="24"/>
                <w:szCs w:val="24"/>
              </w:rPr>
              <w:t xml:space="preserve">() </w:t>
            </w:r>
          </w:p>
          <w:p w14:paraId="7C953CB9" w14:textId="77777777" w:rsidR="004D46D3" w:rsidRPr="004D46D3" w:rsidRDefault="004D46D3" w:rsidP="004D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D46D3">
              <w:rPr>
                <w:rFonts w:ascii="Calibri" w:hAnsi="Calibri" w:cs="Calibri"/>
                <w:sz w:val="24"/>
                <w:szCs w:val="24"/>
              </w:rPr>
              <w:t xml:space="preserve">RETURNS TRIGGER AS </w:t>
            </w:r>
          </w:p>
          <w:p w14:paraId="044770A8" w14:textId="77777777" w:rsidR="004D46D3" w:rsidRPr="004D46D3" w:rsidRDefault="004D46D3" w:rsidP="004D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D46D3">
              <w:rPr>
                <w:rFonts w:ascii="Calibri" w:hAnsi="Calibri" w:cs="Calibri"/>
                <w:sz w:val="24"/>
                <w:szCs w:val="24"/>
              </w:rPr>
              <w:t>$BODY$</w:t>
            </w:r>
          </w:p>
          <w:p w14:paraId="43B9A2CA" w14:textId="77777777" w:rsidR="004D46D3" w:rsidRPr="004D46D3" w:rsidRDefault="004D46D3" w:rsidP="004D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D46D3">
              <w:rPr>
                <w:rFonts w:ascii="Calibri" w:hAnsi="Calibri" w:cs="Calibri"/>
                <w:sz w:val="24"/>
                <w:szCs w:val="24"/>
              </w:rPr>
              <w:t xml:space="preserve">    BEGIN</w:t>
            </w:r>
          </w:p>
          <w:p w14:paraId="43A6FD58" w14:textId="77777777" w:rsidR="004D46D3" w:rsidRPr="004D46D3" w:rsidRDefault="004D46D3" w:rsidP="004D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D46D3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        IF </w:t>
            </w:r>
            <w:proofErr w:type="spellStart"/>
            <w:r w:rsidRPr="004D46D3">
              <w:rPr>
                <w:rFonts w:ascii="Calibri" w:hAnsi="Calibri" w:cs="Calibri"/>
                <w:sz w:val="24"/>
                <w:szCs w:val="24"/>
              </w:rPr>
              <w:t>NEW.user_id</w:t>
            </w:r>
            <w:proofErr w:type="spellEnd"/>
            <w:r w:rsidRPr="004D46D3">
              <w:rPr>
                <w:rFonts w:ascii="Calibri" w:hAnsi="Calibri" w:cs="Calibri"/>
                <w:sz w:val="24"/>
                <w:szCs w:val="24"/>
              </w:rPr>
              <w:t xml:space="preserve"> = (SELECT </w:t>
            </w:r>
            <w:proofErr w:type="spellStart"/>
            <w:r w:rsidRPr="004D46D3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4D46D3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spellStart"/>
            <w:r w:rsidRPr="004D46D3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4D46D3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4D46D3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4D46D3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4D46D3">
              <w:rPr>
                <w:rFonts w:ascii="Calibri" w:hAnsi="Calibri" w:cs="Calibri"/>
                <w:sz w:val="24"/>
                <w:szCs w:val="24"/>
              </w:rPr>
              <w:t>NEW.post_id</w:t>
            </w:r>
            <w:proofErr w:type="spellEnd"/>
            <w:r w:rsidRPr="004D46D3">
              <w:rPr>
                <w:rFonts w:ascii="Calibri" w:hAnsi="Calibri" w:cs="Calibri"/>
                <w:sz w:val="24"/>
                <w:szCs w:val="24"/>
              </w:rPr>
              <w:t>) THEN</w:t>
            </w:r>
          </w:p>
          <w:p w14:paraId="7851EA43" w14:textId="77777777" w:rsidR="004D46D3" w:rsidRPr="004D46D3" w:rsidRDefault="004D46D3" w:rsidP="004D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D46D3">
              <w:rPr>
                <w:rFonts w:ascii="Calibri" w:hAnsi="Calibri" w:cs="Calibri"/>
                <w:sz w:val="24"/>
                <w:szCs w:val="24"/>
              </w:rPr>
              <w:t xml:space="preserve">            RAISE EXCEPTION '</w:t>
            </w:r>
            <w:proofErr w:type="spellStart"/>
            <w:r w:rsidRPr="004D46D3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4D46D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D46D3">
              <w:rPr>
                <w:rFonts w:ascii="Calibri" w:hAnsi="Calibri" w:cs="Calibri"/>
                <w:sz w:val="24"/>
                <w:szCs w:val="24"/>
              </w:rPr>
              <w:t>cannot</w:t>
            </w:r>
            <w:proofErr w:type="spellEnd"/>
            <w:r w:rsidRPr="004D46D3">
              <w:rPr>
                <w:rFonts w:ascii="Calibri" w:hAnsi="Calibri" w:cs="Calibri"/>
                <w:sz w:val="24"/>
                <w:szCs w:val="24"/>
              </w:rPr>
              <w:t xml:space="preserve"> vote </w:t>
            </w:r>
            <w:proofErr w:type="spellStart"/>
            <w:r w:rsidRPr="004D46D3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4D46D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D46D3">
              <w:rPr>
                <w:rFonts w:ascii="Calibri" w:hAnsi="Calibri" w:cs="Calibri"/>
                <w:sz w:val="24"/>
                <w:szCs w:val="24"/>
              </w:rPr>
              <w:t>their</w:t>
            </w:r>
            <w:proofErr w:type="spellEnd"/>
            <w:r w:rsidRPr="004D46D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D46D3">
              <w:rPr>
                <w:rFonts w:ascii="Calibri" w:hAnsi="Calibri" w:cs="Calibri"/>
                <w:sz w:val="24"/>
                <w:szCs w:val="24"/>
              </w:rPr>
              <w:t>own</w:t>
            </w:r>
            <w:proofErr w:type="spellEnd"/>
            <w:r w:rsidRPr="004D46D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D46D3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spellEnd"/>
            <w:r w:rsidRPr="004D46D3">
              <w:rPr>
                <w:rFonts w:ascii="Calibri" w:hAnsi="Calibri" w:cs="Calibri"/>
                <w:sz w:val="24"/>
                <w:szCs w:val="24"/>
              </w:rPr>
              <w:t>';</w:t>
            </w:r>
          </w:p>
          <w:p w14:paraId="79950F9C" w14:textId="77777777" w:rsidR="004D46D3" w:rsidRPr="004D46D3" w:rsidRDefault="004D46D3" w:rsidP="004D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D46D3">
              <w:rPr>
                <w:rFonts w:ascii="Calibri" w:hAnsi="Calibri" w:cs="Calibri"/>
                <w:sz w:val="24"/>
                <w:szCs w:val="24"/>
              </w:rPr>
              <w:t xml:space="preserve">        END IF;</w:t>
            </w:r>
          </w:p>
          <w:p w14:paraId="6684DCDD" w14:textId="77777777" w:rsidR="004D46D3" w:rsidRPr="004D46D3" w:rsidRDefault="004D46D3" w:rsidP="004D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D46D3">
              <w:rPr>
                <w:rFonts w:ascii="Calibri" w:hAnsi="Calibri" w:cs="Calibri"/>
                <w:sz w:val="24"/>
                <w:szCs w:val="24"/>
              </w:rPr>
              <w:t xml:space="preserve">        RETURN NEW;</w:t>
            </w:r>
          </w:p>
          <w:p w14:paraId="1219FA9B" w14:textId="77777777" w:rsidR="004D46D3" w:rsidRPr="004D46D3" w:rsidRDefault="004D46D3" w:rsidP="004D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D46D3">
              <w:rPr>
                <w:rFonts w:ascii="Calibri" w:hAnsi="Calibri" w:cs="Calibri"/>
                <w:sz w:val="24"/>
                <w:szCs w:val="24"/>
              </w:rPr>
              <w:t xml:space="preserve">    END;</w:t>
            </w:r>
          </w:p>
          <w:p w14:paraId="09AFCA81" w14:textId="77777777" w:rsidR="004D46D3" w:rsidRPr="004D46D3" w:rsidRDefault="004D46D3" w:rsidP="004D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D46D3">
              <w:rPr>
                <w:rFonts w:ascii="Calibri" w:hAnsi="Calibri" w:cs="Calibri"/>
                <w:sz w:val="24"/>
                <w:szCs w:val="24"/>
              </w:rPr>
              <w:t xml:space="preserve">$BODY$ </w:t>
            </w:r>
          </w:p>
          <w:p w14:paraId="37F86133" w14:textId="77777777" w:rsidR="004D46D3" w:rsidRPr="004D46D3" w:rsidRDefault="004D46D3" w:rsidP="004D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D46D3">
              <w:rPr>
                <w:rFonts w:ascii="Calibri" w:hAnsi="Calibri" w:cs="Calibri"/>
                <w:sz w:val="24"/>
                <w:szCs w:val="24"/>
              </w:rPr>
              <w:t xml:space="preserve">LANGUAGE </w:t>
            </w:r>
            <w:proofErr w:type="spellStart"/>
            <w:r w:rsidRPr="004D46D3">
              <w:rPr>
                <w:rFonts w:ascii="Calibri" w:hAnsi="Calibri" w:cs="Calibri"/>
                <w:sz w:val="24"/>
                <w:szCs w:val="24"/>
              </w:rPr>
              <w:t>plpgsql</w:t>
            </w:r>
            <w:proofErr w:type="spellEnd"/>
            <w:r w:rsidRPr="004D46D3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4EB5AD0E" w14:textId="77777777" w:rsidR="004D46D3" w:rsidRPr="004D46D3" w:rsidRDefault="004D46D3" w:rsidP="004D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2ABCCF86" w14:textId="77777777" w:rsidR="004D46D3" w:rsidRPr="004D46D3" w:rsidRDefault="004D46D3" w:rsidP="004D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D46D3">
              <w:rPr>
                <w:rFonts w:ascii="Calibri" w:hAnsi="Calibri" w:cs="Calibri"/>
                <w:sz w:val="24"/>
                <w:szCs w:val="24"/>
              </w:rPr>
              <w:t xml:space="preserve">CREATE TRIGGER </w:t>
            </w:r>
            <w:proofErr w:type="spellStart"/>
            <w:r w:rsidRPr="004D46D3">
              <w:rPr>
                <w:rFonts w:ascii="Calibri" w:hAnsi="Calibri" w:cs="Calibri"/>
                <w:sz w:val="24"/>
                <w:szCs w:val="24"/>
              </w:rPr>
              <w:t>no_self_vote_post_trigger</w:t>
            </w:r>
            <w:proofErr w:type="spellEnd"/>
          </w:p>
          <w:p w14:paraId="28720E90" w14:textId="77777777" w:rsidR="004D46D3" w:rsidRPr="004D46D3" w:rsidRDefault="004D46D3" w:rsidP="004D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D46D3">
              <w:rPr>
                <w:rFonts w:ascii="Calibri" w:hAnsi="Calibri" w:cs="Calibri"/>
                <w:sz w:val="24"/>
                <w:szCs w:val="24"/>
              </w:rPr>
              <w:t xml:space="preserve">BEFORE INSERT OR UPDATE ON </w:t>
            </w:r>
            <w:proofErr w:type="spellStart"/>
            <w:r w:rsidRPr="004D46D3">
              <w:rPr>
                <w:rFonts w:ascii="Calibri" w:hAnsi="Calibri" w:cs="Calibri"/>
                <w:sz w:val="24"/>
                <w:szCs w:val="24"/>
              </w:rPr>
              <w:t>post_votes</w:t>
            </w:r>
            <w:proofErr w:type="spellEnd"/>
          </w:p>
          <w:p w14:paraId="3BC1A246" w14:textId="75706306" w:rsidR="003D1C02" w:rsidRPr="00D57515" w:rsidRDefault="004D46D3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D46D3">
              <w:rPr>
                <w:rFonts w:ascii="Calibri" w:hAnsi="Calibri" w:cs="Calibri"/>
                <w:sz w:val="24"/>
                <w:szCs w:val="24"/>
              </w:rPr>
              <w:t xml:space="preserve">FOR EACH ROW EXECUTE PROCEDURE </w:t>
            </w:r>
            <w:proofErr w:type="spellStart"/>
            <w:r w:rsidRPr="004D46D3">
              <w:rPr>
                <w:rFonts w:ascii="Calibri" w:hAnsi="Calibri" w:cs="Calibri"/>
                <w:sz w:val="24"/>
                <w:szCs w:val="24"/>
              </w:rPr>
              <w:t>no_self_vote_post</w:t>
            </w:r>
            <w:proofErr w:type="spellEnd"/>
            <w:r w:rsidRPr="004D46D3">
              <w:rPr>
                <w:rFonts w:ascii="Calibri" w:hAnsi="Calibri" w:cs="Calibri"/>
                <w:sz w:val="24"/>
                <w:szCs w:val="24"/>
              </w:rPr>
              <w:t>();</w:t>
            </w:r>
          </w:p>
        </w:tc>
      </w:tr>
    </w:tbl>
    <w:p w14:paraId="2398CE3F" w14:textId="4BA214C6" w:rsidR="003D1C02" w:rsidRDefault="003D1C02" w:rsidP="003D1C02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lastRenderedPageBreak/>
        <w:t xml:space="preserve">                                                                                                                                                                         </w:t>
      </w:r>
      <w:r w:rsidR="00455857">
        <w:rPr>
          <w:i w:val="0"/>
          <w:iCs w:val="0"/>
          <w:sz w:val="14"/>
          <w:szCs w:val="14"/>
        </w:rPr>
        <w:t xml:space="preserve">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 w:rsidR="00455857">
        <w:rPr>
          <w:i w:val="0"/>
          <w:iCs w:val="0"/>
          <w:sz w:val="14"/>
          <w:szCs w:val="14"/>
        </w:rPr>
        <w:t>51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r w:rsidR="00455857">
        <w:rPr>
          <w:i w:val="0"/>
          <w:iCs w:val="0"/>
          <w:sz w:val="14"/>
          <w:szCs w:val="14"/>
        </w:rPr>
        <w:t xml:space="preserve">No </w:t>
      </w:r>
      <w:proofErr w:type="spellStart"/>
      <w:r w:rsidR="00455857">
        <w:rPr>
          <w:i w:val="0"/>
          <w:iCs w:val="0"/>
          <w:sz w:val="14"/>
          <w:szCs w:val="14"/>
        </w:rPr>
        <w:t>Post</w:t>
      </w:r>
      <w:proofErr w:type="spellEnd"/>
      <w:r w:rsidR="00455857">
        <w:rPr>
          <w:i w:val="0"/>
          <w:iCs w:val="0"/>
          <w:sz w:val="14"/>
          <w:szCs w:val="14"/>
        </w:rPr>
        <w:t xml:space="preserve"> Self Vote </w:t>
      </w:r>
      <w:proofErr w:type="spellStart"/>
      <w:r>
        <w:rPr>
          <w:i w:val="0"/>
          <w:iCs w:val="0"/>
          <w:sz w:val="14"/>
          <w:szCs w:val="14"/>
        </w:rPr>
        <w:t>Trigger</w:t>
      </w:r>
      <w:proofErr w:type="spellEnd"/>
    </w:p>
    <w:p w14:paraId="5AA0BC40" w14:textId="77777777" w:rsidR="008E77FC" w:rsidRPr="008E77FC" w:rsidRDefault="008E77FC" w:rsidP="008E77FC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3D1C02" w:rsidRPr="00857F8D" w14:paraId="4AE9C106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6C9F7E4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Trigger</w:t>
            </w:r>
            <w:proofErr w:type="spellEnd"/>
          </w:p>
        </w:tc>
        <w:tc>
          <w:tcPr>
            <w:tcW w:w="7796" w:type="dxa"/>
          </w:tcPr>
          <w:p w14:paraId="2D37A60B" w14:textId="14F9DE99" w:rsidR="003D1C02" w:rsidRPr="00E34B7B" w:rsidRDefault="003D1C02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TRIGGER</w:t>
            </w:r>
            <w:r w:rsidR="006A3DC1">
              <w:rPr>
                <w:rFonts w:ascii="Calibri" w:hAnsi="Calibri" w:cs="Calibri"/>
                <w:sz w:val="24"/>
                <w:szCs w:val="24"/>
              </w:rPr>
              <w:t>14</w:t>
            </w:r>
          </w:p>
        </w:tc>
      </w:tr>
      <w:tr w:rsidR="003D1C02" w:rsidRPr="005D2588" w14:paraId="70F5DE1B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9ED288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5BFF6C98" w14:textId="506CCC5F" w:rsidR="003D1C02" w:rsidRPr="005D2588" w:rsidRDefault="000D4B52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4B52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proofErr w:type="spellStart"/>
            <w:r w:rsidRPr="000D4B52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0D4B52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0D4B52">
              <w:rPr>
                <w:rFonts w:ascii="Calibri" w:hAnsi="Calibri" w:cs="Calibri"/>
                <w:sz w:val="24"/>
                <w:szCs w:val="24"/>
              </w:rPr>
              <w:t>unable</w:t>
            </w:r>
            <w:proofErr w:type="spellEnd"/>
            <w:r w:rsidRPr="000D4B52">
              <w:rPr>
                <w:rFonts w:ascii="Calibri" w:hAnsi="Calibri" w:cs="Calibri"/>
                <w:sz w:val="24"/>
                <w:szCs w:val="24"/>
              </w:rPr>
              <w:t xml:space="preserve"> to vote </w:t>
            </w:r>
            <w:proofErr w:type="spellStart"/>
            <w:r w:rsidRPr="000D4B52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0D4B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D4B52">
              <w:rPr>
                <w:rFonts w:ascii="Calibri" w:hAnsi="Calibri" w:cs="Calibri"/>
                <w:sz w:val="24"/>
                <w:szCs w:val="24"/>
              </w:rPr>
              <w:t>their</w:t>
            </w:r>
            <w:proofErr w:type="spellEnd"/>
            <w:r w:rsidRPr="000D4B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D4B52">
              <w:rPr>
                <w:rFonts w:ascii="Calibri" w:hAnsi="Calibri" w:cs="Calibri"/>
                <w:sz w:val="24"/>
                <w:szCs w:val="24"/>
              </w:rPr>
              <w:t>own</w:t>
            </w:r>
            <w:proofErr w:type="spellEnd"/>
            <w:r w:rsidRPr="000D4B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D4B52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0D4B52">
              <w:rPr>
                <w:rFonts w:ascii="Calibri" w:hAnsi="Calibri" w:cs="Calibri"/>
                <w:sz w:val="24"/>
                <w:szCs w:val="24"/>
              </w:rPr>
              <w:t xml:space="preserve"> (BR04).</w:t>
            </w:r>
          </w:p>
        </w:tc>
      </w:tr>
      <w:tr w:rsidR="003D1C02" w:rsidRPr="005D2588" w14:paraId="2E62E847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569850" w14:textId="77777777" w:rsidR="003D1C02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499870C4" w14:textId="77777777" w:rsidR="000D4B52" w:rsidRPr="000D4B52" w:rsidRDefault="000D4B52" w:rsidP="000D4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4B52">
              <w:rPr>
                <w:rFonts w:ascii="Calibri" w:hAnsi="Calibri" w:cs="Calibri"/>
                <w:sz w:val="24"/>
                <w:szCs w:val="24"/>
              </w:rPr>
              <w:t xml:space="preserve">CREATE FUNCTION </w:t>
            </w:r>
            <w:proofErr w:type="spellStart"/>
            <w:r w:rsidRPr="000D4B52">
              <w:rPr>
                <w:rFonts w:ascii="Calibri" w:hAnsi="Calibri" w:cs="Calibri"/>
                <w:sz w:val="24"/>
                <w:szCs w:val="24"/>
              </w:rPr>
              <w:t>no_self_vote_comment</w:t>
            </w:r>
            <w:proofErr w:type="spellEnd"/>
            <w:r w:rsidRPr="000D4B52">
              <w:rPr>
                <w:rFonts w:ascii="Calibri" w:hAnsi="Calibri" w:cs="Calibri"/>
                <w:sz w:val="24"/>
                <w:szCs w:val="24"/>
              </w:rPr>
              <w:t xml:space="preserve">() </w:t>
            </w:r>
          </w:p>
          <w:p w14:paraId="782ADB54" w14:textId="77777777" w:rsidR="000D4B52" w:rsidRPr="000D4B52" w:rsidRDefault="000D4B52" w:rsidP="000D4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4B52">
              <w:rPr>
                <w:rFonts w:ascii="Calibri" w:hAnsi="Calibri" w:cs="Calibri"/>
                <w:sz w:val="24"/>
                <w:szCs w:val="24"/>
              </w:rPr>
              <w:t xml:space="preserve">RETURNS TRIGGER AS </w:t>
            </w:r>
          </w:p>
          <w:p w14:paraId="1F2D1456" w14:textId="77777777" w:rsidR="000D4B52" w:rsidRPr="000D4B52" w:rsidRDefault="000D4B52" w:rsidP="000D4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4B52">
              <w:rPr>
                <w:rFonts w:ascii="Calibri" w:hAnsi="Calibri" w:cs="Calibri"/>
                <w:sz w:val="24"/>
                <w:szCs w:val="24"/>
              </w:rPr>
              <w:t>$BODY$</w:t>
            </w:r>
          </w:p>
          <w:p w14:paraId="1F71F399" w14:textId="77777777" w:rsidR="000D4B52" w:rsidRPr="000D4B52" w:rsidRDefault="000D4B52" w:rsidP="000D4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4B52">
              <w:rPr>
                <w:rFonts w:ascii="Calibri" w:hAnsi="Calibri" w:cs="Calibri"/>
                <w:sz w:val="24"/>
                <w:szCs w:val="24"/>
              </w:rPr>
              <w:t xml:space="preserve">    BEGIN</w:t>
            </w:r>
          </w:p>
          <w:p w14:paraId="719AEB94" w14:textId="77777777" w:rsidR="000D4B52" w:rsidRPr="000D4B52" w:rsidRDefault="000D4B52" w:rsidP="000D4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4B52">
              <w:rPr>
                <w:rFonts w:ascii="Calibri" w:hAnsi="Calibri" w:cs="Calibri"/>
                <w:sz w:val="24"/>
                <w:szCs w:val="24"/>
              </w:rPr>
              <w:t xml:space="preserve">        IF </w:t>
            </w:r>
            <w:proofErr w:type="spellStart"/>
            <w:r w:rsidRPr="000D4B52">
              <w:rPr>
                <w:rFonts w:ascii="Calibri" w:hAnsi="Calibri" w:cs="Calibri"/>
                <w:sz w:val="24"/>
                <w:szCs w:val="24"/>
              </w:rPr>
              <w:t>NEW.user_id</w:t>
            </w:r>
            <w:proofErr w:type="spellEnd"/>
            <w:r w:rsidRPr="000D4B52">
              <w:rPr>
                <w:rFonts w:ascii="Calibri" w:hAnsi="Calibri" w:cs="Calibri"/>
                <w:sz w:val="24"/>
                <w:szCs w:val="24"/>
              </w:rPr>
              <w:t xml:space="preserve"> = (SELECT </w:t>
            </w:r>
            <w:proofErr w:type="spellStart"/>
            <w:r w:rsidRPr="000D4B52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0D4B52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spellStart"/>
            <w:r w:rsidRPr="000D4B52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0D4B52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0D4B52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0D4B52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0D4B52">
              <w:rPr>
                <w:rFonts w:ascii="Calibri" w:hAnsi="Calibri" w:cs="Calibri"/>
                <w:sz w:val="24"/>
                <w:szCs w:val="24"/>
              </w:rPr>
              <w:t>NEW.comment_id</w:t>
            </w:r>
            <w:proofErr w:type="spellEnd"/>
            <w:r w:rsidRPr="000D4B52">
              <w:rPr>
                <w:rFonts w:ascii="Calibri" w:hAnsi="Calibri" w:cs="Calibri"/>
                <w:sz w:val="24"/>
                <w:szCs w:val="24"/>
              </w:rPr>
              <w:t>) THEN</w:t>
            </w:r>
          </w:p>
          <w:p w14:paraId="5F4C730B" w14:textId="77777777" w:rsidR="000D4B52" w:rsidRPr="000D4B52" w:rsidRDefault="000D4B52" w:rsidP="000D4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4B52">
              <w:rPr>
                <w:rFonts w:ascii="Calibri" w:hAnsi="Calibri" w:cs="Calibri"/>
                <w:sz w:val="24"/>
                <w:szCs w:val="24"/>
              </w:rPr>
              <w:t xml:space="preserve">            RAISE EXCEPTION '</w:t>
            </w:r>
            <w:proofErr w:type="spellStart"/>
            <w:r w:rsidRPr="000D4B52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0D4B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D4B52">
              <w:rPr>
                <w:rFonts w:ascii="Calibri" w:hAnsi="Calibri" w:cs="Calibri"/>
                <w:sz w:val="24"/>
                <w:szCs w:val="24"/>
              </w:rPr>
              <w:t>cannot</w:t>
            </w:r>
            <w:proofErr w:type="spellEnd"/>
            <w:r w:rsidRPr="000D4B52">
              <w:rPr>
                <w:rFonts w:ascii="Calibri" w:hAnsi="Calibri" w:cs="Calibri"/>
                <w:sz w:val="24"/>
                <w:szCs w:val="24"/>
              </w:rPr>
              <w:t xml:space="preserve"> vote </w:t>
            </w:r>
            <w:proofErr w:type="spellStart"/>
            <w:r w:rsidRPr="000D4B52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0D4B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D4B52">
              <w:rPr>
                <w:rFonts w:ascii="Calibri" w:hAnsi="Calibri" w:cs="Calibri"/>
                <w:sz w:val="24"/>
                <w:szCs w:val="24"/>
              </w:rPr>
              <w:t>their</w:t>
            </w:r>
            <w:proofErr w:type="spellEnd"/>
            <w:r w:rsidRPr="000D4B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D4B52">
              <w:rPr>
                <w:rFonts w:ascii="Calibri" w:hAnsi="Calibri" w:cs="Calibri"/>
                <w:sz w:val="24"/>
                <w:szCs w:val="24"/>
              </w:rPr>
              <w:t>own</w:t>
            </w:r>
            <w:proofErr w:type="spellEnd"/>
            <w:r w:rsidRPr="000D4B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D4B52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0D4B52">
              <w:rPr>
                <w:rFonts w:ascii="Calibri" w:hAnsi="Calibri" w:cs="Calibri"/>
                <w:sz w:val="24"/>
                <w:szCs w:val="24"/>
              </w:rPr>
              <w:t>';</w:t>
            </w:r>
          </w:p>
          <w:p w14:paraId="12E64497" w14:textId="77777777" w:rsidR="000D4B52" w:rsidRPr="000D4B52" w:rsidRDefault="000D4B52" w:rsidP="000D4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4B52">
              <w:rPr>
                <w:rFonts w:ascii="Calibri" w:hAnsi="Calibri" w:cs="Calibri"/>
                <w:sz w:val="24"/>
                <w:szCs w:val="24"/>
              </w:rPr>
              <w:t xml:space="preserve">        END IF;</w:t>
            </w:r>
          </w:p>
          <w:p w14:paraId="26E2154C" w14:textId="77777777" w:rsidR="000D4B52" w:rsidRPr="000D4B52" w:rsidRDefault="000D4B52" w:rsidP="000D4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4B52">
              <w:rPr>
                <w:rFonts w:ascii="Calibri" w:hAnsi="Calibri" w:cs="Calibri"/>
                <w:sz w:val="24"/>
                <w:szCs w:val="24"/>
              </w:rPr>
              <w:t xml:space="preserve">        RETURN NEW;</w:t>
            </w:r>
          </w:p>
          <w:p w14:paraId="4A57C02D" w14:textId="77777777" w:rsidR="000D4B52" w:rsidRPr="000D4B52" w:rsidRDefault="000D4B52" w:rsidP="000D4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4B52">
              <w:rPr>
                <w:rFonts w:ascii="Calibri" w:hAnsi="Calibri" w:cs="Calibri"/>
                <w:sz w:val="24"/>
                <w:szCs w:val="24"/>
              </w:rPr>
              <w:t xml:space="preserve">    END;</w:t>
            </w:r>
          </w:p>
          <w:p w14:paraId="237467B3" w14:textId="77777777" w:rsidR="000D4B52" w:rsidRPr="000D4B52" w:rsidRDefault="000D4B52" w:rsidP="000D4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4B52">
              <w:rPr>
                <w:rFonts w:ascii="Calibri" w:hAnsi="Calibri" w:cs="Calibri"/>
                <w:sz w:val="24"/>
                <w:szCs w:val="24"/>
              </w:rPr>
              <w:t xml:space="preserve">$BODY$ </w:t>
            </w:r>
          </w:p>
          <w:p w14:paraId="43BB0057" w14:textId="77777777" w:rsidR="000D4B52" w:rsidRPr="000D4B52" w:rsidRDefault="000D4B52" w:rsidP="000D4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4B52">
              <w:rPr>
                <w:rFonts w:ascii="Calibri" w:hAnsi="Calibri" w:cs="Calibri"/>
                <w:sz w:val="24"/>
                <w:szCs w:val="24"/>
              </w:rPr>
              <w:t xml:space="preserve">LANGUAGE </w:t>
            </w:r>
            <w:proofErr w:type="spellStart"/>
            <w:r w:rsidRPr="000D4B52">
              <w:rPr>
                <w:rFonts w:ascii="Calibri" w:hAnsi="Calibri" w:cs="Calibri"/>
                <w:sz w:val="24"/>
                <w:szCs w:val="24"/>
              </w:rPr>
              <w:t>plpgsql</w:t>
            </w:r>
            <w:proofErr w:type="spellEnd"/>
            <w:r w:rsidRPr="000D4B52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7808D9ED" w14:textId="77777777" w:rsidR="000D4B52" w:rsidRPr="000D4B52" w:rsidRDefault="000D4B52" w:rsidP="000D4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069D4E84" w14:textId="77777777" w:rsidR="000D4B52" w:rsidRPr="000D4B52" w:rsidRDefault="000D4B52" w:rsidP="000D4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4B52">
              <w:rPr>
                <w:rFonts w:ascii="Calibri" w:hAnsi="Calibri" w:cs="Calibri"/>
                <w:sz w:val="24"/>
                <w:szCs w:val="24"/>
              </w:rPr>
              <w:t xml:space="preserve">CREATE TRIGGER </w:t>
            </w:r>
            <w:proofErr w:type="spellStart"/>
            <w:r w:rsidRPr="000D4B52">
              <w:rPr>
                <w:rFonts w:ascii="Calibri" w:hAnsi="Calibri" w:cs="Calibri"/>
                <w:sz w:val="24"/>
                <w:szCs w:val="24"/>
              </w:rPr>
              <w:t>no_self_vote_comment_trigger</w:t>
            </w:r>
            <w:proofErr w:type="spellEnd"/>
          </w:p>
          <w:p w14:paraId="5BD9C357" w14:textId="77777777" w:rsidR="000D4B52" w:rsidRPr="000D4B52" w:rsidRDefault="000D4B52" w:rsidP="000D4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4B52">
              <w:rPr>
                <w:rFonts w:ascii="Calibri" w:hAnsi="Calibri" w:cs="Calibri"/>
                <w:sz w:val="24"/>
                <w:szCs w:val="24"/>
              </w:rPr>
              <w:t xml:space="preserve">BEFORE INSERT OR UPDATE ON </w:t>
            </w:r>
            <w:proofErr w:type="spellStart"/>
            <w:r w:rsidRPr="000D4B52">
              <w:rPr>
                <w:rFonts w:ascii="Calibri" w:hAnsi="Calibri" w:cs="Calibri"/>
                <w:sz w:val="24"/>
                <w:szCs w:val="24"/>
              </w:rPr>
              <w:t>comment_votes</w:t>
            </w:r>
            <w:proofErr w:type="spellEnd"/>
          </w:p>
          <w:p w14:paraId="498C81F8" w14:textId="79A13A07" w:rsidR="003D1C02" w:rsidRPr="00D57515" w:rsidRDefault="000D4B52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4B52">
              <w:rPr>
                <w:rFonts w:ascii="Calibri" w:hAnsi="Calibri" w:cs="Calibri"/>
                <w:sz w:val="24"/>
                <w:szCs w:val="24"/>
              </w:rPr>
              <w:t xml:space="preserve">FOR EACH ROW EXECUTE PROCEDURE </w:t>
            </w:r>
            <w:proofErr w:type="spellStart"/>
            <w:r w:rsidRPr="000D4B52">
              <w:rPr>
                <w:rFonts w:ascii="Calibri" w:hAnsi="Calibri" w:cs="Calibri"/>
                <w:sz w:val="24"/>
                <w:szCs w:val="24"/>
              </w:rPr>
              <w:t>no_self_vote_comment</w:t>
            </w:r>
            <w:proofErr w:type="spellEnd"/>
            <w:r w:rsidRPr="000D4B52">
              <w:rPr>
                <w:rFonts w:ascii="Calibri" w:hAnsi="Calibri" w:cs="Calibri"/>
                <w:sz w:val="24"/>
                <w:szCs w:val="24"/>
              </w:rPr>
              <w:t>();</w:t>
            </w:r>
          </w:p>
        </w:tc>
      </w:tr>
    </w:tbl>
    <w:p w14:paraId="2375B5D3" w14:textId="65968A9E" w:rsidR="003D1C02" w:rsidRDefault="003D1C02" w:rsidP="003D1C02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</w:t>
      </w:r>
      <w:r w:rsidR="001D646C">
        <w:rPr>
          <w:i w:val="0"/>
          <w:iCs w:val="0"/>
          <w:sz w:val="14"/>
          <w:szCs w:val="14"/>
        </w:rPr>
        <w:t xml:space="preserve">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 w:rsidR="001D646C">
        <w:rPr>
          <w:i w:val="0"/>
          <w:iCs w:val="0"/>
          <w:sz w:val="14"/>
          <w:szCs w:val="14"/>
        </w:rPr>
        <w:t>52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r w:rsidR="001D646C">
        <w:rPr>
          <w:i w:val="0"/>
          <w:iCs w:val="0"/>
          <w:sz w:val="14"/>
          <w:szCs w:val="14"/>
        </w:rPr>
        <w:t xml:space="preserve">No </w:t>
      </w:r>
      <w:proofErr w:type="spellStart"/>
      <w:r w:rsidR="001D646C">
        <w:rPr>
          <w:i w:val="0"/>
          <w:iCs w:val="0"/>
          <w:sz w:val="14"/>
          <w:szCs w:val="14"/>
        </w:rPr>
        <w:t>Comment</w:t>
      </w:r>
      <w:proofErr w:type="spellEnd"/>
      <w:r w:rsidR="001D646C">
        <w:rPr>
          <w:i w:val="0"/>
          <w:iCs w:val="0"/>
          <w:sz w:val="14"/>
          <w:szCs w:val="14"/>
        </w:rPr>
        <w:t xml:space="preserve"> Self Vote </w:t>
      </w:r>
      <w:proofErr w:type="spellStart"/>
      <w:r>
        <w:rPr>
          <w:i w:val="0"/>
          <w:iCs w:val="0"/>
          <w:sz w:val="14"/>
          <w:szCs w:val="14"/>
        </w:rPr>
        <w:t>Trigger</w:t>
      </w:r>
      <w:proofErr w:type="spellEnd"/>
    </w:p>
    <w:p w14:paraId="428A1240" w14:textId="77777777" w:rsidR="00F03438" w:rsidRPr="00F03438" w:rsidRDefault="00F03438" w:rsidP="00F03438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3D1C02" w:rsidRPr="00857F8D" w14:paraId="7957CB00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AEF1E11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Trigger</w:t>
            </w:r>
            <w:proofErr w:type="spellEnd"/>
          </w:p>
        </w:tc>
        <w:tc>
          <w:tcPr>
            <w:tcW w:w="7796" w:type="dxa"/>
          </w:tcPr>
          <w:p w14:paraId="526149C4" w14:textId="28F767F2" w:rsidR="003D1C02" w:rsidRPr="00E34B7B" w:rsidRDefault="003D1C02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TRIGGER</w:t>
            </w:r>
            <w:r w:rsidR="006A3DC1"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</w:tr>
      <w:tr w:rsidR="003D1C02" w:rsidRPr="005D2588" w14:paraId="23029CC4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813C74C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69D171AB" w14:textId="0A044EA9" w:rsidR="003D1C02" w:rsidRPr="005D2588" w:rsidRDefault="00A64264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64264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proofErr w:type="spellStart"/>
            <w:r w:rsidRPr="00A64264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A64264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A64264">
              <w:rPr>
                <w:rFonts w:ascii="Calibri" w:hAnsi="Calibri" w:cs="Calibri"/>
                <w:sz w:val="24"/>
                <w:szCs w:val="24"/>
              </w:rPr>
              <w:t>unable</w:t>
            </w:r>
            <w:proofErr w:type="spellEnd"/>
            <w:r w:rsidRPr="00A64264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A64264">
              <w:rPr>
                <w:rFonts w:ascii="Calibri" w:hAnsi="Calibri" w:cs="Calibri"/>
                <w:sz w:val="24"/>
                <w:szCs w:val="24"/>
              </w:rPr>
              <w:t>report</w:t>
            </w:r>
            <w:proofErr w:type="spellEnd"/>
            <w:r w:rsidRPr="00A6426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64264">
              <w:rPr>
                <w:rFonts w:ascii="Calibri" w:hAnsi="Calibri" w:cs="Calibri"/>
                <w:sz w:val="24"/>
                <w:szCs w:val="24"/>
              </w:rPr>
              <w:t>his</w:t>
            </w:r>
            <w:proofErr w:type="spellEnd"/>
            <w:r w:rsidRPr="00A6426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64264">
              <w:rPr>
                <w:rFonts w:ascii="Calibri" w:hAnsi="Calibri" w:cs="Calibri"/>
                <w:sz w:val="24"/>
                <w:szCs w:val="24"/>
              </w:rPr>
              <w:t>own</w:t>
            </w:r>
            <w:proofErr w:type="spellEnd"/>
            <w:r w:rsidRPr="00A6426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64264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spellEnd"/>
            <w:r w:rsidRPr="00A64264">
              <w:rPr>
                <w:rFonts w:ascii="Calibri" w:hAnsi="Calibri" w:cs="Calibri"/>
                <w:sz w:val="24"/>
                <w:szCs w:val="24"/>
              </w:rPr>
              <w:t xml:space="preserve"> (BR06).</w:t>
            </w:r>
          </w:p>
        </w:tc>
      </w:tr>
      <w:tr w:rsidR="003D1C02" w:rsidRPr="005D2588" w14:paraId="52FC5354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644D768" w14:textId="77777777" w:rsidR="003D1C02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55C734F2" w14:textId="77777777" w:rsidR="00A64264" w:rsidRPr="00A64264" w:rsidRDefault="00A64264" w:rsidP="00A6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64264">
              <w:rPr>
                <w:rFonts w:ascii="Calibri" w:hAnsi="Calibri" w:cs="Calibri"/>
                <w:sz w:val="24"/>
                <w:szCs w:val="24"/>
              </w:rPr>
              <w:t xml:space="preserve">CREATE FUNCTION </w:t>
            </w:r>
            <w:proofErr w:type="spellStart"/>
            <w:r w:rsidRPr="00A64264">
              <w:rPr>
                <w:rFonts w:ascii="Calibri" w:hAnsi="Calibri" w:cs="Calibri"/>
                <w:sz w:val="24"/>
                <w:szCs w:val="24"/>
              </w:rPr>
              <w:t>no_self_report_post</w:t>
            </w:r>
            <w:proofErr w:type="spellEnd"/>
            <w:r w:rsidRPr="00A64264">
              <w:rPr>
                <w:rFonts w:ascii="Calibri" w:hAnsi="Calibri" w:cs="Calibri"/>
                <w:sz w:val="24"/>
                <w:szCs w:val="24"/>
              </w:rPr>
              <w:t xml:space="preserve">() </w:t>
            </w:r>
          </w:p>
          <w:p w14:paraId="56471067" w14:textId="77777777" w:rsidR="00A64264" w:rsidRPr="00A64264" w:rsidRDefault="00A64264" w:rsidP="00A6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64264">
              <w:rPr>
                <w:rFonts w:ascii="Calibri" w:hAnsi="Calibri" w:cs="Calibri"/>
                <w:sz w:val="24"/>
                <w:szCs w:val="24"/>
              </w:rPr>
              <w:t xml:space="preserve">RETURNS TRIGGER AS </w:t>
            </w:r>
          </w:p>
          <w:p w14:paraId="7F4D1189" w14:textId="77777777" w:rsidR="00A64264" w:rsidRPr="00A64264" w:rsidRDefault="00A64264" w:rsidP="00A6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64264">
              <w:rPr>
                <w:rFonts w:ascii="Calibri" w:hAnsi="Calibri" w:cs="Calibri"/>
                <w:sz w:val="24"/>
                <w:szCs w:val="24"/>
              </w:rPr>
              <w:t>$BODY$</w:t>
            </w:r>
          </w:p>
          <w:p w14:paraId="4AA6B7F8" w14:textId="77777777" w:rsidR="00A64264" w:rsidRPr="00A64264" w:rsidRDefault="00A64264" w:rsidP="00A6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64264">
              <w:rPr>
                <w:rFonts w:ascii="Calibri" w:hAnsi="Calibri" w:cs="Calibri"/>
                <w:sz w:val="24"/>
                <w:szCs w:val="24"/>
              </w:rPr>
              <w:t xml:space="preserve">    BEGIN</w:t>
            </w:r>
          </w:p>
          <w:p w14:paraId="78EC8107" w14:textId="77777777" w:rsidR="00A64264" w:rsidRPr="00A64264" w:rsidRDefault="00A64264" w:rsidP="00A6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64264">
              <w:rPr>
                <w:rFonts w:ascii="Calibri" w:hAnsi="Calibri" w:cs="Calibri"/>
                <w:sz w:val="24"/>
                <w:szCs w:val="24"/>
              </w:rPr>
              <w:t xml:space="preserve">        IF </w:t>
            </w:r>
            <w:proofErr w:type="spellStart"/>
            <w:r w:rsidRPr="00A64264">
              <w:rPr>
                <w:rFonts w:ascii="Calibri" w:hAnsi="Calibri" w:cs="Calibri"/>
                <w:sz w:val="24"/>
                <w:szCs w:val="24"/>
              </w:rPr>
              <w:t>NEW.reporter_id</w:t>
            </w:r>
            <w:proofErr w:type="spellEnd"/>
            <w:r w:rsidRPr="00A64264">
              <w:rPr>
                <w:rFonts w:ascii="Calibri" w:hAnsi="Calibri" w:cs="Calibri"/>
                <w:sz w:val="24"/>
                <w:szCs w:val="24"/>
              </w:rPr>
              <w:t xml:space="preserve"> = (SELECT </w:t>
            </w:r>
            <w:proofErr w:type="spellStart"/>
            <w:r w:rsidRPr="00A64264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A64264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spellStart"/>
            <w:r w:rsidRPr="00A64264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A64264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A64264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A64264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A64264">
              <w:rPr>
                <w:rFonts w:ascii="Calibri" w:hAnsi="Calibri" w:cs="Calibri"/>
                <w:sz w:val="24"/>
                <w:szCs w:val="24"/>
              </w:rPr>
              <w:t>NEW.post_id</w:t>
            </w:r>
            <w:proofErr w:type="spellEnd"/>
            <w:r w:rsidRPr="00A64264">
              <w:rPr>
                <w:rFonts w:ascii="Calibri" w:hAnsi="Calibri" w:cs="Calibri"/>
                <w:sz w:val="24"/>
                <w:szCs w:val="24"/>
              </w:rPr>
              <w:t>) THEN</w:t>
            </w:r>
          </w:p>
          <w:p w14:paraId="241EE4E1" w14:textId="77777777" w:rsidR="00A64264" w:rsidRPr="00A64264" w:rsidRDefault="00A64264" w:rsidP="00A6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64264">
              <w:rPr>
                <w:rFonts w:ascii="Calibri" w:hAnsi="Calibri" w:cs="Calibri"/>
                <w:sz w:val="24"/>
                <w:szCs w:val="24"/>
              </w:rPr>
              <w:t xml:space="preserve">            RAISE EXCEPTION '</w:t>
            </w:r>
            <w:proofErr w:type="spellStart"/>
            <w:r w:rsidRPr="00A64264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A6426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64264">
              <w:rPr>
                <w:rFonts w:ascii="Calibri" w:hAnsi="Calibri" w:cs="Calibri"/>
                <w:sz w:val="24"/>
                <w:szCs w:val="24"/>
              </w:rPr>
              <w:t>cannot</w:t>
            </w:r>
            <w:proofErr w:type="spellEnd"/>
            <w:r w:rsidRPr="00A6426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64264">
              <w:rPr>
                <w:rFonts w:ascii="Calibri" w:hAnsi="Calibri" w:cs="Calibri"/>
                <w:sz w:val="24"/>
                <w:szCs w:val="24"/>
              </w:rPr>
              <w:t>report</w:t>
            </w:r>
            <w:proofErr w:type="spellEnd"/>
            <w:r w:rsidRPr="00A6426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64264">
              <w:rPr>
                <w:rFonts w:ascii="Calibri" w:hAnsi="Calibri" w:cs="Calibri"/>
                <w:sz w:val="24"/>
                <w:szCs w:val="24"/>
              </w:rPr>
              <w:t>their</w:t>
            </w:r>
            <w:proofErr w:type="spellEnd"/>
            <w:r w:rsidRPr="00A6426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64264">
              <w:rPr>
                <w:rFonts w:ascii="Calibri" w:hAnsi="Calibri" w:cs="Calibri"/>
                <w:sz w:val="24"/>
                <w:szCs w:val="24"/>
              </w:rPr>
              <w:t>own</w:t>
            </w:r>
            <w:proofErr w:type="spellEnd"/>
            <w:r w:rsidRPr="00A6426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64264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spellEnd"/>
            <w:r w:rsidRPr="00A64264">
              <w:rPr>
                <w:rFonts w:ascii="Calibri" w:hAnsi="Calibri" w:cs="Calibri"/>
                <w:sz w:val="24"/>
                <w:szCs w:val="24"/>
              </w:rPr>
              <w:t>';</w:t>
            </w:r>
          </w:p>
          <w:p w14:paraId="503F3E9D" w14:textId="77777777" w:rsidR="00A64264" w:rsidRPr="00A64264" w:rsidRDefault="00A64264" w:rsidP="00A6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64264">
              <w:rPr>
                <w:rFonts w:ascii="Calibri" w:hAnsi="Calibri" w:cs="Calibri"/>
                <w:sz w:val="24"/>
                <w:szCs w:val="24"/>
              </w:rPr>
              <w:t xml:space="preserve">        END IF;</w:t>
            </w:r>
          </w:p>
          <w:p w14:paraId="2551F3B0" w14:textId="77777777" w:rsidR="00A64264" w:rsidRPr="00A64264" w:rsidRDefault="00A64264" w:rsidP="00A6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64264">
              <w:rPr>
                <w:rFonts w:ascii="Calibri" w:hAnsi="Calibri" w:cs="Calibri"/>
                <w:sz w:val="24"/>
                <w:szCs w:val="24"/>
              </w:rPr>
              <w:t xml:space="preserve">        RETURN NEW;</w:t>
            </w:r>
          </w:p>
          <w:p w14:paraId="53FE7AEE" w14:textId="77777777" w:rsidR="00A64264" w:rsidRPr="00A64264" w:rsidRDefault="00A64264" w:rsidP="00A6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64264">
              <w:rPr>
                <w:rFonts w:ascii="Calibri" w:hAnsi="Calibri" w:cs="Calibri"/>
                <w:sz w:val="24"/>
                <w:szCs w:val="24"/>
              </w:rPr>
              <w:t xml:space="preserve">    END;</w:t>
            </w:r>
          </w:p>
          <w:p w14:paraId="64BEEE0D" w14:textId="77777777" w:rsidR="00A64264" w:rsidRPr="00A64264" w:rsidRDefault="00A64264" w:rsidP="00A6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64264">
              <w:rPr>
                <w:rFonts w:ascii="Calibri" w:hAnsi="Calibri" w:cs="Calibri"/>
                <w:sz w:val="24"/>
                <w:szCs w:val="24"/>
              </w:rPr>
              <w:t xml:space="preserve">$BODY$ </w:t>
            </w:r>
          </w:p>
          <w:p w14:paraId="0BBF50A7" w14:textId="77777777" w:rsidR="00A64264" w:rsidRPr="00A64264" w:rsidRDefault="00A64264" w:rsidP="00A6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64264">
              <w:rPr>
                <w:rFonts w:ascii="Calibri" w:hAnsi="Calibri" w:cs="Calibri"/>
                <w:sz w:val="24"/>
                <w:szCs w:val="24"/>
              </w:rPr>
              <w:t xml:space="preserve">LANGUAGE </w:t>
            </w:r>
            <w:proofErr w:type="spellStart"/>
            <w:r w:rsidRPr="00A64264">
              <w:rPr>
                <w:rFonts w:ascii="Calibri" w:hAnsi="Calibri" w:cs="Calibri"/>
                <w:sz w:val="24"/>
                <w:szCs w:val="24"/>
              </w:rPr>
              <w:t>plpgsql</w:t>
            </w:r>
            <w:proofErr w:type="spellEnd"/>
            <w:r w:rsidRPr="00A64264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4585C7AC" w14:textId="77777777" w:rsidR="00A64264" w:rsidRPr="00A64264" w:rsidRDefault="00A64264" w:rsidP="00A6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3849E362" w14:textId="77777777" w:rsidR="00A64264" w:rsidRPr="00A64264" w:rsidRDefault="00A64264" w:rsidP="00A6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64264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CREATE TRIGGER </w:t>
            </w:r>
            <w:proofErr w:type="spellStart"/>
            <w:r w:rsidRPr="00A64264">
              <w:rPr>
                <w:rFonts w:ascii="Calibri" w:hAnsi="Calibri" w:cs="Calibri"/>
                <w:sz w:val="24"/>
                <w:szCs w:val="24"/>
              </w:rPr>
              <w:t>no_self_report_post_trigger</w:t>
            </w:r>
            <w:proofErr w:type="spellEnd"/>
          </w:p>
          <w:p w14:paraId="05A4EE89" w14:textId="77777777" w:rsidR="00A64264" w:rsidRPr="00A64264" w:rsidRDefault="00A64264" w:rsidP="00A6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64264">
              <w:rPr>
                <w:rFonts w:ascii="Calibri" w:hAnsi="Calibri" w:cs="Calibri"/>
                <w:sz w:val="24"/>
                <w:szCs w:val="24"/>
              </w:rPr>
              <w:t xml:space="preserve">BEFORE INSERT OR UPDATE ON </w:t>
            </w:r>
            <w:proofErr w:type="spellStart"/>
            <w:r w:rsidRPr="00A64264">
              <w:rPr>
                <w:rFonts w:ascii="Calibri" w:hAnsi="Calibri" w:cs="Calibri"/>
                <w:sz w:val="24"/>
                <w:szCs w:val="24"/>
              </w:rPr>
              <w:t>post_report</w:t>
            </w:r>
            <w:proofErr w:type="spellEnd"/>
          </w:p>
          <w:p w14:paraId="1E663B44" w14:textId="47F28C66" w:rsidR="003D1C02" w:rsidRPr="00D57515" w:rsidRDefault="00A64264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64264">
              <w:rPr>
                <w:rFonts w:ascii="Calibri" w:hAnsi="Calibri" w:cs="Calibri"/>
                <w:sz w:val="24"/>
                <w:szCs w:val="24"/>
              </w:rPr>
              <w:t xml:space="preserve">FOR EACH ROW EXECUTE PROCEDURE </w:t>
            </w:r>
            <w:proofErr w:type="spellStart"/>
            <w:r w:rsidRPr="00A64264">
              <w:rPr>
                <w:rFonts w:ascii="Calibri" w:hAnsi="Calibri" w:cs="Calibri"/>
                <w:sz w:val="24"/>
                <w:szCs w:val="24"/>
              </w:rPr>
              <w:t>no_self_report_post</w:t>
            </w:r>
            <w:proofErr w:type="spellEnd"/>
            <w:r w:rsidRPr="00A64264">
              <w:rPr>
                <w:rFonts w:ascii="Calibri" w:hAnsi="Calibri" w:cs="Calibri"/>
                <w:sz w:val="24"/>
                <w:szCs w:val="24"/>
              </w:rPr>
              <w:t>();</w:t>
            </w:r>
          </w:p>
        </w:tc>
      </w:tr>
    </w:tbl>
    <w:p w14:paraId="35159D20" w14:textId="6DF78C92" w:rsidR="003D1C02" w:rsidRDefault="003D1C02" w:rsidP="003D1C02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lastRenderedPageBreak/>
        <w:t xml:space="preserve">                                                                                                                                                                         </w:t>
      </w:r>
      <w:r w:rsidR="00A64264">
        <w:rPr>
          <w:i w:val="0"/>
          <w:iCs w:val="0"/>
          <w:sz w:val="14"/>
          <w:szCs w:val="14"/>
        </w:rPr>
        <w:t xml:space="preserve">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 w:rsidR="00A64264">
        <w:rPr>
          <w:i w:val="0"/>
          <w:iCs w:val="0"/>
          <w:sz w:val="14"/>
          <w:szCs w:val="14"/>
        </w:rPr>
        <w:t>53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r w:rsidR="00A64264">
        <w:rPr>
          <w:i w:val="0"/>
          <w:iCs w:val="0"/>
          <w:sz w:val="14"/>
          <w:szCs w:val="14"/>
        </w:rPr>
        <w:t xml:space="preserve">No </w:t>
      </w:r>
      <w:proofErr w:type="spellStart"/>
      <w:r w:rsidR="00A64264">
        <w:rPr>
          <w:i w:val="0"/>
          <w:iCs w:val="0"/>
          <w:sz w:val="14"/>
          <w:szCs w:val="14"/>
        </w:rPr>
        <w:t>Post</w:t>
      </w:r>
      <w:proofErr w:type="spellEnd"/>
      <w:r w:rsidR="00A64264">
        <w:rPr>
          <w:i w:val="0"/>
          <w:iCs w:val="0"/>
          <w:sz w:val="14"/>
          <w:szCs w:val="14"/>
        </w:rPr>
        <w:t xml:space="preserve"> Self </w:t>
      </w:r>
      <w:proofErr w:type="spellStart"/>
      <w:r w:rsidR="00A64264">
        <w:rPr>
          <w:i w:val="0"/>
          <w:iCs w:val="0"/>
          <w:sz w:val="14"/>
          <w:szCs w:val="14"/>
        </w:rPr>
        <w:t>Report</w:t>
      </w:r>
      <w:proofErr w:type="spellEnd"/>
      <w:r w:rsidR="00A64264">
        <w:rPr>
          <w:i w:val="0"/>
          <w:iCs w:val="0"/>
          <w:sz w:val="14"/>
          <w:szCs w:val="14"/>
        </w:rPr>
        <w:t xml:space="preserve"> </w:t>
      </w:r>
      <w:proofErr w:type="spellStart"/>
      <w:r>
        <w:rPr>
          <w:i w:val="0"/>
          <w:iCs w:val="0"/>
          <w:sz w:val="14"/>
          <w:szCs w:val="14"/>
        </w:rPr>
        <w:t>Trigger</w:t>
      </w:r>
      <w:proofErr w:type="spellEnd"/>
    </w:p>
    <w:p w14:paraId="23D83681" w14:textId="77777777" w:rsidR="007A1B3C" w:rsidRPr="007A1B3C" w:rsidRDefault="007A1B3C" w:rsidP="007A1B3C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3D1C02" w:rsidRPr="00857F8D" w14:paraId="06E94E93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6E4A1FD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Trigger</w:t>
            </w:r>
            <w:proofErr w:type="spellEnd"/>
          </w:p>
        </w:tc>
        <w:tc>
          <w:tcPr>
            <w:tcW w:w="7796" w:type="dxa"/>
          </w:tcPr>
          <w:p w14:paraId="7C273355" w14:textId="7E7FBD19" w:rsidR="003D1C02" w:rsidRPr="00E34B7B" w:rsidRDefault="003D1C02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TRIGGER</w:t>
            </w:r>
            <w:r w:rsidR="006A3DC1">
              <w:rPr>
                <w:rFonts w:ascii="Calibri" w:hAnsi="Calibri" w:cs="Calibri"/>
                <w:sz w:val="24"/>
                <w:szCs w:val="24"/>
              </w:rPr>
              <w:t>16</w:t>
            </w:r>
          </w:p>
        </w:tc>
      </w:tr>
      <w:tr w:rsidR="003D1C02" w:rsidRPr="005D2588" w14:paraId="0B3D3E4B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F781945" w14:textId="77777777" w:rsidR="003D1C02" w:rsidRPr="00E34B7B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7D6E4AEC" w14:textId="2342A440" w:rsidR="003D1C02" w:rsidRPr="005D2588" w:rsidRDefault="007A1B3C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A1B3C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proofErr w:type="spellStart"/>
            <w:r w:rsidRPr="007A1B3C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7A1B3C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7A1B3C">
              <w:rPr>
                <w:rFonts w:ascii="Calibri" w:hAnsi="Calibri" w:cs="Calibri"/>
                <w:sz w:val="24"/>
                <w:szCs w:val="24"/>
              </w:rPr>
              <w:t>unable</w:t>
            </w:r>
            <w:proofErr w:type="spellEnd"/>
            <w:r w:rsidRPr="007A1B3C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7A1B3C">
              <w:rPr>
                <w:rFonts w:ascii="Calibri" w:hAnsi="Calibri" w:cs="Calibri"/>
                <w:sz w:val="24"/>
                <w:szCs w:val="24"/>
              </w:rPr>
              <w:t>report</w:t>
            </w:r>
            <w:proofErr w:type="spellEnd"/>
            <w:r w:rsidRPr="007A1B3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A1B3C">
              <w:rPr>
                <w:rFonts w:ascii="Calibri" w:hAnsi="Calibri" w:cs="Calibri"/>
                <w:sz w:val="24"/>
                <w:szCs w:val="24"/>
              </w:rPr>
              <w:t>his</w:t>
            </w:r>
            <w:proofErr w:type="spellEnd"/>
            <w:r w:rsidRPr="007A1B3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A1B3C">
              <w:rPr>
                <w:rFonts w:ascii="Calibri" w:hAnsi="Calibri" w:cs="Calibri"/>
                <w:sz w:val="24"/>
                <w:szCs w:val="24"/>
              </w:rPr>
              <w:t>own</w:t>
            </w:r>
            <w:proofErr w:type="spellEnd"/>
            <w:r w:rsidRPr="007A1B3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A1B3C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7A1B3C">
              <w:rPr>
                <w:rFonts w:ascii="Calibri" w:hAnsi="Calibri" w:cs="Calibri"/>
                <w:sz w:val="24"/>
                <w:szCs w:val="24"/>
              </w:rPr>
              <w:t xml:space="preserve"> (BR06).</w:t>
            </w:r>
          </w:p>
        </w:tc>
      </w:tr>
      <w:tr w:rsidR="003D1C02" w:rsidRPr="005D2588" w14:paraId="2D2771FE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8B6EC8" w14:textId="77777777" w:rsidR="003D1C02" w:rsidRDefault="003D1C02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5133DC73" w14:textId="77777777" w:rsidR="007A1B3C" w:rsidRPr="007A1B3C" w:rsidRDefault="007A1B3C" w:rsidP="007A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A1B3C">
              <w:rPr>
                <w:rFonts w:ascii="Calibri" w:hAnsi="Calibri" w:cs="Calibri"/>
                <w:sz w:val="24"/>
                <w:szCs w:val="24"/>
              </w:rPr>
              <w:t xml:space="preserve">CREATE FUNCTION </w:t>
            </w:r>
            <w:proofErr w:type="spellStart"/>
            <w:r w:rsidRPr="007A1B3C">
              <w:rPr>
                <w:rFonts w:ascii="Calibri" w:hAnsi="Calibri" w:cs="Calibri"/>
                <w:sz w:val="24"/>
                <w:szCs w:val="24"/>
              </w:rPr>
              <w:t>no_self_report_comment</w:t>
            </w:r>
            <w:proofErr w:type="spellEnd"/>
            <w:r w:rsidRPr="007A1B3C">
              <w:rPr>
                <w:rFonts w:ascii="Calibri" w:hAnsi="Calibri" w:cs="Calibri"/>
                <w:sz w:val="24"/>
                <w:szCs w:val="24"/>
              </w:rPr>
              <w:t xml:space="preserve">() </w:t>
            </w:r>
          </w:p>
          <w:p w14:paraId="4D9D1B64" w14:textId="77777777" w:rsidR="007A1B3C" w:rsidRPr="007A1B3C" w:rsidRDefault="007A1B3C" w:rsidP="007A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A1B3C">
              <w:rPr>
                <w:rFonts w:ascii="Calibri" w:hAnsi="Calibri" w:cs="Calibri"/>
                <w:sz w:val="24"/>
                <w:szCs w:val="24"/>
              </w:rPr>
              <w:t xml:space="preserve">RETURNS TRIGGER AS </w:t>
            </w:r>
          </w:p>
          <w:p w14:paraId="1F30AF96" w14:textId="77777777" w:rsidR="007A1B3C" w:rsidRPr="007A1B3C" w:rsidRDefault="007A1B3C" w:rsidP="007A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A1B3C">
              <w:rPr>
                <w:rFonts w:ascii="Calibri" w:hAnsi="Calibri" w:cs="Calibri"/>
                <w:sz w:val="24"/>
                <w:szCs w:val="24"/>
              </w:rPr>
              <w:t>$BODY$</w:t>
            </w:r>
          </w:p>
          <w:p w14:paraId="29CCC251" w14:textId="77777777" w:rsidR="007A1B3C" w:rsidRPr="007A1B3C" w:rsidRDefault="007A1B3C" w:rsidP="007A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A1B3C">
              <w:rPr>
                <w:rFonts w:ascii="Calibri" w:hAnsi="Calibri" w:cs="Calibri"/>
                <w:sz w:val="24"/>
                <w:szCs w:val="24"/>
              </w:rPr>
              <w:t xml:space="preserve">    BEGIN</w:t>
            </w:r>
          </w:p>
          <w:p w14:paraId="2F477970" w14:textId="77777777" w:rsidR="007A1B3C" w:rsidRPr="007A1B3C" w:rsidRDefault="007A1B3C" w:rsidP="007A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A1B3C">
              <w:rPr>
                <w:rFonts w:ascii="Calibri" w:hAnsi="Calibri" w:cs="Calibri"/>
                <w:sz w:val="24"/>
                <w:szCs w:val="24"/>
              </w:rPr>
              <w:t xml:space="preserve">        IF </w:t>
            </w:r>
            <w:proofErr w:type="spellStart"/>
            <w:r w:rsidRPr="007A1B3C">
              <w:rPr>
                <w:rFonts w:ascii="Calibri" w:hAnsi="Calibri" w:cs="Calibri"/>
                <w:sz w:val="24"/>
                <w:szCs w:val="24"/>
              </w:rPr>
              <w:t>NEW.reporter_id</w:t>
            </w:r>
            <w:proofErr w:type="spellEnd"/>
            <w:r w:rsidRPr="007A1B3C">
              <w:rPr>
                <w:rFonts w:ascii="Calibri" w:hAnsi="Calibri" w:cs="Calibri"/>
                <w:sz w:val="24"/>
                <w:szCs w:val="24"/>
              </w:rPr>
              <w:t xml:space="preserve"> = (SELECT </w:t>
            </w:r>
            <w:proofErr w:type="spellStart"/>
            <w:r w:rsidRPr="007A1B3C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7A1B3C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spellStart"/>
            <w:r w:rsidRPr="007A1B3C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7A1B3C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7A1B3C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7A1B3C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7A1B3C">
              <w:rPr>
                <w:rFonts w:ascii="Calibri" w:hAnsi="Calibri" w:cs="Calibri"/>
                <w:sz w:val="24"/>
                <w:szCs w:val="24"/>
              </w:rPr>
              <w:t>NEW.comment_id</w:t>
            </w:r>
            <w:proofErr w:type="spellEnd"/>
            <w:r w:rsidRPr="007A1B3C">
              <w:rPr>
                <w:rFonts w:ascii="Calibri" w:hAnsi="Calibri" w:cs="Calibri"/>
                <w:sz w:val="24"/>
                <w:szCs w:val="24"/>
              </w:rPr>
              <w:t>) THEN</w:t>
            </w:r>
          </w:p>
          <w:p w14:paraId="640A999F" w14:textId="77777777" w:rsidR="007A1B3C" w:rsidRPr="007A1B3C" w:rsidRDefault="007A1B3C" w:rsidP="007A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A1B3C">
              <w:rPr>
                <w:rFonts w:ascii="Calibri" w:hAnsi="Calibri" w:cs="Calibri"/>
                <w:sz w:val="24"/>
                <w:szCs w:val="24"/>
              </w:rPr>
              <w:t xml:space="preserve">            RAISE EXCEPTION '</w:t>
            </w:r>
            <w:proofErr w:type="spellStart"/>
            <w:r w:rsidRPr="007A1B3C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7A1B3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A1B3C">
              <w:rPr>
                <w:rFonts w:ascii="Calibri" w:hAnsi="Calibri" w:cs="Calibri"/>
                <w:sz w:val="24"/>
                <w:szCs w:val="24"/>
              </w:rPr>
              <w:t>cannot</w:t>
            </w:r>
            <w:proofErr w:type="spellEnd"/>
            <w:r w:rsidRPr="007A1B3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A1B3C">
              <w:rPr>
                <w:rFonts w:ascii="Calibri" w:hAnsi="Calibri" w:cs="Calibri"/>
                <w:sz w:val="24"/>
                <w:szCs w:val="24"/>
              </w:rPr>
              <w:t>report</w:t>
            </w:r>
            <w:proofErr w:type="spellEnd"/>
            <w:r w:rsidRPr="007A1B3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A1B3C">
              <w:rPr>
                <w:rFonts w:ascii="Calibri" w:hAnsi="Calibri" w:cs="Calibri"/>
                <w:sz w:val="24"/>
                <w:szCs w:val="24"/>
              </w:rPr>
              <w:t>their</w:t>
            </w:r>
            <w:proofErr w:type="spellEnd"/>
            <w:r w:rsidRPr="007A1B3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A1B3C">
              <w:rPr>
                <w:rFonts w:ascii="Calibri" w:hAnsi="Calibri" w:cs="Calibri"/>
                <w:sz w:val="24"/>
                <w:szCs w:val="24"/>
              </w:rPr>
              <w:t>own</w:t>
            </w:r>
            <w:proofErr w:type="spellEnd"/>
            <w:r w:rsidRPr="007A1B3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A1B3C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7A1B3C">
              <w:rPr>
                <w:rFonts w:ascii="Calibri" w:hAnsi="Calibri" w:cs="Calibri"/>
                <w:sz w:val="24"/>
                <w:szCs w:val="24"/>
              </w:rPr>
              <w:t>';</w:t>
            </w:r>
          </w:p>
          <w:p w14:paraId="05B46419" w14:textId="77777777" w:rsidR="007A1B3C" w:rsidRPr="007A1B3C" w:rsidRDefault="007A1B3C" w:rsidP="007A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A1B3C">
              <w:rPr>
                <w:rFonts w:ascii="Calibri" w:hAnsi="Calibri" w:cs="Calibri"/>
                <w:sz w:val="24"/>
                <w:szCs w:val="24"/>
              </w:rPr>
              <w:t xml:space="preserve">        END IF;</w:t>
            </w:r>
          </w:p>
          <w:p w14:paraId="7470C5CE" w14:textId="77777777" w:rsidR="007A1B3C" w:rsidRPr="007A1B3C" w:rsidRDefault="007A1B3C" w:rsidP="007A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A1B3C">
              <w:rPr>
                <w:rFonts w:ascii="Calibri" w:hAnsi="Calibri" w:cs="Calibri"/>
                <w:sz w:val="24"/>
                <w:szCs w:val="24"/>
              </w:rPr>
              <w:t xml:space="preserve">        RETURN NEW;</w:t>
            </w:r>
          </w:p>
          <w:p w14:paraId="25616EEB" w14:textId="77777777" w:rsidR="007A1B3C" w:rsidRPr="007A1B3C" w:rsidRDefault="007A1B3C" w:rsidP="007A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A1B3C">
              <w:rPr>
                <w:rFonts w:ascii="Calibri" w:hAnsi="Calibri" w:cs="Calibri"/>
                <w:sz w:val="24"/>
                <w:szCs w:val="24"/>
              </w:rPr>
              <w:t xml:space="preserve">    END;</w:t>
            </w:r>
          </w:p>
          <w:p w14:paraId="25E8E33F" w14:textId="77777777" w:rsidR="007A1B3C" w:rsidRPr="007A1B3C" w:rsidRDefault="007A1B3C" w:rsidP="007A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A1B3C">
              <w:rPr>
                <w:rFonts w:ascii="Calibri" w:hAnsi="Calibri" w:cs="Calibri"/>
                <w:sz w:val="24"/>
                <w:szCs w:val="24"/>
              </w:rPr>
              <w:t xml:space="preserve">$BODY$ </w:t>
            </w:r>
          </w:p>
          <w:p w14:paraId="7262B25D" w14:textId="77777777" w:rsidR="007A1B3C" w:rsidRPr="007A1B3C" w:rsidRDefault="007A1B3C" w:rsidP="007A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A1B3C">
              <w:rPr>
                <w:rFonts w:ascii="Calibri" w:hAnsi="Calibri" w:cs="Calibri"/>
                <w:sz w:val="24"/>
                <w:szCs w:val="24"/>
              </w:rPr>
              <w:t xml:space="preserve">LANGUAGE </w:t>
            </w:r>
            <w:proofErr w:type="spellStart"/>
            <w:r w:rsidRPr="007A1B3C">
              <w:rPr>
                <w:rFonts w:ascii="Calibri" w:hAnsi="Calibri" w:cs="Calibri"/>
                <w:sz w:val="24"/>
                <w:szCs w:val="24"/>
              </w:rPr>
              <w:t>plpgsql</w:t>
            </w:r>
            <w:proofErr w:type="spellEnd"/>
            <w:r w:rsidRPr="007A1B3C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4F6188C1" w14:textId="77777777" w:rsidR="007A1B3C" w:rsidRPr="007A1B3C" w:rsidRDefault="007A1B3C" w:rsidP="007A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6BC82E66" w14:textId="77777777" w:rsidR="007A1B3C" w:rsidRPr="007A1B3C" w:rsidRDefault="007A1B3C" w:rsidP="007A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A1B3C">
              <w:rPr>
                <w:rFonts w:ascii="Calibri" w:hAnsi="Calibri" w:cs="Calibri"/>
                <w:sz w:val="24"/>
                <w:szCs w:val="24"/>
              </w:rPr>
              <w:t xml:space="preserve">CREATE TRIGGER </w:t>
            </w:r>
            <w:proofErr w:type="spellStart"/>
            <w:r w:rsidRPr="007A1B3C">
              <w:rPr>
                <w:rFonts w:ascii="Calibri" w:hAnsi="Calibri" w:cs="Calibri"/>
                <w:sz w:val="24"/>
                <w:szCs w:val="24"/>
              </w:rPr>
              <w:t>no_self_report_comment_trigger</w:t>
            </w:r>
            <w:proofErr w:type="spellEnd"/>
          </w:p>
          <w:p w14:paraId="79A8FA89" w14:textId="77777777" w:rsidR="007A1B3C" w:rsidRPr="007A1B3C" w:rsidRDefault="007A1B3C" w:rsidP="007A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A1B3C">
              <w:rPr>
                <w:rFonts w:ascii="Calibri" w:hAnsi="Calibri" w:cs="Calibri"/>
                <w:sz w:val="24"/>
                <w:szCs w:val="24"/>
              </w:rPr>
              <w:t xml:space="preserve">BEFORE INSERT OR UPDATE ON </w:t>
            </w:r>
            <w:proofErr w:type="spellStart"/>
            <w:r w:rsidRPr="007A1B3C">
              <w:rPr>
                <w:rFonts w:ascii="Calibri" w:hAnsi="Calibri" w:cs="Calibri"/>
                <w:sz w:val="24"/>
                <w:szCs w:val="24"/>
              </w:rPr>
              <w:t>comment_report</w:t>
            </w:r>
            <w:proofErr w:type="spellEnd"/>
          </w:p>
          <w:p w14:paraId="0EDC1BE9" w14:textId="4663D5C3" w:rsidR="003D1C02" w:rsidRPr="00D57515" w:rsidRDefault="007A1B3C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A1B3C">
              <w:rPr>
                <w:rFonts w:ascii="Calibri" w:hAnsi="Calibri" w:cs="Calibri"/>
                <w:sz w:val="24"/>
                <w:szCs w:val="24"/>
              </w:rPr>
              <w:t xml:space="preserve">FOR EACH ROW EXECUTE PROCEDURE </w:t>
            </w:r>
            <w:proofErr w:type="spellStart"/>
            <w:r w:rsidRPr="007A1B3C">
              <w:rPr>
                <w:rFonts w:ascii="Calibri" w:hAnsi="Calibri" w:cs="Calibri"/>
                <w:sz w:val="24"/>
                <w:szCs w:val="24"/>
              </w:rPr>
              <w:t>no_self_report_comment</w:t>
            </w:r>
            <w:proofErr w:type="spellEnd"/>
            <w:r w:rsidRPr="007A1B3C">
              <w:rPr>
                <w:rFonts w:ascii="Calibri" w:hAnsi="Calibri" w:cs="Calibri"/>
                <w:sz w:val="24"/>
                <w:szCs w:val="24"/>
              </w:rPr>
              <w:t>();</w:t>
            </w:r>
          </w:p>
        </w:tc>
      </w:tr>
    </w:tbl>
    <w:p w14:paraId="5D4CE787" w14:textId="6C6CB95B" w:rsidR="003D1C02" w:rsidRPr="006C6AA6" w:rsidRDefault="003D1C02" w:rsidP="003D1C02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</w:t>
      </w:r>
      <w:r w:rsidR="00C214CC">
        <w:rPr>
          <w:i w:val="0"/>
          <w:iCs w:val="0"/>
          <w:sz w:val="14"/>
          <w:szCs w:val="14"/>
        </w:rPr>
        <w:t xml:space="preserve">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 w:rsidR="00C214CC">
        <w:rPr>
          <w:i w:val="0"/>
          <w:iCs w:val="0"/>
          <w:sz w:val="14"/>
          <w:szCs w:val="14"/>
        </w:rPr>
        <w:t>5</w:t>
      </w:r>
      <w:r>
        <w:rPr>
          <w:i w:val="0"/>
          <w:iCs w:val="0"/>
          <w:sz w:val="14"/>
          <w:szCs w:val="14"/>
        </w:rPr>
        <w:t>4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r w:rsidR="00C214CC">
        <w:rPr>
          <w:i w:val="0"/>
          <w:iCs w:val="0"/>
          <w:sz w:val="14"/>
          <w:szCs w:val="14"/>
        </w:rPr>
        <w:t xml:space="preserve">No </w:t>
      </w:r>
      <w:proofErr w:type="spellStart"/>
      <w:r w:rsidR="00C214CC">
        <w:rPr>
          <w:i w:val="0"/>
          <w:iCs w:val="0"/>
          <w:sz w:val="14"/>
          <w:szCs w:val="14"/>
        </w:rPr>
        <w:t>Comment</w:t>
      </w:r>
      <w:proofErr w:type="spellEnd"/>
      <w:r w:rsidR="00C214CC">
        <w:rPr>
          <w:i w:val="0"/>
          <w:iCs w:val="0"/>
          <w:sz w:val="14"/>
          <w:szCs w:val="14"/>
        </w:rPr>
        <w:t xml:space="preserve"> Self </w:t>
      </w:r>
      <w:proofErr w:type="spellStart"/>
      <w:r w:rsidR="00C214CC">
        <w:rPr>
          <w:i w:val="0"/>
          <w:iCs w:val="0"/>
          <w:sz w:val="14"/>
          <w:szCs w:val="14"/>
        </w:rPr>
        <w:t>Report</w:t>
      </w:r>
      <w:proofErr w:type="spellEnd"/>
      <w:r w:rsidR="00C214CC">
        <w:rPr>
          <w:i w:val="0"/>
          <w:iCs w:val="0"/>
          <w:sz w:val="14"/>
          <w:szCs w:val="14"/>
        </w:rPr>
        <w:t xml:space="preserve"> </w:t>
      </w:r>
      <w:proofErr w:type="spellStart"/>
      <w:r>
        <w:rPr>
          <w:i w:val="0"/>
          <w:iCs w:val="0"/>
          <w:sz w:val="14"/>
          <w:szCs w:val="14"/>
        </w:rPr>
        <w:t>Trigger</w:t>
      </w:r>
      <w:proofErr w:type="spellEnd"/>
    </w:p>
    <w:p w14:paraId="234320D6" w14:textId="77777777" w:rsidR="003D1C02" w:rsidRDefault="003D1C02" w:rsidP="008D5C6A">
      <w:pPr>
        <w:rPr>
          <w:rFonts w:ascii="Calibri" w:hAnsi="Calibri" w:cs="Calibri"/>
          <w:b/>
          <w:bCs/>
          <w:sz w:val="28"/>
          <w:szCs w:val="28"/>
        </w:rPr>
      </w:pPr>
    </w:p>
    <w:p w14:paraId="657A3E5D" w14:textId="367C3659" w:rsidR="008A66FA" w:rsidRDefault="008A66FA" w:rsidP="008A66F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6.2.3.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Tr</w:t>
      </w:r>
      <w:r>
        <w:rPr>
          <w:rFonts w:ascii="Calibri" w:hAnsi="Calibri" w:cs="Calibri"/>
          <w:b/>
          <w:bCs/>
          <w:sz w:val="28"/>
          <w:szCs w:val="28"/>
        </w:rPr>
        <w:t>ansactions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B33827" w:rsidRPr="00857F8D" w14:paraId="1AD7D3D6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3E507E5" w14:textId="7121442D" w:rsidR="00B33827" w:rsidRPr="00E34B7B" w:rsidRDefault="00B3382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</w:t>
            </w:r>
            <w:r w:rsidR="00A70CC7">
              <w:rPr>
                <w:rFonts w:ascii="Calibri" w:hAnsi="Calibri" w:cs="Calibri"/>
                <w:sz w:val="24"/>
                <w:szCs w:val="24"/>
              </w:rPr>
              <w:t>ansaction</w:t>
            </w:r>
            <w:proofErr w:type="spellEnd"/>
          </w:p>
        </w:tc>
        <w:tc>
          <w:tcPr>
            <w:tcW w:w="7796" w:type="dxa"/>
          </w:tcPr>
          <w:p w14:paraId="446CBE93" w14:textId="6B241759" w:rsidR="00B33827" w:rsidRPr="00E34B7B" w:rsidRDefault="00A70CC7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TRAN01</w:t>
            </w:r>
          </w:p>
        </w:tc>
      </w:tr>
      <w:tr w:rsidR="00B33827" w:rsidRPr="005D2588" w14:paraId="32F20B4C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E688B0" w14:textId="77777777" w:rsidR="00B33827" w:rsidRPr="00E34B7B" w:rsidRDefault="00B3382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7B16C0DE" w14:textId="7C65783B" w:rsidR="00B33827" w:rsidRPr="005D2588" w:rsidRDefault="00B800B1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Insert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new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 by a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2AA14982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6582542" w14:textId="0BD437DB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Justification</w:t>
            </w:r>
            <w:proofErr w:type="spellEnd"/>
          </w:p>
        </w:tc>
        <w:tc>
          <w:tcPr>
            <w:tcW w:w="7796" w:type="dxa"/>
          </w:tcPr>
          <w:p w14:paraId="6E9A2599" w14:textId="631BAF6B" w:rsidR="00A70CC7" w:rsidRPr="007A1B3C" w:rsidRDefault="00B800B1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Ensures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 that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all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 steps in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creating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including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inserting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associating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categories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, are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committed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 as a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unit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. REPEATABLE READ is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chosen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prevent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inconsistent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reads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other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 are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being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created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concurrently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0A601505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60E2343" w14:textId="15B68FFF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Isolation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7796" w:type="dxa"/>
          </w:tcPr>
          <w:p w14:paraId="476BB734" w14:textId="7F29F800" w:rsidR="00A70CC7" w:rsidRPr="007A1B3C" w:rsidRDefault="00B800B1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800B1">
              <w:rPr>
                <w:rFonts w:ascii="Calibri" w:hAnsi="Calibri" w:cs="Calibri"/>
                <w:sz w:val="24"/>
                <w:szCs w:val="24"/>
              </w:rPr>
              <w:t>REPEATABLE READ</w:t>
            </w:r>
          </w:p>
        </w:tc>
      </w:tr>
      <w:tr w:rsidR="00B33827" w:rsidRPr="005D2588" w14:paraId="2543EC1F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A825D3" w14:textId="77777777" w:rsidR="00B33827" w:rsidRDefault="00B33827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6D4A39DF" w14:textId="77777777" w:rsidR="00B800B1" w:rsidRPr="00B800B1" w:rsidRDefault="00B800B1" w:rsidP="00B8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800B1">
              <w:rPr>
                <w:rFonts w:ascii="Calibri" w:hAnsi="Calibri" w:cs="Calibri"/>
                <w:sz w:val="24"/>
                <w:szCs w:val="24"/>
              </w:rPr>
              <w:t>BEGIN TRANSACTION;</w:t>
            </w:r>
          </w:p>
          <w:p w14:paraId="539B0C22" w14:textId="77777777" w:rsidR="00B800B1" w:rsidRPr="00B800B1" w:rsidRDefault="00B800B1" w:rsidP="00B8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7E2D5262" w14:textId="77777777" w:rsidR="00B800B1" w:rsidRPr="00B800B1" w:rsidRDefault="00B800B1" w:rsidP="00B8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800B1">
              <w:rPr>
                <w:rFonts w:ascii="Calibri" w:hAnsi="Calibri" w:cs="Calibri"/>
                <w:sz w:val="24"/>
                <w:szCs w:val="24"/>
              </w:rPr>
              <w:t>SET TRANSACTION ISOLATION LEVEL REPEATABLE READ;</w:t>
            </w:r>
          </w:p>
          <w:p w14:paraId="2BBE783B" w14:textId="77777777" w:rsidR="00B800B1" w:rsidRPr="00B800B1" w:rsidRDefault="00B800B1" w:rsidP="00B8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45174860" w14:textId="77777777" w:rsidR="00B800B1" w:rsidRPr="00B800B1" w:rsidRDefault="00B800B1" w:rsidP="00B8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800B1">
              <w:rPr>
                <w:rFonts w:ascii="Calibri" w:hAnsi="Calibri" w:cs="Calibri"/>
                <w:sz w:val="24"/>
                <w:szCs w:val="24"/>
              </w:rPr>
              <w:t xml:space="preserve">INSERT INTO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title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, body,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created_time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>)</w:t>
            </w:r>
          </w:p>
          <w:p w14:paraId="294055A8" w14:textId="77777777" w:rsidR="00B800B1" w:rsidRPr="00B800B1" w:rsidRDefault="00B800B1" w:rsidP="00B8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800B1">
              <w:rPr>
                <w:rFonts w:ascii="Calibri" w:hAnsi="Calibri" w:cs="Calibri"/>
                <w:sz w:val="24"/>
                <w:szCs w:val="24"/>
              </w:rPr>
              <w:t>VALUES ($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>, $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title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>, $body, NOW());</w:t>
            </w:r>
          </w:p>
          <w:p w14:paraId="2422CC26" w14:textId="77777777" w:rsidR="00B800B1" w:rsidRPr="00B800B1" w:rsidRDefault="00B800B1" w:rsidP="00B8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65FE9788" w14:textId="77777777" w:rsidR="00B800B1" w:rsidRPr="00B800B1" w:rsidRDefault="00B800B1" w:rsidP="00B8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800B1">
              <w:rPr>
                <w:rFonts w:ascii="Calibri" w:hAnsi="Calibri" w:cs="Calibri"/>
                <w:sz w:val="24"/>
                <w:szCs w:val="24"/>
              </w:rPr>
              <w:t xml:space="preserve">INSERT INTO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post_categories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category_id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>)</w:t>
            </w:r>
          </w:p>
          <w:p w14:paraId="7308326A" w14:textId="77777777" w:rsidR="00B800B1" w:rsidRPr="00B800B1" w:rsidRDefault="00B800B1" w:rsidP="00B8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800B1">
              <w:rPr>
                <w:rFonts w:ascii="Calibri" w:hAnsi="Calibri" w:cs="Calibri"/>
                <w:sz w:val="24"/>
                <w:szCs w:val="24"/>
              </w:rPr>
              <w:t>VALUES (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currval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>('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posts_post_id_seq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>'), $</w:t>
            </w:r>
            <w:proofErr w:type="spellStart"/>
            <w:r w:rsidRPr="00B800B1">
              <w:rPr>
                <w:rFonts w:ascii="Calibri" w:hAnsi="Calibri" w:cs="Calibri"/>
                <w:sz w:val="24"/>
                <w:szCs w:val="24"/>
              </w:rPr>
              <w:t>category_id</w:t>
            </w:r>
            <w:proofErr w:type="spellEnd"/>
            <w:r w:rsidRPr="00B800B1">
              <w:rPr>
                <w:rFonts w:ascii="Calibri" w:hAnsi="Calibri" w:cs="Calibri"/>
                <w:sz w:val="24"/>
                <w:szCs w:val="24"/>
              </w:rPr>
              <w:t>);</w:t>
            </w:r>
          </w:p>
          <w:p w14:paraId="1C830FEF" w14:textId="77777777" w:rsidR="00B800B1" w:rsidRPr="00B800B1" w:rsidRDefault="00B800B1" w:rsidP="00B8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62745DEB" w14:textId="448643A3" w:rsidR="00B33827" w:rsidRPr="00D57515" w:rsidRDefault="00B800B1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800B1">
              <w:rPr>
                <w:rFonts w:ascii="Calibri" w:hAnsi="Calibri" w:cs="Calibri"/>
                <w:sz w:val="24"/>
                <w:szCs w:val="24"/>
              </w:rPr>
              <w:t>END TRANSACTION;</w:t>
            </w:r>
          </w:p>
        </w:tc>
      </w:tr>
    </w:tbl>
    <w:p w14:paraId="39C61C61" w14:textId="51CB0A3C" w:rsidR="00B33827" w:rsidRDefault="00B33827" w:rsidP="00B33827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</w:t>
      </w:r>
      <w:r w:rsidR="00B800B1">
        <w:rPr>
          <w:i w:val="0"/>
          <w:iCs w:val="0"/>
          <w:sz w:val="14"/>
          <w:szCs w:val="14"/>
        </w:rPr>
        <w:t xml:space="preserve">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5</w:t>
      </w:r>
      <w:r w:rsidR="00B800B1">
        <w:rPr>
          <w:i w:val="0"/>
          <w:iCs w:val="0"/>
          <w:sz w:val="14"/>
          <w:szCs w:val="14"/>
        </w:rPr>
        <w:t>5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B800B1">
        <w:rPr>
          <w:i w:val="0"/>
          <w:iCs w:val="0"/>
          <w:sz w:val="14"/>
          <w:szCs w:val="14"/>
        </w:rPr>
        <w:t>Create</w:t>
      </w:r>
      <w:proofErr w:type="spellEnd"/>
      <w:r w:rsidR="00B800B1">
        <w:rPr>
          <w:i w:val="0"/>
          <w:iCs w:val="0"/>
          <w:sz w:val="14"/>
          <w:szCs w:val="14"/>
        </w:rPr>
        <w:t xml:space="preserve"> </w:t>
      </w:r>
      <w:proofErr w:type="spellStart"/>
      <w:r w:rsidR="00B800B1">
        <w:rPr>
          <w:i w:val="0"/>
          <w:iCs w:val="0"/>
          <w:sz w:val="14"/>
          <w:szCs w:val="14"/>
        </w:rPr>
        <w:t>Post</w:t>
      </w:r>
      <w:proofErr w:type="spellEnd"/>
      <w:r w:rsidR="00B800B1">
        <w:rPr>
          <w:i w:val="0"/>
          <w:iCs w:val="0"/>
          <w:sz w:val="14"/>
          <w:szCs w:val="14"/>
        </w:rPr>
        <w:t xml:space="preserve"> </w:t>
      </w:r>
      <w:proofErr w:type="spellStart"/>
      <w:r w:rsidR="00B800B1">
        <w:rPr>
          <w:i w:val="0"/>
          <w:iCs w:val="0"/>
          <w:sz w:val="14"/>
          <w:szCs w:val="14"/>
        </w:rPr>
        <w:t>Transaction</w:t>
      </w:r>
      <w:proofErr w:type="spellEnd"/>
    </w:p>
    <w:p w14:paraId="67872D77" w14:textId="77777777" w:rsidR="00B800B1" w:rsidRPr="00B800B1" w:rsidRDefault="00B800B1" w:rsidP="00B800B1"/>
    <w:p w14:paraId="1C5002C0" w14:textId="77777777" w:rsidR="00B800B1" w:rsidRPr="00B800B1" w:rsidRDefault="00B800B1" w:rsidP="00B800B1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A70CC7" w:rsidRPr="00857F8D" w14:paraId="78393BAA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F3FDBD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lastRenderedPageBreak/>
              <w:t>Transaction</w:t>
            </w:r>
            <w:proofErr w:type="spellEnd"/>
          </w:p>
        </w:tc>
        <w:tc>
          <w:tcPr>
            <w:tcW w:w="7796" w:type="dxa"/>
          </w:tcPr>
          <w:p w14:paraId="225A2B3B" w14:textId="67463C25" w:rsidR="00A70CC7" w:rsidRPr="00E34B7B" w:rsidRDefault="00A70CC7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TRAN0</w:t>
            </w:r>
            <w:r w:rsidR="00A50434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A70CC7" w:rsidRPr="005D2588" w14:paraId="5CBD3513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B2E2AB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57AE81FA" w14:textId="3A73FB72" w:rsidR="00A70CC7" w:rsidRPr="005D2588" w:rsidRDefault="00CE4E67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Retrieve</w:t>
            </w:r>
            <w:proofErr w:type="spellEnd"/>
            <w:r w:rsidRPr="00CE4E6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follow</w:t>
            </w:r>
            <w:proofErr w:type="spellEnd"/>
            <w:r w:rsidRPr="00CE4E6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notifications</w:t>
            </w:r>
            <w:proofErr w:type="spellEnd"/>
            <w:r w:rsidRPr="00CE4E67">
              <w:rPr>
                <w:rFonts w:ascii="Calibri" w:hAnsi="Calibri" w:cs="Calibri"/>
                <w:sz w:val="24"/>
                <w:szCs w:val="24"/>
              </w:rPr>
              <w:t xml:space="preserve"> for a </w:t>
            </w: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CE4E67">
              <w:rPr>
                <w:rFonts w:ascii="Calibri" w:hAnsi="Calibri" w:cs="Calibri"/>
                <w:sz w:val="24"/>
                <w:szCs w:val="24"/>
              </w:rPr>
              <w:t xml:space="preserve"> in a </w:t>
            </w: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read-only</w:t>
            </w:r>
            <w:proofErr w:type="spellEnd"/>
            <w:r w:rsidRPr="00CE4E6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  <w:r w:rsidRPr="00CE4E6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46592BFA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AA1143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Justification</w:t>
            </w:r>
            <w:proofErr w:type="spellEnd"/>
          </w:p>
        </w:tc>
        <w:tc>
          <w:tcPr>
            <w:tcW w:w="7796" w:type="dxa"/>
          </w:tcPr>
          <w:p w14:paraId="54651EBD" w14:textId="0F8F653F" w:rsidR="00A70CC7" w:rsidRPr="007A1B3C" w:rsidRDefault="00CE4E67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E4E67">
              <w:rPr>
                <w:rFonts w:ascii="Calibri" w:hAnsi="Calibri" w:cs="Calibri"/>
                <w:sz w:val="24"/>
                <w:szCs w:val="24"/>
              </w:rPr>
              <w:t xml:space="preserve">To </w:t>
            </w: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provide</w:t>
            </w:r>
            <w:proofErr w:type="spellEnd"/>
            <w:r w:rsidRPr="00CE4E6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consistent</w:t>
            </w:r>
            <w:proofErr w:type="spellEnd"/>
            <w:r w:rsidRPr="00CE4E67">
              <w:rPr>
                <w:rFonts w:ascii="Calibri" w:hAnsi="Calibri" w:cs="Calibri"/>
                <w:sz w:val="24"/>
                <w:szCs w:val="24"/>
              </w:rPr>
              <w:t xml:space="preserve"> data while </w:t>
            </w: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ensuring</w:t>
            </w:r>
            <w:proofErr w:type="spellEnd"/>
            <w:r w:rsidRPr="00CE4E6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  <w:r w:rsidRPr="00CE4E67">
              <w:rPr>
                <w:rFonts w:ascii="Calibri" w:hAnsi="Calibri" w:cs="Calibri"/>
                <w:sz w:val="24"/>
                <w:szCs w:val="24"/>
              </w:rPr>
              <w:t xml:space="preserve"> performance, a </w:t>
            </w: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read-only</w:t>
            </w:r>
            <w:proofErr w:type="spellEnd"/>
            <w:r w:rsidRPr="00CE4E6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  <w:r w:rsidRPr="00CE4E6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CE4E67">
              <w:rPr>
                <w:rFonts w:ascii="Calibri" w:hAnsi="Calibri" w:cs="Calibri"/>
                <w:sz w:val="24"/>
                <w:szCs w:val="24"/>
              </w:rPr>
              <w:t xml:space="preserve"> SERIALIZABLE READ ONLY </w:t>
            </w: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isolation</w:t>
            </w:r>
            <w:proofErr w:type="spellEnd"/>
            <w:r w:rsidRPr="00CE4E6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level</w:t>
            </w:r>
            <w:proofErr w:type="spellEnd"/>
            <w:r w:rsidRPr="00CE4E67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used</w:t>
            </w:r>
            <w:proofErr w:type="spellEnd"/>
            <w:r w:rsidRPr="00CE4E67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prevent</w:t>
            </w:r>
            <w:proofErr w:type="spellEnd"/>
            <w:r w:rsidRPr="00CE4E6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updates</w:t>
            </w:r>
            <w:proofErr w:type="spellEnd"/>
            <w:r w:rsidRPr="00CE4E6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during</w:t>
            </w:r>
            <w:proofErr w:type="spellEnd"/>
            <w:r w:rsidRPr="00CE4E6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CE4E6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  <w:r w:rsidRPr="00CE4E6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6D391D0A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F8DE33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Isolation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7796" w:type="dxa"/>
          </w:tcPr>
          <w:p w14:paraId="17713634" w14:textId="1BD41D9A" w:rsidR="00A70CC7" w:rsidRPr="007A1B3C" w:rsidRDefault="00CE4E67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E4E67">
              <w:rPr>
                <w:rFonts w:ascii="Calibri" w:hAnsi="Calibri" w:cs="Calibri"/>
                <w:sz w:val="24"/>
                <w:szCs w:val="24"/>
              </w:rPr>
              <w:t>SERIALIZABLE READ ONLY</w:t>
            </w:r>
          </w:p>
        </w:tc>
      </w:tr>
      <w:tr w:rsidR="00A70CC7" w:rsidRPr="005D2588" w14:paraId="0D5890BC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31BF2A8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19526DE5" w14:textId="77777777" w:rsidR="00CE4E67" w:rsidRPr="00CE4E67" w:rsidRDefault="00CE4E67" w:rsidP="00CE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E4E67">
              <w:rPr>
                <w:rFonts w:ascii="Calibri" w:hAnsi="Calibri" w:cs="Calibri"/>
                <w:sz w:val="24"/>
                <w:szCs w:val="24"/>
              </w:rPr>
              <w:t>BEGIN TRANSACTION;</w:t>
            </w:r>
          </w:p>
          <w:p w14:paraId="0A4EA90F" w14:textId="77777777" w:rsidR="00CE4E67" w:rsidRPr="00CE4E67" w:rsidRDefault="00CE4E67" w:rsidP="00CE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06B86724" w14:textId="77777777" w:rsidR="00CE4E67" w:rsidRPr="00CE4E67" w:rsidRDefault="00CE4E67" w:rsidP="00CE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E4E67">
              <w:rPr>
                <w:rFonts w:ascii="Calibri" w:hAnsi="Calibri" w:cs="Calibri"/>
                <w:sz w:val="24"/>
                <w:szCs w:val="24"/>
              </w:rPr>
              <w:t>SET TRANSACTION ISOLATION LEVEL SERIALIZABLE READ ONLY;</w:t>
            </w:r>
          </w:p>
          <w:p w14:paraId="6B597684" w14:textId="77777777" w:rsidR="00CE4E67" w:rsidRPr="00CE4E67" w:rsidRDefault="00CE4E67" w:rsidP="00CE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622486C2" w14:textId="77777777" w:rsidR="00CE4E67" w:rsidRPr="00CE4E67" w:rsidRDefault="00CE4E67" w:rsidP="00CE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E4E67">
              <w:rPr>
                <w:rFonts w:ascii="Calibri" w:hAnsi="Calibri" w:cs="Calibri"/>
                <w:sz w:val="24"/>
                <w:szCs w:val="24"/>
              </w:rPr>
              <w:t xml:space="preserve">SELECT * FROM </w:t>
            </w: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follow_notification</w:t>
            </w:r>
            <w:proofErr w:type="spellEnd"/>
          </w:p>
          <w:p w14:paraId="2E52B464" w14:textId="77777777" w:rsidR="00CE4E67" w:rsidRPr="00CE4E67" w:rsidRDefault="00CE4E67" w:rsidP="00CE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E4E67">
              <w:rPr>
                <w:rFonts w:ascii="Calibri" w:hAnsi="Calibri" w:cs="Calibri"/>
                <w:sz w:val="24"/>
                <w:szCs w:val="24"/>
              </w:rPr>
              <w:t xml:space="preserve">WHERE </w:t>
            </w: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CE4E67">
              <w:rPr>
                <w:rFonts w:ascii="Calibri" w:hAnsi="Calibri" w:cs="Calibri"/>
                <w:sz w:val="24"/>
                <w:szCs w:val="24"/>
              </w:rPr>
              <w:t xml:space="preserve"> = $</w:t>
            </w: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</w:p>
          <w:p w14:paraId="35DF3A18" w14:textId="77777777" w:rsidR="00CE4E67" w:rsidRPr="00CE4E67" w:rsidRDefault="00CE4E67" w:rsidP="00CE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E4E67">
              <w:rPr>
                <w:rFonts w:ascii="Calibri" w:hAnsi="Calibri" w:cs="Calibri"/>
                <w:sz w:val="24"/>
                <w:szCs w:val="24"/>
              </w:rPr>
              <w:t xml:space="preserve">ORDER BY </w:t>
            </w:r>
            <w:proofErr w:type="spellStart"/>
            <w:r w:rsidRPr="00CE4E67">
              <w:rPr>
                <w:rFonts w:ascii="Calibri" w:hAnsi="Calibri" w:cs="Calibri"/>
                <w:sz w:val="24"/>
                <w:szCs w:val="24"/>
              </w:rPr>
              <w:t>created_time</w:t>
            </w:r>
            <w:proofErr w:type="spellEnd"/>
            <w:r w:rsidRPr="00CE4E67">
              <w:rPr>
                <w:rFonts w:ascii="Calibri" w:hAnsi="Calibri" w:cs="Calibri"/>
                <w:sz w:val="24"/>
                <w:szCs w:val="24"/>
              </w:rPr>
              <w:t xml:space="preserve"> DESC;</w:t>
            </w:r>
          </w:p>
          <w:p w14:paraId="4FC4756C" w14:textId="77777777" w:rsidR="00CE4E67" w:rsidRPr="00CE4E67" w:rsidRDefault="00CE4E67" w:rsidP="00CE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4692EB45" w14:textId="15578128" w:rsidR="00A70CC7" w:rsidRPr="00D57515" w:rsidRDefault="00CE4E67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E4E67">
              <w:rPr>
                <w:rFonts w:ascii="Calibri" w:hAnsi="Calibri" w:cs="Calibri"/>
                <w:sz w:val="24"/>
                <w:szCs w:val="24"/>
              </w:rPr>
              <w:t>END TRANSACTION;</w:t>
            </w:r>
          </w:p>
        </w:tc>
      </w:tr>
    </w:tbl>
    <w:p w14:paraId="19B52788" w14:textId="27C53222" w:rsidR="00A70CC7" w:rsidRDefault="00A70CC7" w:rsidP="00A70CC7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</w:t>
      </w:r>
      <w:r w:rsidR="00310A9B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5</w:t>
      </w:r>
      <w:r w:rsidR="00310A9B">
        <w:rPr>
          <w:i w:val="0"/>
          <w:iCs w:val="0"/>
          <w:sz w:val="14"/>
          <w:szCs w:val="14"/>
        </w:rPr>
        <w:t>6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310A9B">
        <w:rPr>
          <w:i w:val="0"/>
          <w:iCs w:val="0"/>
          <w:sz w:val="14"/>
          <w:szCs w:val="14"/>
        </w:rPr>
        <w:t>Get</w:t>
      </w:r>
      <w:proofErr w:type="spellEnd"/>
      <w:r w:rsidR="00310A9B">
        <w:rPr>
          <w:i w:val="0"/>
          <w:iCs w:val="0"/>
          <w:sz w:val="14"/>
          <w:szCs w:val="14"/>
        </w:rPr>
        <w:t xml:space="preserve"> </w:t>
      </w:r>
      <w:proofErr w:type="spellStart"/>
      <w:r w:rsidR="00310A9B">
        <w:rPr>
          <w:i w:val="0"/>
          <w:iCs w:val="0"/>
          <w:sz w:val="14"/>
          <w:szCs w:val="14"/>
        </w:rPr>
        <w:t>Follow</w:t>
      </w:r>
      <w:proofErr w:type="spellEnd"/>
      <w:r w:rsidR="00310A9B">
        <w:rPr>
          <w:i w:val="0"/>
          <w:iCs w:val="0"/>
          <w:sz w:val="14"/>
          <w:szCs w:val="14"/>
        </w:rPr>
        <w:t xml:space="preserve"> </w:t>
      </w:r>
      <w:proofErr w:type="spellStart"/>
      <w:r w:rsidR="00310A9B">
        <w:rPr>
          <w:i w:val="0"/>
          <w:iCs w:val="0"/>
          <w:sz w:val="14"/>
          <w:szCs w:val="14"/>
        </w:rPr>
        <w:t>Notification</w:t>
      </w:r>
      <w:proofErr w:type="spellEnd"/>
      <w:r w:rsidR="00310A9B">
        <w:rPr>
          <w:i w:val="0"/>
          <w:iCs w:val="0"/>
          <w:sz w:val="14"/>
          <w:szCs w:val="14"/>
        </w:rPr>
        <w:t xml:space="preserve"> </w:t>
      </w:r>
      <w:proofErr w:type="spellStart"/>
      <w:r w:rsidR="00310A9B">
        <w:rPr>
          <w:i w:val="0"/>
          <w:iCs w:val="0"/>
          <w:sz w:val="14"/>
          <w:szCs w:val="14"/>
        </w:rPr>
        <w:t>Transaction</w:t>
      </w:r>
      <w:proofErr w:type="spellEnd"/>
    </w:p>
    <w:p w14:paraId="61017FA5" w14:textId="77777777" w:rsidR="00A50434" w:rsidRPr="00A50434" w:rsidRDefault="00A50434" w:rsidP="00A50434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A70CC7" w:rsidRPr="00857F8D" w14:paraId="67CDD813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D3EDAA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</w:p>
        </w:tc>
        <w:tc>
          <w:tcPr>
            <w:tcW w:w="7796" w:type="dxa"/>
          </w:tcPr>
          <w:p w14:paraId="0E5180FB" w14:textId="13A6B068" w:rsidR="00A70CC7" w:rsidRPr="00E34B7B" w:rsidRDefault="00A70CC7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TRAN0</w:t>
            </w:r>
            <w:r w:rsidR="00A50434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</w:tr>
      <w:tr w:rsidR="00A70CC7" w:rsidRPr="005D2588" w14:paraId="56045AF9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E74843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69CC19BD" w14:textId="03452FB2" w:rsidR="00A70CC7" w:rsidRPr="005D2588" w:rsidRDefault="002C36AC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C36AC">
              <w:rPr>
                <w:rFonts w:ascii="Calibri" w:hAnsi="Calibri" w:cs="Calibri"/>
                <w:sz w:val="24"/>
                <w:szCs w:val="24"/>
              </w:rPr>
              <w:t>Retrieve</w:t>
            </w:r>
            <w:proofErr w:type="spellEnd"/>
            <w:r w:rsidRPr="002C36AC">
              <w:rPr>
                <w:rFonts w:ascii="Calibri" w:hAnsi="Calibri" w:cs="Calibri"/>
                <w:sz w:val="24"/>
                <w:szCs w:val="24"/>
              </w:rPr>
              <w:t xml:space="preserve"> vote </w:t>
            </w:r>
            <w:proofErr w:type="spellStart"/>
            <w:r w:rsidRPr="002C36AC">
              <w:rPr>
                <w:rFonts w:ascii="Calibri" w:hAnsi="Calibri" w:cs="Calibri"/>
                <w:sz w:val="24"/>
                <w:szCs w:val="24"/>
              </w:rPr>
              <w:t>notifications</w:t>
            </w:r>
            <w:proofErr w:type="spellEnd"/>
            <w:r w:rsidRPr="002C36AC">
              <w:rPr>
                <w:rFonts w:ascii="Calibri" w:hAnsi="Calibri" w:cs="Calibri"/>
                <w:sz w:val="24"/>
                <w:szCs w:val="24"/>
              </w:rPr>
              <w:t xml:space="preserve"> for a </w:t>
            </w:r>
            <w:proofErr w:type="spellStart"/>
            <w:r w:rsidRPr="002C36AC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2C36AC">
              <w:rPr>
                <w:rFonts w:ascii="Calibri" w:hAnsi="Calibri" w:cs="Calibri"/>
                <w:sz w:val="24"/>
                <w:szCs w:val="24"/>
              </w:rPr>
              <w:t xml:space="preserve"> in a </w:t>
            </w:r>
            <w:proofErr w:type="spellStart"/>
            <w:r w:rsidRPr="002C36AC">
              <w:rPr>
                <w:rFonts w:ascii="Calibri" w:hAnsi="Calibri" w:cs="Calibri"/>
                <w:sz w:val="24"/>
                <w:szCs w:val="24"/>
              </w:rPr>
              <w:t>read-only</w:t>
            </w:r>
            <w:proofErr w:type="spellEnd"/>
            <w:r w:rsidRPr="002C36A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36AC"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  <w:r w:rsidRPr="002C36AC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3549080B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022F135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Justification</w:t>
            </w:r>
            <w:proofErr w:type="spellEnd"/>
          </w:p>
        </w:tc>
        <w:tc>
          <w:tcPr>
            <w:tcW w:w="7796" w:type="dxa"/>
          </w:tcPr>
          <w:p w14:paraId="578C1D33" w14:textId="4A5D61C4" w:rsidR="00A70CC7" w:rsidRPr="007A1B3C" w:rsidRDefault="002C36AC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C36AC">
              <w:rPr>
                <w:rFonts w:ascii="Calibri" w:hAnsi="Calibri" w:cs="Calibri"/>
                <w:sz w:val="24"/>
                <w:szCs w:val="24"/>
              </w:rPr>
              <w:t xml:space="preserve">To </w:t>
            </w:r>
            <w:proofErr w:type="spellStart"/>
            <w:r w:rsidRPr="002C36AC">
              <w:rPr>
                <w:rFonts w:ascii="Calibri" w:hAnsi="Calibri" w:cs="Calibri"/>
                <w:sz w:val="24"/>
                <w:szCs w:val="24"/>
              </w:rPr>
              <w:t>provide</w:t>
            </w:r>
            <w:proofErr w:type="spellEnd"/>
            <w:r w:rsidRPr="002C36A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36AC">
              <w:rPr>
                <w:rFonts w:ascii="Calibri" w:hAnsi="Calibri" w:cs="Calibri"/>
                <w:sz w:val="24"/>
                <w:szCs w:val="24"/>
              </w:rPr>
              <w:t>consistent</w:t>
            </w:r>
            <w:proofErr w:type="spellEnd"/>
            <w:r w:rsidRPr="002C36AC">
              <w:rPr>
                <w:rFonts w:ascii="Calibri" w:hAnsi="Calibri" w:cs="Calibri"/>
                <w:sz w:val="24"/>
                <w:szCs w:val="24"/>
              </w:rPr>
              <w:t xml:space="preserve"> data while </w:t>
            </w:r>
            <w:proofErr w:type="spellStart"/>
            <w:r w:rsidRPr="002C36AC">
              <w:rPr>
                <w:rFonts w:ascii="Calibri" w:hAnsi="Calibri" w:cs="Calibri"/>
                <w:sz w:val="24"/>
                <w:szCs w:val="24"/>
              </w:rPr>
              <w:t>ensuring</w:t>
            </w:r>
            <w:proofErr w:type="spellEnd"/>
            <w:r w:rsidRPr="002C36A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36AC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  <w:r w:rsidRPr="002C36AC">
              <w:rPr>
                <w:rFonts w:ascii="Calibri" w:hAnsi="Calibri" w:cs="Calibri"/>
                <w:sz w:val="24"/>
                <w:szCs w:val="24"/>
              </w:rPr>
              <w:t xml:space="preserve"> performance, a </w:t>
            </w:r>
            <w:proofErr w:type="spellStart"/>
            <w:r w:rsidRPr="002C36AC">
              <w:rPr>
                <w:rFonts w:ascii="Calibri" w:hAnsi="Calibri" w:cs="Calibri"/>
                <w:sz w:val="24"/>
                <w:szCs w:val="24"/>
              </w:rPr>
              <w:t>read-only</w:t>
            </w:r>
            <w:proofErr w:type="spellEnd"/>
            <w:r w:rsidRPr="002C36A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36AC"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  <w:r w:rsidRPr="002C36A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36AC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2C36AC">
              <w:rPr>
                <w:rFonts w:ascii="Calibri" w:hAnsi="Calibri" w:cs="Calibri"/>
                <w:sz w:val="24"/>
                <w:szCs w:val="24"/>
              </w:rPr>
              <w:t xml:space="preserve"> SERIALIZABLE READ ONLY </w:t>
            </w:r>
            <w:proofErr w:type="spellStart"/>
            <w:r w:rsidRPr="002C36AC">
              <w:rPr>
                <w:rFonts w:ascii="Calibri" w:hAnsi="Calibri" w:cs="Calibri"/>
                <w:sz w:val="24"/>
                <w:szCs w:val="24"/>
              </w:rPr>
              <w:t>isolation</w:t>
            </w:r>
            <w:proofErr w:type="spellEnd"/>
            <w:r w:rsidRPr="002C36A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36AC">
              <w:rPr>
                <w:rFonts w:ascii="Calibri" w:hAnsi="Calibri" w:cs="Calibri"/>
                <w:sz w:val="24"/>
                <w:szCs w:val="24"/>
              </w:rPr>
              <w:t>level</w:t>
            </w:r>
            <w:proofErr w:type="spellEnd"/>
            <w:r w:rsidRPr="002C36AC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2C36AC">
              <w:rPr>
                <w:rFonts w:ascii="Calibri" w:hAnsi="Calibri" w:cs="Calibri"/>
                <w:sz w:val="24"/>
                <w:szCs w:val="24"/>
              </w:rPr>
              <w:t>used</w:t>
            </w:r>
            <w:proofErr w:type="spellEnd"/>
            <w:r w:rsidRPr="002C36AC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2C36AC">
              <w:rPr>
                <w:rFonts w:ascii="Calibri" w:hAnsi="Calibri" w:cs="Calibri"/>
                <w:sz w:val="24"/>
                <w:szCs w:val="24"/>
              </w:rPr>
              <w:t>prevent</w:t>
            </w:r>
            <w:proofErr w:type="spellEnd"/>
            <w:r w:rsidRPr="002C36A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36AC">
              <w:rPr>
                <w:rFonts w:ascii="Calibri" w:hAnsi="Calibri" w:cs="Calibri"/>
                <w:sz w:val="24"/>
                <w:szCs w:val="24"/>
              </w:rPr>
              <w:t>updates</w:t>
            </w:r>
            <w:proofErr w:type="spellEnd"/>
            <w:r w:rsidRPr="002C36A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36AC">
              <w:rPr>
                <w:rFonts w:ascii="Calibri" w:hAnsi="Calibri" w:cs="Calibri"/>
                <w:sz w:val="24"/>
                <w:szCs w:val="24"/>
              </w:rPr>
              <w:t>during</w:t>
            </w:r>
            <w:proofErr w:type="spellEnd"/>
            <w:r w:rsidRPr="002C36A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36AC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2C36A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C36AC"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  <w:r w:rsidRPr="002C36AC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3B540D45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C6600B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Isolation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7796" w:type="dxa"/>
          </w:tcPr>
          <w:p w14:paraId="4E5F5BDD" w14:textId="74FBFD94" w:rsidR="00A70CC7" w:rsidRPr="007A1B3C" w:rsidRDefault="002C36AC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C36AC">
              <w:rPr>
                <w:rFonts w:ascii="Calibri" w:hAnsi="Calibri" w:cs="Calibri"/>
                <w:sz w:val="24"/>
                <w:szCs w:val="24"/>
              </w:rPr>
              <w:t>SERIALIZABLE READ ONLY</w:t>
            </w:r>
          </w:p>
        </w:tc>
      </w:tr>
      <w:tr w:rsidR="00A70CC7" w:rsidRPr="005D2588" w14:paraId="75614246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8DDDB2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671590CB" w14:textId="77777777" w:rsidR="002C36AC" w:rsidRPr="002C36AC" w:rsidRDefault="002C36AC" w:rsidP="002C3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C36AC">
              <w:rPr>
                <w:rFonts w:ascii="Calibri" w:hAnsi="Calibri" w:cs="Calibri"/>
                <w:sz w:val="24"/>
                <w:szCs w:val="24"/>
              </w:rPr>
              <w:t>BEGIN TRANSACTION;</w:t>
            </w:r>
          </w:p>
          <w:p w14:paraId="41609E21" w14:textId="77777777" w:rsidR="002C36AC" w:rsidRPr="002C36AC" w:rsidRDefault="002C36AC" w:rsidP="002C3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329F1E6C" w14:textId="77777777" w:rsidR="002C36AC" w:rsidRPr="002C36AC" w:rsidRDefault="002C36AC" w:rsidP="002C3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C36AC">
              <w:rPr>
                <w:rFonts w:ascii="Calibri" w:hAnsi="Calibri" w:cs="Calibri"/>
                <w:sz w:val="24"/>
                <w:szCs w:val="24"/>
              </w:rPr>
              <w:t>SET TRANSACTION ISOLATION LEVEL SERIALIZABLE READ ONLY;</w:t>
            </w:r>
          </w:p>
          <w:p w14:paraId="1D5EE52F" w14:textId="77777777" w:rsidR="002C36AC" w:rsidRPr="002C36AC" w:rsidRDefault="002C36AC" w:rsidP="002C3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5C8B0EA5" w14:textId="77777777" w:rsidR="002C36AC" w:rsidRPr="002C36AC" w:rsidRDefault="002C36AC" w:rsidP="002C3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C36AC">
              <w:rPr>
                <w:rFonts w:ascii="Calibri" w:hAnsi="Calibri" w:cs="Calibri"/>
                <w:sz w:val="24"/>
                <w:szCs w:val="24"/>
              </w:rPr>
              <w:t xml:space="preserve">SELECT * FROM </w:t>
            </w:r>
            <w:proofErr w:type="spellStart"/>
            <w:r w:rsidRPr="002C36AC">
              <w:rPr>
                <w:rFonts w:ascii="Calibri" w:hAnsi="Calibri" w:cs="Calibri"/>
                <w:sz w:val="24"/>
                <w:szCs w:val="24"/>
              </w:rPr>
              <w:t>vote_notification</w:t>
            </w:r>
            <w:proofErr w:type="spellEnd"/>
          </w:p>
          <w:p w14:paraId="5DBDB039" w14:textId="77777777" w:rsidR="002C36AC" w:rsidRPr="002C36AC" w:rsidRDefault="002C36AC" w:rsidP="002C3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C36AC">
              <w:rPr>
                <w:rFonts w:ascii="Calibri" w:hAnsi="Calibri" w:cs="Calibri"/>
                <w:sz w:val="24"/>
                <w:szCs w:val="24"/>
              </w:rPr>
              <w:t xml:space="preserve">WHERE </w:t>
            </w:r>
            <w:proofErr w:type="spellStart"/>
            <w:r w:rsidRPr="002C36AC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2C36AC">
              <w:rPr>
                <w:rFonts w:ascii="Calibri" w:hAnsi="Calibri" w:cs="Calibri"/>
                <w:sz w:val="24"/>
                <w:szCs w:val="24"/>
              </w:rPr>
              <w:t xml:space="preserve"> = $</w:t>
            </w:r>
            <w:proofErr w:type="spellStart"/>
            <w:r w:rsidRPr="002C36AC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</w:p>
          <w:p w14:paraId="511E6435" w14:textId="77777777" w:rsidR="002C36AC" w:rsidRPr="002C36AC" w:rsidRDefault="002C36AC" w:rsidP="002C3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C36AC">
              <w:rPr>
                <w:rFonts w:ascii="Calibri" w:hAnsi="Calibri" w:cs="Calibri"/>
                <w:sz w:val="24"/>
                <w:szCs w:val="24"/>
              </w:rPr>
              <w:t xml:space="preserve">ORDER BY </w:t>
            </w:r>
            <w:proofErr w:type="spellStart"/>
            <w:r w:rsidRPr="002C36AC">
              <w:rPr>
                <w:rFonts w:ascii="Calibri" w:hAnsi="Calibri" w:cs="Calibri"/>
                <w:sz w:val="24"/>
                <w:szCs w:val="24"/>
              </w:rPr>
              <w:t>created_time</w:t>
            </w:r>
            <w:proofErr w:type="spellEnd"/>
            <w:r w:rsidRPr="002C36AC">
              <w:rPr>
                <w:rFonts w:ascii="Calibri" w:hAnsi="Calibri" w:cs="Calibri"/>
                <w:sz w:val="24"/>
                <w:szCs w:val="24"/>
              </w:rPr>
              <w:t xml:space="preserve"> DESC;</w:t>
            </w:r>
          </w:p>
          <w:p w14:paraId="15F71581" w14:textId="77777777" w:rsidR="002C36AC" w:rsidRPr="002C36AC" w:rsidRDefault="002C36AC" w:rsidP="002C3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5EB8DF74" w14:textId="6B888CC1" w:rsidR="00A70CC7" w:rsidRPr="00D57515" w:rsidRDefault="002C36AC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C36AC">
              <w:rPr>
                <w:rFonts w:ascii="Calibri" w:hAnsi="Calibri" w:cs="Calibri"/>
                <w:sz w:val="24"/>
                <w:szCs w:val="24"/>
              </w:rPr>
              <w:t>END TRANSACTION;</w:t>
            </w:r>
          </w:p>
        </w:tc>
      </w:tr>
    </w:tbl>
    <w:p w14:paraId="2F386F2B" w14:textId="7B9B45FE" w:rsidR="00A70CC7" w:rsidRDefault="00A70CC7" w:rsidP="00A70CC7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5</w:t>
      </w:r>
      <w:r w:rsidR="005B592A">
        <w:rPr>
          <w:i w:val="0"/>
          <w:iCs w:val="0"/>
          <w:sz w:val="14"/>
          <w:szCs w:val="14"/>
        </w:rPr>
        <w:t>7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5B592A" w:rsidRPr="005B592A">
        <w:rPr>
          <w:i w:val="0"/>
          <w:iCs w:val="0"/>
          <w:sz w:val="14"/>
          <w:szCs w:val="14"/>
        </w:rPr>
        <w:t>Get</w:t>
      </w:r>
      <w:proofErr w:type="spellEnd"/>
      <w:r w:rsidR="005B592A" w:rsidRPr="005B592A">
        <w:rPr>
          <w:i w:val="0"/>
          <w:iCs w:val="0"/>
          <w:sz w:val="14"/>
          <w:szCs w:val="14"/>
        </w:rPr>
        <w:t xml:space="preserve"> Vote </w:t>
      </w:r>
      <w:proofErr w:type="spellStart"/>
      <w:r w:rsidR="005B592A" w:rsidRPr="005B592A">
        <w:rPr>
          <w:i w:val="0"/>
          <w:iCs w:val="0"/>
          <w:sz w:val="14"/>
          <w:szCs w:val="14"/>
        </w:rPr>
        <w:t>Notification</w:t>
      </w:r>
      <w:proofErr w:type="spellEnd"/>
      <w:r w:rsidR="005B592A" w:rsidRPr="005B592A">
        <w:rPr>
          <w:i w:val="0"/>
          <w:iCs w:val="0"/>
          <w:sz w:val="14"/>
          <w:szCs w:val="14"/>
        </w:rPr>
        <w:t xml:space="preserve"> </w:t>
      </w:r>
      <w:proofErr w:type="spellStart"/>
      <w:r w:rsidR="005B592A" w:rsidRPr="005B592A">
        <w:rPr>
          <w:i w:val="0"/>
          <w:iCs w:val="0"/>
          <w:sz w:val="14"/>
          <w:szCs w:val="14"/>
        </w:rPr>
        <w:t>Transaction</w:t>
      </w:r>
      <w:proofErr w:type="spellEnd"/>
    </w:p>
    <w:p w14:paraId="75AD0304" w14:textId="77777777" w:rsidR="00A50434" w:rsidRDefault="00A50434" w:rsidP="00A50434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A70CC7" w:rsidRPr="00857F8D" w14:paraId="2541EB9F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C511AC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</w:p>
        </w:tc>
        <w:tc>
          <w:tcPr>
            <w:tcW w:w="7796" w:type="dxa"/>
          </w:tcPr>
          <w:p w14:paraId="0143E8AD" w14:textId="4CD6328F" w:rsidR="00A70CC7" w:rsidRPr="00E34B7B" w:rsidRDefault="00A70CC7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TRAN0</w:t>
            </w:r>
            <w:r w:rsidR="00A50434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</w:tr>
      <w:tr w:rsidR="00A70CC7" w:rsidRPr="005D2588" w14:paraId="0137A268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F90422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28207BBC" w14:textId="15DB7228" w:rsidR="00A70CC7" w:rsidRPr="005D2588" w:rsidRDefault="005B592A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Retrieve</w:t>
            </w:r>
            <w:proofErr w:type="spellEnd"/>
            <w:r w:rsidRPr="005B592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5B592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notifications</w:t>
            </w:r>
            <w:proofErr w:type="spellEnd"/>
            <w:r w:rsidRPr="005B592A">
              <w:rPr>
                <w:rFonts w:ascii="Calibri" w:hAnsi="Calibri" w:cs="Calibri"/>
                <w:sz w:val="24"/>
                <w:szCs w:val="24"/>
              </w:rPr>
              <w:t xml:space="preserve"> for a </w:t>
            </w: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5B592A">
              <w:rPr>
                <w:rFonts w:ascii="Calibri" w:hAnsi="Calibri" w:cs="Calibri"/>
                <w:sz w:val="24"/>
                <w:szCs w:val="24"/>
              </w:rPr>
              <w:t xml:space="preserve"> in a </w:t>
            </w: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read-only</w:t>
            </w:r>
            <w:proofErr w:type="spellEnd"/>
            <w:r w:rsidRPr="005B592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  <w:r w:rsidRPr="005B592A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1919D60F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5E31B8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Justification</w:t>
            </w:r>
            <w:proofErr w:type="spellEnd"/>
          </w:p>
        </w:tc>
        <w:tc>
          <w:tcPr>
            <w:tcW w:w="7796" w:type="dxa"/>
          </w:tcPr>
          <w:p w14:paraId="0EA633B1" w14:textId="005B2B0E" w:rsidR="00A70CC7" w:rsidRPr="007A1B3C" w:rsidRDefault="005B592A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B592A">
              <w:rPr>
                <w:rFonts w:ascii="Calibri" w:hAnsi="Calibri" w:cs="Calibri"/>
                <w:sz w:val="24"/>
                <w:szCs w:val="24"/>
              </w:rPr>
              <w:t xml:space="preserve">To </w:t>
            </w: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provide</w:t>
            </w:r>
            <w:proofErr w:type="spellEnd"/>
            <w:r w:rsidRPr="005B592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consistent</w:t>
            </w:r>
            <w:proofErr w:type="spellEnd"/>
            <w:r w:rsidRPr="005B592A">
              <w:rPr>
                <w:rFonts w:ascii="Calibri" w:hAnsi="Calibri" w:cs="Calibri"/>
                <w:sz w:val="24"/>
                <w:szCs w:val="24"/>
              </w:rPr>
              <w:t xml:space="preserve"> data while </w:t>
            </w: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ensuring</w:t>
            </w:r>
            <w:proofErr w:type="spellEnd"/>
            <w:r w:rsidRPr="005B592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  <w:r w:rsidRPr="005B592A">
              <w:rPr>
                <w:rFonts w:ascii="Calibri" w:hAnsi="Calibri" w:cs="Calibri"/>
                <w:sz w:val="24"/>
                <w:szCs w:val="24"/>
              </w:rPr>
              <w:t xml:space="preserve"> performance, a </w:t>
            </w: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read-only</w:t>
            </w:r>
            <w:proofErr w:type="spellEnd"/>
            <w:r w:rsidRPr="005B592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  <w:r w:rsidRPr="005B592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5B592A">
              <w:rPr>
                <w:rFonts w:ascii="Calibri" w:hAnsi="Calibri" w:cs="Calibri"/>
                <w:sz w:val="24"/>
                <w:szCs w:val="24"/>
              </w:rPr>
              <w:t xml:space="preserve"> SERIALIZABLE READ ONLY </w:t>
            </w: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isolation</w:t>
            </w:r>
            <w:proofErr w:type="spellEnd"/>
            <w:r w:rsidRPr="005B592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level</w:t>
            </w:r>
            <w:proofErr w:type="spellEnd"/>
            <w:r w:rsidRPr="005B592A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used</w:t>
            </w:r>
            <w:proofErr w:type="spellEnd"/>
            <w:r w:rsidRPr="005B592A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prevent</w:t>
            </w:r>
            <w:proofErr w:type="spellEnd"/>
            <w:r w:rsidRPr="005B592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updates</w:t>
            </w:r>
            <w:proofErr w:type="spellEnd"/>
            <w:r w:rsidRPr="005B592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during</w:t>
            </w:r>
            <w:proofErr w:type="spellEnd"/>
            <w:r w:rsidRPr="005B592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5B592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  <w:r w:rsidRPr="005B592A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52F77112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F35BF3D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Isolation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7796" w:type="dxa"/>
          </w:tcPr>
          <w:p w14:paraId="1BF64D12" w14:textId="7E596167" w:rsidR="00A70CC7" w:rsidRPr="007A1B3C" w:rsidRDefault="005B592A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B592A">
              <w:rPr>
                <w:rFonts w:ascii="Calibri" w:hAnsi="Calibri" w:cs="Calibri"/>
                <w:sz w:val="24"/>
                <w:szCs w:val="24"/>
              </w:rPr>
              <w:t>SERIALIZABLE READ ONLY</w:t>
            </w:r>
          </w:p>
        </w:tc>
      </w:tr>
      <w:tr w:rsidR="00A70CC7" w:rsidRPr="005D2588" w14:paraId="126E64D8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B9AEF4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7BB328A4" w14:textId="77777777" w:rsidR="005B592A" w:rsidRPr="005B592A" w:rsidRDefault="005B592A" w:rsidP="005B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B592A">
              <w:rPr>
                <w:rFonts w:ascii="Calibri" w:hAnsi="Calibri" w:cs="Calibri"/>
                <w:sz w:val="24"/>
                <w:szCs w:val="24"/>
              </w:rPr>
              <w:t>BEGIN TRANSACTION;</w:t>
            </w:r>
          </w:p>
          <w:p w14:paraId="232B230D" w14:textId="77777777" w:rsidR="005B592A" w:rsidRPr="005B592A" w:rsidRDefault="005B592A" w:rsidP="005B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48EC6CC9" w14:textId="77777777" w:rsidR="005B592A" w:rsidRPr="005B592A" w:rsidRDefault="005B592A" w:rsidP="005B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B592A">
              <w:rPr>
                <w:rFonts w:ascii="Calibri" w:hAnsi="Calibri" w:cs="Calibri"/>
                <w:sz w:val="24"/>
                <w:szCs w:val="24"/>
              </w:rPr>
              <w:t>SET TRANSACTION ISOLATION LEVEL SERIALIZABLE READ ONLY;</w:t>
            </w:r>
          </w:p>
          <w:p w14:paraId="3116244D" w14:textId="77777777" w:rsidR="005B592A" w:rsidRPr="005B592A" w:rsidRDefault="005B592A" w:rsidP="005B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397B6A2D" w14:textId="77777777" w:rsidR="005B592A" w:rsidRPr="005B592A" w:rsidRDefault="005B592A" w:rsidP="005B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B592A">
              <w:rPr>
                <w:rFonts w:ascii="Calibri" w:hAnsi="Calibri" w:cs="Calibri"/>
                <w:sz w:val="24"/>
                <w:szCs w:val="24"/>
              </w:rPr>
              <w:t xml:space="preserve">SELECT * FROM </w:t>
            </w: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comment_notification</w:t>
            </w:r>
            <w:proofErr w:type="spellEnd"/>
          </w:p>
          <w:p w14:paraId="4EA50FC5" w14:textId="77777777" w:rsidR="005B592A" w:rsidRPr="005B592A" w:rsidRDefault="005B592A" w:rsidP="005B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B592A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WHERE </w:t>
            </w: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5B592A">
              <w:rPr>
                <w:rFonts w:ascii="Calibri" w:hAnsi="Calibri" w:cs="Calibri"/>
                <w:sz w:val="24"/>
                <w:szCs w:val="24"/>
              </w:rPr>
              <w:t xml:space="preserve"> = $</w:t>
            </w: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</w:p>
          <w:p w14:paraId="2D5AE716" w14:textId="77777777" w:rsidR="005B592A" w:rsidRPr="005B592A" w:rsidRDefault="005B592A" w:rsidP="005B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B592A">
              <w:rPr>
                <w:rFonts w:ascii="Calibri" w:hAnsi="Calibri" w:cs="Calibri"/>
                <w:sz w:val="24"/>
                <w:szCs w:val="24"/>
              </w:rPr>
              <w:t xml:space="preserve">ORDER BY </w:t>
            </w:r>
            <w:proofErr w:type="spellStart"/>
            <w:r w:rsidRPr="005B592A">
              <w:rPr>
                <w:rFonts w:ascii="Calibri" w:hAnsi="Calibri" w:cs="Calibri"/>
                <w:sz w:val="24"/>
                <w:szCs w:val="24"/>
              </w:rPr>
              <w:t>created_time</w:t>
            </w:r>
            <w:proofErr w:type="spellEnd"/>
            <w:r w:rsidRPr="005B592A">
              <w:rPr>
                <w:rFonts w:ascii="Calibri" w:hAnsi="Calibri" w:cs="Calibri"/>
                <w:sz w:val="24"/>
                <w:szCs w:val="24"/>
              </w:rPr>
              <w:t xml:space="preserve"> DESC;</w:t>
            </w:r>
          </w:p>
          <w:p w14:paraId="13600DC3" w14:textId="77777777" w:rsidR="005B592A" w:rsidRPr="005B592A" w:rsidRDefault="005B592A" w:rsidP="005B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45F2E600" w14:textId="690842DD" w:rsidR="00A70CC7" w:rsidRPr="00D57515" w:rsidRDefault="005B592A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B592A">
              <w:rPr>
                <w:rFonts w:ascii="Calibri" w:hAnsi="Calibri" w:cs="Calibri"/>
                <w:sz w:val="24"/>
                <w:szCs w:val="24"/>
              </w:rPr>
              <w:t>END TRANSACTION;</w:t>
            </w:r>
          </w:p>
        </w:tc>
      </w:tr>
    </w:tbl>
    <w:p w14:paraId="301F79F4" w14:textId="4D658AB9" w:rsidR="00A70CC7" w:rsidRDefault="00A70CC7" w:rsidP="00A70CC7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lastRenderedPageBreak/>
        <w:t xml:space="preserve">                                                                                                                                            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5</w:t>
      </w:r>
      <w:r w:rsidR="005B592A">
        <w:rPr>
          <w:i w:val="0"/>
          <w:iCs w:val="0"/>
          <w:sz w:val="14"/>
          <w:szCs w:val="14"/>
        </w:rPr>
        <w:t>8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5B592A" w:rsidRPr="005B592A">
        <w:rPr>
          <w:i w:val="0"/>
          <w:iCs w:val="0"/>
          <w:sz w:val="14"/>
          <w:szCs w:val="14"/>
        </w:rPr>
        <w:t>Get</w:t>
      </w:r>
      <w:proofErr w:type="spellEnd"/>
      <w:r w:rsidR="005B592A" w:rsidRPr="005B592A">
        <w:rPr>
          <w:i w:val="0"/>
          <w:iCs w:val="0"/>
          <w:sz w:val="14"/>
          <w:szCs w:val="14"/>
        </w:rPr>
        <w:t xml:space="preserve"> </w:t>
      </w:r>
      <w:proofErr w:type="spellStart"/>
      <w:r w:rsidR="005B592A" w:rsidRPr="005B592A">
        <w:rPr>
          <w:i w:val="0"/>
          <w:iCs w:val="0"/>
          <w:sz w:val="14"/>
          <w:szCs w:val="14"/>
        </w:rPr>
        <w:t>Comment</w:t>
      </w:r>
      <w:proofErr w:type="spellEnd"/>
      <w:r w:rsidR="005B592A" w:rsidRPr="005B592A">
        <w:rPr>
          <w:i w:val="0"/>
          <w:iCs w:val="0"/>
          <w:sz w:val="14"/>
          <w:szCs w:val="14"/>
        </w:rPr>
        <w:t xml:space="preserve"> </w:t>
      </w:r>
      <w:proofErr w:type="spellStart"/>
      <w:r w:rsidR="005B592A" w:rsidRPr="005B592A">
        <w:rPr>
          <w:i w:val="0"/>
          <w:iCs w:val="0"/>
          <w:sz w:val="14"/>
          <w:szCs w:val="14"/>
        </w:rPr>
        <w:t>Notification</w:t>
      </w:r>
      <w:proofErr w:type="spellEnd"/>
      <w:r w:rsidR="005B592A" w:rsidRPr="005B592A">
        <w:rPr>
          <w:i w:val="0"/>
          <w:iCs w:val="0"/>
          <w:sz w:val="14"/>
          <w:szCs w:val="14"/>
        </w:rPr>
        <w:t xml:space="preserve"> </w:t>
      </w:r>
      <w:proofErr w:type="spellStart"/>
      <w:r w:rsidR="005B592A" w:rsidRPr="005B592A">
        <w:rPr>
          <w:i w:val="0"/>
          <w:iCs w:val="0"/>
          <w:sz w:val="14"/>
          <w:szCs w:val="14"/>
        </w:rPr>
        <w:t>Transaction</w:t>
      </w:r>
      <w:proofErr w:type="spellEnd"/>
    </w:p>
    <w:p w14:paraId="51FE0707" w14:textId="77777777" w:rsidR="00A50434" w:rsidRPr="00A50434" w:rsidRDefault="00A50434" w:rsidP="00A50434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A70CC7" w:rsidRPr="00857F8D" w14:paraId="62409743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DDC6D36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</w:p>
        </w:tc>
        <w:tc>
          <w:tcPr>
            <w:tcW w:w="7796" w:type="dxa"/>
          </w:tcPr>
          <w:p w14:paraId="3C569FE3" w14:textId="268E0FE2" w:rsidR="00A70CC7" w:rsidRPr="00E34B7B" w:rsidRDefault="00A70CC7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TRAN0</w:t>
            </w:r>
            <w:r w:rsidR="00A50434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</w:tr>
      <w:tr w:rsidR="00A70CC7" w:rsidRPr="005D2588" w14:paraId="20CD56F5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F7D056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58005BC4" w14:textId="202765E8" w:rsidR="00A70CC7" w:rsidRPr="005D2588" w:rsidRDefault="00C40B3A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Retrieve</w:t>
            </w:r>
            <w:proofErr w:type="spellEnd"/>
            <w:r w:rsidRPr="00C40B3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spellEnd"/>
            <w:r w:rsidRPr="00C40B3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notifications</w:t>
            </w:r>
            <w:proofErr w:type="spellEnd"/>
            <w:r w:rsidRPr="00C40B3A">
              <w:rPr>
                <w:rFonts w:ascii="Calibri" w:hAnsi="Calibri" w:cs="Calibri"/>
                <w:sz w:val="24"/>
                <w:szCs w:val="24"/>
              </w:rPr>
              <w:t xml:space="preserve"> for a </w:t>
            </w: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C40B3A">
              <w:rPr>
                <w:rFonts w:ascii="Calibri" w:hAnsi="Calibri" w:cs="Calibri"/>
                <w:sz w:val="24"/>
                <w:szCs w:val="24"/>
              </w:rPr>
              <w:t xml:space="preserve"> in a </w:t>
            </w: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read-only</w:t>
            </w:r>
            <w:proofErr w:type="spellEnd"/>
            <w:r w:rsidRPr="00C40B3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  <w:r w:rsidRPr="00C40B3A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4FDB942B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08DA5F0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Justification</w:t>
            </w:r>
            <w:proofErr w:type="spellEnd"/>
          </w:p>
        </w:tc>
        <w:tc>
          <w:tcPr>
            <w:tcW w:w="7796" w:type="dxa"/>
          </w:tcPr>
          <w:p w14:paraId="55238CC0" w14:textId="2E210586" w:rsidR="00A70CC7" w:rsidRPr="007A1B3C" w:rsidRDefault="00C40B3A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40B3A">
              <w:rPr>
                <w:rFonts w:ascii="Calibri" w:hAnsi="Calibri" w:cs="Calibri"/>
                <w:sz w:val="24"/>
                <w:szCs w:val="24"/>
              </w:rPr>
              <w:t xml:space="preserve">To </w:t>
            </w: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provide</w:t>
            </w:r>
            <w:proofErr w:type="spellEnd"/>
            <w:r w:rsidRPr="00C40B3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consistent</w:t>
            </w:r>
            <w:proofErr w:type="spellEnd"/>
            <w:r w:rsidRPr="00C40B3A">
              <w:rPr>
                <w:rFonts w:ascii="Calibri" w:hAnsi="Calibri" w:cs="Calibri"/>
                <w:sz w:val="24"/>
                <w:szCs w:val="24"/>
              </w:rPr>
              <w:t xml:space="preserve"> data while </w:t>
            </w: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ensuring</w:t>
            </w:r>
            <w:proofErr w:type="spellEnd"/>
            <w:r w:rsidRPr="00C40B3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  <w:r w:rsidRPr="00C40B3A">
              <w:rPr>
                <w:rFonts w:ascii="Calibri" w:hAnsi="Calibri" w:cs="Calibri"/>
                <w:sz w:val="24"/>
                <w:szCs w:val="24"/>
              </w:rPr>
              <w:t xml:space="preserve"> performance, a </w:t>
            </w: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read-only</w:t>
            </w:r>
            <w:proofErr w:type="spellEnd"/>
            <w:r w:rsidRPr="00C40B3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  <w:r w:rsidRPr="00C40B3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C40B3A">
              <w:rPr>
                <w:rFonts w:ascii="Calibri" w:hAnsi="Calibri" w:cs="Calibri"/>
                <w:sz w:val="24"/>
                <w:szCs w:val="24"/>
              </w:rPr>
              <w:t xml:space="preserve"> SERIALIZABLE READ ONLY </w:t>
            </w: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isolation</w:t>
            </w:r>
            <w:proofErr w:type="spellEnd"/>
            <w:r w:rsidRPr="00C40B3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level</w:t>
            </w:r>
            <w:proofErr w:type="spellEnd"/>
            <w:r w:rsidRPr="00C40B3A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used</w:t>
            </w:r>
            <w:proofErr w:type="spellEnd"/>
            <w:r w:rsidRPr="00C40B3A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prevent</w:t>
            </w:r>
            <w:proofErr w:type="spellEnd"/>
            <w:r w:rsidRPr="00C40B3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updates</w:t>
            </w:r>
            <w:proofErr w:type="spellEnd"/>
            <w:r w:rsidRPr="00C40B3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during</w:t>
            </w:r>
            <w:proofErr w:type="spellEnd"/>
            <w:r w:rsidRPr="00C40B3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C40B3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  <w:r w:rsidRPr="00C40B3A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7155A953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D00293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Isolation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7796" w:type="dxa"/>
          </w:tcPr>
          <w:p w14:paraId="07FF89C9" w14:textId="221C6963" w:rsidR="00A70CC7" w:rsidRPr="007A1B3C" w:rsidRDefault="00C40B3A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40B3A">
              <w:rPr>
                <w:rFonts w:ascii="Calibri" w:hAnsi="Calibri" w:cs="Calibri"/>
                <w:sz w:val="24"/>
                <w:szCs w:val="24"/>
              </w:rPr>
              <w:t>SERIALIZABLE READ ONLY</w:t>
            </w:r>
          </w:p>
        </w:tc>
      </w:tr>
      <w:tr w:rsidR="00A70CC7" w:rsidRPr="005D2588" w14:paraId="7838D8D5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4DD607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32B6730B" w14:textId="77777777" w:rsidR="00C40B3A" w:rsidRPr="00C40B3A" w:rsidRDefault="00C40B3A" w:rsidP="00C4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40B3A">
              <w:rPr>
                <w:rFonts w:ascii="Calibri" w:hAnsi="Calibri" w:cs="Calibri"/>
                <w:sz w:val="24"/>
                <w:szCs w:val="24"/>
              </w:rPr>
              <w:t>BEGIN TRANSACTION;</w:t>
            </w:r>
          </w:p>
          <w:p w14:paraId="1C682CC3" w14:textId="77777777" w:rsidR="00C40B3A" w:rsidRPr="00C40B3A" w:rsidRDefault="00C40B3A" w:rsidP="00C4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6389FE6B" w14:textId="77777777" w:rsidR="00C40B3A" w:rsidRPr="00C40B3A" w:rsidRDefault="00C40B3A" w:rsidP="00C4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40B3A">
              <w:rPr>
                <w:rFonts w:ascii="Calibri" w:hAnsi="Calibri" w:cs="Calibri"/>
                <w:sz w:val="24"/>
                <w:szCs w:val="24"/>
              </w:rPr>
              <w:t>SET TRANSACTION ISOLATION LEVEL SERIALIZABLE READ ONLY;</w:t>
            </w:r>
          </w:p>
          <w:p w14:paraId="3FF236F2" w14:textId="77777777" w:rsidR="00C40B3A" w:rsidRPr="00C40B3A" w:rsidRDefault="00C40B3A" w:rsidP="00C4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4A32C738" w14:textId="77777777" w:rsidR="00C40B3A" w:rsidRPr="00C40B3A" w:rsidRDefault="00C40B3A" w:rsidP="00C4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40B3A">
              <w:rPr>
                <w:rFonts w:ascii="Calibri" w:hAnsi="Calibri" w:cs="Calibri"/>
                <w:sz w:val="24"/>
                <w:szCs w:val="24"/>
              </w:rPr>
              <w:t xml:space="preserve">SELECT * FROM </w:t>
            </w: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post_notification</w:t>
            </w:r>
            <w:proofErr w:type="spellEnd"/>
          </w:p>
          <w:p w14:paraId="19117900" w14:textId="77777777" w:rsidR="00C40B3A" w:rsidRPr="00C40B3A" w:rsidRDefault="00C40B3A" w:rsidP="00C4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40B3A">
              <w:rPr>
                <w:rFonts w:ascii="Calibri" w:hAnsi="Calibri" w:cs="Calibri"/>
                <w:sz w:val="24"/>
                <w:szCs w:val="24"/>
              </w:rPr>
              <w:t xml:space="preserve">WHERE </w:t>
            </w: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C40B3A">
              <w:rPr>
                <w:rFonts w:ascii="Calibri" w:hAnsi="Calibri" w:cs="Calibri"/>
                <w:sz w:val="24"/>
                <w:szCs w:val="24"/>
              </w:rPr>
              <w:t xml:space="preserve"> = $</w:t>
            </w: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</w:p>
          <w:p w14:paraId="4E5BBDAE" w14:textId="77777777" w:rsidR="00C40B3A" w:rsidRPr="00C40B3A" w:rsidRDefault="00C40B3A" w:rsidP="00C4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40B3A">
              <w:rPr>
                <w:rFonts w:ascii="Calibri" w:hAnsi="Calibri" w:cs="Calibri"/>
                <w:sz w:val="24"/>
                <w:szCs w:val="24"/>
              </w:rPr>
              <w:t xml:space="preserve">ORDER BY </w:t>
            </w:r>
            <w:proofErr w:type="spellStart"/>
            <w:r w:rsidRPr="00C40B3A">
              <w:rPr>
                <w:rFonts w:ascii="Calibri" w:hAnsi="Calibri" w:cs="Calibri"/>
                <w:sz w:val="24"/>
                <w:szCs w:val="24"/>
              </w:rPr>
              <w:t>created_time</w:t>
            </w:r>
            <w:proofErr w:type="spellEnd"/>
            <w:r w:rsidRPr="00C40B3A">
              <w:rPr>
                <w:rFonts w:ascii="Calibri" w:hAnsi="Calibri" w:cs="Calibri"/>
                <w:sz w:val="24"/>
                <w:szCs w:val="24"/>
              </w:rPr>
              <w:t xml:space="preserve"> DESC;</w:t>
            </w:r>
          </w:p>
          <w:p w14:paraId="30889D65" w14:textId="77777777" w:rsidR="00C40B3A" w:rsidRPr="00C40B3A" w:rsidRDefault="00C40B3A" w:rsidP="00C4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541301CC" w14:textId="30A4E003" w:rsidR="00A70CC7" w:rsidRPr="00D57515" w:rsidRDefault="00C40B3A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40B3A">
              <w:rPr>
                <w:rFonts w:ascii="Calibri" w:hAnsi="Calibri" w:cs="Calibri"/>
                <w:sz w:val="24"/>
                <w:szCs w:val="24"/>
              </w:rPr>
              <w:t>END TRANSACTION;</w:t>
            </w:r>
          </w:p>
        </w:tc>
      </w:tr>
    </w:tbl>
    <w:p w14:paraId="17644FBF" w14:textId="4AAA102A" w:rsidR="00A50434" w:rsidRPr="00F64009" w:rsidRDefault="00A70CC7" w:rsidP="00F64009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</w:t>
      </w:r>
      <w:r w:rsidR="00C40B3A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 xml:space="preserve">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5</w:t>
      </w:r>
      <w:r w:rsidR="00C40B3A">
        <w:rPr>
          <w:i w:val="0"/>
          <w:iCs w:val="0"/>
          <w:sz w:val="14"/>
          <w:szCs w:val="14"/>
        </w:rPr>
        <w:t>9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C40B3A" w:rsidRPr="00C40B3A">
        <w:rPr>
          <w:i w:val="0"/>
          <w:iCs w:val="0"/>
          <w:sz w:val="14"/>
          <w:szCs w:val="14"/>
        </w:rPr>
        <w:t>Get</w:t>
      </w:r>
      <w:proofErr w:type="spellEnd"/>
      <w:r w:rsidR="00C40B3A" w:rsidRPr="00C40B3A">
        <w:rPr>
          <w:i w:val="0"/>
          <w:iCs w:val="0"/>
          <w:sz w:val="14"/>
          <w:szCs w:val="14"/>
        </w:rPr>
        <w:t xml:space="preserve"> </w:t>
      </w:r>
      <w:proofErr w:type="spellStart"/>
      <w:r w:rsidR="00C40B3A" w:rsidRPr="00C40B3A">
        <w:rPr>
          <w:i w:val="0"/>
          <w:iCs w:val="0"/>
          <w:sz w:val="14"/>
          <w:szCs w:val="14"/>
        </w:rPr>
        <w:t>Post</w:t>
      </w:r>
      <w:proofErr w:type="spellEnd"/>
      <w:r w:rsidR="00C40B3A" w:rsidRPr="00C40B3A">
        <w:rPr>
          <w:i w:val="0"/>
          <w:iCs w:val="0"/>
          <w:sz w:val="14"/>
          <w:szCs w:val="14"/>
        </w:rPr>
        <w:t xml:space="preserve"> </w:t>
      </w:r>
      <w:proofErr w:type="spellStart"/>
      <w:r w:rsidR="00C40B3A" w:rsidRPr="00C40B3A">
        <w:rPr>
          <w:i w:val="0"/>
          <w:iCs w:val="0"/>
          <w:sz w:val="14"/>
          <w:szCs w:val="14"/>
        </w:rPr>
        <w:t>Notification</w:t>
      </w:r>
      <w:proofErr w:type="spellEnd"/>
      <w:r w:rsidR="00C40B3A" w:rsidRPr="00C40B3A">
        <w:rPr>
          <w:i w:val="0"/>
          <w:iCs w:val="0"/>
          <w:sz w:val="14"/>
          <w:szCs w:val="14"/>
        </w:rPr>
        <w:t xml:space="preserve"> </w:t>
      </w:r>
      <w:proofErr w:type="spellStart"/>
      <w:r w:rsidR="00C40B3A" w:rsidRPr="00C40B3A">
        <w:rPr>
          <w:i w:val="0"/>
          <w:iCs w:val="0"/>
          <w:sz w:val="14"/>
          <w:szCs w:val="14"/>
        </w:rPr>
        <w:t>Transaction</w:t>
      </w:r>
      <w:proofErr w:type="spellEnd"/>
    </w:p>
    <w:p w14:paraId="7C3A755F" w14:textId="77777777" w:rsidR="00A50434" w:rsidRPr="00A50434" w:rsidRDefault="00A50434" w:rsidP="00A50434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A70CC7" w:rsidRPr="00857F8D" w14:paraId="010EE656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B49AFD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</w:p>
        </w:tc>
        <w:tc>
          <w:tcPr>
            <w:tcW w:w="7796" w:type="dxa"/>
          </w:tcPr>
          <w:p w14:paraId="59AA9B26" w14:textId="7B057531" w:rsidR="00A70CC7" w:rsidRPr="00E34B7B" w:rsidRDefault="00A70CC7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TRAN0</w:t>
            </w:r>
            <w:r w:rsidR="00A50434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</w:tr>
      <w:tr w:rsidR="00A70CC7" w:rsidRPr="005D2588" w14:paraId="6AC853F4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A72971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2EED905F" w14:textId="57D7D578" w:rsidR="00A70CC7" w:rsidRPr="005D2588" w:rsidRDefault="00F64009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Retrieve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all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for a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specific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in a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read-only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2690F163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49AC1E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Justification</w:t>
            </w:r>
            <w:proofErr w:type="spellEnd"/>
          </w:p>
        </w:tc>
        <w:tc>
          <w:tcPr>
            <w:tcW w:w="7796" w:type="dxa"/>
          </w:tcPr>
          <w:p w14:paraId="7F5CCF7D" w14:textId="196A13FC" w:rsidR="00A70CC7" w:rsidRPr="007A1B3C" w:rsidRDefault="00F64009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Since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this is a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read-only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operation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no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risk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modification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, SERIALIZABLE READ ONLY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isolation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level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used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ensure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consistent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reads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52DB242B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8929ED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Isolation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7796" w:type="dxa"/>
          </w:tcPr>
          <w:p w14:paraId="261A1D1A" w14:textId="1DE41CCE" w:rsidR="00A70CC7" w:rsidRPr="007A1B3C" w:rsidRDefault="00F64009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64009">
              <w:rPr>
                <w:rFonts w:ascii="Calibri" w:hAnsi="Calibri" w:cs="Calibri"/>
                <w:sz w:val="24"/>
                <w:szCs w:val="24"/>
              </w:rPr>
              <w:t>SERIALIZABLE READ ONLY</w:t>
            </w:r>
          </w:p>
        </w:tc>
      </w:tr>
      <w:tr w:rsidR="00A70CC7" w:rsidRPr="005D2588" w14:paraId="3E3F1E1A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076887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44D0C90E" w14:textId="77777777" w:rsidR="00F64009" w:rsidRPr="00F64009" w:rsidRDefault="00F64009" w:rsidP="00F6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64009">
              <w:rPr>
                <w:rFonts w:ascii="Calibri" w:hAnsi="Calibri" w:cs="Calibri"/>
                <w:sz w:val="24"/>
                <w:szCs w:val="24"/>
              </w:rPr>
              <w:t>BEGIN TRANSACTION;</w:t>
            </w:r>
          </w:p>
          <w:p w14:paraId="18BDF947" w14:textId="77777777" w:rsidR="00F64009" w:rsidRPr="00F64009" w:rsidRDefault="00F64009" w:rsidP="00F6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4B10CE71" w14:textId="77777777" w:rsidR="00F64009" w:rsidRPr="00F64009" w:rsidRDefault="00F64009" w:rsidP="00F6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64009">
              <w:rPr>
                <w:rFonts w:ascii="Calibri" w:hAnsi="Calibri" w:cs="Calibri"/>
                <w:sz w:val="24"/>
                <w:szCs w:val="24"/>
              </w:rPr>
              <w:t>SET TRANSACTION ISOLATION LEVEL SERIALIZABLE READ ONLY;</w:t>
            </w:r>
          </w:p>
          <w:p w14:paraId="5ECCA0FC" w14:textId="77777777" w:rsidR="00F64009" w:rsidRPr="00F64009" w:rsidRDefault="00F64009" w:rsidP="00F6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6B48DEE0" w14:textId="77777777" w:rsidR="00F64009" w:rsidRPr="00F64009" w:rsidRDefault="00F64009" w:rsidP="00F6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64009">
              <w:rPr>
                <w:rFonts w:ascii="Calibri" w:hAnsi="Calibri" w:cs="Calibri"/>
                <w:sz w:val="24"/>
                <w:szCs w:val="24"/>
              </w:rPr>
              <w:t>SELECT *</w:t>
            </w:r>
          </w:p>
          <w:p w14:paraId="659B36D3" w14:textId="77777777" w:rsidR="00F64009" w:rsidRPr="00F64009" w:rsidRDefault="00F64009" w:rsidP="00F6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64009">
              <w:rPr>
                <w:rFonts w:ascii="Calibri" w:hAnsi="Calibri" w:cs="Calibri"/>
                <w:sz w:val="24"/>
                <w:szCs w:val="24"/>
              </w:rPr>
              <w:t xml:space="preserve">FROM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0E933BCF" w14:textId="77777777" w:rsidR="00F64009" w:rsidRPr="00F64009" w:rsidRDefault="00F64009" w:rsidP="00F6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64009">
              <w:rPr>
                <w:rFonts w:ascii="Calibri" w:hAnsi="Calibri" w:cs="Calibri"/>
                <w:sz w:val="24"/>
                <w:szCs w:val="24"/>
              </w:rPr>
              <w:t xml:space="preserve">WHERE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= $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416A310B" w14:textId="77777777" w:rsidR="00F64009" w:rsidRPr="00F64009" w:rsidRDefault="00F64009" w:rsidP="00F6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64009">
              <w:rPr>
                <w:rFonts w:ascii="Calibri" w:hAnsi="Calibri" w:cs="Calibri"/>
                <w:sz w:val="24"/>
                <w:szCs w:val="24"/>
              </w:rPr>
              <w:t xml:space="preserve">ORDER BY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created_time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ASC;</w:t>
            </w:r>
          </w:p>
          <w:p w14:paraId="21E8395B" w14:textId="77777777" w:rsidR="00F64009" w:rsidRPr="00F64009" w:rsidRDefault="00F64009" w:rsidP="00F6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3AD5FC5C" w14:textId="09B37CD9" w:rsidR="00A70CC7" w:rsidRPr="00D57515" w:rsidRDefault="00F64009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64009">
              <w:rPr>
                <w:rFonts w:ascii="Calibri" w:hAnsi="Calibri" w:cs="Calibri"/>
                <w:sz w:val="24"/>
                <w:szCs w:val="24"/>
              </w:rPr>
              <w:t>END TRANSACTION;</w:t>
            </w:r>
          </w:p>
        </w:tc>
      </w:tr>
    </w:tbl>
    <w:p w14:paraId="1672ACA1" w14:textId="1256FEBF" w:rsidR="00A70CC7" w:rsidRDefault="00A70CC7" w:rsidP="00A70CC7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 w:rsidR="00F64009">
        <w:rPr>
          <w:i w:val="0"/>
          <w:iCs w:val="0"/>
          <w:sz w:val="14"/>
          <w:szCs w:val="14"/>
        </w:rPr>
        <w:t>60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F64009" w:rsidRPr="00F64009">
        <w:rPr>
          <w:i w:val="0"/>
          <w:iCs w:val="0"/>
          <w:sz w:val="14"/>
          <w:szCs w:val="14"/>
        </w:rPr>
        <w:t>Get</w:t>
      </w:r>
      <w:proofErr w:type="spellEnd"/>
      <w:r w:rsidR="00F64009" w:rsidRPr="00F64009">
        <w:rPr>
          <w:i w:val="0"/>
          <w:iCs w:val="0"/>
          <w:sz w:val="14"/>
          <w:szCs w:val="14"/>
        </w:rPr>
        <w:t xml:space="preserve"> </w:t>
      </w:r>
      <w:proofErr w:type="spellStart"/>
      <w:r w:rsidR="00F64009" w:rsidRPr="00F64009">
        <w:rPr>
          <w:i w:val="0"/>
          <w:iCs w:val="0"/>
          <w:sz w:val="14"/>
          <w:szCs w:val="14"/>
        </w:rPr>
        <w:t>Post</w:t>
      </w:r>
      <w:proofErr w:type="spellEnd"/>
      <w:r w:rsidR="00F64009" w:rsidRPr="00F64009">
        <w:rPr>
          <w:i w:val="0"/>
          <w:iCs w:val="0"/>
          <w:sz w:val="14"/>
          <w:szCs w:val="14"/>
        </w:rPr>
        <w:t xml:space="preserve"> </w:t>
      </w:r>
      <w:proofErr w:type="spellStart"/>
      <w:r w:rsidR="00F64009" w:rsidRPr="00F64009">
        <w:rPr>
          <w:i w:val="0"/>
          <w:iCs w:val="0"/>
          <w:sz w:val="14"/>
          <w:szCs w:val="14"/>
        </w:rPr>
        <w:t>Comments</w:t>
      </w:r>
      <w:proofErr w:type="spellEnd"/>
      <w:r w:rsidR="00F64009" w:rsidRPr="00F64009">
        <w:rPr>
          <w:i w:val="0"/>
          <w:iCs w:val="0"/>
          <w:sz w:val="14"/>
          <w:szCs w:val="14"/>
        </w:rPr>
        <w:t xml:space="preserve"> </w:t>
      </w:r>
      <w:proofErr w:type="spellStart"/>
      <w:r w:rsidR="00F64009" w:rsidRPr="00F64009">
        <w:rPr>
          <w:i w:val="0"/>
          <w:iCs w:val="0"/>
          <w:sz w:val="14"/>
          <w:szCs w:val="14"/>
        </w:rPr>
        <w:t>Transaction</w:t>
      </w:r>
      <w:proofErr w:type="spellEnd"/>
    </w:p>
    <w:p w14:paraId="5EDA7C51" w14:textId="77777777" w:rsidR="00A50434" w:rsidRPr="00A50434" w:rsidRDefault="00A50434" w:rsidP="00A50434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A70CC7" w:rsidRPr="00857F8D" w14:paraId="69B5978A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D99034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</w:p>
        </w:tc>
        <w:tc>
          <w:tcPr>
            <w:tcW w:w="7796" w:type="dxa"/>
          </w:tcPr>
          <w:p w14:paraId="257DE48C" w14:textId="735A6CAD" w:rsidR="00A70CC7" w:rsidRPr="00E34B7B" w:rsidRDefault="00A70CC7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TRAN0</w:t>
            </w:r>
            <w:r w:rsidR="00A50434"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</w:tr>
      <w:tr w:rsidR="00A70CC7" w:rsidRPr="005D2588" w14:paraId="4ECAA0AA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836A50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2A926F75" w14:textId="4ADD109F" w:rsidR="00A70CC7" w:rsidRPr="005D2588" w:rsidRDefault="00F64009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Insert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reply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existing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47110E5B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826655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Justification</w:t>
            </w:r>
            <w:proofErr w:type="spellEnd"/>
          </w:p>
        </w:tc>
        <w:tc>
          <w:tcPr>
            <w:tcW w:w="7796" w:type="dxa"/>
          </w:tcPr>
          <w:p w14:paraId="7B9CBD24" w14:textId="793AFB6B" w:rsidR="00A70CC7" w:rsidRPr="007A1B3C" w:rsidRDefault="00F64009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Ensures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that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reply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inserted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in a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consistent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manner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maintaining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strict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order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. REPEATABLE READ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ensures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no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concurrent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replies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cause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inconsistent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replies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within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354F135C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6091B2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lastRenderedPageBreak/>
              <w:t>Isolation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7796" w:type="dxa"/>
          </w:tcPr>
          <w:p w14:paraId="37C2554C" w14:textId="6FF1296E" w:rsidR="00A70CC7" w:rsidRPr="007A1B3C" w:rsidRDefault="00F64009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64009">
              <w:rPr>
                <w:rFonts w:ascii="Calibri" w:hAnsi="Calibri" w:cs="Calibri"/>
                <w:sz w:val="24"/>
                <w:szCs w:val="24"/>
              </w:rPr>
              <w:t>REPEATABLE READ</w:t>
            </w:r>
          </w:p>
        </w:tc>
      </w:tr>
      <w:tr w:rsidR="00A70CC7" w:rsidRPr="005D2588" w14:paraId="684F5170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A68697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1B8546DB" w14:textId="77777777" w:rsidR="00F64009" w:rsidRPr="00F64009" w:rsidRDefault="00F64009" w:rsidP="00F6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64009">
              <w:rPr>
                <w:rFonts w:ascii="Calibri" w:hAnsi="Calibri" w:cs="Calibri"/>
                <w:sz w:val="24"/>
                <w:szCs w:val="24"/>
              </w:rPr>
              <w:t>BEGIN TRANSACTION;</w:t>
            </w:r>
          </w:p>
          <w:p w14:paraId="62FC0AC9" w14:textId="77777777" w:rsidR="00F64009" w:rsidRPr="00F64009" w:rsidRDefault="00F64009" w:rsidP="00F6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7A36A8F1" w14:textId="77777777" w:rsidR="00F64009" w:rsidRPr="00F64009" w:rsidRDefault="00F64009" w:rsidP="00F6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64009">
              <w:rPr>
                <w:rFonts w:ascii="Calibri" w:hAnsi="Calibri" w:cs="Calibri"/>
                <w:sz w:val="24"/>
                <w:szCs w:val="24"/>
              </w:rPr>
              <w:t>SET TRANSACTION ISOLATION LEVEL REPEATABLE READ;</w:t>
            </w:r>
          </w:p>
          <w:p w14:paraId="1DFC2348" w14:textId="77777777" w:rsidR="00F64009" w:rsidRPr="00F64009" w:rsidRDefault="00F64009" w:rsidP="00F6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6CE25333" w14:textId="77777777" w:rsidR="00F64009" w:rsidRPr="00F64009" w:rsidRDefault="00F64009" w:rsidP="00F6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64009">
              <w:rPr>
                <w:rFonts w:ascii="Calibri" w:hAnsi="Calibri" w:cs="Calibri"/>
                <w:sz w:val="24"/>
                <w:szCs w:val="24"/>
              </w:rPr>
              <w:t xml:space="preserve">INSERT INTO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, body,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created_time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>)</w:t>
            </w:r>
          </w:p>
          <w:p w14:paraId="419EC7C2" w14:textId="77777777" w:rsidR="00F64009" w:rsidRPr="00F64009" w:rsidRDefault="00F64009" w:rsidP="00F6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64009">
              <w:rPr>
                <w:rFonts w:ascii="Calibri" w:hAnsi="Calibri" w:cs="Calibri"/>
                <w:sz w:val="24"/>
                <w:szCs w:val="24"/>
              </w:rPr>
              <w:t>VALUES ($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>, $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>, $body, NOW());</w:t>
            </w:r>
          </w:p>
          <w:p w14:paraId="03623D9D" w14:textId="77777777" w:rsidR="00F64009" w:rsidRPr="00F64009" w:rsidRDefault="00F64009" w:rsidP="00F6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6AE2653B" w14:textId="77777777" w:rsidR="00F64009" w:rsidRPr="00F64009" w:rsidRDefault="00F64009" w:rsidP="00F6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64009">
              <w:rPr>
                <w:rFonts w:ascii="Calibri" w:hAnsi="Calibri" w:cs="Calibri"/>
                <w:sz w:val="24"/>
                <w:szCs w:val="24"/>
              </w:rPr>
              <w:t xml:space="preserve">INSERT INTO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replies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parent_comment_id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>)</w:t>
            </w:r>
          </w:p>
          <w:p w14:paraId="0A52874A" w14:textId="77777777" w:rsidR="00F64009" w:rsidRPr="00F64009" w:rsidRDefault="00F64009" w:rsidP="00F6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64009">
              <w:rPr>
                <w:rFonts w:ascii="Calibri" w:hAnsi="Calibri" w:cs="Calibri"/>
                <w:sz w:val="24"/>
                <w:szCs w:val="24"/>
              </w:rPr>
              <w:t>VALUES ($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parent_comment_id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currval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>('</w:t>
            </w:r>
            <w:proofErr w:type="spellStart"/>
            <w:r w:rsidRPr="00F64009">
              <w:rPr>
                <w:rFonts w:ascii="Calibri" w:hAnsi="Calibri" w:cs="Calibri"/>
                <w:sz w:val="24"/>
                <w:szCs w:val="24"/>
              </w:rPr>
              <w:t>comments_comment_id_seq</w:t>
            </w:r>
            <w:proofErr w:type="spellEnd"/>
            <w:r w:rsidRPr="00F64009">
              <w:rPr>
                <w:rFonts w:ascii="Calibri" w:hAnsi="Calibri" w:cs="Calibri"/>
                <w:sz w:val="24"/>
                <w:szCs w:val="24"/>
              </w:rPr>
              <w:t>'));</w:t>
            </w:r>
          </w:p>
          <w:p w14:paraId="1B1CE94B" w14:textId="77777777" w:rsidR="00F64009" w:rsidRPr="00F64009" w:rsidRDefault="00F64009" w:rsidP="00F6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5740B43C" w14:textId="2A7B37E3" w:rsidR="00F64009" w:rsidRPr="00D57515" w:rsidRDefault="00F64009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64009">
              <w:rPr>
                <w:rFonts w:ascii="Calibri" w:hAnsi="Calibri" w:cs="Calibri"/>
                <w:sz w:val="24"/>
                <w:szCs w:val="24"/>
              </w:rPr>
              <w:t>END TRANSACTION;</w:t>
            </w:r>
          </w:p>
        </w:tc>
      </w:tr>
    </w:tbl>
    <w:p w14:paraId="45F42841" w14:textId="27B42C8C" w:rsidR="00A70CC7" w:rsidRDefault="00A70CC7" w:rsidP="00A70CC7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</w:t>
      </w:r>
      <w:r w:rsidR="00F64009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 xml:space="preserve">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 w:rsidR="00F64009">
        <w:rPr>
          <w:i w:val="0"/>
          <w:iCs w:val="0"/>
          <w:sz w:val="14"/>
          <w:szCs w:val="14"/>
        </w:rPr>
        <w:t>61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F64009" w:rsidRPr="00F64009">
        <w:rPr>
          <w:i w:val="0"/>
          <w:iCs w:val="0"/>
          <w:sz w:val="14"/>
          <w:szCs w:val="14"/>
        </w:rPr>
        <w:t>Create</w:t>
      </w:r>
      <w:proofErr w:type="spellEnd"/>
      <w:r w:rsidR="00F64009" w:rsidRPr="00F64009">
        <w:rPr>
          <w:i w:val="0"/>
          <w:iCs w:val="0"/>
          <w:sz w:val="14"/>
          <w:szCs w:val="14"/>
        </w:rPr>
        <w:t xml:space="preserve"> </w:t>
      </w:r>
      <w:proofErr w:type="spellStart"/>
      <w:r w:rsidR="00F64009" w:rsidRPr="00F64009">
        <w:rPr>
          <w:i w:val="0"/>
          <w:iCs w:val="0"/>
          <w:sz w:val="14"/>
          <w:szCs w:val="14"/>
        </w:rPr>
        <w:t>Comment</w:t>
      </w:r>
      <w:proofErr w:type="spellEnd"/>
      <w:r w:rsidR="00F64009" w:rsidRPr="00F64009">
        <w:rPr>
          <w:i w:val="0"/>
          <w:iCs w:val="0"/>
          <w:sz w:val="14"/>
          <w:szCs w:val="14"/>
        </w:rPr>
        <w:t xml:space="preserve"> </w:t>
      </w:r>
      <w:proofErr w:type="spellStart"/>
      <w:r w:rsidR="00F64009" w:rsidRPr="00F64009">
        <w:rPr>
          <w:i w:val="0"/>
          <w:iCs w:val="0"/>
          <w:sz w:val="14"/>
          <w:szCs w:val="14"/>
        </w:rPr>
        <w:t>Reply</w:t>
      </w:r>
      <w:proofErr w:type="spellEnd"/>
      <w:r w:rsidR="00F64009" w:rsidRPr="00F64009">
        <w:rPr>
          <w:i w:val="0"/>
          <w:iCs w:val="0"/>
          <w:sz w:val="14"/>
          <w:szCs w:val="14"/>
        </w:rPr>
        <w:t xml:space="preserve"> </w:t>
      </w:r>
      <w:proofErr w:type="spellStart"/>
      <w:r w:rsidR="00F64009" w:rsidRPr="00F64009">
        <w:rPr>
          <w:i w:val="0"/>
          <w:iCs w:val="0"/>
          <w:sz w:val="14"/>
          <w:szCs w:val="14"/>
        </w:rPr>
        <w:t>Transaction</w:t>
      </w:r>
      <w:proofErr w:type="spellEnd"/>
    </w:p>
    <w:p w14:paraId="37FDA49E" w14:textId="77777777" w:rsidR="00A50434" w:rsidRPr="00A50434" w:rsidRDefault="00A50434" w:rsidP="00A50434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A70CC7" w:rsidRPr="00857F8D" w14:paraId="7BE5A111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3D25775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</w:p>
        </w:tc>
        <w:tc>
          <w:tcPr>
            <w:tcW w:w="7796" w:type="dxa"/>
          </w:tcPr>
          <w:p w14:paraId="477202E3" w14:textId="74462B5E" w:rsidR="00A70CC7" w:rsidRPr="00E34B7B" w:rsidRDefault="00A70CC7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TRAN0</w:t>
            </w:r>
            <w:r w:rsidR="00A50434"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</w:tr>
      <w:tr w:rsidR="00A70CC7" w:rsidRPr="005D2588" w14:paraId="52D3ACB8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610AE1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2CEB1D66" w14:textId="0BC7D9BF" w:rsidR="00A70CC7" w:rsidRPr="005D2588" w:rsidRDefault="00A70B57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Retrieve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all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replies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 xml:space="preserve"> for a </w:t>
            </w: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specific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 xml:space="preserve"> in a </w:t>
            </w: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read-only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60A0F14D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95E071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Justification</w:t>
            </w:r>
            <w:proofErr w:type="spellEnd"/>
          </w:p>
        </w:tc>
        <w:tc>
          <w:tcPr>
            <w:tcW w:w="7796" w:type="dxa"/>
          </w:tcPr>
          <w:p w14:paraId="19D02179" w14:textId="5764A826" w:rsidR="00A70CC7" w:rsidRPr="007A1B3C" w:rsidRDefault="00A70B57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Since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 xml:space="preserve"> this is a </w:t>
            </w: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read-only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operation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 xml:space="preserve"> no </w:t>
            </w: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risk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modification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 xml:space="preserve">, SERIALIZABLE READ ONLY </w:t>
            </w: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isolation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level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 xml:space="preserve"> is </w:t>
            </w: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used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ensure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consistent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reads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5206234F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95608B7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Isolation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7796" w:type="dxa"/>
          </w:tcPr>
          <w:p w14:paraId="149923FB" w14:textId="18EC35A9" w:rsidR="00A70CC7" w:rsidRPr="007A1B3C" w:rsidRDefault="00A70B57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70B57">
              <w:rPr>
                <w:rFonts w:ascii="Calibri" w:hAnsi="Calibri" w:cs="Calibri"/>
                <w:sz w:val="24"/>
                <w:szCs w:val="24"/>
              </w:rPr>
              <w:t>SERIALIZABLE READ ONLY</w:t>
            </w:r>
          </w:p>
        </w:tc>
      </w:tr>
      <w:tr w:rsidR="00A70CC7" w:rsidRPr="005D2588" w14:paraId="3977AE0B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0856058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0B69D853" w14:textId="77777777" w:rsidR="00A70B57" w:rsidRPr="00A70B57" w:rsidRDefault="00A70B57" w:rsidP="00A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70B57">
              <w:rPr>
                <w:rFonts w:ascii="Calibri" w:hAnsi="Calibri" w:cs="Calibri"/>
                <w:sz w:val="24"/>
                <w:szCs w:val="24"/>
              </w:rPr>
              <w:t>BEGIN TRANSACTION;</w:t>
            </w:r>
          </w:p>
          <w:p w14:paraId="769CA717" w14:textId="77777777" w:rsidR="00A70B57" w:rsidRPr="00A70B57" w:rsidRDefault="00A70B57" w:rsidP="00A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72C30D5F" w14:textId="77777777" w:rsidR="00A70B57" w:rsidRPr="00A70B57" w:rsidRDefault="00A70B57" w:rsidP="00A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70B57">
              <w:rPr>
                <w:rFonts w:ascii="Calibri" w:hAnsi="Calibri" w:cs="Calibri"/>
                <w:sz w:val="24"/>
                <w:szCs w:val="24"/>
              </w:rPr>
              <w:t>SET TRANSACTION ISOLATION LEVEL SERIALIZABLE READ ONLY;</w:t>
            </w:r>
          </w:p>
          <w:p w14:paraId="3FE4E4A1" w14:textId="77777777" w:rsidR="00A70B57" w:rsidRPr="00A70B57" w:rsidRDefault="00A70B57" w:rsidP="00A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4B23DCB7" w14:textId="77777777" w:rsidR="00A70B57" w:rsidRPr="00A70B57" w:rsidRDefault="00A70B57" w:rsidP="00A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70B57">
              <w:rPr>
                <w:rFonts w:ascii="Calibri" w:hAnsi="Calibri" w:cs="Calibri"/>
                <w:sz w:val="24"/>
                <w:szCs w:val="24"/>
              </w:rPr>
              <w:t>SELECT *</w:t>
            </w:r>
          </w:p>
          <w:p w14:paraId="39D7255C" w14:textId="77777777" w:rsidR="00A70B57" w:rsidRPr="00A70B57" w:rsidRDefault="00A70B57" w:rsidP="00A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70B57">
              <w:rPr>
                <w:rFonts w:ascii="Calibri" w:hAnsi="Calibri" w:cs="Calibri"/>
                <w:sz w:val="24"/>
                <w:szCs w:val="24"/>
              </w:rPr>
              <w:t xml:space="preserve">FROM </w:t>
            </w: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replies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0DC0FBD6" w14:textId="77777777" w:rsidR="00A70B57" w:rsidRPr="00A70B57" w:rsidRDefault="00A70B57" w:rsidP="00A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70B57">
              <w:rPr>
                <w:rFonts w:ascii="Calibri" w:hAnsi="Calibri" w:cs="Calibri"/>
                <w:sz w:val="24"/>
                <w:szCs w:val="24"/>
              </w:rPr>
              <w:t xml:space="preserve">WHERE </w:t>
            </w: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parent_comment_id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 xml:space="preserve"> = $</w:t>
            </w: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parent_comment_id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3F8A0A2C" w14:textId="77777777" w:rsidR="00A70B57" w:rsidRPr="00A70B57" w:rsidRDefault="00A70B57" w:rsidP="00A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70B57">
              <w:rPr>
                <w:rFonts w:ascii="Calibri" w:hAnsi="Calibri" w:cs="Calibri"/>
                <w:sz w:val="24"/>
                <w:szCs w:val="24"/>
              </w:rPr>
              <w:t xml:space="preserve">ORDER BY </w:t>
            </w:r>
            <w:proofErr w:type="spellStart"/>
            <w:r w:rsidRPr="00A70B57">
              <w:rPr>
                <w:rFonts w:ascii="Calibri" w:hAnsi="Calibri" w:cs="Calibri"/>
                <w:sz w:val="24"/>
                <w:szCs w:val="24"/>
              </w:rPr>
              <w:t>created_time</w:t>
            </w:r>
            <w:proofErr w:type="spellEnd"/>
            <w:r w:rsidRPr="00A70B57">
              <w:rPr>
                <w:rFonts w:ascii="Calibri" w:hAnsi="Calibri" w:cs="Calibri"/>
                <w:sz w:val="24"/>
                <w:szCs w:val="24"/>
              </w:rPr>
              <w:t xml:space="preserve"> ASC;</w:t>
            </w:r>
          </w:p>
          <w:p w14:paraId="2DB51420" w14:textId="77777777" w:rsidR="00A70B57" w:rsidRPr="00A70B57" w:rsidRDefault="00A70B57" w:rsidP="00A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6B8A7356" w14:textId="39CD69B2" w:rsidR="00A70CC7" w:rsidRPr="00D57515" w:rsidRDefault="00A70B57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70B57">
              <w:rPr>
                <w:rFonts w:ascii="Calibri" w:hAnsi="Calibri" w:cs="Calibri"/>
                <w:sz w:val="24"/>
                <w:szCs w:val="24"/>
              </w:rPr>
              <w:t>END TRANSACTION;</w:t>
            </w:r>
          </w:p>
        </w:tc>
      </w:tr>
    </w:tbl>
    <w:p w14:paraId="3F5CA2F4" w14:textId="231282E9" w:rsidR="00A70CC7" w:rsidRDefault="00A70CC7" w:rsidP="00A70CC7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 w:rsidR="0070207B">
        <w:rPr>
          <w:i w:val="0"/>
          <w:iCs w:val="0"/>
          <w:sz w:val="14"/>
          <w:szCs w:val="14"/>
        </w:rPr>
        <w:t>62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70207B" w:rsidRPr="0070207B">
        <w:rPr>
          <w:i w:val="0"/>
          <w:iCs w:val="0"/>
          <w:sz w:val="14"/>
          <w:szCs w:val="14"/>
        </w:rPr>
        <w:t>Get</w:t>
      </w:r>
      <w:proofErr w:type="spellEnd"/>
      <w:r w:rsidR="0070207B" w:rsidRPr="0070207B">
        <w:rPr>
          <w:i w:val="0"/>
          <w:iCs w:val="0"/>
          <w:sz w:val="14"/>
          <w:szCs w:val="14"/>
        </w:rPr>
        <w:t xml:space="preserve"> </w:t>
      </w:r>
      <w:proofErr w:type="spellStart"/>
      <w:r w:rsidR="0070207B" w:rsidRPr="0070207B">
        <w:rPr>
          <w:i w:val="0"/>
          <w:iCs w:val="0"/>
          <w:sz w:val="14"/>
          <w:szCs w:val="14"/>
        </w:rPr>
        <w:t>Comment</w:t>
      </w:r>
      <w:proofErr w:type="spellEnd"/>
      <w:r w:rsidR="0070207B" w:rsidRPr="0070207B">
        <w:rPr>
          <w:i w:val="0"/>
          <w:iCs w:val="0"/>
          <w:sz w:val="14"/>
          <w:szCs w:val="14"/>
        </w:rPr>
        <w:t xml:space="preserve"> </w:t>
      </w:r>
      <w:proofErr w:type="spellStart"/>
      <w:r w:rsidR="0070207B" w:rsidRPr="0070207B">
        <w:rPr>
          <w:i w:val="0"/>
          <w:iCs w:val="0"/>
          <w:sz w:val="14"/>
          <w:szCs w:val="14"/>
        </w:rPr>
        <w:t>Replies</w:t>
      </w:r>
      <w:proofErr w:type="spellEnd"/>
      <w:r w:rsidR="0070207B" w:rsidRPr="0070207B">
        <w:rPr>
          <w:i w:val="0"/>
          <w:iCs w:val="0"/>
          <w:sz w:val="14"/>
          <w:szCs w:val="14"/>
        </w:rPr>
        <w:t xml:space="preserve"> </w:t>
      </w:r>
      <w:proofErr w:type="spellStart"/>
      <w:r w:rsidR="0070207B" w:rsidRPr="0070207B">
        <w:rPr>
          <w:i w:val="0"/>
          <w:iCs w:val="0"/>
          <w:sz w:val="14"/>
          <w:szCs w:val="14"/>
        </w:rPr>
        <w:t>Transaction</w:t>
      </w:r>
      <w:proofErr w:type="spellEnd"/>
    </w:p>
    <w:p w14:paraId="270C0F72" w14:textId="77777777" w:rsidR="00A50434" w:rsidRPr="00A50434" w:rsidRDefault="00A50434" w:rsidP="00A50434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A70CC7" w:rsidRPr="00857F8D" w14:paraId="5FF79643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DFF93B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</w:p>
        </w:tc>
        <w:tc>
          <w:tcPr>
            <w:tcW w:w="7796" w:type="dxa"/>
          </w:tcPr>
          <w:p w14:paraId="28690528" w14:textId="2070C8B2" w:rsidR="00A70CC7" w:rsidRPr="00E34B7B" w:rsidRDefault="00A70CC7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TRAN0</w:t>
            </w:r>
            <w:r w:rsidR="00A50434"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</w:tr>
      <w:tr w:rsidR="00A70CC7" w:rsidRPr="005D2588" w14:paraId="769EDEBF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84C742A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68113158" w14:textId="1943BB37" w:rsidR="00A70CC7" w:rsidRPr="005D2588" w:rsidRDefault="000E6FDB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Insert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update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user's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 xml:space="preserve"> vote </w:t>
            </w: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5D4F5B23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D4472A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Justification</w:t>
            </w:r>
            <w:proofErr w:type="spellEnd"/>
          </w:p>
        </w:tc>
        <w:tc>
          <w:tcPr>
            <w:tcW w:w="7796" w:type="dxa"/>
          </w:tcPr>
          <w:p w14:paraId="35BAE0D0" w14:textId="5F162E8B" w:rsidR="00A70CC7" w:rsidRPr="007A1B3C" w:rsidRDefault="000E6FDB" w:rsidP="000E6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Ensures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consistent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voting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 xml:space="preserve"> records by </w:t>
            </w: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preventing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race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conditions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where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multiple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 xml:space="preserve"> votes </w:t>
            </w: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from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same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could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occur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simultaneously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 xml:space="preserve">. REPEATABLE READ is </w:t>
            </w: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used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prevent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inconsistent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voting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E6FDB">
              <w:rPr>
                <w:rFonts w:ascii="Calibri" w:hAnsi="Calibri" w:cs="Calibri"/>
                <w:sz w:val="24"/>
                <w:szCs w:val="24"/>
              </w:rPr>
              <w:t>behavior</w:t>
            </w:r>
            <w:proofErr w:type="spellEnd"/>
            <w:r w:rsidRPr="000E6FDB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5400C2D5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86823CF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Isolation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7796" w:type="dxa"/>
          </w:tcPr>
          <w:p w14:paraId="5E328AB9" w14:textId="10D098BF" w:rsidR="00A70CC7" w:rsidRPr="007A1B3C" w:rsidRDefault="0078141F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8141F">
              <w:rPr>
                <w:rFonts w:ascii="Calibri" w:hAnsi="Calibri" w:cs="Calibri"/>
                <w:sz w:val="24"/>
                <w:szCs w:val="24"/>
              </w:rPr>
              <w:t>REPEATABLE READ</w:t>
            </w:r>
          </w:p>
        </w:tc>
      </w:tr>
      <w:tr w:rsidR="00A70CC7" w:rsidRPr="005D2588" w14:paraId="3C578820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3F473C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08650D21" w14:textId="77777777" w:rsidR="0078141F" w:rsidRPr="0078141F" w:rsidRDefault="0078141F" w:rsidP="0078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8141F">
              <w:rPr>
                <w:rFonts w:ascii="Calibri" w:hAnsi="Calibri" w:cs="Calibri"/>
                <w:sz w:val="24"/>
                <w:szCs w:val="24"/>
              </w:rPr>
              <w:t>BEGIN TRANSACTION;</w:t>
            </w:r>
          </w:p>
          <w:p w14:paraId="27B5722C" w14:textId="77777777" w:rsidR="0078141F" w:rsidRPr="0078141F" w:rsidRDefault="0078141F" w:rsidP="0078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76E9CAE3" w14:textId="77777777" w:rsidR="0078141F" w:rsidRPr="0078141F" w:rsidRDefault="0078141F" w:rsidP="0078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8141F">
              <w:rPr>
                <w:rFonts w:ascii="Calibri" w:hAnsi="Calibri" w:cs="Calibri"/>
                <w:sz w:val="24"/>
                <w:szCs w:val="24"/>
              </w:rPr>
              <w:t>SET TRANSACTION ISOLATION LEVEL REPEATABLE READ;</w:t>
            </w:r>
          </w:p>
          <w:p w14:paraId="02195C8E" w14:textId="77777777" w:rsidR="0078141F" w:rsidRPr="0078141F" w:rsidRDefault="0078141F" w:rsidP="0078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22007141" w14:textId="77777777" w:rsidR="0078141F" w:rsidRPr="0078141F" w:rsidRDefault="0078141F" w:rsidP="0078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8141F">
              <w:rPr>
                <w:rFonts w:ascii="Calibri" w:hAnsi="Calibri" w:cs="Calibri"/>
                <w:sz w:val="24"/>
                <w:szCs w:val="24"/>
              </w:rPr>
              <w:t xml:space="preserve">INSERT INTO </w:t>
            </w:r>
            <w:proofErr w:type="spellStart"/>
            <w:r w:rsidRPr="0078141F">
              <w:rPr>
                <w:rFonts w:ascii="Calibri" w:hAnsi="Calibri" w:cs="Calibri"/>
                <w:sz w:val="24"/>
                <w:szCs w:val="24"/>
              </w:rPr>
              <w:t>post_votes</w:t>
            </w:r>
            <w:proofErr w:type="spellEnd"/>
            <w:r w:rsidRPr="0078141F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78141F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78141F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8141F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78141F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8141F">
              <w:rPr>
                <w:rFonts w:ascii="Calibri" w:hAnsi="Calibri" w:cs="Calibri"/>
                <w:sz w:val="24"/>
                <w:szCs w:val="24"/>
              </w:rPr>
              <w:t>is_like</w:t>
            </w:r>
            <w:proofErr w:type="spellEnd"/>
            <w:r w:rsidRPr="0078141F">
              <w:rPr>
                <w:rFonts w:ascii="Calibri" w:hAnsi="Calibri" w:cs="Calibri"/>
                <w:sz w:val="24"/>
                <w:szCs w:val="24"/>
              </w:rPr>
              <w:t>, time)</w:t>
            </w:r>
          </w:p>
          <w:p w14:paraId="060590E7" w14:textId="77777777" w:rsidR="0078141F" w:rsidRPr="0078141F" w:rsidRDefault="0078141F" w:rsidP="0078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8141F">
              <w:rPr>
                <w:rFonts w:ascii="Calibri" w:hAnsi="Calibri" w:cs="Calibri"/>
                <w:sz w:val="24"/>
                <w:szCs w:val="24"/>
              </w:rPr>
              <w:t>VALUES ($</w:t>
            </w:r>
            <w:proofErr w:type="spellStart"/>
            <w:r w:rsidRPr="0078141F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78141F">
              <w:rPr>
                <w:rFonts w:ascii="Calibri" w:hAnsi="Calibri" w:cs="Calibri"/>
                <w:sz w:val="24"/>
                <w:szCs w:val="24"/>
              </w:rPr>
              <w:t>, $</w:t>
            </w:r>
            <w:proofErr w:type="spellStart"/>
            <w:r w:rsidRPr="0078141F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78141F">
              <w:rPr>
                <w:rFonts w:ascii="Calibri" w:hAnsi="Calibri" w:cs="Calibri"/>
                <w:sz w:val="24"/>
                <w:szCs w:val="24"/>
              </w:rPr>
              <w:t>, $</w:t>
            </w:r>
            <w:proofErr w:type="spellStart"/>
            <w:r w:rsidRPr="0078141F">
              <w:rPr>
                <w:rFonts w:ascii="Calibri" w:hAnsi="Calibri" w:cs="Calibri"/>
                <w:sz w:val="24"/>
                <w:szCs w:val="24"/>
              </w:rPr>
              <w:t>is_like</w:t>
            </w:r>
            <w:proofErr w:type="spellEnd"/>
            <w:r w:rsidRPr="0078141F">
              <w:rPr>
                <w:rFonts w:ascii="Calibri" w:hAnsi="Calibri" w:cs="Calibri"/>
                <w:sz w:val="24"/>
                <w:szCs w:val="24"/>
              </w:rPr>
              <w:t>, NOW())</w:t>
            </w:r>
          </w:p>
          <w:p w14:paraId="1E94A092" w14:textId="77777777" w:rsidR="0078141F" w:rsidRPr="0078141F" w:rsidRDefault="0078141F" w:rsidP="0078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8141F">
              <w:rPr>
                <w:rFonts w:ascii="Calibri" w:hAnsi="Calibri" w:cs="Calibri"/>
                <w:sz w:val="24"/>
                <w:szCs w:val="24"/>
              </w:rPr>
              <w:t>ON CONFLICT (</w:t>
            </w:r>
            <w:proofErr w:type="spellStart"/>
            <w:r w:rsidRPr="0078141F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78141F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8141F">
              <w:rPr>
                <w:rFonts w:ascii="Calibri" w:hAnsi="Calibri" w:cs="Calibri"/>
                <w:sz w:val="24"/>
                <w:szCs w:val="24"/>
              </w:rPr>
              <w:t>post_id</w:t>
            </w:r>
            <w:proofErr w:type="spellEnd"/>
            <w:r w:rsidRPr="0078141F">
              <w:rPr>
                <w:rFonts w:ascii="Calibri" w:hAnsi="Calibri" w:cs="Calibri"/>
                <w:sz w:val="24"/>
                <w:szCs w:val="24"/>
              </w:rPr>
              <w:t>)</w:t>
            </w:r>
          </w:p>
          <w:p w14:paraId="3A034961" w14:textId="19FB7A0F" w:rsidR="0078141F" w:rsidRPr="0078141F" w:rsidRDefault="0078141F" w:rsidP="0078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8141F">
              <w:rPr>
                <w:rFonts w:ascii="Calibri" w:hAnsi="Calibri" w:cs="Calibri"/>
                <w:sz w:val="24"/>
                <w:szCs w:val="24"/>
              </w:rPr>
              <w:t xml:space="preserve">DO UPDATE SET </w:t>
            </w:r>
            <w:proofErr w:type="spellStart"/>
            <w:r w:rsidRPr="0078141F">
              <w:rPr>
                <w:rFonts w:ascii="Calibri" w:hAnsi="Calibri" w:cs="Calibri"/>
                <w:sz w:val="24"/>
                <w:szCs w:val="24"/>
              </w:rPr>
              <w:t>is_like</w:t>
            </w:r>
            <w:proofErr w:type="spellEnd"/>
            <w:r w:rsidRPr="0078141F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78141F">
              <w:rPr>
                <w:rFonts w:ascii="Calibri" w:hAnsi="Calibri" w:cs="Calibri"/>
                <w:sz w:val="24"/>
                <w:szCs w:val="24"/>
              </w:rPr>
              <w:t>EXCLUDED.is_like</w:t>
            </w:r>
            <w:proofErr w:type="spellEnd"/>
            <w:r w:rsidRPr="0078141F">
              <w:rPr>
                <w:rFonts w:ascii="Calibri" w:hAnsi="Calibri" w:cs="Calibri"/>
                <w:sz w:val="24"/>
                <w:szCs w:val="24"/>
              </w:rPr>
              <w:t>, time = NOW();</w:t>
            </w:r>
          </w:p>
          <w:p w14:paraId="081F85AA" w14:textId="0658DBF8" w:rsidR="00A70CC7" w:rsidRPr="00D57515" w:rsidRDefault="0078141F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8141F">
              <w:rPr>
                <w:rFonts w:ascii="Calibri" w:hAnsi="Calibri" w:cs="Calibri"/>
                <w:sz w:val="24"/>
                <w:szCs w:val="24"/>
              </w:rPr>
              <w:lastRenderedPageBreak/>
              <w:t>END TRANSACTION;</w:t>
            </w:r>
          </w:p>
        </w:tc>
      </w:tr>
    </w:tbl>
    <w:p w14:paraId="323D879F" w14:textId="35FE9B3B" w:rsidR="00A50434" w:rsidRPr="00775B56" w:rsidRDefault="00A70CC7" w:rsidP="00775B56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lastRenderedPageBreak/>
        <w:t xml:space="preserve">                                                                                                                                                                          </w:t>
      </w:r>
      <w:r w:rsidR="0078141F">
        <w:rPr>
          <w:i w:val="0"/>
          <w:iCs w:val="0"/>
          <w:sz w:val="14"/>
          <w:szCs w:val="14"/>
        </w:rPr>
        <w:t xml:space="preserve">        </w:t>
      </w:r>
      <w:r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 w:rsidR="0078141F">
        <w:rPr>
          <w:i w:val="0"/>
          <w:iCs w:val="0"/>
          <w:sz w:val="14"/>
          <w:szCs w:val="14"/>
        </w:rPr>
        <w:t>63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proofErr w:type="spellStart"/>
      <w:r w:rsidR="0078141F" w:rsidRPr="0078141F">
        <w:rPr>
          <w:i w:val="0"/>
          <w:iCs w:val="0"/>
          <w:sz w:val="14"/>
          <w:szCs w:val="14"/>
        </w:rPr>
        <w:t>Create</w:t>
      </w:r>
      <w:proofErr w:type="spellEnd"/>
      <w:r w:rsidR="0078141F" w:rsidRPr="0078141F">
        <w:rPr>
          <w:i w:val="0"/>
          <w:iCs w:val="0"/>
          <w:sz w:val="14"/>
          <w:szCs w:val="14"/>
        </w:rPr>
        <w:t xml:space="preserve"> </w:t>
      </w:r>
      <w:proofErr w:type="spellStart"/>
      <w:r w:rsidR="0078141F" w:rsidRPr="0078141F">
        <w:rPr>
          <w:i w:val="0"/>
          <w:iCs w:val="0"/>
          <w:sz w:val="14"/>
          <w:szCs w:val="14"/>
        </w:rPr>
        <w:t>Post</w:t>
      </w:r>
      <w:proofErr w:type="spellEnd"/>
      <w:r w:rsidR="0078141F" w:rsidRPr="0078141F">
        <w:rPr>
          <w:i w:val="0"/>
          <w:iCs w:val="0"/>
          <w:sz w:val="14"/>
          <w:szCs w:val="14"/>
        </w:rPr>
        <w:t xml:space="preserve"> Vote </w:t>
      </w:r>
      <w:proofErr w:type="spellStart"/>
      <w:r w:rsidR="0078141F" w:rsidRPr="0078141F">
        <w:rPr>
          <w:i w:val="0"/>
          <w:iCs w:val="0"/>
          <w:sz w:val="14"/>
          <w:szCs w:val="14"/>
        </w:rPr>
        <w:t>Transaction</w:t>
      </w:r>
      <w:proofErr w:type="spellEnd"/>
    </w:p>
    <w:p w14:paraId="0204B346" w14:textId="77777777" w:rsidR="00A50434" w:rsidRPr="00A50434" w:rsidRDefault="00A50434" w:rsidP="00A50434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A70CC7" w:rsidRPr="00857F8D" w14:paraId="5634128C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D75B18A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</w:p>
        </w:tc>
        <w:tc>
          <w:tcPr>
            <w:tcW w:w="7796" w:type="dxa"/>
          </w:tcPr>
          <w:p w14:paraId="5728E05C" w14:textId="392B98D0" w:rsidR="00A70CC7" w:rsidRPr="00E34B7B" w:rsidRDefault="00A70CC7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TRAN</w:t>
            </w:r>
            <w:r w:rsidR="00A50434"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</w:tr>
      <w:tr w:rsidR="00A70CC7" w:rsidRPr="005D2588" w14:paraId="1CC68D47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6B858A2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092CF52E" w14:textId="7E3C758B" w:rsidR="00A70CC7" w:rsidRPr="005D2588" w:rsidRDefault="00775B56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75B56">
              <w:rPr>
                <w:rFonts w:ascii="Calibri" w:hAnsi="Calibri" w:cs="Calibri"/>
                <w:sz w:val="24"/>
                <w:szCs w:val="24"/>
              </w:rPr>
              <w:t xml:space="preserve">Mark a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follow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 xml:space="preserve"> as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viewed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 xml:space="preserve"> for a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03E5E94D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268CAD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Justification</w:t>
            </w:r>
            <w:proofErr w:type="spellEnd"/>
          </w:p>
        </w:tc>
        <w:tc>
          <w:tcPr>
            <w:tcW w:w="7796" w:type="dxa"/>
          </w:tcPr>
          <w:p w14:paraId="49EF7EF2" w14:textId="1BBC404A" w:rsidR="00A70CC7" w:rsidRPr="007A1B3C" w:rsidRDefault="00775B56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75B56">
              <w:rPr>
                <w:rFonts w:ascii="Calibri" w:hAnsi="Calibri" w:cs="Calibri"/>
                <w:sz w:val="24"/>
                <w:szCs w:val="24"/>
              </w:rPr>
              <w:t xml:space="preserve">This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ensures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 xml:space="preserve"> that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marking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follow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 xml:space="preserve"> as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viewed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happens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atomically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 xml:space="preserve">. REPEATABLE READ is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chosen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prevent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inconsistent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state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multiple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notifications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 xml:space="preserve"> are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marked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read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simultaneously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3BBBA560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633EB38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Isolation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7796" w:type="dxa"/>
          </w:tcPr>
          <w:p w14:paraId="30D37852" w14:textId="160DD3D8" w:rsidR="00A70CC7" w:rsidRPr="007A1B3C" w:rsidRDefault="00775B56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75B56">
              <w:rPr>
                <w:rFonts w:ascii="Calibri" w:hAnsi="Calibri" w:cs="Calibri"/>
                <w:sz w:val="24"/>
                <w:szCs w:val="24"/>
              </w:rPr>
              <w:t>REPEATABLE READ</w:t>
            </w:r>
          </w:p>
        </w:tc>
      </w:tr>
      <w:tr w:rsidR="00A70CC7" w:rsidRPr="005D2588" w14:paraId="18BFB201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C42792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4F7C34D9" w14:textId="77777777" w:rsidR="00775B56" w:rsidRPr="00775B56" w:rsidRDefault="00775B56" w:rsidP="0077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75B56">
              <w:rPr>
                <w:rFonts w:ascii="Calibri" w:hAnsi="Calibri" w:cs="Calibri"/>
                <w:sz w:val="24"/>
                <w:szCs w:val="24"/>
              </w:rPr>
              <w:t>BEGIN TRANSACTION;</w:t>
            </w:r>
          </w:p>
          <w:p w14:paraId="6B0447FD" w14:textId="77777777" w:rsidR="00775B56" w:rsidRPr="00775B56" w:rsidRDefault="00775B56" w:rsidP="0077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1E4AA8FA" w14:textId="77777777" w:rsidR="00775B56" w:rsidRPr="00775B56" w:rsidRDefault="00775B56" w:rsidP="0077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75B56">
              <w:rPr>
                <w:rFonts w:ascii="Calibri" w:hAnsi="Calibri" w:cs="Calibri"/>
                <w:sz w:val="24"/>
                <w:szCs w:val="24"/>
              </w:rPr>
              <w:t>SET TRANSACTION ISOLATION LEVEL REPEATABLE READ;</w:t>
            </w:r>
          </w:p>
          <w:p w14:paraId="3141403C" w14:textId="77777777" w:rsidR="00775B56" w:rsidRPr="00775B56" w:rsidRDefault="00775B56" w:rsidP="0077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2F4A073A" w14:textId="77777777" w:rsidR="00775B56" w:rsidRPr="00775B56" w:rsidRDefault="00775B56" w:rsidP="0077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75B56">
              <w:rPr>
                <w:rFonts w:ascii="Calibri" w:hAnsi="Calibri" w:cs="Calibri"/>
                <w:sz w:val="24"/>
                <w:szCs w:val="24"/>
              </w:rPr>
              <w:t xml:space="preserve">UPDATE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follow_notification</w:t>
            </w:r>
            <w:proofErr w:type="spellEnd"/>
          </w:p>
          <w:p w14:paraId="46041636" w14:textId="77777777" w:rsidR="00775B56" w:rsidRPr="00775B56" w:rsidRDefault="00775B56" w:rsidP="0077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75B56">
              <w:rPr>
                <w:rFonts w:ascii="Calibri" w:hAnsi="Calibri" w:cs="Calibri"/>
                <w:sz w:val="24"/>
                <w:szCs w:val="24"/>
              </w:rPr>
              <w:t xml:space="preserve">SET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viewed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 xml:space="preserve"> = TRUE</w:t>
            </w:r>
          </w:p>
          <w:p w14:paraId="25D4DCCD" w14:textId="77777777" w:rsidR="00775B56" w:rsidRPr="00775B56" w:rsidRDefault="00775B56" w:rsidP="0077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75B56">
              <w:rPr>
                <w:rFonts w:ascii="Calibri" w:hAnsi="Calibri" w:cs="Calibri"/>
                <w:sz w:val="24"/>
                <w:szCs w:val="24"/>
              </w:rPr>
              <w:t xml:space="preserve">WHERE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notification_id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 xml:space="preserve"> = $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notification_id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 xml:space="preserve"> AND 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 xml:space="preserve"> = $</w:t>
            </w:r>
            <w:proofErr w:type="spellStart"/>
            <w:r w:rsidRPr="00775B56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775B56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72276D60" w14:textId="77777777" w:rsidR="00775B56" w:rsidRPr="00775B56" w:rsidRDefault="00775B56" w:rsidP="0077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0302AD51" w14:textId="30FCCFA1" w:rsidR="00A70CC7" w:rsidRPr="00D57515" w:rsidRDefault="00775B56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75B56">
              <w:rPr>
                <w:rFonts w:ascii="Calibri" w:hAnsi="Calibri" w:cs="Calibri"/>
                <w:sz w:val="24"/>
                <w:szCs w:val="24"/>
              </w:rPr>
              <w:t>END TRANSACTION;</w:t>
            </w:r>
          </w:p>
        </w:tc>
      </w:tr>
    </w:tbl>
    <w:p w14:paraId="0D1C7EF9" w14:textId="50CE9523" w:rsidR="00A70CC7" w:rsidRDefault="00A70CC7" w:rsidP="00A70CC7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 w:rsidR="00775B56">
        <w:rPr>
          <w:i w:val="0"/>
          <w:iCs w:val="0"/>
          <w:sz w:val="14"/>
          <w:szCs w:val="14"/>
        </w:rPr>
        <w:t>6</w:t>
      </w:r>
      <w:r>
        <w:rPr>
          <w:i w:val="0"/>
          <w:iCs w:val="0"/>
          <w:sz w:val="14"/>
          <w:szCs w:val="14"/>
        </w:rPr>
        <w:t>4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r w:rsidR="00775B56" w:rsidRPr="00775B56">
        <w:rPr>
          <w:i w:val="0"/>
          <w:iCs w:val="0"/>
          <w:sz w:val="14"/>
          <w:szCs w:val="14"/>
        </w:rPr>
        <w:t xml:space="preserve">Mark </w:t>
      </w:r>
      <w:proofErr w:type="spellStart"/>
      <w:r w:rsidR="00775B56" w:rsidRPr="00775B56">
        <w:rPr>
          <w:i w:val="0"/>
          <w:iCs w:val="0"/>
          <w:sz w:val="14"/>
          <w:szCs w:val="14"/>
        </w:rPr>
        <w:t>Follow</w:t>
      </w:r>
      <w:proofErr w:type="spellEnd"/>
      <w:r w:rsidR="00775B56" w:rsidRPr="00775B56">
        <w:rPr>
          <w:i w:val="0"/>
          <w:iCs w:val="0"/>
          <w:sz w:val="14"/>
          <w:szCs w:val="14"/>
        </w:rPr>
        <w:t xml:space="preserve"> </w:t>
      </w:r>
      <w:proofErr w:type="spellStart"/>
      <w:r w:rsidR="00775B56" w:rsidRPr="00775B56">
        <w:rPr>
          <w:i w:val="0"/>
          <w:iCs w:val="0"/>
          <w:sz w:val="14"/>
          <w:szCs w:val="14"/>
        </w:rPr>
        <w:t>Notification</w:t>
      </w:r>
      <w:proofErr w:type="spellEnd"/>
      <w:r w:rsidR="00775B56" w:rsidRPr="00775B56">
        <w:rPr>
          <w:i w:val="0"/>
          <w:iCs w:val="0"/>
          <w:sz w:val="14"/>
          <w:szCs w:val="14"/>
        </w:rPr>
        <w:t xml:space="preserve"> As </w:t>
      </w:r>
      <w:proofErr w:type="spellStart"/>
      <w:r w:rsidR="00775B56" w:rsidRPr="00775B56">
        <w:rPr>
          <w:i w:val="0"/>
          <w:iCs w:val="0"/>
          <w:sz w:val="14"/>
          <w:szCs w:val="14"/>
        </w:rPr>
        <w:t>Viewed</w:t>
      </w:r>
      <w:proofErr w:type="spellEnd"/>
      <w:r w:rsidR="00775B56" w:rsidRPr="00775B56">
        <w:rPr>
          <w:i w:val="0"/>
          <w:iCs w:val="0"/>
          <w:sz w:val="14"/>
          <w:szCs w:val="14"/>
        </w:rPr>
        <w:t xml:space="preserve"> </w:t>
      </w:r>
      <w:proofErr w:type="spellStart"/>
      <w:r w:rsidR="00775B56" w:rsidRPr="00775B56">
        <w:rPr>
          <w:i w:val="0"/>
          <w:iCs w:val="0"/>
          <w:sz w:val="14"/>
          <w:szCs w:val="14"/>
        </w:rPr>
        <w:t>Transaction</w:t>
      </w:r>
      <w:proofErr w:type="spellEnd"/>
    </w:p>
    <w:p w14:paraId="110414B7" w14:textId="77777777" w:rsidR="00A50434" w:rsidRPr="00A50434" w:rsidRDefault="00A50434" w:rsidP="00A50434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A70CC7" w:rsidRPr="00857F8D" w14:paraId="2FB76967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20E85A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</w:p>
        </w:tc>
        <w:tc>
          <w:tcPr>
            <w:tcW w:w="7796" w:type="dxa"/>
          </w:tcPr>
          <w:p w14:paraId="4C7E98C4" w14:textId="267B77D9" w:rsidR="00A70CC7" w:rsidRPr="00E34B7B" w:rsidRDefault="00A70CC7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TRAN</w:t>
            </w:r>
            <w:r w:rsidR="00A50434"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</w:tr>
      <w:tr w:rsidR="00A70CC7" w:rsidRPr="005D2588" w14:paraId="74BC1421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A5351DC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59783CA9" w14:textId="3D1548CC" w:rsidR="00A70CC7" w:rsidRPr="005D2588" w:rsidRDefault="000D10B2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10B2">
              <w:rPr>
                <w:rFonts w:ascii="Calibri" w:hAnsi="Calibri" w:cs="Calibri"/>
                <w:sz w:val="24"/>
                <w:szCs w:val="24"/>
              </w:rPr>
              <w:t xml:space="preserve">Mark a vote 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 xml:space="preserve"> as 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viewed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 xml:space="preserve"> for a 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550B5283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E5D360A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Justification</w:t>
            </w:r>
            <w:proofErr w:type="spellEnd"/>
          </w:p>
        </w:tc>
        <w:tc>
          <w:tcPr>
            <w:tcW w:w="7796" w:type="dxa"/>
          </w:tcPr>
          <w:p w14:paraId="08EF07CF" w14:textId="141E6F4F" w:rsidR="00A70CC7" w:rsidRPr="007A1B3C" w:rsidRDefault="000D10B2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10B2">
              <w:rPr>
                <w:rFonts w:ascii="Calibri" w:hAnsi="Calibri" w:cs="Calibri"/>
                <w:sz w:val="24"/>
                <w:szCs w:val="24"/>
              </w:rPr>
              <w:t xml:space="preserve">This 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ensures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 xml:space="preserve"> that 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marking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 xml:space="preserve"> a vote 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 xml:space="preserve"> as 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viewed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happens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atomically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 xml:space="preserve">. REPEATABLE READ is 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chosen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prevent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inconsistent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state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multiple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notifications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 xml:space="preserve"> are 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marked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read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simultaneously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3CE1BE21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693BEA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Isolation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7796" w:type="dxa"/>
          </w:tcPr>
          <w:p w14:paraId="162C4F0F" w14:textId="1C7F801E" w:rsidR="00A70CC7" w:rsidRPr="007A1B3C" w:rsidRDefault="000D10B2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10B2">
              <w:rPr>
                <w:rFonts w:ascii="Calibri" w:hAnsi="Calibri" w:cs="Calibri"/>
                <w:sz w:val="24"/>
                <w:szCs w:val="24"/>
              </w:rPr>
              <w:t>REPEATABLE READ</w:t>
            </w:r>
          </w:p>
        </w:tc>
      </w:tr>
      <w:tr w:rsidR="00A70CC7" w:rsidRPr="005D2588" w14:paraId="6178EB82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47BCFF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59A7FF74" w14:textId="77777777" w:rsidR="000D10B2" w:rsidRPr="000D10B2" w:rsidRDefault="000D10B2" w:rsidP="000D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10B2">
              <w:rPr>
                <w:rFonts w:ascii="Calibri" w:hAnsi="Calibri" w:cs="Calibri"/>
                <w:sz w:val="24"/>
                <w:szCs w:val="24"/>
              </w:rPr>
              <w:t>BEGIN TRANSACTION;</w:t>
            </w:r>
          </w:p>
          <w:p w14:paraId="1CFFEA1C" w14:textId="77777777" w:rsidR="000D10B2" w:rsidRPr="000D10B2" w:rsidRDefault="000D10B2" w:rsidP="000D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20C4F19E" w14:textId="77777777" w:rsidR="000D10B2" w:rsidRPr="000D10B2" w:rsidRDefault="000D10B2" w:rsidP="000D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10B2">
              <w:rPr>
                <w:rFonts w:ascii="Calibri" w:hAnsi="Calibri" w:cs="Calibri"/>
                <w:sz w:val="24"/>
                <w:szCs w:val="24"/>
              </w:rPr>
              <w:t>SET TRANSACTION ISOLATION LEVEL REPEATABLE READ;</w:t>
            </w:r>
          </w:p>
          <w:p w14:paraId="3E75EBC7" w14:textId="77777777" w:rsidR="000D10B2" w:rsidRPr="000D10B2" w:rsidRDefault="000D10B2" w:rsidP="000D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4CE2FFAB" w14:textId="77777777" w:rsidR="000D10B2" w:rsidRPr="000D10B2" w:rsidRDefault="000D10B2" w:rsidP="000D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10B2">
              <w:rPr>
                <w:rFonts w:ascii="Calibri" w:hAnsi="Calibri" w:cs="Calibri"/>
                <w:sz w:val="24"/>
                <w:szCs w:val="24"/>
              </w:rPr>
              <w:t xml:space="preserve">UPDATE 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vote_notification</w:t>
            </w:r>
            <w:proofErr w:type="spellEnd"/>
          </w:p>
          <w:p w14:paraId="3B771CD0" w14:textId="77777777" w:rsidR="000D10B2" w:rsidRPr="000D10B2" w:rsidRDefault="000D10B2" w:rsidP="000D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10B2">
              <w:rPr>
                <w:rFonts w:ascii="Calibri" w:hAnsi="Calibri" w:cs="Calibri"/>
                <w:sz w:val="24"/>
                <w:szCs w:val="24"/>
              </w:rPr>
              <w:t xml:space="preserve">SET 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viewed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 xml:space="preserve"> = TRUE</w:t>
            </w:r>
          </w:p>
          <w:p w14:paraId="63991B4C" w14:textId="77777777" w:rsidR="000D10B2" w:rsidRPr="000D10B2" w:rsidRDefault="000D10B2" w:rsidP="000D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10B2">
              <w:rPr>
                <w:rFonts w:ascii="Calibri" w:hAnsi="Calibri" w:cs="Calibri"/>
                <w:sz w:val="24"/>
                <w:szCs w:val="24"/>
              </w:rPr>
              <w:t xml:space="preserve">WHERE 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notification_id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 xml:space="preserve"> = $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notification_id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 xml:space="preserve"> AND 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 xml:space="preserve"> = $</w:t>
            </w:r>
            <w:proofErr w:type="spellStart"/>
            <w:r w:rsidRPr="000D10B2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0D10B2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03B9143F" w14:textId="77777777" w:rsidR="000D10B2" w:rsidRPr="000D10B2" w:rsidRDefault="000D10B2" w:rsidP="000D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31032A42" w14:textId="3B70A9FC" w:rsidR="00A70CC7" w:rsidRPr="00D57515" w:rsidRDefault="000D10B2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0D10B2">
              <w:rPr>
                <w:rFonts w:ascii="Calibri" w:hAnsi="Calibri" w:cs="Calibri"/>
                <w:sz w:val="24"/>
                <w:szCs w:val="24"/>
              </w:rPr>
              <w:t>END TRANSACTION;</w:t>
            </w:r>
          </w:p>
        </w:tc>
      </w:tr>
    </w:tbl>
    <w:p w14:paraId="76EFC9A4" w14:textId="708EC9C7" w:rsidR="00A70CC7" w:rsidRDefault="00A70CC7" w:rsidP="00A70CC7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 w:rsidR="000D10B2">
        <w:rPr>
          <w:i w:val="0"/>
          <w:iCs w:val="0"/>
          <w:sz w:val="14"/>
          <w:szCs w:val="14"/>
        </w:rPr>
        <w:t>6</w:t>
      </w:r>
      <w:r>
        <w:rPr>
          <w:i w:val="0"/>
          <w:iCs w:val="0"/>
          <w:sz w:val="14"/>
          <w:szCs w:val="14"/>
        </w:rPr>
        <w:t>5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r w:rsidR="000D10B2" w:rsidRPr="000D10B2">
        <w:rPr>
          <w:i w:val="0"/>
          <w:iCs w:val="0"/>
          <w:sz w:val="14"/>
          <w:szCs w:val="14"/>
        </w:rPr>
        <w:t xml:space="preserve">Mark Vote </w:t>
      </w:r>
      <w:proofErr w:type="spellStart"/>
      <w:r w:rsidR="000D10B2" w:rsidRPr="000D10B2">
        <w:rPr>
          <w:i w:val="0"/>
          <w:iCs w:val="0"/>
          <w:sz w:val="14"/>
          <w:szCs w:val="14"/>
        </w:rPr>
        <w:t>Notification</w:t>
      </w:r>
      <w:proofErr w:type="spellEnd"/>
      <w:r w:rsidR="000D10B2" w:rsidRPr="000D10B2">
        <w:rPr>
          <w:i w:val="0"/>
          <w:iCs w:val="0"/>
          <w:sz w:val="14"/>
          <w:szCs w:val="14"/>
        </w:rPr>
        <w:t xml:space="preserve"> As </w:t>
      </w:r>
      <w:proofErr w:type="spellStart"/>
      <w:r w:rsidR="000D10B2" w:rsidRPr="000D10B2">
        <w:rPr>
          <w:i w:val="0"/>
          <w:iCs w:val="0"/>
          <w:sz w:val="14"/>
          <w:szCs w:val="14"/>
        </w:rPr>
        <w:t>Viewed</w:t>
      </w:r>
      <w:proofErr w:type="spellEnd"/>
      <w:r w:rsidR="000D10B2" w:rsidRPr="000D10B2">
        <w:rPr>
          <w:i w:val="0"/>
          <w:iCs w:val="0"/>
          <w:sz w:val="14"/>
          <w:szCs w:val="14"/>
        </w:rPr>
        <w:t xml:space="preserve"> </w:t>
      </w:r>
      <w:proofErr w:type="spellStart"/>
      <w:r w:rsidR="000D10B2" w:rsidRPr="000D10B2">
        <w:rPr>
          <w:i w:val="0"/>
          <w:iCs w:val="0"/>
          <w:sz w:val="14"/>
          <w:szCs w:val="14"/>
        </w:rPr>
        <w:t>Transaction</w:t>
      </w:r>
      <w:proofErr w:type="spellEnd"/>
    </w:p>
    <w:p w14:paraId="5BD280ED" w14:textId="77777777" w:rsidR="00A50434" w:rsidRPr="00A50434" w:rsidRDefault="00A50434" w:rsidP="00A50434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A70CC7" w:rsidRPr="00857F8D" w14:paraId="477A9ED7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71A8A3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</w:p>
        </w:tc>
        <w:tc>
          <w:tcPr>
            <w:tcW w:w="7796" w:type="dxa"/>
          </w:tcPr>
          <w:p w14:paraId="605F6A37" w14:textId="69F86739" w:rsidR="00A70CC7" w:rsidRPr="00E34B7B" w:rsidRDefault="00A70CC7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TRAN</w:t>
            </w:r>
            <w:r w:rsidR="00A50434"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</w:tr>
      <w:tr w:rsidR="00A70CC7" w:rsidRPr="005D2588" w14:paraId="00CD4A4B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2C764C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32C3136F" w14:textId="32E891E1" w:rsidR="00A70CC7" w:rsidRPr="005D2588" w:rsidRDefault="00F36D9C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6D9C">
              <w:rPr>
                <w:rFonts w:ascii="Calibri" w:hAnsi="Calibri" w:cs="Calibri"/>
                <w:sz w:val="24"/>
                <w:szCs w:val="24"/>
              </w:rPr>
              <w:t xml:space="preserve">Mark a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 xml:space="preserve"> as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viewed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 xml:space="preserve"> for a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3C4F0391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A7BEDD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Justification</w:t>
            </w:r>
            <w:proofErr w:type="spellEnd"/>
          </w:p>
        </w:tc>
        <w:tc>
          <w:tcPr>
            <w:tcW w:w="7796" w:type="dxa"/>
          </w:tcPr>
          <w:p w14:paraId="64521726" w14:textId="3DC793AB" w:rsidR="00A70CC7" w:rsidRPr="007A1B3C" w:rsidRDefault="00F36D9C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6D9C">
              <w:rPr>
                <w:rFonts w:ascii="Calibri" w:hAnsi="Calibri" w:cs="Calibri"/>
                <w:sz w:val="24"/>
                <w:szCs w:val="24"/>
              </w:rPr>
              <w:t xml:space="preserve">This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ensures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 xml:space="preserve"> that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marking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 xml:space="preserve"> as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viewed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happens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atomically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 xml:space="preserve">. REPEATABLE READ is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chosen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prevent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inconsistent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state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multiple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notifications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 xml:space="preserve"> are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marked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read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simultaneously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76F89316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48A7B2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Isolation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7796" w:type="dxa"/>
          </w:tcPr>
          <w:p w14:paraId="04561F39" w14:textId="70DBD9F6" w:rsidR="00A70CC7" w:rsidRPr="007A1B3C" w:rsidRDefault="00F36D9C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6D9C">
              <w:rPr>
                <w:rFonts w:ascii="Calibri" w:hAnsi="Calibri" w:cs="Calibri"/>
                <w:sz w:val="24"/>
                <w:szCs w:val="24"/>
              </w:rPr>
              <w:t>REPEATABLE READ</w:t>
            </w:r>
          </w:p>
        </w:tc>
      </w:tr>
      <w:tr w:rsidR="00A70CC7" w:rsidRPr="005D2588" w14:paraId="277F9BEB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2FBAD7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145BEBE1" w14:textId="77777777" w:rsidR="00F36D9C" w:rsidRPr="00F36D9C" w:rsidRDefault="00F36D9C" w:rsidP="00F36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6D9C">
              <w:rPr>
                <w:rFonts w:ascii="Calibri" w:hAnsi="Calibri" w:cs="Calibri"/>
                <w:sz w:val="24"/>
                <w:szCs w:val="24"/>
              </w:rPr>
              <w:t>BEGIN TRANSACTION;</w:t>
            </w:r>
          </w:p>
          <w:p w14:paraId="2574C233" w14:textId="77777777" w:rsidR="00F36D9C" w:rsidRPr="00F36D9C" w:rsidRDefault="00F36D9C" w:rsidP="00F36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0B4ADF7E" w14:textId="77777777" w:rsidR="00F36D9C" w:rsidRPr="00F36D9C" w:rsidRDefault="00F36D9C" w:rsidP="00F36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6D9C">
              <w:rPr>
                <w:rFonts w:ascii="Calibri" w:hAnsi="Calibri" w:cs="Calibri"/>
                <w:sz w:val="24"/>
                <w:szCs w:val="24"/>
              </w:rPr>
              <w:lastRenderedPageBreak/>
              <w:t>SET TRANSACTION ISOLATION LEVEL REPEATABLE READ;</w:t>
            </w:r>
          </w:p>
          <w:p w14:paraId="526CAAC1" w14:textId="77777777" w:rsidR="00F36D9C" w:rsidRPr="00F36D9C" w:rsidRDefault="00F36D9C" w:rsidP="00F36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2DDFA0FB" w14:textId="77777777" w:rsidR="00F36D9C" w:rsidRPr="00F36D9C" w:rsidRDefault="00F36D9C" w:rsidP="00F36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6D9C">
              <w:rPr>
                <w:rFonts w:ascii="Calibri" w:hAnsi="Calibri" w:cs="Calibri"/>
                <w:sz w:val="24"/>
                <w:szCs w:val="24"/>
              </w:rPr>
              <w:t xml:space="preserve">UPDATE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comment_notification</w:t>
            </w:r>
            <w:proofErr w:type="spellEnd"/>
          </w:p>
          <w:p w14:paraId="772F821D" w14:textId="77777777" w:rsidR="00F36D9C" w:rsidRPr="00F36D9C" w:rsidRDefault="00F36D9C" w:rsidP="00F36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6D9C">
              <w:rPr>
                <w:rFonts w:ascii="Calibri" w:hAnsi="Calibri" w:cs="Calibri"/>
                <w:sz w:val="24"/>
                <w:szCs w:val="24"/>
              </w:rPr>
              <w:t xml:space="preserve">SET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viewed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 xml:space="preserve"> = TRUE</w:t>
            </w:r>
          </w:p>
          <w:p w14:paraId="749F96EE" w14:textId="77777777" w:rsidR="00F36D9C" w:rsidRPr="00F36D9C" w:rsidRDefault="00F36D9C" w:rsidP="00F36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6D9C">
              <w:rPr>
                <w:rFonts w:ascii="Calibri" w:hAnsi="Calibri" w:cs="Calibri"/>
                <w:sz w:val="24"/>
                <w:szCs w:val="24"/>
              </w:rPr>
              <w:t xml:space="preserve">WHERE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notification_id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 xml:space="preserve"> = $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notification_id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 xml:space="preserve"> AND 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 xml:space="preserve"> = $</w:t>
            </w:r>
            <w:proofErr w:type="spellStart"/>
            <w:r w:rsidRPr="00F36D9C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F36D9C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296E272B" w14:textId="77777777" w:rsidR="00F36D9C" w:rsidRPr="00F36D9C" w:rsidRDefault="00F36D9C" w:rsidP="00F36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3AAD5AC2" w14:textId="765CEFAD" w:rsidR="00A70CC7" w:rsidRPr="00D57515" w:rsidRDefault="00F36D9C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6D9C">
              <w:rPr>
                <w:rFonts w:ascii="Calibri" w:hAnsi="Calibri" w:cs="Calibri"/>
                <w:sz w:val="24"/>
                <w:szCs w:val="24"/>
              </w:rPr>
              <w:t>END TRANSACTION;</w:t>
            </w:r>
          </w:p>
        </w:tc>
      </w:tr>
    </w:tbl>
    <w:p w14:paraId="658D5F3C" w14:textId="52547B64" w:rsidR="00A70CC7" w:rsidRDefault="00A70CC7" w:rsidP="00A70CC7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lastRenderedPageBreak/>
        <w:t xml:space="preserve">                                                                                                                  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 w:rsidR="00F36D9C">
        <w:rPr>
          <w:i w:val="0"/>
          <w:iCs w:val="0"/>
          <w:sz w:val="14"/>
          <w:szCs w:val="14"/>
        </w:rPr>
        <w:t>66:</w:t>
      </w:r>
      <w:r w:rsidRPr="006C6AA6">
        <w:rPr>
          <w:i w:val="0"/>
          <w:iCs w:val="0"/>
          <w:sz w:val="14"/>
          <w:szCs w:val="14"/>
        </w:rPr>
        <w:t xml:space="preserve">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r w:rsidR="00126041" w:rsidRPr="00126041">
        <w:rPr>
          <w:i w:val="0"/>
          <w:iCs w:val="0"/>
          <w:sz w:val="14"/>
          <w:szCs w:val="14"/>
        </w:rPr>
        <w:t xml:space="preserve">Mark </w:t>
      </w:r>
      <w:proofErr w:type="spellStart"/>
      <w:r w:rsidR="00126041" w:rsidRPr="00126041">
        <w:rPr>
          <w:i w:val="0"/>
          <w:iCs w:val="0"/>
          <w:sz w:val="14"/>
          <w:szCs w:val="14"/>
        </w:rPr>
        <w:t>Comment</w:t>
      </w:r>
      <w:proofErr w:type="spellEnd"/>
      <w:r w:rsidR="00126041" w:rsidRPr="00126041">
        <w:rPr>
          <w:i w:val="0"/>
          <w:iCs w:val="0"/>
          <w:sz w:val="14"/>
          <w:szCs w:val="14"/>
        </w:rPr>
        <w:t xml:space="preserve"> </w:t>
      </w:r>
      <w:proofErr w:type="spellStart"/>
      <w:r w:rsidR="00126041" w:rsidRPr="00126041">
        <w:rPr>
          <w:i w:val="0"/>
          <w:iCs w:val="0"/>
          <w:sz w:val="14"/>
          <w:szCs w:val="14"/>
        </w:rPr>
        <w:t>Notification</w:t>
      </w:r>
      <w:proofErr w:type="spellEnd"/>
      <w:r w:rsidR="00126041" w:rsidRPr="00126041">
        <w:rPr>
          <w:i w:val="0"/>
          <w:iCs w:val="0"/>
          <w:sz w:val="14"/>
          <w:szCs w:val="14"/>
        </w:rPr>
        <w:t xml:space="preserve"> As </w:t>
      </w:r>
      <w:proofErr w:type="spellStart"/>
      <w:r w:rsidR="00126041" w:rsidRPr="00126041">
        <w:rPr>
          <w:i w:val="0"/>
          <w:iCs w:val="0"/>
          <w:sz w:val="14"/>
          <w:szCs w:val="14"/>
        </w:rPr>
        <w:t>Viewed</w:t>
      </w:r>
      <w:proofErr w:type="spellEnd"/>
      <w:r w:rsidR="00126041" w:rsidRPr="00126041">
        <w:rPr>
          <w:i w:val="0"/>
          <w:iCs w:val="0"/>
          <w:sz w:val="14"/>
          <w:szCs w:val="14"/>
        </w:rPr>
        <w:t xml:space="preserve"> </w:t>
      </w:r>
      <w:proofErr w:type="spellStart"/>
      <w:r w:rsidR="00126041" w:rsidRPr="00126041">
        <w:rPr>
          <w:i w:val="0"/>
          <w:iCs w:val="0"/>
          <w:sz w:val="14"/>
          <w:szCs w:val="14"/>
        </w:rPr>
        <w:t>Transaction</w:t>
      </w:r>
      <w:proofErr w:type="spellEnd"/>
    </w:p>
    <w:p w14:paraId="4A2F7FC9" w14:textId="77777777" w:rsidR="00A50434" w:rsidRPr="00A50434" w:rsidRDefault="00A50434" w:rsidP="00A50434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A70CC7" w:rsidRPr="00857F8D" w14:paraId="462A71FF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F30729C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</w:p>
        </w:tc>
        <w:tc>
          <w:tcPr>
            <w:tcW w:w="7796" w:type="dxa"/>
          </w:tcPr>
          <w:p w14:paraId="40A99E4B" w14:textId="581A3592" w:rsidR="00A70CC7" w:rsidRPr="00E34B7B" w:rsidRDefault="00A70CC7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TRAN</w:t>
            </w:r>
            <w:r w:rsidR="00A50434">
              <w:rPr>
                <w:rFonts w:ascii="Calibri" w:hAnsi="Calibri" w:cs="Calibri"/>
                <w:sz w:val="24"/>
                <w:szCs w:val="24"/>
              </w:rPr>
              <w:t>13</w:t>
            </w:r>
          </w:p>
        </w:tc>
      </w:tr>
      <w:tr w:rsidR="00A70CC7" w:rsidRPr="005D2588" w14:paraId="1FBE7F06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6419CD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4C3EC954" w14:textId="6FA844F4" w:rsidR="00A70CC7" w:rsidRPr="005D2588" w:rsidRDefault="00B6280B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6280B">
              <w:rPr>
                <w:rFonts w:ascii="Calibri" w:hAnsi="Calibri" w:cs="Calibri"/>
                <w:sz w:val="24"/>
                <w:szCs w:val="24"/>
              </w:rPr>
              <w:t xml:space="preserve">Mark a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 xml:space="preserve"> as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viewed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 xml:space="preserve"> for a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680A0888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A1BC50C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Justification</w:t>
            </w:r>
            <w:proofErr w:type="spellEnd"/>
          </w:p>
        </w:tc>
        <w:tc>
          <w:tcPr>
            <w:tcW w:w="7796" w:type="dxa"/>
          </w:tcPr>
          <w:p w14:paraId="46633C38" w14:textId="0E8DEA8D" w:rsidR="00A70CC7" w:rsidRPr="007A1B3C" w:rsidRDefault="00B6280B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6280B">
              <w:rPr>
                <w:rFonts w:ascii="Calibri" w:hAnsi="Calibri" w:cs="Calibri"/>
                <w:sz w:val="24"/>
                <w:szCs w:val="24"/>
              </w:rPr>
              <w:t xml:space="preserve">This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ensures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 xml:space="preserve"> that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marking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 xml:space="preserve"> as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viewed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happens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atomically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 xml:space="preserve">. REPEATABLE READ is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chosen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prevent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inconsistent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state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multiple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notifications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 xml:space="preserve"> are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marked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read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simultaneously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06824210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F64197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Isolation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7796" w:type="dxa"/>
          </w:tcPr>
          <w:p w14:paraId="793F252E" w14:textId="37B5B099" w:rsidR="00A70CC7" w:rsidRPr="007A1B3C" w:rsidRDefault="00B6280B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6280B">
              <w:rPr>
                <w:rFonts w:ascii="Calibri" w:hAnsi="Calibri" w:cs="Calibri"/>
                <w:sz w:val="24"/>
                <w:szCs w:val="24"/>
              </w:rPr>
              <w:t>REPEATABLE READ</w:t>
            </w:r>
          </w:p>
        </w:tc>
      </w:tr>
      <w:tr w:rsidR="00A70CC7" w:rsidRPr="005D2588" w14:paraId="26365F8F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2D061A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5BE800D0" w14:textId="77777777" w:rsidR="00B6280B" w:rsidRPr="00B6280B" w:rsidRDefault="00B6280B" w:rsidP="00B62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6280B">
              <w:rPr>
                <w:rFonts w:ascii="Calibri" w:hAnsi="Calibri" w:cs="Calibri"/>
                <w:sz w:val="24"/>
                <w:szCs w:val="24"/>
              </w:rPr>
              <w:t>BEGIN TRANSACTION;</w:t>
            </w:r>
          </w:p>
          <w:p w14:paraId="6E740FE4" w14:textId="77777777" w:rsidR="00B6280B" w:rsidRPr="00B6280B" w:rsidRDefault="00B6280B" w:rsidP="00B62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75927FFB" w14:textId="77777777" w:rsidR="00B6280B" w:rsidRPr="00B6280B" w:rsidRDefault="00B6280B" w:rsidP="00B62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6280B">
              <w:rPr>
                <w:rFonts w:ascii="Calibri" w:hAnsi="Calibri" w:cs="Calibri"/>
                <w:sz w:val="24"/>
                <w:szCs w:val="24"/>
              </w:rPr>
              <w:t>SET TRANSACTION ISOLATION LEVEL REPEATABLE READ;</w:t>
            </w:r>
          </w:p>
          <w:p w14:paraId="1044BE97" w14:textId="77777777" w:rsidR="00B6280B" w:rsidRPr="00B6280B" w:rsidRDefault="00B6280B" w:rsidP="00B62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38506AD1" w14:textId="77777777" w:rsidR="00B6280B" w:rsidRPr="00B6280B" w:rsidRDefault="00B6280B" w:rsidP="00B62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6280B">
              <w:rPr>
                <w:rFonts w:ascii="Calibri" w:hAnsi="Calibri" w:cs="Calibri"/>
                <w:sz w:val="24"/>
                <w:szCs w:val="24"/>
              </w:rPr>
              <w:t xml:space="preserve">UPDATE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post_notification</w:t>
            </w:r>
            <w:proofErr w:type="spellEnd"/>
          </w:p>
          <w:p w14:paraId="001EA41A" w14:textId="77777777" w:rsidR="00B6280B" w:rsidRPr="00B6280B" w:rsidRDefault="00B6280B" w:rsidP="00B62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6280B">
              <w:rPr>
                <w:rFonts w:ascii="Calibri" w:hAnsi="Calibri" w:cs="Calibri"/>
                <w:sz w:val="24"/>
                <w:szCs w:val="24"/>
              </w:rPr>
              <w:t xml:space="preserve">SET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viewed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 xml:space="preserve"> = TRUE</w:t>
            </w:r>
          </w:p>
          <w:p w14:paraId="328A3A8F" w14:textId="77777777" w:rsidR="00B6280B" w:rsidRPr="00B6280B" w:rsidRDefault="00B6280B" w:rsidP="00B62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6280B">
              <w:rPr>
                <w:rFonts w:ascii="Calibri" w:hAnsi="Calibri" w:cs="Calibri"/>
                <w:sz w:val="24"/>
                <w:szCs w:val="24"/>
              </w:rPr>
              <w:t xml:space="preserve">WHERE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notification_id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 xml:space="preserve"> = $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notification_id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 xml:space="preserve"> AND 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 xml:space="preserve"> = $</w:t>
            </w:r>
            <w:proofErr w:type="spellStart"/>
            <w:r w:rsidRPr="00B6280B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B6280B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7BF553DE" w14:textId="77777777" w:rsidR="00B6280B" w:rsidRPr="00B6280B" w:rsidRDefault="00B6280B" w:rsidP="00B62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0D9F64A9" w14:textId="77777777" w:rsidR="00B6280B" w:rsidRPr="00B6280B" w:rsidRDefault="00B6280B" w:rsidP="00B62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6280B">
              <w:rPr>
                <w:rFonts w:ascii="Calibri" w:hAnsi="Calibri" w:cs="Calibri"/>
                <w:sz w:val="24"/>
                <w:szCs w:val="24"/>
              </w:rPr>
              <w:t>END TRANSACTION;</w:t>
            </w:r>
          </w:p>
          <w:p w14:paraId="6E1E9491" w14:textId="720599BE" w:rsidR="00A70CC7" w:rsidRPr="00D57515" w:rsidRDefault="00A70CC7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0EFCC58C" w14:textId="6D0C9D2B" w:rsidR="00A70CC7" w:rsidRDefault="00A70CC7" w:rsidP="00A70CC7">
      <w:pPr>
        <w:pStyle w:val="Legenda"/>
        <w:jc w:val="center"/>
        <w:rPr>
          <w:i w:val="0"/>
          <w:iCs w:val="0"/>
          <w:sz w:val="14"/>
          <w:szCs w:val="1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 w:rsidR="00B6280B">
        <w:rPr>
          <w:i w:val="0"/>
          <w:iCs w:val="0"/>
          <w:sz w:val="14"/>
          <w:szCs w:val="14"/>
        </w:rPr>
        <w:t>67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r w:rsidR="00B6280B" w:rsidRPr="00B6280B">
        <w:rPr>
          <w:i w:val="0"/>
          <w:iCs w:val="0"/>
          <w:sz w:val="14"/>
          <w:szCs w:val="14"/>
        </w:rPr>
        <w:t xml:space="preserve">Mark </w:t>
      </w:r>
      <w:proofErr w:type="spellStart"/>
      <w:r w:rsidR="00B6280B" w:rsidRPr="00B6280B">
        <w:rPr>
          <w:i w:val="0"/>
          <w:iCs w:val="0"/>
          <w:sz w:val="14"/>
          <w:szCs w:val="14"/>
        </w:rPr>
        <w:t>Post</w:t>
      </w:r>
      <w:proofErr w:type="spellEnd"/>
      <w:r w:rsidR="00B6280B" w:rsidRPr="00B6280B">
        <w:rPr>
          <w:i w:val="0"/>
          <w:iCs w:val="0"/>
          <w:sz w:val="14"/>
          <w:szCs w:val="14"/>
        </w:rPr>
        <w:t xml:space="preserve"> </w:t>
      </w:r>
      <w:proofErr w:type="spellStart"/>
      <w:r w:rsidR="00B6280B" w:rsidRPr="00B6280B">
        <w:rPr>
          <w:i w:val="0"/>
          <w:iCs w:val="0"/>
          <w:sz w:val="14"/>
          <w:szCs w:val="14"/>
        </w:rPr>
        <w:t>Notification</w:t>
      </w:r>
      <w:proofErr w:type="spellEnd"/>
      <w:r w:rsidR="00B6280B" w:rsidRPr="00B6280B">
        <w:rPr>
          <w:i w:val="0"/>
          <w:iCs w:val="0"/>
          <w:sz w:val="14"/>
          <w:szCs w:val="14"/>
        </w:rPr>
        <w:t xml:space="preserve"> As </w:t>
      </w:r>
      <w:proofErr w:type="spellStart"/>
      <w:r w:rsidR="00B6280B" w:rsidRPr="00B6280B">
        <w:rPr>
          <w:i w:val="0"/>
          <w:iCs w:val="0"/>
          <w:sz w:val="14"/>
          <w:szCs w:val="14"/>
        </w:rPr>
        <w:t>Viewed</w:t>
      </w:r>
      <w:proofErr w:type="spellEnd"/>
      <w:r w:rsidR="00B6280B" w:rsidRPr="00B6280B">
        <w:rPr>
          <w:i w:val="0"/>
          <w:iCs w:val="0"/>
          <w:sz w:val="14"/>
          <w:szCs w:val="14"/>
        </w:rPr>
        <w:t xml:space="preserve"> </w:t>
      </w:r>
      <w:proofErr w:type="spellStart"/>
      <w:r w:rsidR="00B6280B" w:rsidRPr="00B6280B">
        <w:rPr>
          <w:i w:val="0"/>
          <w:iCs w:val="0"/>
          <w:sz w:val="14"/>
          <w:szCs w:val="14"/>
        </w:rPr>
        <w:t>Transaction</w:t>
      </w:r>
      <w:proofErr w:type="spellEnd"/>
    </w:p>
    <w:p w14:paraId="6378BFA2" w14:textId="77777777" w:rsidR="00A50434" w:rsidRPr="00A50434" w:rsidRDefault="00A50434" w:rsidP="00A50434"/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A70CC7" w:rsidRPr="00857F8D" w14:paraId="4B42E02C" w14:textId="77777777" w:rsidTr="0098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97E9C1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</w:p>
        </w:tc>
        <w:tc>
          <w:tcPr>
            <w:tcW w:w="7796" w:type="dxa"/>
          </w:tcPr>
          <w:p w14:paraId="1BEF6D5A" w14:textId="77CE209E" w:rsidR="00A70CC7" w:rsidRPr="00E34B7B" w:rsidRDefault="00A70CC7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TRAN</w:t>
            </w:r>
            <w:r w:rsidR="00A50434">
              <w:rPr>
                <w:rFonts w:ascii="Calibri" w:hAnsi="Calibri" w:cs="Calibri"/>
                <w:sz w:val="24"/>
                <w:szCs w:val="24"/>
              </w:rPr>
              <w:t>14</w:t>
            </w:r>
          </w:p>
        </w:tc>
      </w:tr>
      <w:tr w:rsidR="00A70CC7" w:rsidRPr="005D2588" w14:paraId="4F6DB7B5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9EE6F4" w14:textId="77777777" w:rsidR="00A70CC7" w:rsidRPr="00E34B7B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796" w:type="dxa"/>
          </w:tcPr>
          <w:p w14:paraId="6E0EF8DA" w14:textId="45DC764B" w:rsidR="00A70CC7" w:rsidRPr="005D2588" w:rsidRDefault="00982034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82034">
              <w:rPr>
                <w:rFonts w:ascii="Calibri" w:hAnsi="Calibri" w:cs="Calibri"/>
                <w:sz w:val="24"/>
                <w:szCs w:val="24"/>
              </w:rPr>
              <w:t xml:space="preserve">Delete a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from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database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64D146D9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F2D85FA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Justification</w:t>
            </w:r>
            <w:proofErr w:type="spellEnd"/>
          </w:p>
        </w:tc>
        <w:tc>
          <w:tcPr>
            <w:tcW w:w="7796" w:type="dxa"/>
          </w:tcPr>
          <w:p w14:paraId="50799EE3" w14:textId="16683BA0" w:rsidR="00A70CC7" w:rsidRPr="007A1B3C" w:rsidRDefault="00982034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82034">
              <w:rPr>
                <w:rFonts w:ascii="Calibri" w:hAnsi="Calibri" w:cs="Calibri"/>
                <w:sz w:val="24"/>
                <w:szCs w:val="24"/>
              </w:rPr>
              <w:t xml:space="preserve">To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maintain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integrity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database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it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 is crucial to use a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when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deleting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.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fails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, a ROLLBACK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will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executed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revert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all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changes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thus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maintaining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 data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consistency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70CC7" w:rsidRPr="005D2588" w14:paraId="300D2805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97F19C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Isolation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7796" w:type="dxa"/>
          </w:tcPr>
          <w:p w14:paraId="1F1CD467" w14:textId="745F3E79" w:rsidR="00A70CC7" w:rsidRPr="007A1B3C" w:rsidRDefault="00982034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82034">
              <w:rPr>
                <w:rFonts w:ascii="Calibri" w:hAnsi="Calibri" w:cs="Calibri"/>
                <w:sz w:val="24"/>
                <w:szCs w:val="24"/>
              </w:rPr>
              <w:t>SERIALIZABLE READ ONLY</w:t>
            </w:r>
          </w:p>
        </w:tc>
      </w:tr>
      <w:tr w:rsidR="00A70CC7" w:rsidRPr="005D2588" w14:paraId="056D1A87" w14:textId="77777777" w:rsidTr="0098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C50EED" w14:textId="77777777" w:rsidR="00A70CC7" w:rsidRDefault="00A70CC7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7796" w:type="dxa"/>
          </w:tcPr>
          <w:p w14:paraId="1731709A" w14:textId="77777777" w:rsidR="00982034" w:rsidRPr="00982034" w:rsidRDefault="00982034" w:rsidP="00982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82034">
              <w:rPr>
                <w:rFonts w:ascii="Calibri" w:hAnsi="Calibri" w:cs="Calibri"/>
                <w:sz w:val="24"/>
                <w:szCs w:val="24"/>
              </w:rPr>
              <w:t>BEGIN TRANSACTION;</w:t>
            </w:r>
          </w:p>
          <w:p w14:paraId="5EB98535" w14:textId="77777777" w:rsidR="00982034" w:rsidRPr="00982034" w:rsidRDefault="00982034" w:rsidP="00982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0E38241D" w14:textId="77777777" w:rsidR="00982034" w:rsidRPr="00982034" w:rsidRDefault="00982034" w:rsidP="00982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82034">
              <w:rPr>
                <w:rFonts w:ascii="Calibri" w:hAnsi="Calibri" w:cs="Calibri"/>
                <w:sz w:val="24"/>
                <w:szCs w:val="24"/>
              </w:rPr>
              <w:t>SET TRANSACTION ISOLATION LEVEL SERIALIZABLE READ ONLY;</w:t>
            </w:r>
          </w:p>
          <w:p w14:paraId="1ACE288E" w14:textId="77777777" w:rsidR="00982034" w:rsidRPr="00982034" w:rsidRDefault="00982034" w:rsidP="00982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71F69604" w14:textId="77777777" w:rsidR="00982034" w:rsidRPr="00982034" w:rsidRDefault="00982034" w:rsidP="00982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82034">
              <w:rPr>
                <w:rFonts w:ascii="Calibri" w:hAnsi="Calibri" w:cs="Calibri"/>
                <w:sz w:val="24"/>
                <w:szCs w:val="24"/>
              </w:rPr>
              <w:t xml:space="preserve">DELETE FROM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 xml:space="preserve"> = $</w:t>
            </w:r>
            <w:proofErr w:type="spellStart"/>
            <w:r w:rsidRPr="00982034">
              <w:rPr>
                <w:rFonts w:ascii="Calibri" w:hAnsi="Calibri" w:cs="Calibri"/>
                <w:sz w:val="24"/>
                <w:szCs w:val="24"/>
              </w:rPr>
              <w:t>user_id</w:t>
            </w:r>
            <w:proofErr w:type="spellEnd"/>
            <w:r w:rsidRPr="00982034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1BE60DC4" w14:textId="77777777" w:rsidR="00982034" w:rsidRPr="00982034" w:rsidRDefault="00982034" w:rsidP="00982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09831945" w14:textId="3F06B9F8" w:rsidR="00A70CC7" w:rsidRPr="00D57515" w:rsidRDefault="00982034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82034">
              <w:rPr>
                <w:rFonts w:ascii="Calibri" w:hAnsi="Calibri" w:cs="Calibri"/>
                <w:sz w:val="24"/>
                <w:szCs w:val="24"/>
              </w:rPr>
              <w:t>END TRANSACTION;</w:t>
            </w:r>
          </w:p>
        </w:tc>
      </w:tr>
    </w:tbl>
    <w:p w14:paraId="459F51D5" w14:textId="2BF2C3E6" w:rsidR="00A70CC7" w:rsidRPr="006C6AA6" w:rsidRDefault="00A70CC7" w:rsidP="00A70CC7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</w:t>
      </w:r>
      <w:r w:rsidR="00982034">
        <w:rPr>
          <w:i w:val="0"/>
          <w:iCs w:val="0"/>
          <w:sz w:val="14"/>
          <w:szCs w:val="14"/>
        </w:rPr>
        <w:t xml:space="preserve">                  </w:t>
      </w:r>
      <w:r>
        <w:rPr>
          <w:i w:val="0"/>
          <w:iCs w:val="0"/>
          <w:sz w:val="14"/>
          <w:szCs w:val="14"/>
        </w:rPr>
        <w:t xml:space="preserve">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 w:rsidR="00CC0BD1">
        <w:rPr>
          <w:i w:val="0"/>
          <w:iCs w:val="0"/>
          <w:sz w:val="14"/>
          <w:szCs w:val="14"/>
        </w:rPr>
        <w:t>68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r w:rsidR="00982034" w:rsidRPr="00982034">
        <w:rPr>
          <w:i w:val="0"/>
          <w:iCs w:val="0"/>
          <w:sz w:val="14"/>
          <w:szCs w:val="14"/>
        </w:rPr>
        <w:t xml:space="preserve">Delete </w:t>
      </w:r>
      <w:proofErr w:type="spellStart"/>
      <w:r w:rsidR="00982034" w:rsidRPr="00982034">
        <w:rPr>
          <w:i w:val="0"/>
          <w:iCs w:val="0"/>
          <w:sz w:val="14"/>
          <w:szCs w:val="14"/>
        </w:rPr>
        <w:t>User</w:t>
      </w:r>
      <w:proofErr w:type="spellEnd"/>
      <w:r w:rsidR="00982034" w:rsidRPr="00982034">
        <w:rPr>
          <w:i w:val="0"/>
          <w:iCs w:val="0"/>
          <w:sz w:val="14"/>
          <w:szCs w:val="14"/>
        </w:rPr>
        <w:t xml:space="preserve"> </w:t>
      </w:r>
      <w:proofErr w:type="spellStart"/>
      <w:r w:rsidR="00982034" w:rsidRPr="00982034">
        <w:rPr>
          <w:i w:val="0"/>
          <w:iCs w:val="0"/>
          <w:sz w:val="14"/>
          <w:szCs w:val="14"/>
        </w:rPr>
        <w:t>Transaction</w:t>
      </w:r>
      <w:proofErr w:type="spellEnd"/>
    </w:p>
    <w:p w14:paraId="21B986EF" w14:textId="77777777" w:rsidR="008A66FA" w:rsidRDefault="008A66FA" w:rsidP="008D5C6A">
      <w:pPr>
        <w:rPr>
          <w:rFonts w:ascii="Calibri" w:hAnsi="Calibri" w:cs="Calibri"/>
          <w:b/>
          <w:bCs/>
          <w:sz w:val="28"/>
          <w:szCs w:val="28"/>
        </w:rPr>
      </w:pPr>
    </w:p>
    <w:p w14:paraId="515F9411" w14:textId="1DE4618B" w:rsidR="003F7AF7" w:rsidRDefault="003F7AF7" w:rsidP="0009614D"/>
    <w:p w14:paraId="147AD426" w14:textId="77777777" w:rsidR="00145059" w:rsidRDefault="00145059" w:rsidP="0009614D"/>
    <w:p w14:paraId="1E959458" w14:textId="77777777" w:rsidR="00145059" w:rsidRDefault="00145059" w:rsidP="0009614D"/>
    <w:p w14:paraId="3AB30569" w14:textId="24C42148" w:rsidR="00145059" w:rsidRDefault="00145059" w:rsidP="00145059">
      <w:pPr>
        <w:rPr>
          <w:rFonts w:ascii="Calibri" w:hAnsi="Calibri" w:cs="Calibri"/>
          <w:b/>
          <w:bCs/>
          <w:sz w:val="40"/>
          <w:szCs w:val="40"/>
        </w:rPr>
      </w:pPr>
      <w:r w:rsidRPr="00FC47DB">
        <w:rPr>
          <w:rFonts w:ascii="Calibri" w:hAnsi="Calibri" w:cs="Calibri"/>
          <w:b/>
          <w:bCs/>
          <w:sz w:val="40"/>
          <w:szCs w:val="40"/>
        </w:rPr>
        <w:lastRenderedPageBreak/>
        <w:t>A</w:t>
      </w:r>
      <w:r>
        <w:rPr>
          <w:rFonts w:ascii="Calibri" w:hAnsi="Calibri" w:cs="Calibri"/>
          <w:b/>
          <w:bCs/>
          <w:sz w:val="40"/>
          <w:szCs w:val="40"/>
        </w:rPr>
        <w:t>7</w:t>
      </w:r>
      <w:r w:rsidRPr="00FC47DB">
        <w:rPr>
          <w:rFonts w:ascii="Calibri" w:hAnsi="Calibri" w:cs="Calibri"/>
          <w:b/>
          <w:bCs/>
          <w:sz w:val="40"/>
          <w:szCs w:val="40"/>
        </w:rPr>
        <w:t xml:space="preserve">: </w:t>
      </w:r>
      <w:r w:rsidR="0080724A">
        <w:rPr>
          <w:rFonts w:ascii="Calibri" w:hAnsi="Calibri" w:cs="Calibri"/>
          <w:b/>
          <w:bCs/>
          <w:sz w:val="40"/>
          <w:szCs w:val="40"/>
        </w:rPr>
        <w:t xml:space="preserve">Web </w:t>
      </w:r>
      <w:proofErr w:type="spellStart"/>
      <w:r w:rsidR="0080724A">
        <w:rPr>
          <w:rFonts w:ascii="Calibri" w:hAnsi="Calibri" w:cs="Calibri"/>
          <w:b/>
          <w:bCs/>
          <w:sz w:val="40"/>
          <w:szCs w:val="40"/>
        </w:rPr>
        <w:t>Resources</w:t>
      </w:r>
      <w:proofErr w:type="spellEnd"/>
      <w:r w:rsidR="0080724A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="0080724A">
        <w:rPr>
          <w:rFonts w:ascii="Calibri" w:hAnsi="Calibri" w:cs="Calibri"/>
          <w:b/>
          <w:bCs/>
          <w:sz w:val="40"/>
          <w:szCs w:val="40"/>
        </w:rPr>
        <w:t>Specification</w:t>
      </w:r>
      <w:proofErr w:type="spellEnd"/>
    </w:p>
    <w:p w14:paraId="4ACE9335" w14:textId="058104D2" w:rsidR="002F56CD" w:rsidRPr="002F56CD" w:rsidRDefault="0080724A" w:rsidP="002F56CD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7</w:t>
      </w:r>
      <w:r w:rsidR="00145059">
        <w:rPr>
          <w:rFonts w:ascii="Calibri" w:hAnsi="Calibri" w:cs="Calibri"/>
          <w:b/>
          <w:bCs/>
          <w:sz w:val="32"/>
          <w:szCs w:val="32"/>
        </w:rPr>
        <w:t xml:space="preserve">.1.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Overview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512"/>
      </w:tblGrid>
      <w:tr w:rsidR="002F56CD" w:rsidRPr="00857F8D" w14:paraId="2191E90D" w14:textId="77777777" w:rsidTr="00DE3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F22235" w14:textId="7619A1EB" w:rsidR="002F56CD" w:rsidRPr="00E34B7B" w:rsidRDefault="002F56CD" w:rsidP="00985EC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Module</w:t>
            </w:r>
          </w:p>
        </w:tc>
        <w:tc>
          <w:tcPr>
            <w:tcW w:w="7512" w:type="dxa"/>
          </w:tcPr>
          <w:p w14:paraId="71172FCE" w14:textId="20B2824B" w:rsidR="002F56CD" w:rsidRPr="00E34B7B" w:rsidRDefault="002F56CD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</w:tr>
      <w:tr w:rsidR="002F56CD" w:rsidRPr="005D2588" w14:paraId="5BDD9781" w14:textId="77777777" w:rsidTr="00DE3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A64AE5" w14:textId="21E93D37" w:rsidR="002F56CD" w:rsidRPr="00E34B7B" w:rsidRDefault="00DE35D8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DE35D8">
              <w:rPr>
                <w:rFonts w:ascii="Calibri" w:hAnsi="Calibri" w:cs="Calibri"/>
                <w:sz w:val="24"/>
                <w:szCs w:val="24"/>
              </w:rPr>
              <w:t xml:space="preserve">M01: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Authentication</w:t>
            </w:r>
            <w:proofErr w:type="spellEnd"/>
          </w:p>
        </w:tc>
        <w:tc>
          <w:tcPr>
            <w:tcW w:w="7512" w:type="dxa"/>
          </w:tcPr>
          <w:p w14:paraId="079435B8" w14:textId="13AE4E9B" w:rsidR="002F56CD" w:rsidRPr="005D2588" w:rsidRDefault="00DE35D8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E35D8">
              <w:rPr>
                <w:rFonts w:ascii="Calibri" w:hAnsi="Calibri" w:cs="Calibri"/>
                <w:sz w:val="24"/>
                <w:szCs w:val="24"/>
              </w:rPr>
              <w:t xml:space="preserve">Web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resources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associated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authentication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.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Includes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following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features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registration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, login,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logout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credential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recovery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2F56CD" w:rsidRPr="005D2588" w14:paraId="5C329BFF" w14:textId="77777777" w:rsidTr="00DE3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0A0A86" w14:textId="158EA06A" w:rsidR="002F56CD" w:rsidRDefault="00DE35D8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DE35D8">
              <w:rPr>
                <w:rFonts w:ascii="Calibri" w:hAnsi="Calibri" w:cs="Calibri"/>
                <w:sz w:val="24"/>
                <w:szCs w:val="24"/>
              </w:rPr>
              <w:t xml:space="preserve">M02: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7512" w:type="dxa"/>
          </w:tcPr>
          <w:p w14:paraId="1F42AEA4" w14:textId="31ECE202" w:rsidR="002F56CD" w:rsidRPr="007A1B3C" w:rsidRDefault="00DE35D8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E35D8">
              <w:rPr>
                <w:rFonts w:ascii="Calibri" w:hAnsi="Calibri" w:cs="Calibri"/>
                <w:sz w:val="24"/>
                <w:szCs w:val="24"/>
              </w:rPr>
              <w:t xml:space="preserve">Web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resources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associated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profile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management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interactions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.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Includes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following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features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, delete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profile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follow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unfollow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follow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unfollow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categories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see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notifications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report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2F56CD" w:rsidRPr="005D2588" w14:paraId="2184009E" w14:textId="77777777" w:rsidTr="00DE3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977E59" w14:textId="7EEE9FAA" w:rsidR="002F56CD" w:rsidRDefault="00DE35D8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DE35D8">
              <w:rPr>
                <w:rFonts w:ascii="Calibri" w:hAnsi="Calibri" w:cs="Calibri"/>
                <w:sz w:val="24"/>
                <w:szCs w:val="24"/>
              </w:rPr>
              <w:t xml:space="preserve">M03: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</w:p>
        </w:tc>
        <w:tc>
          <w:tcPr>
            <w:tcW w:w="7512" w:type="dxa"/>
          </w:tcPr>
          <w:p w14:paraId="7AD6E7B5" w14:textId="1D228FFB" w:rsidR="002F56CD" w:rsidRPr="007A1B3C" w:rsidRDefault="00DE35D8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E35D8">
              <w:rPr>
                <w:rFonts w:ascii="Calibri" w:hAnsi="Calibri" w:cs="Calibri"/>
                <w:sz w:val="24"/>
                <w:szCs w:val="24"/>
              </w:rPr>
              <w:t xml:space="preserve">Web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resources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associated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creating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managing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interacting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.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Includes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following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features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create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delete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, vote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manage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favorite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, categorize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report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35D8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DE35D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2F56CD" w:rsidRPr="005D2588" w14:paraId="7340D27E" w14:textId="77777777" w:rsidTr="00DE3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187C99" w14:textId="7EB2656C" w:rsidR="002F56CD" w:rsidRDefault="00E76B88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76B88">
              <w:rPr>
                <w:rFonts w:ascii="Calibri" w:hAnsi="Calibri" w:cs="Calibri"/>
                <w:sz w:val="24"/>
                <w:szCs w:val="24"/>
              </w:rPr>
              <w:t xml:space="preserve">M04: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</w:p>
        </w:tc>
        <w:tc>
          <w:tcPr>
            <w:tcW w:w="7512" w:type="dxa"/>
          </w:tcPr>
          <w:p w14:paraId="0E7D2D55" w14:textId="0238A0EB" w:rsidR="002F56CD" w:rsidRPr="00D57515" w:rsidRDefault="00E76B88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76B88">
              <w:rPr>
                <w:rFonts w:ascii="Calibri" w:hAnsi="Calibri" w:cs="Calibri"/>
                <w:sz w:val="24"/>
                <w:szCs w:val="24"/>
              </w:rPr>
              <w:t xml:space="preserve">Web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resources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associated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.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Includes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following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features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add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delete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reply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, vote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report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DE35D8" w:rsidRPr="005D2588" w14:paraId="0054DB02" w14:textId="77777777" w:rsidTr="00DE3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68B04F" w14:textId="7923CED6" w:rsidR="00DE35D8" w:rsidRDefault="00E76B88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76B88">
              <w:rPr>
                <w:rFonts w:ascii="Calibri" w:hAnsi="Calibri" w:cs="Calibri"/>
                <w:sz w:val="24"/>
                <w:szCs w:val="24"/>
              </w:rPr>
              <w:t>M05: Search</w:t>
            </w:r>
          </w:p>
        </w:tc>
        <w:tc>
          <w:tcPr>
            <w:tcW w:w="7512" w:type="dxa"/>
          </w:tcPr>
          <w:p w14:paraId="7040C866" w14:textId="1D62E64C" w:rsidR="00DE35D8" w:rsidRPr="00982034" w:rsidRDefault="00E76B88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76B88">
              <w:rPr>
                <w:rFonts w:ascii="Calibri" w:hAnsi="Calibri" w:cs="Calibri"/>
                <w:sz w:val="24"/>
                <w:szCs w:val="24"/>
              </w:rPr>
              <w:t xml:space="preserve">Web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resources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associated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searching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various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in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platform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.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Includes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following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features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search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categories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by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keywords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DE35D8" w:rsidRPr="005D2588" w14:paraId="47A885B1" w14:textId="77777777" w:rsidTr="00DE3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AE448B" w14:textId="19CA649A" w:rsidR="00DE35D8" w:rsidRDefault="00E76B88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E76B88">
              <w:rPr>
                <w:rFonts w:ascii="Calibri" w:hAnsi="Calibri" w:cs="Calibri"/>
                <w:sz w:val="24"/>
                <w:szCs w:val="24"/>
              </w:rPr>
              <w:t>M06: System Management</w:t>
            </w:r>
          </w:p>
        </w:tc>
        <w:tc>
          <w:tcPr>
            <w:tcW w:w="7512" w:type="dxa"/>
          </w:tcPr>
          <w:p w14:paraId="14883010" w14:textId="68AF32C4" w:rsidR="00DE35D8" w:rsidRPr="00982034" w:rsidRDefault="00E76B88" w:rsidP="00E7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76B88">
              <w:rPr>
                <w:rFonts w:ascii="Calibri" w:hAnsi="Calibri" w:cs="Calibri"/>
                <w:sz w:val="24"/>
                <w:szCs w:val="24"/>
              </w:rPr>
              <w:t xml:space="preserve">Web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resources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associated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management for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managers.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Includes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following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features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manage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block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unblock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),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resolve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reports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manage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categories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E76B88">
              <w:rPr>
                <w:rFonts w:ascii="Calibri" w:hAnsi="Calibri" w:cs="Calibri"/>
                <w:sz w:val="24"/>
                <w:szCs w:val="24"/>
              </w:rPr>
              <w:t>add</w:t>
            </w:r>
            <w:proofErr w:type="spellEnd"/>
            <w:r w:rsidRPr="00E76B88">
              <w:rPr>
                <w:rFonts w:ascii="Calibri" w:hAnsi="Calibri" w:cs="Calibri"/>
                <w:sz w:val="24"/>
                <w:szCs w:val="24"/>
              </w:rPr>
              <w:t>/delete).</w:t>
            </w:r>
          </w:p>
        </w:tc>
      </w:tr>
      <w:tr w:rsidR="00DE35D8" w:rsidRPr="005D2588" w14:paraId="7D88236F" w14:textId="77777777" w:rsidTr="00DE3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238211" w14:textId="4CF0DAB1" w:rsidR="00DE35D8" w:rsidRDefault="009664D7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9664D7">
              <w:rPr>
                <w:rFonts w:ascii="Calibri" w:hAnsi="Calibri" w:cs="Calibri"/>
                <w:sz w:val="24"/>
                <w:szCs w:val="24"/>
              </w:rPr>
              <w:t>M07: Notifications</w:t>
            </w:r>
          </w:p>
        </w:tc>
        <w:tc>
          <w:tcPr>
            <w:tcW w:w="7512" w:type="dxa"/>
          </w:tcPr>
          <w:p w14:paraId="5B4191ED" w14:textId="40C24707" w:rsidR="00DE35D8" w:rsidRPr="00982034" w:rsidRDefault="009664D7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664D7">
              <w:rPr>
                <w:rFonts w:ascii="Calibri" w:hAnsi="Calibri" w:cs="Calibri"/>
                <w:sz w:val="24"/>
                <w:szCs w:val="24"/>
              </w:rPr>
              <w:t xml:space="preserve">Web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resources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associated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notifications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.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Includes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following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features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: delete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viewed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/not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viewed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)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follow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, vote,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notifications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DE35D8" w:rsidRPr="005D2588" w14:paraId="60726868" w14:textId="77777777" w:rsidTr="00DE3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143352" w14:textId="746F36CD" w:rsidR="00DE35D8" w:rsidRDefault="009664D7" w:rsidP="00985EC0">
            <w:pPr>
              <w:rPr>
                <w:rFonts w:ascii="Calibri" w:hAnsi="Calibri" w:cs="Calibri"/>
                <w:sz w:val="24"/>
                <w:szCs w:val="24"/>
              </w:rPr>
            </w:pPr>
            <w:r w:rsidRPr="009664D7">
              <w:rPr>
                <w:rFonts w:ascii="Calibri" w:hAnsi="Calibri" w:cs="Calibri"/>
                <w:sz w:val="24"/>
                <w:szCs w:val="24"/>
              </w:rPr>
              <w:t>M08: Static Pages</w:t>
            </w:r>
          </w:p>
        </w:tc>
        <w:tc>
          <w:tcPr>
            <w:tcW w:w="7512" w:type="dxa"/>
          </w:tcPr>
          <w:p w14:paraId="12018C5C" w14:textId="7A94A974" w:rsidR="00DE35D8" w:rsidRPr="00982034" w:rsidRDefault="009664D7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664D7">
              <w:rPr>
                <w:rFonts w:ascii="Calibri" w:hAnsi="Calibri" w:cs="Calibri"/>
                <w:sz w:val="24"/>
                <w:szCs w:val="24"/>
              </w:rPr>
              <w:t xml:space="preserve">Web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resources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associated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static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pages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.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Includes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following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features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about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664D7">
              <w:rPr>
                <w:rFonts w:ascii="Calibri" w:hAnsi="Calibri" w:cs="Calibri"/>
                <w:sz w:val="24"/>
                <w:szCs w:val="24"/>
              </w:rPr>
              <w:t>page</w:t>
            </w:r>
            <w:proofErr w:type="spellEnd"/>
            <w:r w:rsidRPr="009664D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18D829F5" w14:textId="0D0861E7" w:rsidR="002F56CD" w:rsidRPr="006C6AA6" w:rsidRDefault="002F56CD" w:rsidP="002F56CD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32"/>
          <w:szCs w:val="3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9664D7">
        <w:rPr>
          <w:i w:val="0"/>
          <w:iCs w:val="0"/>
          <w:sz w:val="14"/>
          <w:szCs w:val="14"/>
        </w:rPr>
        <w:t xml:space="preserve">                                                               </w:t>
      </w:r>
      <w:proofErr w:type="spellStart"/>
      <w:r w:rsidRPr="006C6AA6">
        <w:rPr>
          <w:i w:val="0"/>
          <w:iCs w:val="0"/>
          <w:sz w:val="14"/>
          <w:szCs w:val="14"/>
        </w:rPr>
        <w:t>Table</w:t>
      </w:r>
      <w:proofErr w:type="spellEnd"/>
      <w:r w:rsidRPr="006C6AA6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6</w:t>
      </w:r>
      <w:r w:rsidR="009664D7">
        <w:rPr>
          <w:i w:val="0"/>
          <w:iCs w:val="0"/>
          <w:sz w:val="14"/>
          <w:szCs w:val="14"/>
        </w:rPr>
        <w:t>9</w:t>
      </w:r>
      <w:r w:rsidRPr="006C6AA6">
        <w:rPr>
          <w:i w:val="0"/>
          <w:iCs w:val="0"/>
          <w:sz w:val="14"/>
          <w:szCs w:val="14"/>
        </w:rPr>
        <w:t xml:space="preserve">: </w:t>
      </w:r>
      <w:proofErr w:type="spellStart"/>
      <w:r w:rsidRPr="006C6AA6">
        <w:rPr>
          <w:i w:val="0"/>
          <w:iCs w:val="0"/>
          <w:sz w:val="14"/>
          <w:szCs w:val="14"/>
        </w:rPr>
        <w:t>NewsNet</w:t>
      </w:r>
      <w:proofErr w:type="spellEnd"/>
      <w:r>
        <w:rPr>
          <w:i w:val="0"/>
          <w:iCs w:val="0"/>
          <w:sz w:val="14"/>
          <w:szCs w:val="14"/>
        </w:rPr>
        <w:t xml:space="preserve"> </w:t>
      </w:r>
      <w:r w:rsidR="009664D7">
        <w:rPr>
          <w:i w:val="0"/>
          <w:iCs w:val="0"/>
          <w:sz w:val="14"/>
          <w:szCs w:val="14"/>
        </w:rPr>
        <w:t>Modules</w:t>
      </w:r>
    </w:p>
    <w:p w14:paraId="29204FC2" w14:textId="77777777" w:rsidR="00145059" w:rsidRDefault="00145059" w:rsidP="0009614D"/>
    <w:p w14:paraId="358FB36D" w14:textId="1BC6276F" w:rsidR="00DB5C34" w:rsidRPr="002F56CD" w:rsidRDefault="00DB5C34" w:rsidP="00DB5C34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7.</w:t>
      </w:r>
      <w:r>
        <w:rPr>
          <w:rFonts w:ascii="Calibri" w:hAnsi="Calibri" w:cs="Calibri"/>
          <w:b/>
          <w:bCs/>
          <w:sz w:val="32"/>
          <w:szCs w:val="32"/>
        </w:rPr>
        <w:t>2</w:t>
      </w:r>
      <w:r>
        <w:rPr>
          <w:rFonts w:ascii="Calibri" w:hAnsi="Calibri" w:cs="Calibri"/>
          <w:b/>
          <w:bCs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Permissions</w:t>
      </w:r>
      <w:proofErr w:type="spellEnd"/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394"/>
      </w:tblGrid>
      <w:tr w:rsidR="000620EB" w14:paraId="1AF6FBDE" w14:textId="77777777" w:rsidTr="00BF1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8F3213" w14:textId="5450D0E5" w:rsidR="000620EB" w:rsidRPr="000E5223" w:rsidRDefault="000620EB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2126" w:type="dxa"/>
          </w:tcPr>
          <w:p w14:paraId="7080DD0A" w14:textId="7DD701FB" w:rsidR="000620EB" w:rsidRPr="000E5223" w:rsidRDefault="000620EB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394" w:type="dxa"/>
          </w:tcPr>
          <w:p w14:paraId="1AACB62E" w14:textId="67AFB16C" w:rsidR="000620EB" w:rsidRPr="000E5223" w:rsidRDefault="000620EB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</w:tr>
      <w:tr w:rsidR="000620EB" w14:paraId="0E42AE28" w14:textId="77777777" w:rsidTr="00BF1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29293A" w14:textId="0E240CDC" w:rsidR="000620EB" w:rsidRPr="000E5223" w:rsidRDefault="000620EB" w:rsidP="000620E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PUB</w:t>
            </w:r>
          </w:p>
        </w:tc>
        <w:tc>
          <w:tcPr>
            <w:tcW w:w="2126" w:type="dxa"/>
          </w:tcPr>
          <w:p w14:paraId="161F44AE" w14:textId="4CE08976" w:rsidR="000620EB" w:rsidRPr="00F70C6B" w:rsidRDefault="00E3476D" w:rsidP="0006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4394" w:type="dxa"/>
          </w:tcPr>
          <w:p w14:paraId="489A79F0" w14:textId="56CA0D29" w:rsidR="000620EB" w:rsidRPr="00F70C6B" w:rsidRDefault="00BF18FC" w:rsidP="0006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F18FC">
              <w:rPr>
                <w:rFonts w:ascii="Calibri" w:hAnsi="Calibri" w:cs="Calibri"/>
                <w:sz w:val="24"/>
                <w:szCs w:val="24"/>
              </w:rPr>
              <w:t>Unauthenticated</w:t>
            </w:r>
            <w:proofErr w:type="spellEnd"/>
            <w:r w:rsidRPr="00BF18F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F18FC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</w:p>
        </w:tc>
      </w:tr>
      <w:tr w:rsidR="000620EB" w14:paraId="13DBCC9E" w14:textId="77777777" w:rsidTr="00BF1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1FFF03" w14:textId="3FDACAF4" w:rsidR="000620EB" w:rsidRPr="000E5223" w:rsidRDefault="000620EB" w:rsidP="000620E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USR</w:t>
            </w:r>
          </w:p>
        </w:tc>
        <w:tc>
          <w:tcPr>
            <w:tcW w:w="2126" w:type="dxa"/>
          </w:tcPr>
          <w:p w14:paraId="7986DEB1" w14:textId="7EDBB3DB" w:rsidR="000620EB" w:rsidRPr="00F70C6B" w:rsidRDefault="00E3476D" w:rsidP="0006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4394" w:type="dxa"/>
          </w:tcPr>
          <w:p w14:paraId="461A2CE1" w14:textId="507320F1" w:rsidR="000620EB" w:rsidRPr="00F70C6B" w:rsidRDefault="00BF18FC" w:rsidP="0006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F18FC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BF18F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F18FC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</w:p>
        </w:tc>
      </w:tr>
      <w:tr w:rsidR="000620EB" w14:paraId="787165FE" w14:textId="77777777" w:rsidTr="00BF1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457348" w14:textId="30E8C6A6" w:rsidR="000620EB" w:rsidRPr="000E5223" w:rsidRDefault="000620EB" w:rsidP="000620E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OWN</w:t>
            </w:r>
          </w:p>
        </w:tc>
        <w:tc>
          <w:tcPr>
            <w:tcW w:w="2126" w:type="dxa"/>
          </w:tcPr>
          <w:p w14:paraId="6D647F99" w14:textId="6271ED5E" w:rsidR="000620EB" w:rsidRPr="00F70C6B" w:rsidRDefault="00E3476D" w:rsidP="0006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4394" w:type="dxa"/>
          </w:tcPr>
          <w:p w14:paraId="438006E5" w14:textId="3EA48FEE" w:rsidR="000620EB" w:rsidRPr="00F70C6B" w:rsidRDefault="00BF18FC" w:rsidP="0006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F18FC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BF18F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F18FC">
              <w:rPr>
                <w:rFonts w:ascii="Calibri" w:hAnsi="Calibri" w:cs="Calibri"/>
                <w:sz w:val="24"/>
                <w:szCs w:val="24"/>
              </w:rPr>
              <w:t>Owner</w:t>
            </w:r>
            <w:proofErr w:type="spellEnd"/>
            <w:r w:rsidRPr="00BF18FC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BF18FC">
              <w:rPr>
                <w:rFonts w:ascii="Calibri" w:hAnsi="Calibri" w:cs="Calibri"/>
                <w:sz w:val="24"/>
                <w:szCs w:val="24"/>
              </w:rPr>
              <w:t>profile</w:t>
            </w:r>
            <w:proofErr w:type="spellEnd"/>
            <w:r w:rsidRPr="00BF18F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BF18FC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spellEnd"/>
            <w:r w:rsidRPr="00BF18F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BF18FC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BF18FC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0620EB" w14:paraId="486B7B67" w14:textId="77777777" w:rsidTr="00BF1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62A6A7" w14:textId="6FB8B4E1" w:rsidR="000620EB" w:rsidRPr="000E5223" w:rsidRDefault="000620EB" w:rsidP="000620E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SM</w:t>
            </w:r>
          </w:p>
        </w:tc>
        <w:tc>
          <w:tcPr>
            <w:tcW w:w="2126" w:type="dxa"/>
          </w:tcPr>
          <w:p w14:paraId="30A0255E" w14:textId="6F776AFF" w:rsidR="000620EB" w:rsidRPr="00F70C6B" w:rsidRDefault="00E3476D" w:rsidP="0006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Manager</w:t>
            </w:r>
          </w:p>
        </w:tc>
        <w:tc>
          <w:tcPr>
            <w:tcW w:w="4394" w:type="dxa"/>
          </w:tcPr>
          <w:p w14:paraId="0AC652AE" w14:textId="0ABF8D18" w:rsidR="000620EB" w:rsidRPr="00F70C6B" w:rsidRDefault="00BF18FC" w:rsidP="0006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F18FC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BF18FC">
              <w:rPr>
                <w:rFonts w:ascii="Calibri" w:hAnsi="Calibri" w:cs="Calibri"/>
                <w:sz w:val="24"/>
                <w:szCs w:val="24"/>
              </w:rPr>
              <w:t xml:space="preserve"> Managers</w:t>
            </w:r>
          </w:p>
        </w:tc>
      </w:tr>
    </w:tbl>
    <w:p w14:paraId="122996E9" w14:textId="77777777" w:rsidR="00DB5C34" w:rsidRDefault="00DB5C34" w:rsidP="0009614D"/>
    <w:p w14:paraId="64CBF62A" w14:textId="77777777" w:rsidR="00C51EE7" w:rsidRDefault="00C51EE7" w:rsidP="0009614D"/>
    <w:p w14:paraId="100A1921" w14:textId="7E3031FC" w:rsidR="00C51EE7" w:rsidRDefault="00C51EE7" w:rsidP="00C51EE7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7.</w:t>
      </w:r>
      <w:r>
        <w:rPr>
          <w:rFonts w:ascii="Calibri" w:hAnsi="Calibri" w:cs="Calibri"/>
          <w:b/>
          <w:bCs/>
          <w:sz w:val="32"/>
          <w:szCs w:val="32"/>
        </w:rPr>
        <w:t>3</w:t>
      </w:r>
      <w:r>
        <w:rPr>
          <w:rFonts w:ascii="Calibri" w:hAnsi="Calibri" w:cs="Calibri"/>
          <w:b/>
          <w:bCs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OpenAI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Specification</w:t>
      </w:r>
      <w:proofErr w:type="spellEnd"/>
    </w:p>
    <w:p w14:paraId="3B92F2E1" w14:textId="77777777" w:rsidR="00C51EE7" w:rsidRDefault="00C51EE7" w:rsidP="00C51EE7">
      <w:pPr>
        <w:rPr>
          <w:rFonts w:ascii="Calibri" w:hAnsi="Calibri" w:cs="Calibri"/>
          <w:b/>
          <w:bCs/>
          <w:sz w:val="32"/>
          <w:szCs w:val="32"/>
        </w:rPr>
      </w:pPr>
    </w:p>
    <w:p w14:paraId="3372E766" w14:textId="77777777" w:rsidR="00C51EE7" w:rsidRDefault="00C51EE7" w:rsidP="00C51EE7">
      <w:pPr>
        <w:rPr>
          <w:rFonts w:ascii="Calibri" w:hAnsi="Calibri" w:cs="Calibri"/>
          <w:b/>
          <w:bCs/>
          <w:sz w:val="32"/>
          <w:szCs w:val="32"/>
        </w:rPr>
      </w:pPr>
    </w:p>
    <w:p w14:paraId="329ACE5C" w14:textId="77777777" w:rsidR="00C51EE7" w:rsidRDefault="00C51EE7" w:rsidP="00C51EE7">
      <w:pPr>
        <w:rPr>
          <w:rFonts w:ascii="Calibri" w:hAnsi="Calibri" w:cs="Calibri"/>
          <w:b/>
          <w:bCs/>
          <w:sz w:val="32"/>
          <w:szCs w:val="32"/>
        </w:rPr>
      </w:pPr>
    </w:p>
    <w:p w14:paraId="1887074C" w14:textId="01F93617" w:rsidR="00DB0230" w:rsidRDefault="00DB0230" w:rsidP="00DB0230">
      <w:pPr>
        <w:rPr>
          <w:rFonts w:ascii="Calibri" w:hAnsi="Calibri" w:cs="Calibri"/>
          <w:b/>
          <w:bCs/>
          <w:sz w:val="40"/>
          <w:szCs w:val="40"/>
        </w:rPr>
      </w:pPr>
      <w:r w:rsidRPr="00FC47DB">
        <w:rPr>
          <w:rFonts w:ascii="Calibri" w:hAnsi="Calibri" w:cs="Calibri"/>
          <w:b/>
          <w:bCs/>
          <w:sz w:val="40"/>
          <w:szCs w:val="40"/>
        </w:rPr>
        <w:lastRenderedPageBreak/>
        <w:t>A</w:t>
      </w:r>
      <w:r>
        <w:rPr>
          <w:rFonts w:ascii="Calibri" w:hAnsi="Calibri" w:cs="Calibri"/>
          <w:b/>
          <w:bCs/>
          <w:sz w:val="40"/>
          <w:szCs w:val="40"/>
        </w:rPr>
        <w:t>8</w:t>
      </w:r>
      <w:r w:rsidRPr="00FC47DB">
        <w:rPr>
          <w:rFonts w:ascii="Calibri" w:hAnsi="Calibri" w:cs="Calibri"/>
          <w:b/>
          <w:bCs/>
          <w:sz w:val="40"/>
          <w:szCs w:val="40"/>
        </w:rPr>
        <w:t xml:space="preserve">: </w:t>
      </w:r>
      <w:r>
        <w:rPr>
          <w:rFonts w:ascii="Calibri" w:hAnsi="Calibri" w:cs="Calibri"/>
          <w:b/>
          <w:bCs/>
          <w:sz w:val="40"/>
          <w:szCs w:val="40"/>
        </w:rPr>
        <w:t xml:space="preserve">Vertical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prototype</w:t>
      </w:r>
      <w:proofErr w:type="spellEnd"/>
    </w:p>
    <w:p w14:paraId="36CEC4AB" w14:textId="6DF38CC4" w:rsidR="00027A7C" w:rsidRDefault="00027A7C" w:rsidP="00027A7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8</w:t>
      </w:r>
      <w:r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>1</w:t>
      </w:r>
      <w:r>
        <w:rPr>
          <w:rFonts w:ascii="Calibri" w:hAnsi="Calibri" w:cs="Calibri"/>
          <w:b/>
          <w:bCs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Implemented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Features</w:t>
      </w:r>
      <w:proofErr w:type="spellEnd"/>
    </w:p>
    <w:p w14:paraId="0CFA141A" w14:textId="41682F36" w:rsidR="00C51EE7" w:rsidRDefault="00012836" w:rsidP="0009614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8</w:t>
      </w:r>
      <w:r>
        <w:rPr>
          <w:rFonts w:ascii="Calibri" w:hAnsi="Calibri" w:cs="Calibri"/>
          <w:b/>
          <w:bCs/>
          <w:sz w:val="28"/>
          <w:szCs w:val="28"/>
        </w:rPr>
        <w:t>.</w:t>
      </w:r>
      <w:r>
        <w:rPr>
          <w:rFonts w:ascii="Calibri" w:hAnsi="Calibri" w:cs="Calibri"/>
          <w:b/>
          <w:bCs/>
          <w:sz w:val="28"/>
          <w:szCs w:val="28"/>
        </w:rPr>
        <w:t>1</w:t>
      </w:r>
      <w:r>
        <w:rPr>
          <w:rFonts w:ascii="Calibri" w:hAnsi="Calibri" w:cs="Calibri"/>
          <w:b/>
          <w:bCs/>
          <w:sz w:val="28"/>
          <w:szCs w:val="28"/>
        </w:rPr>
        <w:t>.</w:t>
      </w:r>
      <w:r>
        <w:rPr>
          <w:rFonts w:ascii="Calibri" w:hAnsi="Calibri" w:cs="Calibri"/>
          <w:b/>
          <w:bCs/>
          <w:sz w:val="28"/>
          <w:szCs w:val="28"/>
        </w:rPr>
        <w:t>1</w:t>
      </w:r>
      <w:r>
        <w:rPr>
          <w:rFonts w:ascii="Calibri" w:hAnsi="Calibri" w:cs="Calibri"/>
          <w:b/>
          <w:bCs/>
          <w:sz w:val="28"/>
          <w:szCs w:val="28"/>
        </w:rPr>
        <w:t xml:space="preserve">. </w:t>
      </w:r>
      <w:proofErr w:type="spellStart"/>
      <w:r w:rsidR="00C23D06">
        <w:rPr>
          <w:rFonts w:ascii="Calibri" w:hAnsi="Calibri" w:cs="Calibri"/>
          <w:b/>
          <w:bCs/>
          <w:sz w:val="28"/>
          <w:szCs w:val="28"/>
        </w:rPr>
        <w:t>Implemented</w:t>
      </w:r>
      <w:proofErr w:type="spellEnd"/>
      <w:r w:rsidR="00C23D06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="00C23D06">
        <w:rPr>
          <w:rFonts w:ascii="Calibri" w:hAnsi="Calibri" w:cs="Calibri"/>
          <w:b/>
          <w:bCs/>
          <w:sz w:val="28"/>
          <w:szCs w:val="28"/>
        </w:rPr>
        <w:t>User</w:t>
      </w:r>
      <w:proofErr w:type="spellEnd"/>
      <w:r w:rsidR="00C23D06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="00C23D06">
        <w:rPr>
          <w:rFonts w:ascii="Calibri" w:hAnsi="Calibri" w:cs="Calibri"/>
          <w:b/>
          <w:bCs/>
          <w:sz w:val="28"/>
          <w:szCs w:val="28"/>
        </w:rPr>
        <w:t>Stories</w:t>
      </w:r>
      <w:proofErr w:type="spellEnd"/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1136"/>
        <w:gridCol w:w="2261"/>
        <w:gridCol w:w="1134"/>
        <w:gridCol w:w="5925"/>
      </w:tblGrid>
      <w:tr w:rsidR="00513D0E" w14:paraId="4670AAB7" w14:textId="77777777" w:rsidTr="00513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6F440236" w14:textId="7C722EC3" w:rsidR="001A1AE2" w:rsidRPr="000E5223" w:rsidRDefault="005053D9" w:rsidP="00985EC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2261" w:type="dxa"/>
          </w:tcPr>
          <w:p w14:paraId="1F15D2A5" w14:textId="5FAD07A7" w:rsidR="001A1AE2" w:rsidRPr="000E5223" w:rsidRDefault="005053D9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34" w:type="dxa"/>
          </w:tcPr>
          <w:p w14:paraId="233ED5B1" w14:textId="4E3C100A" w:rsidR="001A1AE2" w:rsidRPr="000E5223" w:rsidRDefault="005053D9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5925" w:type="dxa"/>
          </w:tcPr>
          <w:p w14:paraId="3C98A14C" w14:textId="58207177" w:rsidR="001A1AE2" w:rsidRPr="000E5223" w:rsidRDefault="005053D9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proofErr w:type="spellEnd"/>
          </w:p>
        </w:tc>
      </w:tr>
      <w:tr w:rsidR="00513D0E" w14:paraId="54328D02" w14:textId="77777777" w:rsidTr="00513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6B51FA9B" w14:textId="4BFC0E20" w:rsidR="001A1AE2" w:rsidRPr="000E5223" w:rsidRDefault="005053D9" w:rsidP="00C3190B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US101</w:t>
            </w:r>
          </w:p>
        </w:tc>
        <w:tc>
          <w:tcPr>
            <w:tcW w:w="2261" w:type="dxa"/>
          </w:tcPr>
          <w:p w14:paraId="4307FB21" w14:textId="69EF2016" w:rsidR="001A1AE2" w:rsidRPr="00F70C6B" w:rsidRDefault="009E3DA0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E3DA0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9E3DA0">
              <w:rPr>
                <w:rFonts w:ascii="Calibri" w:hAnsi="Calibri" w:cs="Calibri"/>
                <w:sz w:val="24"/>
                <w:szCs w:val="24"/>
              </w:rPr>
              <w:t xml:space="preserve"> Top </w:t>
            </w:r>
            <w:proofErr w:type="spellStart"/>
            <w:r w:rsidRPr="009E3DA0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9E3DA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E3DA0">
              <w:rPr>
                <w:rFonts w:ascii="Calibri" w:hAnsi="Calibri" w:cs="Calibri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1134" w:type="dxa"/>
          </w:tcPr>
          <w:p w14:paraId="2439ED58" w14:textId="6F7AA84F" w:rsidR="001A1AE2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925" w:type="dxa"/>
          </w:tcPr>
          <w:p w14:paraId="5D52FFF7" w14:textId="47C09E2C" w:rsidR="001A1AE2" w:rsidRPr="00F70C6B" w:rsidRDefault="00925EC8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25EC8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feed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top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so I can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quickly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access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most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relevant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popular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articles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13D0E" w14:paraId="4E13ADA4" w14:textId="77777777" w:rsidTr="00513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32585D3E" w14:textId="7357CE38" w:rsidR="00C3190B" w:rsidRPr="000E5223" w:rsidRDefault="00C3190B" w:rsidP="00C3190B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US102</w:t>
            </w:r>
          </w:p>
        </w:tc>
        <w:tc>
          <w:tcPr>
            <w:tcW w:w="2261" w:type="dxa"/>
          </w:tcPr>
          <w:p w14:paraId="02FDF35C" w14:textId="21AF988B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E3DA0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9E3DA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E3DA0">
              <w:rPr>
                <w:rFonts w:ascii="Calibri" w:hAnsi="Calibri" w:cs="Calibri"/>
                <w:sz w:val="24"/>
                <w:szCs w:val="24"/>
              </w:rPr>
              <w:t>Recent</w:t>
            </w:r>
            <w:proofErr w:type="spellEnd"/>
            <w:r w:rsidRPr="009E3DA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E3DA0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9E3DA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E3DA0">
              <w:rPr>
                <w:rFonts w:ascii="Calibri" w:hAnsi="Calibri" w:cs="Calibri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1134" w:type="dxa"/>
          </w:tcPr>
          <w:p w14:paraId="636DD01C" w14:textId="1EA9FB32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10A95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925" w:type="dxa"/>
          </w:tcPr>
          <w:p w14:paraId="06D5AB27" w14:textId="6C426E33" w:rsidR="00C3190B" w:rsidRPr="00F70C6B" w:rsidRDefault="00925EC8" w:rsidP="00C3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25EC8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feed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latest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keep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up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latest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updates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13D0E" w14:paraId="48029004" w14:textId="77777777" w:rsidTr="00513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63F94870" w14:textId="50692D1F" w:rsidR="00C3190B" w:rsidRPr="000E5223" w:rsidRDefault="00C3190B" w:rsidP="00C3190B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US10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261" w:type="dxa"/>
          </w:tcPr>
          <w:p w14:paraId="6D5CE50C" w14:textId="474B9122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E3DA0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9E3DA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E3DA0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9E3DA0">
              <w:rPr>
                <w:rFonts w:ascii="Calibri" w:hAnsi="Calibri" w:cs="Calibri"/>
                <w:sz w:val="24"/>
                <w:szCs w:val="24"/>
              </w:rPr>
              <w:t xml:space="preserve"> Item</w:t>
            </w:r>
          </w:p>
        </w:tc>
        <w:tc>
          <w:tcPr>
            <w:tcW w:w="1134" w:type="dxa"/>
          </w:tcPr>
          <w:p w14:paraId="1FCC00F0" w14:textId="4AF01DEF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10A95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925" w:type="dxa"/>
          </w:tcPr>
          <w:p w14:paraId="704CA929" w14:textId="4324C28A" w:rsidR="00C3190B" w:rsidRPr="00F70C6B" w:rsidRDefault="00925EC8" w:rsidP="00C3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25EC8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full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item, so that I can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read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story in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detail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13D0E" w14:paraId="7FEE7E7E" w14:textId="77777777" w:rsidTr="00513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255BC8B0" w14:textId="1EE23984" w:rsidR="00C3190B" w:rsidRPr="000E5223" w:rsidRDefault="00C3190B" w:rsidP="00C3190B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US10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261" w:type="dxa"/>
          </w:tcPr>
          <w:p w14:paraId="4D2EDC9B" w14:textId="2AADDC33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E3DA0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9E3DA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E3DA0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9E3DA0">
              <w:rPr>
                <w:rFonts w:ascii="Calibri" w:hAnsi="Calibri" w:cs="Calibri"/>
                <w:sz w:val="24"/>
                <w:szCs w:val="24"/>
              </w:rPr>
              <w:t xml:space="preserve"> Item </w:t>
            </w:r>
            <w:proofErr w:type="spellStart"/>
            <w:r w:rsidRPr="009E3DA0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</w:p>
        </w:tc>
        <w:tc>
          <w:tcPr>
            <w:tcW w:w="1134" w:type="dxa"/>
          </w:tcPr>
          <w:p w14:paraId="19D209E4" w14:textId="75EE3C2F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10A95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925" w:type="dxa"/>
          </w:tcPr>
          <w:p w14:paraId="29D232AA" w14:textId="7BD6D904" w:rsidR="00C3190B" w:rsidRPr="00F70C6B" w:rsidRDefault="00925EC8" w:rsidP="00C3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25EC8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other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story, so that I can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see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their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opinions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interact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more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fully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13D0E" w14:paraId="020AC4D4" w14:textId="77777777" w:rsidTr="00513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7B77A6B3" w14:textId="3084F4E3" w:rsidR="00C3190B" w:rsidRPr="000E5223" w:rsidRDefault="00C3190B" w:rsidP="00C3190B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US10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261" w:type="dxa"/>
          </w:tcPr>
          <w:p w14:paraId="384315D7" w14:textId="1561CE26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E3DA0">
              <w:rPr>
                <w:rFonts w:ascii="Calibri" w:hAnsi="Calibri" w:cs="Calibri"/>
                <w:sz w:val="24"/>
                <w:szCs w:val="24"/>
              </w:rPr>
              <w:t>Search</w:t>
            </w:r>
            <w:proofErr w:type="spellEnd"/>
            <w:r w:rsidRPr="009E3DA0">
              <w:rPr>
                <w:rFonts w:ascii="Calibri" w:hAnsi="Calibri" w:cs="Calibri"/>
                <w:sz w:val="24"/>
                <w:szCs w:val="24"/>
              </w:rPr>
              <w:t xml:space="preserve"> for </w:t>
            </w:r>
            <w:proofErr w:type="spellStart"/>
            <w:r w:rsidRPr="009E3DA0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9E3DA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E3DA0">
              <w:rPr>
                <w:rFonts w:ascii="Calibri" w:hAnsi="Calibri" w:cs="Calibri"/>
                <w:sz w:val="24"/>
                <w:szCs w:val="24"/>
              </w:rPr>
              <w:t>Items</w:t>
            </w:r>
            <w:proofErr w:type="spellEnd"/>
            <w:r w:rsidRPr="009E3DA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E3DA0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9E3DA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E3DA0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</w:p>
        </w:tc>
        <w:tc>
          <w:tcPr>
            <w:tcW w:w="1134" w:type="dxa"/>
          </w:tcPr>
          <w:p w14:paraId="00A9B9D8" w14:textId="2691B09D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10A95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925" w:type="dxa"/>
          </w:tcPr>
          <w:p w14:paraId="0A4B33B1" w14:textId="14FE3863" w:rsidR="00C3190B" w:rsidRPr="00F70C6B" w:rsidRDefault="00925EC8" w:rsidP="00C3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25EC8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search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for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reviews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so I can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find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specific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information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topics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interest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13D0E" w14:paraId="69BC02B3" w14:textId="77777777" w:rsidTr="00513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722DA87B" w14:textId="5173FE73" w:rsidR="00C3190B" w:rsidRPr="000E5223" w:rsidRDefault="00C3190B" w:rsidP="00C3190B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02</w:t>
            </w:r>
          </w:p>
        </w:tc>
        <w:tc>
          <w:tcPr>
            <w:tcW w:w="2261" w:type="dxa"/>
          </w:tcPr>
          <w:p w14:paraId="5CA5665D" w14:textId="59E42D86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543C8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B543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543C8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B543C8">
              <w:rPr>
                <w:rFonts w:ascii="Calibri" w:hAnsi="Calibri" w:cs="Calibri"/>
                <w:sz w:val="24"/>
                <w:szCs w:val="24"/>
              </w:rPr>
              <w:t xml:space="preserve"> Item </w:t>
            </w:r>
            <w:proofErr w:type="spellStart"/>
            <w:r w:rsidRPr="00B543C8">
              <w:rPr>
                <w:rFonts w:ascii="Calibri" w:hAnsi="Calibri" w:cs="Calibri"/>
                <w:sz w:val="24"/>
                <w:szCs w:val="24"/>
              </w:rPr>
              <w:t>Details</w:t>
            </w:r>
            <w:proofErr w:type="spellEnd"/>
          </w:p>
        </w:tc>
        <w:tc>
          <w:tcPr>
            <w:tcW w:w="1134" w:type="dxa"/>
          </w:tcPr>
          <w:p w14:paraId="5054F7B1" w14:textId="03E19F98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10A95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925" w:type="dxa"/>
          </w:tcPr>
          <w:p w14:paraId="66AF2F71" w14:textId="4AB4C850" w:rsidR="00C3190B" w:rsidRPr="00F70C6B" w:rsidRDefault="00925EC8" w:rsidP="00C3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25EC8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full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details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item, so that I can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get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more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information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about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author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publication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date, votes,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other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metadata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13D0E" w14:paraId="7BEBC282" w14:textId="77777777" w:rsidTr="00513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6CC08882" w14:textId="341D07FC" w:rsidR="00C3190B" w:rsidRPr="000E5223" w:rsidRDefault="00C3190B" w:rsidP="00C3190B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261" w:type="dxa"/>
          </w:tcPr>
          <w:p w14:paraId="3141CA41" w14:textId="6A08F17E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543C8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B543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543C8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B543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543C8">
              <w:rPr>
                <w:rFonts w:ascii="Calibri" w:hAnsi="Calibri" w:cs="Calibri"/>
                <w:sz w:val="24"/>
                <w:szCs w:val="24"/>
              </w:rPr>
              <w:t>Details</w:t>
            </w:r>
            <w:proofErr w:type="spellEnd"/>
          </w:p>
        </w:tc>
        <w:tc>
          <w:tcPr>
            <w:tcW w:w="1134" w:type="dxa"/>
          </w:tcPr>
          <w:p w14:paraId="43F8F029" w14:textId="7D086C4E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10A95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925" w:type="dxa"/>
          </w:tcPr>
          <w:p w14:paraId="402238D9" w14:textId="42321C9A" w:rsidR="00C3190B" w:rsidRPr="00F70C6B" w:rsidRDefault="00925EC8" w:rsidP="00C3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25EC8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full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details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item, so that I can know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who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made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when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it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was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posted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how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many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votes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it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has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received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13D0E" w14:paraId="34BFAD75" w14:textId="77777777" w:rsidTr="00513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1E91E1BA" w14:textId="0550E98C" w:rsidR="00C3190B" w:rsidRPr="000E5223" w:rsidRDefault="00C3190B" w:rsidP="00C3190B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261" w:type="dxa"/>
          </w:tcPr>
          <w:p w14:paraId="5D8D50A5" w14:textId="37A98496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543C8">
              <w:rPr>
                <w:rFonts w:ascii="Calibri" w:hAnsi="Calibri" w:cs="Calibri"/>
                <w:sz w:val="24"/>
                <w:szCs w:val="24"/>
              </w:rPr>
              <w:t>Create</w:t>
            </w:r>
            <w:proofErr w:type="spellEnd"/>
            <w:r w:rsidRPr="00B543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543C8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B543C8">
              <w:rPr>
                <w:rFonts w:ascii="Calibri" w:hAnsi="Calibri" w:cs="Calibri"/>
                <w:sz w:val="24"/>
                <w:szCs w:val="24"/>
              </w:rPr>
              <w:t xml:space="preserve"> Item</w:t>
            </w:r>
          </w:p>
        </w:tc>
        <w:tc>
          <w:tcPr>
            <w:tcW w:w="1134" w:type="dxa"/>
          </w:tcPr>
          <w:p w14:paraId="115BAD00" w14:textId="11E91189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10A95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925" w:type="dxa"/>
          </w:tcPr>
          <w:p w14:paraId="0508916D" w14:textId="2A169865" w:rsidR="00C3190B" w:rsidRPr="00F70C6B" w:rsidRDefault="00925EC8" w:rsidP="00C3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25EC8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create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publish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item, so that I can share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relevant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information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other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13D0E" w14:paraId="0A8A4A3A" w14:textId="77777777" w:rsidTr="00513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386E3773" w14:textId="3903A4F1" w:rsidR="00C3190B" w:rsidRPr="000E5223" w:rsidRDefault="00C3190B" w:rsidP="00C3190B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261" w:type="dxa"/>
          </w:tcPr>
          <w:p w14:paraId="7751F75D" w14:textId="710461A2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543C8">
              <w:rPr>
                <w:rFonts w:ascii="Calibri" w:hAnsi="Calibri" w:cs="Calibri"/>
                <w:sz w:val="24"/>
                <w:szCs w:val="24"/>
              </w:rPr>
              <w:t xml:space="preserve">Vote </w:t>
            </w:r>
            <w:proofErr w:type="spellStart"/>
            <w:r w:rsidRPr="00B543C8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B543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543C8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B543C8">
              <w:rPr>
                <w:rFonts w:ascii="Calibri" w:hAnsi="Calibri" w:cs="Calibri"/>
                <w:sz w:val="24"/>
                <w:szCs w:val="24"/>
              </w:rPr>
              <w:t xml:space="preserve"> Item</w:t>
            </w:r>
          </w:p>
        </w:tc>
        <w:tc>
          <w:tcPr>
            <w:tcW w:w="1134" w:type="dxa"/>
          </w:tcPr>
          <w:p w14:paraId="1E8B9AA8" w14:textId="37B7D091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10A95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925" w:type="dxa"/>
          </w:tcPr>
          <w:p w14:paraId="6CB8D9D9" w14:textId="03A67E73" w:rsidR="00C3190B" w:rsidRPr="00F70C6B" w:rsidRDefault="00925EC8" w:rsidP="00C3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25EC8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able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 vote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items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so that I can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express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opinion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about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influence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its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visibility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13D0E" w14:paraId="64F199DB" w14:textId="77777777" w:rsidTr="00513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764E583A" w14:textId="2F3DFB45" w:rsidR="00C3190B" w:rsidRPr="000E5223" w:rsidRDefault="00C3190B" w:rsidP="00C3190B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261" w:type="dxa"/>
          </w:tcPr>
          <w:p w14:paraId="369B9C03" w14:textId="39B9F2DE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C319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C319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C3190B">
              <w:rPr>
                <w:rFonts w:ascii="Calibri" w:hAnsi="Calibri" w:cs="Calibri"/>
                <w:sz w:val="24"/>
                <w:szCs w:val="24"/>
              </w:rPr>
              <w:t xml:space="preserve"> Item</w:t>
            </w:r>
          </w:p>
        </w:tc>
        <w:tc>
          <w:tcPr>
            <w:tcW w:w="1134" w:type="dxa"/>
          </w:tcPr>
          <w:p w14:paraId="0ABCEB25" w14:textId="39127596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10A95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925" w:type="dxa"/>
          </w:tcPr>
          <w:p w14:paraId="0C95ABEF" w14:textId="1A89AF6C" w:rsidR="00C3190B" w:rsidRPr="00F70C6B" w:rsidRDefault="00925EC8" w:rsidP="00C3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25EC8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item, so that I can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participate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in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discussions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share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opinions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13D0E" w14:paraId="2DFDC114" w14:textId="77777777" w:rsidTr="00513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23A862F1" w14:textId="525C5094" w:rsidR="00C3190B" w:rsidRPr="000E5223" w:rsidRDefault="00C3190B" w:rsidP="00C3190B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261" w:type="dxa"/>
          </w:tcPr>
          <w:p w14:paraId="0DE87F1C" w14:textId="69F03354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C319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Other</w:t>
            </w:r>
            <w:proofErr w:type="spellEnd"/>
            <w:r w:rsidRPr="00C319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C3190B">
              <w:rPr>
                <w:rFonts w:ascii="Calibri" w:hAnsi="Calibri" w:cs="Calibri"/>
                <w:sz w:val="24"/>
                <w:szCs w:val="24"/>
              </w:rPr>
              <w:t xml:space="preserve">' </w:t>
            </w: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Profiles</w:t>
            </w:r>
            <w:proofErr w:type="spellEnd"/>
          </w:p>
        </w:tc>
        <w:tc>
          <w:tcPr>
            <w:tcW w:w="1134" w:type="dxa"/>
          </w:tcPr>
          <w:p w14:paraId="2B611A8F" w14:textId="71514385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10A95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925" w:type="dxa"/>
          </w:tcPr>
          <w:p w14:paraId="47449B11" w14:textId="6CC24FC0" w:rsidR="00C3190B" w:rsidRPr="00F70C6B" w:rsidRDefault="00925EC8" w:rsidP="00C3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25EC8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other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'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profiles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see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their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activities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published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13D0E" w14:paraId="33C0616D" w14:textId="77777777" w:rsidTr="00513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7AE4F74D" w14:textId="2A900265" w:rsidR="00C3190B" w:rsidRPr="000E5223" w:rsidRDefault="00C3190B" w:rsidP="00C3190B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261" w:type="dxa"/>
          </w:tcPr>
          <w:p w14:paraId="3CF03969" w14:textId="4FC3A806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C319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C319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C319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Other</w:t>
            </w:r>
            <w:proofErr w:type="spellEnd"/>
            <w:r w:rsidRPr="00C319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1134" w:type="dxa"/>
          </w:tcPr>
          <w:p w14:paraId="66D75579" w14:textId="4DACF144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10A95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925" w:type="dxa"/>
          </w:tcPr>
          <w:p w14:paraId="6DF6E51C" w14:textId="65B51CFB" w:rsidR="00C3190B" w:rsidRPr="00F70C6B" w:rsidRDefault="00925EC8" w:rsidP="00C3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25EC8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other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assess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their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credibility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influence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within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community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13D0E" w14:paraId="26F080AF" w14:textId="77777777" w:rsidTr="00513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76666EFB" w14:textId="024EBA08" w:rsidR="00C3190B" w:rsidRPr="000E5223" w:rsidRDefault="00C3190B" w:rsidP="00C3190B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261" w:type="dxa"/>
          </w:tcPr>
          <w:p w14:paraId="52BC91F6" w14:textId="5D9CD16B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C319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C319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Items</w:t>
            </w:r>
            <w:proofErr w:type="spellEnd"/>
            <w:r w:rsidRPr="00C319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Tags</w:t>
            </w:r>
            <w:proofErr w:type="spellEnd"/>
          </w:p>
        </w:tc>
        <w:tc>
          <w:tcPr>
            <w:tcW w:w="1134" w:type="dxa"/>
          </w:tcPr>
          <w:p w14:paraId="27387119" w14:textId="5A5602C6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10A95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925" w:type="dxa"/>
          </w:tcPr>
          <w:p w14:paraId="3B5780AF" w14:textId="027022F1" w:rsidR="00C3190B" w:rsidRPr="00F70C6B" w:rsidRDefault="00925EC8" w:rsidP="00C3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25EC8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tags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associated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item, so that I can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better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understand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context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related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topics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13D0E" w14:paraId="6CCB596A" w14:textId="77777777" w:rsidTr="00513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73857B82" w14:textId="6B19B782" w:rsidR="00C3190B" w:rsidRPr="000E5223" w:rsidRDefault="00C3190B" w:rsidP="00C3190B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2261" w:type="dxa"/>
          </w:tcPr>
          <w:p w14:paraId="62E0246F" w14:textId="6E00B39E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C319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C319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Profile</w:t>
            </w:r>
            <w:proofErr w:type="spellEnd"/>
          </w:p>
        </w:tc>
        <w:tc>
          <w:tcPr>
            <w:tcW w:w="1134" w:type="dxa"/>
          </w:tcPr>
          <w:p w14:paraId="4BE29A0E" w14:textId="38A648D6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10A95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925" w:type="dxa"/>
          </w:tcPr>
          <w:p w14:paraId="4F3CDBDC" w14:textId="590334DB" w:rsidR="00C3190B" w:rsidRPr="00F70C6B" w:rsidRDefault="00925EC8" w:rsidP="00C3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25EC8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own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profile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see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published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13D0E" w14:paraId="011820C8" w14:textId="77777777" w:rsidTr="00513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5032372F" w14:textId="64E45FFD" w:rsidR="00C3190B" w:rsidRPr="000E5223" w:rsidRDefault="00C3190B" w:rsidP="00C3190B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2261" w:type="dxa"/>
          </w:tcPr>
          <w:p w14:paraId="317BF3B2" w14:textId="1D507A16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  <w:r w:rsidRPr="00C319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C319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Profile</w:t>
            </w:r>
            <w:proofErr w:type="spellEnd"/>
          </w:p>
        </w:tc>
        <w:tc>
          <w:tcPr>
            <w:tcW w:w="1134" w:type="dxa"/>
          </w:tcPr>
          <w:p w14:paraId="7B40C389" w14:textId="1AC80FE8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10A95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925" w:type="dxa"/>
          </w:tcPr>
          <w:p w14:paraId="7E9A50BB" w14:textId="1775DFF8" w:rsidR="00C3190B" w:rsidRPr="00F70C6B" w:rsidRDefault="00925EC8" w:rsidP="00C3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25EC8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own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profile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change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information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profile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picture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13D0E" w14:paraId="4E4809A4" w14:textId="77777777" w:rsidTr="00513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15AE3C1A" w14:textId="0ADE0A94" w:rsidR="00C3190B" w:rsidRPr="000E5223" w:rsidRDefault="00C3190B" w:rsidP="00C3190B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lastRenderedPageBreak/>
              <w:t>US2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2261" w:type="dxa"/>
          </w:tcPr>
          <w:p w14:paraId="584461B3" w14:textId="5F6D4DB0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Logout</w:t>
            </w:r>
            <w:proofErr w:type="spellEnd"/>
          </w:p>
        </w:tc>
        <w:tc>
          <w:tcPr>
            <w:tcW w:w="1134" w:type="dxa"/>
          </w:tcPr>
          <w:p w14:paraId="5264F478" w14:textId="757A80A4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10A95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925" w:type="dxa"/>
          </w:tcPr>
          <w:p w14:paraId="06037910" w14:textId="4B7F27EA" w:rsidR="00C3190B" w:rsidRPr="00F70C6B" w:rsidRDefault="00925EC8" w:rsidP="00C3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25EC8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Authenticated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logout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account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become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unauthenticated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13D0E" w14:paraId="38175350" w14:textId="77777777" w:rsidTr="00513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3CA6C693" w14:textId="7185B3F0" w:rsidR="00C3190B" w:rsidRPr="000E5223" w:rsidRDefault="00C3190B" w:rsidP="00C3190B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301</w:t>
            </w:r>
          </w:p>
        </w:tc>
        <w:tc>
          <w:tcPr>
            <w:tcW w:w="2261" w:type="dxa"/>
          </w:tcPr>
          <w:p w14:paraId="651CC1C1" w14:textId="3C017169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  <w:r w:rsidRPr="00C319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C3190B">
              <w:rPr>
                <w:rFonts w:ascii="Calibri" w:hAnsi="Calibri" w:cs="Calibri"/>
                <w:sz w:val="24"/>
                <w:szCs w:val="24"/>
              </w:rPr>
              <w:t xml:space="preserve"> Item</w:t>
            </w:r>
          </w:p>
        </w:tc>
        <w:tc>
          <w:tcPr>
            <w:tcW w:w="1134" w:type="dxa"/>
          </w:tcPr>
          <w:p w14:paraId="1B41E67A" w14:textId="38603C44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10A95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925" w:type="dxa"/>
          </w:tcPr>
          <w:p w14:paraId="4A33963C" w14:textId="74426BE8" w:rsidR="00C3190B" w:rsidRPr="00F70C6B" w:rsidRDefault="00925EC8" w:rsidP="00C3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25EC8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Author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be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able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existing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item so that I can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correct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information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update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according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new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data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events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13D0E" w14:paraId="1DCEAABE" w14:textId="77777777" w:rsidTr="00513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71E403E5" w14:textId="102254D4" w:rsidR="00C3190B" w:rsidRPr="000E5223" w:rsidRDefault="00C3190B" w:rsidP="00C3190B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401</w:t>
            </w:r>
          </w:p>
        </w:tc>
        <w:tc>
          <w:tcPr>
            <w:tcW w:w="2261" w:type="dxa"/>
          </w:tcPr>
          <w:p w14:paraId="53764E3E" w14:textId="70F31A24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  <w:r w:rsidRPr="00C3190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</w:p>
        </w:tc>
        <w:tc>
          <w:tcPr>
            <w:tcW w:w="1134" w:type="dxa"/>
          </w:tcPr>
          <w:p w14:paraId="7CA489A5" w14:textId="72F6D73C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10A95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925" w:type="dxa"/>
          </w:tcPr>
          <w:p w14:paraId="4F417913" w14:textId="5A4FC9CB" w:rsidR="00C3190B" w:rsidRPr="00F70C6B" w:rsidRDefault="00925EC8" w:rsidP="00C3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25EC8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Author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I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posted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correct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errors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adjust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according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new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information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points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13D0E" w14:paraId="49FB3C29" w14:textId="77777777" w:rsidTr="00513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1C78F086" w14:textId="50693EE5" w:rsidR="00C3190B" w:rsidRPr="000E5223" w:rsidRDefault="00C3190B" w:rsidP="00C3190B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501</w:t>
            </w:r>
          </w:p>
        </w:tc>
        <w:tc>
          <w:tcPr>
            <w:tcW w:w="2261" w:type="dxa"/>
          </w:tcPr>
          <w:p w14:paraId="66B012AE" w14:textId="372B4224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Sign</w:t>
            </w:r>
            <w:proofErr w:type="spellEnd"/>
            <w:r w:rsidRPr="00C3190B">
              <w:rPr>
                <w:rFonts w:ascii="Calibri" w:hAnsi="Calibri" w:cs="Calibri"/>
                <w:sz w:val="24"/>
                <w:szCs w:val="24"/>
              </w:rPr>
              <w:t>-in</w:t>
            </w:r>
          </w:p>
        </w:tc>
        <w:tc>
          <w:tcPr>
            <w:tcW w:w="1134" w:type="dxa"/>
          </w:tcPr>
          <w:p w14:paraId="0BC97A6D" w14:textId="1AF258AB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10A95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925" w:type="dxa"/>
          </w:tcPr>
          <w:p w14:paraId="4B6A5993" w14:textId="7A1A841B" w:rsidR="00C3190B" w:rsidRPr="00F70C6B" w:rsidRDefault="00925EC8" w:rsidP="00C3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25EC8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Unauthenticated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authenticate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into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access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privileged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information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13D0E" w14:paraId="4A755A03" w14:textId="77777777" w:rsidTr="00513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463FCFFA" w14:textId="3F7C5C49" w:rsidR="00C3190B" w:rsidRPr="000E5223" w:rsidRDefault="00C3190B" w:rsidP="00C3190B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02</w:t>
            </w:r>
          </w:p>
        </w:tc>
        <w:tc>
          <w:tcPr>
            <w:tcW w:w="2261" w:type="dxa"/>
          </w:tcPr>
          <w:p w14:paraId="191A96EB" w14:textId="6F001513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3190B">
              <w:rPr>
                <w:rFonts w:ascii="Calibri" w:hAnsi="Calibri" w:cs="Calibri"/>
                <w:sz w:val="24"/>
                <w:szCs w:val="24"/>
              </w:rPr>
              <w:t>Sign</w:t>
            </w:r>
            <w:proofErr w:type="spellEnd"/>
            <w:r w:rsidRPr="00C3190B">
              <w:rPr>
                <w:rFonts w:ascii="Calibri" w:hAnsi="Calibri" w:cs="Calibri"/>
                <w:sz w:val="24"/>
                <w:szCs w:val="24"/>
              </w:rPr>
              <w:t>-up</w:t>
            </w:r>
          </w:p>
        </w:tc>
        <w:tc>
          <w:tcPr>
            <w:tcW w:w="1134" w:type="dxa"/>
          </w:tcPr>
          <w:p w14:paraId="2C1C7AD5" w14:textId="67474B39" w:rsidR="00C3190B" w:rsidRPr="00F70C6B" w:rsidRDefault="00C3190B" w:rsidP="00C319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10A95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5925" w:type="dxa"/>
          </w:tcPr>
          <w:p w14:paraId="5BA0FF77" w14:textId="55EE0819" w:rsidR="00C3190B" w:rsidRPr="00F70C6B" w:rsidRDefault="00925EC8" w:rsidP="00C3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925EC8">
              <w:rPr>
                <w:rFonts w:ascii="Calibri" w:hAnsi="Calibri" w:cs="Calibri"/>
                <w:sz w:val="24"/>
                <w:szCs w:val="24"/>
              </w:rPr>
              <w:t xml:space="preserve">As a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Unauthenticated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I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want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register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myself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into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, so that I can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access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privileged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5EC8">
              <w:rPr>
                <w:rFonts w:ascii="Calibri" w:hAnsi="Calibri" w:cs="Calibri"/>
                <w:sz w:val="24"/>
                <w:szCs w:val="24"/>
              </w:rPr>
              <w:t>information</w:t>
            </w:r>
            <w:proofErr w:type="spellEnd"/>
            <w:r w:rsidRPr="00925EC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130B0081" w14:textId="2750976D" w:rsidR="001A1AE2" w:rsidRPr="001930FC" w:rsidRDefault="001A1AE2" w:rsidP="001A1AE2">
      <w:pPr>
        <w:pStyle w:val="Legenda"/>
        <w:jc w:val="right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proofErr w:type="spellStart"/>
      <w:r w:rsidRPr="001930FC">
        <w:rPr>
          <w:i w:val="0"/>
          <w:iCs w:val="0"/>
          <w:sz w:val="14"/>
          <w:szCs w:val="14"/>
        </w:rPr>
        <w:t>Table</w:t>
      </w:r>
      <w:proofErr w:type="spellEnd"/>
      <w:r w:rsidRPr="001930FC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70</w:t>
      </w:r>
    </w:p>
    <w:p w14:paraId="620E9AE8" w14:textId="77777777" w:rsidR="00EA229B" w:rsidRDefault="00EA229B" w:rsidP="0009614D">
      <w:pPr>
        <w:rPr>
          <w:rFonts w:ascii="Calibri" w:hAnsi="Calibri" w:cs="Calibri"/>
          <w:b/>
          <w:bCs/>
          <w:sz w:val="28"/>
          <w:szCs w:val="28"/>
        </w:rPr>
      </w:pPr>
    </w:p>
    <w:p w14:paraId="76EAA4BB" w14:textId="3A432D7A" w:rsidR="009D6A43" w:rsidRDefault="009D6A43" w:rsidP="009D6A4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8.1.</w:t>
      </w:r>
      <w:r>
        <w:rPr>
          <w:rFonts w:ascii="Calibri" w:hAnsi="Calibri" w:cs="Calibri"/>
          <w:b/>
          <w:bCs/>
          <w:sz w:val="28"/>
          <w:szCs w:val="28"/>
        </w:rPr>
        <w:t>2</w:t>
      </w:r>
      <w:r>
        <w:rPr>
          <w:rFonts w:ascii="Calibri" w:hAnsi="Calibri" w:cs="Calibri"/>
          <w:b/>
          <w:bCs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Implemented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 xml:space="preserve">Web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Resources</w:t>
      </w:r>
      <w:proofErr w:type="spellEnd"/>
    </w:p>
    <w:p w14:paraId="0C934D60" w14:textId="28D6A749" w:rsidR="00973F90" w:rsidRPr="00973F90" w:rsidRDefault="00973F90" w:rsidP="009D6A4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- Module M01: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Authentication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843"/>
      </w:tblGrid>
      <w:tr w:rsidR="009D6A43" w:rsidRPr="00857F8D" w14:paraId="652104E2" w14:textId="77777777" w:rsidTr="00462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6AB2D1" w14:textId="677FC8F4" w:rsidR="009D6A43" w:rsidRPr="00E34B7B" w:rsidRDefault="009D6A43" w:rsidP="009D6A43">
            <w:pPr>
              <w:tabs>
                <w:tab w:val="right" w:pos="1906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Web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Resource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Reference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ab/>
            </w:r>
          </w:p>
        </w:tc>
        <w:tc>
          <w:tcPr>
            <w:tcW w:w="1843" w:type="dxa"/>
          </w:tcPr>
          <w:p w14:paraId="7B5ACABF" w14:textId="299F92B2" w:rsidR="009D6A43" w:rsidRPr="00E34B7B" w:rsidRDefault="009D6A43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URL</w:t>
            </w:r>
          </w:p>
        </w:tc>
      </w:tr>
      <w:tr w:rsidR="009D6A43" w:rsidRPr="005D2588" w14:paraId="7BE96E5C" w14:textId="77777777" w:rsidTr="00462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C549EA" w14:textId="72EEEAA1" w:rsidR="009D6A43" w:rsidRPr="00C37382" w:rsidRDefault="00C37382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37382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R101: </w:t>
            </w:r>
            <w:proofErr w:type="spellStart"/>
            <w:r w:rsidRPr="00C37382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Register</w:t>
            </w:r>
            <w:proofErr w:type="spellEnd"/>
            <w:r w:rsidRPr="00C37382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37382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Form</w:t>
            </w:r>
            <w:proofErr w:type="spellEnd"/>
          </w:p>
        </w:tc>
        <w:tc>
          <w:tcPr>
            <w:tcW w:w="1843" w:type="dxa"/>
          </w:tcPr>
          <w:p w14:paraId="31B15A7E" w14:textId="067788DF" w:rsidR="009D6A43" w:rsidRPr="005D2588" w:rsidRDefault="001F5BAC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1F5BAC">
              <w:rPr>
                <w:rFonts w:ascii="Calibri" w:hAnsi="Calibri" w:cs="Calibri"/>
                <w:sz w:val="24"/>
                <w:szCs w:val="24"/>
              </w:rPr>
              <w:t>GET /</w:t>
            </w:r>
            <w:proofErr w:type="spellStart"/>
            <w:r w:rsidRPr="001F5BAC">
              <w:rPr>
                <w:rFonts w:ascii="Calibri" w:hAnsi="Calibri" w:cs="Calibri"/>
                <w:sz w:val="24"/>
                <w:szCs w:val="24"/>
              </w:rPr>
              <w:t>register</w:t>
            </w:r>
            <w:proofErr w:type="spellEnd"/>
          </w:p>
        </w:tc>
      </w:tr>
      <w:tr w:rsidR="009D6A43" w:rsidRPr="005D2588" w14:paraId="74C129B1" w14:textId="77777777" w:rsidTr="00462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3BB06A" w14:textId="2179C897" w:rsidR="009D6A43" w:rsidRPr="00C37382" w:rsidRDefault="00C37382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37382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R102: </w:t>
            </w:r>
            <w:proofErr w:type="spellStart"/>
            <w:r w:rsidRPr="00C37382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Register</w:t>
            </w:r>
            <w:proofErr w:type="spellEnd"/>
            <w:r w:rsidRPr="00C37382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a </w:t>
            </w:r>
            <w:proofErr w:type="spellStart"/>
            <w:r w:rsidRPr="00C37382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new</w:t>
            </w:r>
            <w:proofErr w:type="spellEnd"/>
            <w:r w:rsidRPr="00C37382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37382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843" w:type="dxa"/>
          </w:tcPr>
          <w:p w14:paraId="1DEBA90D" w14:textId="794B8FBB" w:rsidR="009D6A43" w:rsidRPr="007A1B3C" w:rsidRDefault="001F5BAC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1F5BAC">
              <w:rPr>
                <w:rFonts w:ascii="Calibri" w:hAnsi="Calibri" w:cs="Calibri"/>
                <w:sz w:val="24"/>
                <w:szCs w:val="24"/>
              </w:rPr>
              <w:t>POST /</w:t>
            </w:r>
            <w:proofErr w:type="spellStart"/>
            <w:r w:rsidRPr="001F5BAC">
              <w:rPr>
                <w:rFonts w:ascii="Calibri" w:hAnsi="Calibri" w:cs="Calibri"/>
                <w:sz w:val="24"/>
                <w:szCs w:val="24"/>
              </w:rPr>
              <w:t>register</w:t>
            </w:r>
            <w:proofErr w:type="spellEnd"/>
          </w:p>
        </w:tc>
      </w:tr>
      <w:tr w:rsidR="009D6A43" w:rsidRPr="005D2588" w14:paraId="4C11ADFE" w14:textId="77777777" w:rsidTr="00462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696091" w14:textId="6A71F1F6" w:rsidR="009D6A43" w:rsidRPr="00C37382" w:rsidRDefault="00C37382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37382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R103: Login </w:t>
            </w:r>
            <w:proofErr w:type="spellStart"/>
            <w:r w:rsidRPr="00C37382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Form</w:t>
            </w:r>
            <w:proofErr w:type="spellEnd"/>
          </w:p>
        </w:tc>
        <w:tc>
          <w:tcPr>
            <w:tcW w:w="1843" w:type="dxa"/>
          </w:tcPr>
          <w:p w14:paraId="32AA587E" w14:textId="3F593FA3" w:rsidR="009D6A43" w:rsidRPr="007A1B3C" w:rsidRDefault="001F5BAC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1F5BAC">
              <w:rPr>
                <w:rFonts w:ascii="Calibri" w:hAnsi="Calibri" w:cs="Calibri"/>
                <w:sz w:val="24"/>
                <w:szCs w:val="24"/>
              </w:rPr>
              <w:t>GET /login</w:t>
            </w:r>
          </w:p>
        </w:tc>
      </w:tr>
      <w:tr w:rsidR="009D6A43" w:rsidRPr="005D2588" w14:paraId="15E3E676" w14:textId="77777777" w:rsidTr="00462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4CC968" w14:textId="00D5CDDE" w:rsidR="009D6A43" w:rsidRPr="00C37382" w:rsidRDefault="00C37382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37382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R104: </w:t>
            </w:r>
            <w:proofErr w:type="spellStart"/>
            <w:r w:rsidRPr="00C37382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User</w:t>
            </w:r>
            <w:proofErr w:type="spellEnd"/>
            <w:r w:rsidRPr="00C37382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login</w:t>
            </w:r>
          </w:p>
        </w:tc>
        <w:tc>
          <w:tcPr>
            <w:tcW w:w="1843" w:type="dxa"/>
          </w:tcPr>
          <w:p w14:paraId="65D77657" w14:textId="5B9B5695" w:rsidR="009D6A43" w:rsidRPr="00D57515" w:rsidRDefault="001F5BAC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1F5BAC">
              <w:rPr>
                <w:rFonts w:ascii="Calibri" w:hAnsi="Calibri" w:cs="Calibri"/>
                <w:sz w:val="24"/>
                <w:szCs w:val="24"/>
              </w:rPr>
              <w:t>POST /login</w:t>
            </w:r>
          </w:p>
        </w:tc>
      </w:tr>
      <w:tr w:rsidR="009D6A43" w:rsidRPr="005D2588" w14:paraId="58F9D6FE" w14:textId="77777777" w:rsidTr="00462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0D0432" w14:textId="6DE662BD" w:rsidR="009D6A43" w:rsidRPr="00C37382" w:rsidRDefault="00C37382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37382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R105: </w:t>
            </w:r>
            <w:proofErr w:type="spellStart"/>
            <w:r w:rsidRPr="00C37382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Logout</w:t>
            </w:r>
            <w:proofErr w:type="spellEnd"/>
            <w:r w:rsidRPr="00C37382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37382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843" w:type="dxa"/>
          </w:tcPr>
          <w:p w14:paraId="0566EF60" w14:textId="05864EF4" w:rsidR="009D6A43" w:rsidRPr="00982034" w:rsidRDefault="001F5BAC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1F5BAC">
              <w:rPr>
                <w:rFonts w:ascii="Calibri" w:hAnsi="Calibri" w:cs="Calibri"/>
                <w:sz w:val="24"/>
                <w:szCs w:val="24"/>
              </w:rPr>
              <w:t>GET /</w:t>
            </w:r>
            <w:proofErr w:type="spellStart"/>
            <w:r w:rsidRPr="001F5BAC">
              <w:rPr>
                <w:rFonts w:ascii="Calibri" w:hAnsi="Calibri" w:cs="Calibri"/>
                <w:sz w:val="24"/>
                <w:szCs w:val="24"/>
              </w:rPr>
              <w:t>logout</w:t>
            </w:r>
            <w:proofErr w:type="spellEnd"/>
          </w:p>
        </w:tc>
      </w:tr>
    </w:tbl>
    <w:p w14:paraId="558498D8" w14:textId="6AAD30AF" w:rsidR="004629B7" w:rsidRPr="001930FC" w:rsidRDefault="004629B7" w:rsidP="004629B7">
      <w:pPr>
        <w:pStyle w:val="Legenda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</w:t>
      </w:r>
      <w:proofErr w:type="spellStart"/>
      <w:r w:rsidRPr="001930FC">
        <w:rPr>
          <w:i w:val="0"/>
          <w:iCs w:val="0"/>
          <w:sz w:val="14"/>
          <w:szCs w:val="14"/>
        </w:rPr>
        <w:t>Table</w:t>
      </w:r>
      <w:proofErr w:type="spellEnd"/>
      <w:r w:rsidRPr="001930FC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7</w:t>
      </w:r>
      <w:r w:rsidR="00DE69C7">
        <w:rPr>
          <w:i w:val="0"/>
          <w:iCs w:val="0"/>
          <w:sz w:val="14"/>
          <w:szCs w:val="14"/>
        </w:rPr>
        <w:t>1</w:t>
      </w:r>
    </w:p>
    <w:p w14:paraId="2C30A6E3" w14:textId="77777777" w:rsidR="00DE69C7" w:rsidRPr="00611D2F" w:rsidRDefault="00DE69C7" w:rsidP="00DE69C7">
      <w:pPr>
        <w:rPr>
          <w:rFonts w:ascii="Calibri" w:hAnsi="Calibri" w:cs="Calibri"/>
          <w:b/>
          <w:bCs/>
          <w:sz w:val="14"/>
          <w:szCs w:val="14"/>
        </w:rPr>
      </w:pPr>
    </w:p>
    <w:p w14:paraId="7D54D962" w14:textId="3DFA9D7E" w:rsidR="00DE69C7" w:rsidRPr="00973F90" w:rsidRDefault="00DE69C7" w:rsidP="00DE69C7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- Module M0</w:t>
      </w:r>
      <w:r>
        <w:rPr>
          <w:rFonts w:ascii="Calibri" w:hAnsi="Calibri" w:cs="Calibri"/>
          <w:b/>
          <w:bCs/>
          <w:sz w:val="24"/>
          <w:szCs w:val="24"/>
        </w:rPr>
        <w:t>2</w:t>
      </w:r>
      <w:r>
        <w:rPr>
          <w:rFonts w:ascii="Calibri" w:hAnsi="Calibri" w:cs="Calibri"/>
          <w:b/>
          <w:bCs/>
          <w:sz w:val="24"/>
          <w:szCs w:val="24"/>
        </w:rPr>
        <w:t xml:space="preserve">: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Users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694"/>
      </w:tblGrid>
      <w:tr w:rsidR="00DE69C7" w:rsidRPr="00857F8D" w14:paraId="514EE215" w14:textId="77777777" w:rsidTr="00DE6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248674" w14:textId="77777777" w:rsidR="00DE69C7" w:rsidRPr="00E34B7B" w:rsidRDefault="00DE69C7" w:rsidP="00985EC0">
            <w:pPr>
              <w:tabs>
                <w:tab w:val="right" w:pos="1906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Web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Resource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Reference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ab/>
            </w:r>
          </w:p>
        </w:tc>
        <w:tc>
          <w:tcPr>
            <w:tcW w:w="2694" w:type="dxa"/>
          </w:tcPr>
          <w:p w14:paraId="0346E1BE" w14:textId="77777777" w:rsidR="00DE69C7" w:rsidRPr="00E34B7B" w:rsidRDefault="00DE69C7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URL</w:t>
            </w:r>
          </w:p>
        </w:tc>
      </w:tr>
      <w:tr w:rsidR="00DE69C7" w:rsidRPr="005D2588" w14:paraId="44933F53" w14:textId="77777777" w:rsidTr="00DE6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4411FA" w14:textId="59AED04E" w:rsidR="00DE69C7" w:rsidRPr="00C37382" w:rsidRDefault="00DE69C7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DE69C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R201: </w:t>
            </w:r>
            <w:proofErr w:type="spellStart"/>
            <w:r w:rsidRPr="00DE69C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Get</w:t>
            </w:r>
            <w:proofErr w:type="spellEnd"/>
            <w:r w:rsidRPr="00DE69C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E69C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User</w:t>
            </w:r>
            <w:proofErr w:type="spellEnd"/>
            <w:r w:rsidRPr="00DE69C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E69C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Profile</w:t>
            </w:r>
            <w:proofErr w:type="spellEnd"/>
          </w:p>
        </w:tc>
        <w:tc>
          <w:tcPr>
            <w:tcW w:w="2694" w:type="dxa"/>
          </w:tcPr>
          <w:p w14:paraId="00728635" w14:textId="22E8D8AA" w:rsidR="00DE69C7" w:rsidRPr="005D2588" w:rsidRDefault="00DE69C7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E69C7">
              <w:rPr>
                <w:rFonts w:ascii="Calibri" w:hAnsi="Calibri" w:cs="Calibri"/>
                <w:sz w:val="24"/>
                <w:szCs w:val="24"/>
              </w:rPr>
              <w:t>GET /</w:t>
            </w:r>
            <w:proofErr w:type="spellStart"/>
            <w:r w:rsidRPr="00DE69C7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DE69C7">
              <w:rPr>
                <w:rFonts w:ascii="Calibri" w:hAnsi="Calibri" w:cs="Calibri"/>
                <w:sz w:val="24"/>
                <w:szCs w:val="24"/>
              </w:rPr>
              <w:t>/{id}</w:t>
            </w:r>
          </w:p>
        </w:tc>
      </w:tr>
      <w:tr w:rsidR="00DE69C7" w:rsidRPr="005D2588" w14:paraId="655398F2" w14:textId="77777777" w:rsidTr="00DE6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F1231A" w14:textId="0DCDC36F" w:rsidR="00DE69C7" w:rsidRPr="00C37382" w:rsidRDefault="00DE69C7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DE69C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R203: </w:t>
            </w:r>
            <w:proofErr w:type="spellStart"/>
            <w:r w:rsidRPr="00DE69C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Edit</w:t>
            </w:r>
            <w:proofErr w:type="spellEnd"/>
            <w:r w:rsidRPr="00DE69C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E69C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Profile</w:t>
            </w:r>
            <w:proofErr w:type="spellEnd"/>
            <w:r w:rsidRPr="00DE69C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E69C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Form</w:t>
            </w:r>
            <w:proofErr w:type="spellEnd"/>
          </w:p>
        </w:tc>
        <w:tc>
          <w:tcPr>
            <w:tcW w:w="2694" w:type="dxa"/>
          </w:tcPr>
          <w:p w14:paraId="40DC7A7B" w14:textId="18A3D5BB" w:rsidR="00DE69C7" w:rsidRPr="007A1B3C" w:rsidRDefault="00DE69C7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E69C7">
              <w:rPr>
                <w:rFonts w:ascii="Calibri" w:hAnsi="Calibri" w:cs="Calibri"/>
                <w:sz w:val="24"/>
                <w:szCs w:val="24"/>
              </w:rPr>
              <w:t>GET /</w:t>
            </w:r>
            <w:proofErr w:type="spellStart"/>
            <w:r w:rsidRPr="00DE69C7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DE69C7">
              <w:rPr>
                <w:rFonts w:ascii="Calibri" w:hAnsi="Calibri" w:cs="Calibri"/>
                <w:sz w:val="24"/>
                <w:szCs w:val="24"/>
              </w:rPr>
              <w:t>/{id}/</w:t>
            </w:r>
            <w:proofErr w:type="spellStart"/>
            <w:r w:rsidRPr="00DE69C7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</w:p>
        </w:tc>
      </w:tr>
      <w:tr w:rsidR="00DE69C7" w:rsidRPr="005D2588" w14:paraId="00B75BF7" w14:textId="77777777" w:rsidTr="00DE6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1F7B11" w14:textId="7ABD76C0" w:rsidR="00DE69C7" w:rsidRPr="00C37382" w:rsidRDefault="00DE69C7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DE69C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R204: </w:t>
            </w:r>
            <w:proofErr w:type="spellStart"/>
            <w:r w:rsidRPr="00DE69C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Update</w:t>
            </w:r>
            <w:proofErr w:type="spellEnd"/>
            <w:r w:rsidRPr="00DE69C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E69C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User</w:t>
            </w:r>
            <w:proofErr w:type="spellEnd"/>
            <w:r w:rsidRPr="00DE69C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E69C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Profile</w:t>
            </w:r>
            <w:proofErr w:type="spellEnd"/>
          </w:p>
        </w:tc>
        <w:tc>
          <w:tcPr>
            <w:tcW w:w="2694" w:type="dxa"/>
          </w:tcPr>
          <w:p w14:paraId="79C11E61" w14:textId="754C87CD" w:rsidR="00DE69C7" w:rsidRPr="007A1B3C" w:rsidRDefault="00DE69C7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E69C7">
              <w:rPr>
                <w:rFonts w:ascii="Calibri" w:hAnsi="Calibri" w:cs="Calibri"/>
                <w:sz w:val="24"/>
                <w:szCs w:val="24"/>
              </w:rPr>
              <w:t>PUT /</w:t>
            </w:r>
            <w:proofErr w:type="spellStart"/>
            <w:r w:rsidRPr="00DE69C7">
              <w:rPr>
                <w:rFonts w:ascii="Calibri" w:hAnsi="Calibri" w:cs="Calibri"/>
                <w:sz w:val="24"/>
                <w:szCs w:val="24"/>
              </w:rPr>
              <w:t>api</w:t>
            </w:r>
            <w:proofErr w:type="spellEnd"/>
            <w:r w:rsidRPr="00DE69C7"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 w:rsidRPr="00DE69C7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DE69C7">
              <w:rPr>
                <w:rFonts w:ascii="Calibri" w:hAnsi="Calibri" w:cs="Calibri"/>
                <w:sz w:val="24"/>
                <w:szCs w:val="24"/>
              </w:rPr>
              <w:t>/{id}/</w:t>
            </w:r>
            <w:proofErr w:type="spellStart"/>
            <w:r w:rsidRPr="00DE69C7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</w:p>
        </w:tc>
      </w:tr>
    </w:tbl>
    <w:p w14:paraId="57573F04" w14:textId="6ED32007" w:rsidR="00DE69C7" w:rsidRPr="001930FC" w:rsidRDefault="00DE69C7" w:rsidP="00DE69C7">
      <w:pPr>
        <w:pStyle w:val="Legenda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</w:t>
      </w:r>
      <w:r>
        <w:rPr>
          <w:i w:val="0"/>
          <w:iCs w:val="0"/>
          <w:sz w:val="14"/>
          <w:szCs w:val="14"/>
        </w:rPr>
        <w:t xml:space="preserve">                              </w:t>
      </w:r>
      <w:r>
        <w:rPr>
          <w:i w:val="0"/>
          <w:iCs w:val="0"/>
          <w:sz w:val="14"/>
          <w:szCs w:val="14"/>
        </w:rPr>
        <w:t xml:space="preserve">           </w:t>
      </w:r>
      <w:proofErr w:type="spellStart"/>
      <w:r w:rsidRPr="001930FC">
        <w:rPr>
          <w:i w:val="0"/>
          <w:iCs w:val="0"/>
          <w:sz w:val="14"/>
          <w:szCs w:val="14"/>
        </w:rPr>
        <w:t>Table</w:t>
      </w:r>
      <w:proofErr w:type="spellEnd"/>
      <w:r w:rsidRPr="001930FC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7</w:t>
      </w:r>
      <w:r>
        <w:rPr>
          <w:i w:val="0"/>
          <w:iCs w:val="0"/>
          <w:sz w:val="14"/>
          <w:szCs w:val="14"/>
        </w:rPr>
        <w:t>2</w:t>
      </w:r>
    </w:p>
    <w:p w14:paraId="49DA2E6E" w14:textId="77777777" w:rsidR="00611D2F" w:rsidRDefault="00611D2F" w:rsidP="002D7DB5">
      <w:pPr>
        <w:rPr>
          <w:rFonts w:ascii="Calibri" w:hAnsi="Calibri" w:cs="Calibri"/>
          <w:b/>
          <w:bCs/>
          <w:sz w:val="24"/>
          <w:szCs w:val="24"/>
        </w:rPr>
      </w:pPr>
    </w:p>
    <w:p w14:paraId="692BF9AD" w14:textId="76708361" w:rsidR="002D7DB5" w:rsidRPr="00973F90" w:rsidRDefault="002D7DB5" w:rsidP="002D7DB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- Module M0</w:t>
      </w:r>
      <w:r w:rsidR="00763853">
        <w:rPr>
          <w:rFonts w:ascii="Calibri" w:hAnsi="Calibri" w:cs="Calibri"/>
          <w:b/>
          <w:bCs/>
          <w:sz w:val="24"/>
          <w:szCs w:val="24"/>
        </w:rPr>
        <w:t>3</w:t>
      </w:r>
      <w:r>
        <w:rPr>
          <w:rFonts w:ascii="Calibri" w:hAnsi="Calibri" w:cs="Calibri"/>
          <w:b/>
          <w:bCs/>
          <w:sz w:val="24"/>
          <w:szCs w:val="24"/>
        </w:rPr>
        <w:t xml:space="preserve">: </w:t>
      </w:r>
      <w:proofErr w:type="spellStart"/>
      <w:r w:rsidR="00763853">
        <w:rPr>
          <w:rFonts w:ascii="Calibri" w:hAnsi="Calibri" w:cs="Calibri"/>
          <w:b/>
          <w:bCs/>
          <w:sz w:val="24"/>
          <w:szCs w:val="24"/>
        </w:rPr>
        <w:t>News</w:t>
      </w:r>
      <w:proofErr w:type="spellEnd"/>
      <w:r w:rsidR="0076385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763853">
        <w:rPr>
          <w:rFonts w:ascii="Calibri" w:hAnsi="Calibri" w:cs="Calibri"/>
          <w:b/>
          <w:bCs/>
          <w:sz w:val="24"/>
          <w:szCs w:val="24"/>
        </w:rPr>
        <w:t>Posts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3685"/>
      </w:tblGrid>
      <w:tr w:rsidR="002D7DB5" w:rsidRPr="00857F8D" w14:paraId="66EE088A" w14:textId="77777777" w:rsidTr="00611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7164FEB" w14:textId="77777777" w:rsidR="002D7DB5" w:rsidRPr="00E34B7B" w:rsidRDefault="002D7DB5" w:rsidP="00985EC0">
            <w:pPr>
              <w:tabs>
                <w:tab w:val="right" w:pos="1906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Web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Resource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Reference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ab/>
            </w:r>
          </w:p>
        </w:tc>
        <w:tc>
          <w:tcPr>
            <w:tcW w:w="3685" w:type="dxa"/>
          </w:tcPr>
          <w:p w14:paraId="0E04BDB2" w14:textId="77777777" w:rsidR="002D7DB5" w:rsidRPr="00E34B7B" w:rsidRDefault="002D7DB5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URL</w:t>
            </w:r>
          </w:p>
        </w:tc>
      </w:tr>
      <w:tr w:rsidR="002D7DB5" w:rsidRPr="005D2588" w14:paraId="6E4107AE" w14:textId="77777777" w:rsidTr="00611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4CA7CC9" w14:textId="5EA9BD06" w:rsidR="002D7DB5" w:rsidRPr="00C37382" w:rsidRDefault="002D7DB5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2D7DB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R301: </w:t>
            </w:r>
            <w:proofErr w:type="spellStart"/>
            <w:r w:rsidRPr="002D7DB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Create</w:t>
            </w:r>
            <w:proofErr w:type="spellEnd"/>
            <w:r w:rsidRPr="002D7DB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a New </w:t>
            </w:r>
            <w:proofErr w:type="spellStart"/>
            <w:r w:rsidRPr="002D7DB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Post</w:t>
            </w:r>
            <w:proofErr w:type="spellEnd"/>
          </w:p>
        </w:tc>
        <w:tc>
          <w:tcPr>
            <w:tcW w:w="3685" w:type="dxa"/>
          </w:tcPr>
          <w:p w14:paraId="7721FF03" w14:textId="66C34C38" w:rsidR="002D7DB5" w:rsidRPr="005D2588" w:rsidRDefault="002D7DB5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D7DB5">
              <w:rPr>
                <w:rFonts w:ascii="Calibri" w:hAnsi="Calibri" w:cs="Calibri"/>
                <w:sz w:val="24"/>
                <w:szCs w:val="24"/>
              </w:rPr>
              <w:t>GET /</w:t>
            </w:r>
            <w:proofErr w:type="spellStart"/>
            <w:r w:rsidRPr="002D7DB5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</w:p>
        </w:tc>
      </w:tr>
      <w:tr w:rsidR="002D7DB5" w:rsidRPr="005D2588" w14:paraId="37900B66" w14:textId="77777777" w:rsidTr="00611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FD08623" w14:textId="60921DD2" w:rsidR="002D7DB5" w:rsidRPr="00C37382" w:rsidRDefault="002D7DB5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2D7DB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R301: </w:t>
            </w:r>
            <w:proofErr w:type="spellStart"/>
            <w:r w:rsidRPr="002D7DB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Create</w:t>
            </w:r>
            <w:proofErr w:type="spellEnd"/>
            <w:r w:rsidRPr="002D7DB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a New </w:t>
            </w:r>
            <w:proofErr w:type="spellStart"/>
            <w:r w:rsidRPr="002D7DB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Post</w:t>
            </w:r>
            <w:proofErr w:type="spellEnd"/>
            <w:r w:rsidRPr="002D7DB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(API)</w:t>
            </w:r>
          </w:p>
        </w:tc>
        <w:tc>
          <w:tcPr>
            <w:tcW w:w="3685" w:type="dxa"/>
          </w:tcPr>
          <w:p w14:paraId="0DB6C429" w14:textId="17285440" w:rsidR="002D7DB5" w:rsidRPr="007A1B3C" w:rsidRDefault="00611D2F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11D2F">
              <w:rPr>
                <w:rFonts w:ascii="Calibri" w:hAnsi="Calibri" w:cs="Calibri"/>
                <w:sz w:val="24"/>
                <w:szCs w:val="24"/>
              </w:rPr>
              <w:t>POST /</w:t>
            </w:r>
            <w:proofErr w:type="spellStart"/>
            <w:r w:rsidRPr="00611D2F">
              <w:rPr>
                <w:rFonts w:ascii="Calibri" w:hAnsi="Calibri" w:cs="Calibri"/>
                <w:sz w:val="24"/>
                <w:szCs w:val="24"/>
              </w:rPr>
              <w:t>api</w:t>
            </w:r>
            <w:proofErr w:type="spellEnd"/>
            <w:r w:rsidRPr="00611D2F"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 w:rsidRPr="00611D2F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</w:p>
        </w:tc>
      </w:tr>
      <w:tr w:rsidR="002D7DB5" w:rsidRPr="005D2588" w14:paraId="71149ED1" w14:textId="77777777" w:rsidTr="00611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C120BDE" w14:textId="57552058" w:rsidR="002D7DB5" w:rsidRPr="00C37382" w:rsidRDefault="00611D2F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611D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R304: </w:t>
            </w:r>
            <w:proofErr w:type="spellStart"/>
            <w:r w:rsidRPr="00611D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Edit</w:t>
            </w:r>
            <w:proofErr w:type="spellEnd"/>
            <w:r w:rsidRPr="00611D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a </w:t>
            </w:r>
            <w:proofErr w:type="spellStart"/>
            <w:r w:rsidRPr="00611D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Post</w:t>
            </w:r>
            <w:proofErr w:type="spellEnd"/>
          </w:p>
        </w:tc>
        <w:tc>
          <w:tcPr>
            <w:tcW w:w="3685" w:type="dxa"/>
          </w:tcPr>
          <w:p w14:paraId="4B5E05E2" w14:textId="562CD419" w:rsidR="002D7DB5" w:rsidRPr="007A1B3C" w:rsidRDefault="00611D2F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11D2F">
              <w:rPr>
                <w:rFonts w:ascii="Calibri" w:hAnsi="Calibri" w:cs="Calibri"/>
                <w:sz w:val="24"/>
                <w:szCs w:val="24"/>
              </w:rPr>
              <w:t>GET /posts/{post_id}</w:t>
            </w:r>
          </w:p>
        </w:tc>
      </w:tr>
      <w:tr w:rsidR="002D7DB5" w:rsidRPr="005D2588" w14:paraId="7683D977" w14:textId="77777777" w:rsidTr="00611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44ACB75" w14:textId="23B3735A" w:rsidR="002D7DB5" w:rsidRPr="00611D2F" w:rsidRDefault="00611D2F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611D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R304: </w:t>
            </w:r>
            <w:proofErr w:type="spellStart"/>
            <w:r w:rsidRPr="00611D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Edit</w:t>
            </w:r>
            <w:proofErr w:type="spellEnd"/>
            <w:r w:rsidRPr="00611D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a </w:t>
            </w:r>
            <w:proofErr w:type="spellStart"/>
            <w:r w:rsidRPr="00611D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Post</w:t>
            </w:r>
            <w:proofErr w:type="spellEnd"/>
            <w:r w:rsidRPr="00611D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(API)</w:t>
            </w:r>
          </w:p>
        </w:tc>
        <w:tc>
          <w:tcPr>
            <w:tcW w:w="3685" w:type="dxa"/>
          </w:tcPr>
          <w:p w14:paraId="746C36EB" w14:textId="79C6AD74" w:rsidR="002D7DB5" w:rsidRPr="00611D2F" w:rsidRDefault="00611D2F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11D2F">
              <w:rPr>
                <w:rFonts w:ascii="Calibri" w:hAnsi="Calibri" w:cs="Calibri"/>
                <w:sz w:val="24"/>
                <w:szCs w:val="24"/>
              </w:rPr>
              <w:t>GET /posts/category/{category_id}</w:t>
            </w:r>
          </w:p>
        </w:tc>
      </w:tr>
      <w:tr w:rsidR="002D7DB5" w:rsidRPr="005D2588" w14:paraId="7E061266" w14:textId="77777777" w:rsidTr="00611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2EFEA38" w14:textId="50F4294A" w:rsidR="002D7DB5" w:rsidRPr="00611D2F" w:rsidRDefault="00611D2F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611D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R307: Vote </w:t>
            </w:r>
            <w:proofErr w:type="spellStart"/>
            <w:r w:rsidRPr="00611D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on</w:t>
            </w:r>
            <w:proofErr w:type="spellEnd"/>
            <w:r w:rsidRPr="00611D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a Post (API)</w:t>
            </w:r>
          </w:p>
        </w:tc>
        <w:tc>
          <w:tcPr>
            <w:tcW w:w="3685" w:type="dxa"/>
          </w:tcPr>
          <w:p w14:paraId="28F9462E" w14:textId="2B839FA7" w:rsidR="002D7DB5" w:rsidRPr="00611D2F" w:rsidRDefault="00611D2F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11D2F">
              <w:rPr>
                <w:rFonts w:ascii="Calibri" w:hAnsi="Calibri" w:cs="Calibri"/>
                <w:sz w:val="24"/>
                <w:szCs w:val="24"/>
              </w:rPr>
              <w:t>POST /api/posts/{post_id}/vote</w:t>
            </w:r>
          </w:p>
        </w:tc>
      </w:tr>
      <w:tr w:rsidR="002D7DB5" w:rsidRPr="005D2588" w14:paraId="38FF3989" w14:textId="77777777" w:rsidTr="00611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D0F072C" w14:textId="7183DBF0" w:rsidR="002D7DB5" w:rsidRPr="00611D2F" w:rsidRDefault="00611D2F" w:rsidP="00611D2F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611D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R308: </w:t>
            </w:r>
            <w:proofErr w:type="spellStart"/>
            <w:r w:rsidRPr="00611D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Edit</w:t>
            </w:r>
            <w:proofErr w:type="spellEnd"/>
            <w:r w:rsidRPr="00611D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Vote on a Post (API)</w:t>
            </w:r>
          </w:p>
        </w:tc>
        <w:tc>
          <w:tcPr>
            <w:tcW w:w="3685" w:type="dxa"/>
          </w:tcPr>
          <w:p w14:paraId="249310FB" w14:textId="3AD96481" w:rsidR="002D7DB5" w:rsidRPr="00611D2F" w:rsidRDefault="00611D2F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11D2F">
              <w:rPr>
                <w:rFonts w:ascii="Calibri" w:hAnsi="Calibri" w:cs="Calibri"/>
                <w:sz w:val="24"/>
                <w:szCs w:val="24"/>
              </w:rPr>
              <w:t>PUT /api/posts/{post_id}/vote</w:t>
            </w:r>
          </w:p>
        </w:tc>
      </w:tr>
      <w:tr w:rsidR="002D7DB5" w:rsidRPr="005D2588" w14:paraId="58D68012" w14:textId="77777777" w:rsidTr="00611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5223359" w14:textId="117E5626" w:rsidR="002D7DB5" w:rsidRPr="00611D2F" w:rsidRDefault="00611D2F" w:rsidP="00611D2F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611D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R309: Remove Vote on a Post (API</w:t>
            </w:r>
          </w:p>
        </w:tc>
        <w:tc>
          <w:tcPr>
            <w:tcW w:w="3685" w:type="dxa"/>
          </w:tcPr>
          <w:p w14:paraId="7C18A748" w14:textId="1169AF06" w:rsidR="002D7DB5" w:rsidRPr="00611D2F" w:rsidRDefault="00611D2F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11D2F">
              <w:rPr>
                <w:rFonts w:ascii="Calibri" w:hAnsi="Calibri" w:cs="Calibri"/>
                <w:sz w:val="24"/>
                <w:szCs w:val="24"/>
              </w:rPr>
              <w:t>DELETE /api/posts/{post_id}/vote</w:t>
            </w:r>
          </w:p>
        </w:tc>
      </w:tr>
      <w:tr w:rsidR="002D7DB5" w:rsidRPr="005D2588" w14:paraId="785EFA82" w14:textId="77777777" w:rsidTr="00611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B2C2762" w14:textId="0E0B0133" w:rsidR="002D7DB5" w:rsidRPr="00611D2F" w:rsidRDefault="00611D2F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611D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R314: Create Post Form</w:t>
            </w:r>
          </w:p>
        </w:tc>
        <w:tc>
          <w:tcPr>
            <w:tcW w:w="3685" w:type="dxa"/>
          </w:tcPr>
          <w:p w14:paraId="67EFDF86" w14:textId="5D53A906" w:rsidR="002D7DB5" w:rsidRPr="00611D2F" w:rsidRDefault="00611D2F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11D2F">
              <w:rPr>
                <w:rFonts w:ascii="Calibri" w:hAnsi="Calibri" w:cs="Calibri"/>
                <w:sz w:val="24"/>
                <w:szCs w:val="24"/>
              </w:rPr>
              <w:t>GET /posts/create</w:t>
            </w:r>
          </w:p>
        </w:tc>
      </w:tr>
      <w:tr w:rsidR="002D7DB5" w:rsidRPr="005D2588" w14:paraId="2E64D703" w14:textId="77777777" w:rsidTr="00611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C0AE8CB" w14:textId="739EC439" w:rsidR="002D7DB5" w:rsidRPr="00611D2F" w:rsidRDefault="00611D2F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611D2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R315: Edit Post Form</w:t>
            </w:r>
          </w:p>
        </w:tc>
        <w:tc>
          <w:tcPr>
            <w:tcW w:w="3685" w:type="dxa"/>
          </w:tcPr>
          <w:p w14:paraId="09918340" w14:textId="152AD50B" w:rsidR="002D7DB5" w:rsidRPr="00611D2F" w:rsidRDefault="00611D2F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11D2F">
              <w:rPr>
                <w:rFonts w:ascii="Calibri" w:hAnsi="Calibri" w:cs="Calibri"/>
                <w:sz w:val="24"/>
                <w:szCs w:val="24"/>
              </w:rPr>
              <w:t>GET /posts/{post_id}/edit</w:t>
            </w:r>
          </w:p>
        </w:tc>
      </w:tr>
    </w:tbl>
    <w:p w14:paraId="3F1DB176" w14:textId="4870E313" w:rsidR="002D7DB5" w:rsidRPr="001930FC" w:rsidRDefault="002D7DB5" w:rsidP="00611D2F">
      <w:pPr>
        <w:pStyle w:val="Legenda"/>
        <w:ind w:left="708" w:hanging="708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</w:t>
      </w:r>
      <w:r w:rsidR="00611D2F">
        <w:rPr>
          <w:i w:val="0"/>
          <w:iCs w:val="0"/>
          <w:sz w:val="14"/>
          <w:szCs w:val="14"/>
        </w:rPr>
        <w:t xml:space="preserve">                                                                       </w:t>
      </w:r>
      <w:r>
        <w:rPr>
          <w:i w:val="0"/>
          <w:iCs w:val="0"/>
          <w:sz w:val="14"/>
          <w:szCs w:val="14"/>
        </w:rPr>
        <w:t xml:space="preserve">    </w:t>
      </w:r>
      <w:proofErr w:type="spellStart"/>
      <w:r w:rsidRPr="001930FC">
        <w:rPr>
          <w:i w:val="0"/>
          <w:iCs w:val="0"/>
          <w:sz w:val="14"/>
          <w:szCs w:val="14"/>
        </w:rPr>
        <w:t>Table</w:t>
      </w:r>
      <w:proofErr w:type="spellEnd"/>
      <w:r w:rsidRPr="001930FC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7</w:t>
      </w:r>
      <w:r w:rsidR="00611D2F">
        <w:rPr>
          <w:i w:val="0"/>
          <w:iCs w:val="0"/>
          <w:sz w:val="14"/>
          <w:szCs w:val="14"/>
        </w:rPr>
        <w:t>3</w:t>
      </w:r>
    </w:p>
    <w:p w14:paraId="64DC3BA8" w14:textId="5449E3AE" w:rsidR="002D7DB5" w:rsidRPr="00973F90" w:rsidRDefault="002D7DB5" w:rsidP="002D7DB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- Module M0</w:t>
      </w:r>
      <w:r w:rsidR="00706C37">
        <w:rPr>
          <w:rFonts w:ascii="Calibri" w:hAnsi="Calibri" w:cs="Calibri"/>
          <w:b/>
          <w:bCs/>
          <w:sz w:val="24"/>
          <w:szCs w:val="24"/>
        </w:rPr>
        <w:t>4</w:t>
      </w:r>
      <w:r>
        <w:rPr>
          <w:rFonts w:ascii="Calibri" w:hAnsi="Calibri" w:cs="Calibri"/>
          <w:b/>
          <w:bCs/>
          <w:sz w:val="24"/>
          <w:szCs w:val="24"/>
        </w:rPr>
        <w:t xml:space="preserve">: </w:t>
      </w:r>
      <w:proofErr w:type="spellStart"/>
      <w:r w:rsidR="00706C37">
        <w:rPr>
          <w:rFonts w:ascii="Calibri" w:hAnsi="Calibri" w:cs="Calibri"/>
          <w:b/>
          <w:bCs/>
          <w:sz w:val="24"/>
          <w:szCs w:val="24"/>
        </w:rPr>
        <w:t>Comments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4394"/>
      </w:tblGrid>
      <w:tr w:rsidR="002D7DB5" w:rsidRPr="00857F8D" w14:paraId="07877DB3" w14:textId="77777777" w:rsidTr="00420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FE978F1" w14:textId="77777777" w:rsidR="002D7DB5" w:rsidRPr="00E34B7B" w:rsidRDefault="002D7DB5" w:rsidP="00985EC0">
            <w:pPr>
              <w:tabs>
                <w:tab w:val="right" w:pos="1906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Web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Resource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Reference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ab/>
            </w:r>
          </w:p>
        </w:tc>
        <w:tc>
          <w:tcPr>
            <w:tcW w:w="4394" w:type="dxa"/>
          </w:tcPr>
          <w:p w14:paraId="6AD1A3D8" w14:textId="77777777" w:rsidR="002D7DB5" w:rsidRPr="00E34B7B" w:rsidRDefault="002D7DB5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URL</w:t>
            </w:r>
          </w:p>
        </w:tc>
      </w:tr>
      <w:tr w:rsidR="002D7DB5" w:rsidRPr="005D2588" w14:paraId="2467B11E" w14:textId="77777777" w:rsidTr="00420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3EDE29D" w14:textId="03EEA11C" w:rsidR="002D7DB5" w:rsidRPr="00C37382" w:rsidRDefault="00727024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72702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R401: </w:t>
            </w:r>
            <w:proofErr w:type="spellStart"/>
            <w:r w:rsidRPr="0072702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Add</w:t>
            </w:r>
            <w:proofErr w:type="spellEnd"/>
            <w:r w:rsidRPr="0072702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a </w:t>
            </w:r>
            <w:proofErr w:type="spellStart"/>
            <w:r w:rsidRPr="0072702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Comment</w:t>
            </w:r>
            <w:proofErr w:type="spellEnd"/>
            <w:r w:rsidRPr="0072702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to a </w:t>
            </w:r>
            <w:proofErr w:type="spellStart"/>
            <w:r w:rsidRPr="0072702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Post</w:t>
            </w:r>
            <w:proofErr w:type="spellEnd"/>
          </w:p>
        </w:tc>
        <w:tc>
          <w:tcPr>
            <w:tcW w:w="4394" w:type="dxa"/>
          </w:tcPr>
          <w:p w14:paraId="081B8FC8" w14:textId="77777777" w:rsidR="002D7DB5" w:rsidRPr="005D2588" w:rsidRDefault="002D7DB5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E69C7">
              <w:rPr>
                <w:rFonts w:ascii="Calibri" w:hAnsi="Calibri" w:cs="Calibri"/>
                <w:sz w:val="24"/>
                <w:szCs w:val="24"/>
              </w:rPr>
              <w:t>GET /</w:t>
            </w:r>
            <w:proofErr w:type="spellStart"/>
            <w:r w:rsidRPr="00DE69C7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DE69C7">
              <w:rPr>
                <w:rFonts w:ascii="Calibri" w:hAnsi="Calibri" w:cs="Calibri"/>
                <w:sz w:val="24"/>
                <w:szCs w:val="24"/>
              </w:rPr>
              <w:t>/{id}</w:t>
            </w:r>
          </w:p>
        </w:tc>
      </w:tr>
      <w:tr w:rsidR="00420947" w:rsidRPr="005D2588" w14:paraId="591717ED" w14:textId="77777777" w:rsidTr="00420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9028DFC" w14:textId="10DAB716" w:rsidR="002D7DB5" w:rsidRPr="00C37382" w:rsidRDefault="00727024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72702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R403: </w:t>
            </w:r>
            <w:proofErr w:type="spellStart"/>
            <w:r w:rsidRPr="0072702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Edit</w:t>
            </w:r>
            <w:proofErr w:type="spellEnd"/>
            <w:r w:rsidRPr="0072702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a </w:t>
            </w:r>
            <w:proofErr w:type="spellStart"/>
            <w:r w:rsidRPr="0072702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Comment</w:t>
            </w:r>
            <w:proofErr w:type="spellEnd"/>
          </w:p>
        </w:tc>
        <w:tc>
          <w:tcPr>
            <w:tcW w:w="4394" w:type="dxa"/>
          </w:tcPr>
          <w:p w14:paraId="320DDE54" w14:textId="77777777" w:rsidR="002D7DB5" w:rsidRPr="007A1B3C" w:rsidRDefault="002D7DB5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E69C7">
              <w:rPr>
                <w:rFonts w:ascii="Calibri" w:hAnsi="Calibri" w:cs="Calibri"/>
                <w:sz w:val="24"/>
                <w:szCs w:val="24"/>
              </w:rPr>
              <w:t>GET /</w:t>
            </w:r>
            <w:proofErr w:type="spellStart"/>
            <w:r w:rsidRPr="00DE69C7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DE69C7">
              <w:rPr>
                <w:rFonts w:ascii="Calibri" w:hAnsi="Calibri" w:cs="Calibri"/>
                <w:sz w:val="24"/>
                <w:szCs w:val="24"/>
              </w:rPr>
              <w:t>/{id}/</w:t>
            </w:r>
            <w:proofErr w:type="spellStart"/>
            <w:r w:rsidRPr="00DE69C7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</w:p>
        </w:tc>
      </w:tr>
      <w:tr w:rsidR="00420947" w:rsidRPr="005D2588" w14:paraId="135B57A3" w14:textId="77777777" w:rsidTr="00420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FDD003" w14:textId="17B1D39D" w:rsidR="002D7DB5" w:rsidRPr="00C37382" w:rsidRDefault="00727024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72702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R406: Vote </w:t>
            </w:r>
            <w:proofErr w:type="spellStart"/>
            <w:r w:rsidRPr="0072702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on</w:t>
            </w:r>
            <w:proofErr w:type="spellEnd"/>
            <w:r w:rsidRPr="0072702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a </w:t>
            </w:r>
            <w:proofErr w:type="spellStart"/>
            <w:r w:rsidRPr="0072702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Comment</w:t>
            </w:r>
            <w:proofErr w:type="spellEnd"/>
          </w:p>
        </w:tc>
        <w:tc>
          <w:tcPr>
            <w:tcW w:w="4394" w:type="dxa"/>
          </w:tcPr>
          <w:p w14:paraId="5521F907" w14:textId="77777777" w:rsidR="002D7DB5" w:rsidRPr="007A1B3C" w:rsidRDefault="002D7DB5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E69C7">
              <w:rPr>
                <w:rFonts w:ascii="Calibri" w:hAnsi="Calibri" w:cs="Calibri"/>
                <w:sz w:val="24"/>
                <w:szCs w:val="24"/>
              </w:rPr>
              <w:t>PUT /</w:t>
            </w:r>
            <w:proofErr w:type="spellStart"/>
            <w:r w:rsidRPr="00DE69C7">
              <w:rPr>
                <w:rFonts w:ascii="Calibri" w:hAnsi="Calibri" w:cs="Calibri"/>
                <w:sz w:val="24"/>
                <w:szCs w:val="24"/>
              </w:rPr>
              <w:t>api</w:t>
            </w:r>
            <w:proofErr w:type="spellEnd"/>
            <w:r w:rsidRPr="00DE69C7"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 w:rsidRPr="00DE69C7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DE69C7">
              <w:rPr>
                <w:rFonts w:ascii="Calibri" w:hAnsi="Calibri" w:cs="Calibri"/>
                <w:sz w:val="24"/>
                <w:szCs w:val="24"/>
              </w:rPr>
              <w:t>/{id}/</w:t>
            </w:r>
            <w:proofErr w:type="spellStart"/>
            <w:r w:rsidRPr="00DE69C7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</w:p>
        </w:tc>
      </w:tr>
      <w:tr w:rsidR="00727024" w:rsidRPr="005D2588" w14:paraId="03513DD9" w14:textId="77777777" w:rsidTr="00420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3A82A53" w14:textId="09CE3AC0" w:rsidR="00727024" w:rsidRPr="00727024" w:rsidRDefault="00420947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42094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R407: </w:t>
            </w:r>
            <w:proofErr w:type="spellStart"/>
            <w:r w:rsidRPr="0042094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Edit</w:t>
            </w:r>
            <w:proofErr w:type="spellEnd"/>
            <w:r w:rsidRPr="0042094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a Vote </w:t>
            </w:r>
            <w:proofErr w:type="spellStart"/>
            <w:r w:rsidRPr="0042094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on</w:t>
            </w:r>
            <w:proofErr w:type="spellEnd"/>
            <w:r w:rsidRPr="0042094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a </w:t>
            </w:r>
            <w:proofErr w:type="spellStart"/>
            <w:r w:rsidRPr="0042094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Comment</w:t>
            </w:r>
            <w:proofErr w:type="spellEnd"/>
          </w:p>
        </w:tc>
        <w:tc>
          <w:tcPr>
            <w:tcW w:w="4394" w:type="dxa"/>
          </w:tcPr>
          <w:p w14:paraId="156CA060" w14:textId="745BC5FD" w:rsidR="00727024" w:rsidRPr="00727024" w:rsidRDefault="00420947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20947">
              <w:rPr>
                <w:rFonts w:ascii="Calibri" w:hAnsi="Calibri" w:cs="Calibri"/>
                <w:sz w:val="24"/>
                <w:szCs w:val="24"/>
              </w:rPr>
              <w:t>PUT /</w:t>
            </w:r>
            <w:proofErr w:type="spellStart"/>
            <w:r w:rsidRPr="00420947">
              <w:rPr>
                <w:rFonts w:ascii="Calibri" w:hAnsi="Calibri" w:cs="Calibri"/>
                <w:sz w:val="24"/>
                <w:szCs w:val="24"/>
              </w:rPr>
              <w:t>api</w:t>
            </w:r>
            <w:proofErr w:type="spellEnd"/>
            <w:r w:rsidRPr="00420947"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 w:rsidRPr="00420947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420947">
              <w:rPr>
                <w:rFonts w:ascii="Calibri" w:hAnsi="Calibri" w:cs="Calibri"/>
                <w:sz w:val="24"/>
                <w:szCs w:val="24"/>
              </w:rPr>
              <w:t>/{</w:t>
            </w:r>
            <w:proofErr w:type="spellStart"/>
            <w:r w:rsidRPr="00420947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420947">
              <w:rPr>
                <w:rFonts w:ascii="Calibri" w:hAnsi="Calibri" w:cs="Calibri"/>
                <w:sz w:val="24"/>
                <w:szCs w:val="24"/>
              </w:rPr>
              <w:t>}/vote</w:t>
            </w:r>
          </w:p>
        </w:tc>
      </w:tr>
      <w:tr w:rsidR="00727024" w:rsidRPr="005D2588" w14:paraId="1B12E4F6" w14:textId="77777777" w:rsidTr="00420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B4D4EBA" w14:textId="17A32859" w:rsidR="00727024" w:rsidRPr="00727024" w:rsidRDefault="00420947" w:rsidP="00420947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42094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R408: Remove Vote on a Comment</w:t>
            </w:r>
          </w:p>
        </w:tc>
        <w:tc>
          <w:tcPr>
            <w:tcW w:w="4394" w:type="dxa"/>
          </w:tcPr>
          <w:p w14:paraId="5FD21F98" w14:textId="5320B610" w:rsidR="00727024" w:rsidRPr="00727024" w:rsidRDefault="00420947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20947">
              <w:rPr>
                <w:rFonts w:ascii="Calibri" w:hAnsi="Calibri" w:cs="Calibri"/>
                <w:sz w:val="24"/>
                <w:szCs w:val="24"/>
              </w:rPr>
              <w:t>DELETE /</w:t>
            </w:r>
            <w:proofErr w:type="spellStart"/>
            <w:r w:rsidRPr="00420947">
              <w:rPr>
                <w:rFonts w:ascii="Calibri" w:hAnsi="Calibri" w:cs="Calibri"/>
                <w:sz w:val="24"/>
                <w:szCs w:val="24"/>
              </w:rPr>
              <w:t>api</w:t>
            </w:r>
            <w:proofErr w:type="spellEnd"/>
            <w:r w:rsidRPr="00420947"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 w:rsidRPr="00420947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  <w:r w:rsidRPr="00420947">
              <w:rPr>
                <w:rFonts w:ascii="Calibri" w:hAnsi="Calibri" w:cs="Calibri"/>
                <w:sz w:val="24"/>
                <w:szCs w:val="24"/>
              </w:rPr>
              <w:t>/{</w:t>
            </w:r>
            <w:proofErr w:type="spellStart"/>
            <w:r w:rsidRPr="00420947">
              <w:rPr>
                <w:rFonts w:ascii="Calibri" w:hAnsi="Calibri" w:cs="Calibri"/>
                <w:sz w:val="24"/>
                <w:szCs w:val="24"/>
              </w:rPr>
              <w:t>comment_id</w:t>
            </w:r>
            <w:proofErr w:type="spellEnd"/>
            <w:r w:rsidRPr="00420947">
              <w:rPr>
                <w:rFonts w:ascii="Calibri" w:hAnsi="Calibri" w:cs="Calibri"/>
                <w:sz w:val="24"/>
                <w:szCs w:val="24"/>
              </w:rPr>
              <w:t>}/vote</w:t>
            </w:r>
          </w:p>
        </w:tc>
      </w:tr>
      <w:tr w:rsidR="00727024" w:rsidRPr="005D2588" w14:paraId="36D79317" w14:textId="77777777" w:rsidTr="00420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2EABDEC" w14:textId="04C493D2" w:rsidR="00727024" w:rsidRPr="00727024" w:rsidRDefault="00420947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420947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R410: Edit Comment Form</w:t>
            </w:r>
          </w:p>
        </w:tc>
        <w:tc>
          <w:tcPr>
            <w:tcW w:w="4394" w:type="dxa"/>
          </w:tcPr>
          <w:p w14:paraId="0284AC6D" w14:textId="17927220" w:rsidR="00727024" w:rsidRPr="00727024" w:rsidRDefault="00420947" w:rsidP="00420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</w:t>
            </w:r>
            <w:r w:rsidRPr="00420947">
              <w:rPr>
                <w:rFonts w:ascii="Calibri" w:hAnsi="Calibri" w:cs="Calibri"/>
                <w:sz w:val="24"/>
                <w:szCs w:val="24"/>
              </w:rPr>
              <w:t>ET /comments/{comment_id}/edit</w:t>
            </w:r>
          </w:p>
        </w:tc>
      </w:tr>
    </w:tbl>
    <w:p w14:paraId="323DD6BE" w14:textId="1568489B" w:rsidR="002D7DB5" w:rsidRPr="001930FC" w:rsidRDefault="002D7DB5" w:rsidP="002D7DB5">
      <w:pPr>
        <w:pStyle w:val="Legenda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</w:t>
      </w:r>
      <w:r w:rsidR="00420947">
        <w:rPr>
          <w:i w:val="0"/>
          <w:iCs w:val="0"/>
          <w:sz w:val="14"/>
          <w:szCs w:val="14"/>
        </w:rPr>
        <w:t xml:space="preserve">                                                                                              </w:t>
      </w:r>
      <w:r>
        <w:rPr>
          <w:i w:val="0"/>
          <w:iCs w:val="0"/>
          <w:sz w:val="14"/>
          <w:szCs w:val="14"/>
        </w:rPr>
        <w:t xml:space="preserve">      </w:t>
      </w:r>
      <w:proofErr w:type="spellStart"/>
      <w:r w:rsidRPr="001930FC">
        <w:rPr>
          <w:i w:val="0"/>
          <w:iCs w:val="0"/>
          <w:sz w:val="14"/>
          <w:szCs w:val="14"/>
        </w:rPr>
        <w:t>Table</w:t>
      </w:r>
      <w:proofErr w:type="spellEnd"/>
      <w:r w:rsidRPr="001930FC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7</w:t>
      </w:r>
      <w:r w:rsidR="00420947">
        <w:rPr>
          <w:i w:val="0"/>
          <w:iCs w:val="0"/>
          <w:sz w:val="14"/>
          <w:szCs w:val="14"/>
        </w:rPr>
        <w:t>4</w:t>
      </w:r>
    </w:p>
    <w:p w14:paraId="1B07278F" w14:textId="77777777" w:rsidR="00706C37" w:rsidRPr="00415D32" w:rsidRDefault="00706C37" w:rsidP="00706C37">
      <w:pPr>
        <w:rPr>
          <w:rFonts w:ascii="Calibri" w:hAnsi="Calibri" w:cs="Calibri"/>
          <w:b/>
          <w:bCs/>
          <w:sz w:val="24"/>
          <w:szCs w:val="24"/>
        </w:rPr>
      </w:pPr>
    </w:p>
    <w:p w14:paraId="7C8550EB" w14:textId="67D98A3A" w:rsidR="00706C37" w:rsidRPr="00973F90" w:rsidRDefault="00706C37" w:rsidP="00706C37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- Module M0</w:t>
      </w:r>
      <w:r>
        <w:rPr>
          <w:rFonts w:ascii="Calibri" w:hAnsi="Calibri" w:cs="Calibri"/>
          <w:b/>
          <w:bCs/>
          <w:sz w:val="24"/>
          <w:szCs w:val="24"/>
        </w:rPr>
        <w:t>5</w:t>
      </w:r>
      <w:r>
        <w:rPr>
          <w:rFonts w:ascii="Calibri" w:hAnsi="Calibri" w:cs="Calibri"/>
          <w:b/>
          <w:bCs/>
          <w:sz w:val="24"/>
          <w:szCs w:val="24"/>
        </w:rPr>
        <w:t xml:space="preserve">: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Search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2126"/>
      </w:tblGrid>
      <w:tr w:rsidR="00706C37" w:rsidRPr="00857F8D" w14:paraId="483C6DA3" w14:textId="77777777" w:rsidTr="008B63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17E3B83" w14:textId="77777777" w:rsidR="00706C37" w:rsidRPr="00E34B7B" w:rsidRDefault="00706C37" w:rsidP="00985EC0">
            <w:pPr>
              <w:tabs>
                <w:tab w:val="right" w:pos="1906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Web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Resource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Reference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02BDD90D" w14:textId="77777777" w:rsidR="00706C37" w:rsidRPr="00E34B7B" w:rsidRDefault="00706C37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URL</w:t>
            </w:r>
          </w:p>
        </w:tc>
      </w:tr>
      <w:tr w:rsidR="00706C37" w:rsidRPr="005D2588" w14:paraId="1D223F32" w14:textId="77777777" w:rsidTr="008B6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146DC9C" w14:textId="6DB8B874" w:rsidR="00706C37" w:rsidRPr="00C37382" w:rsidRDefault="00C965C8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965C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R501: </w:t>
            </w:r>
            <w:proofErr w:type="spellStart"/>
            <w:r w:rsidRPr="00C965C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Search</w:t>
            </w:r>
            <w:proofErr w:type="spellEnd"/>
            <w:r w:rsidRPr="00C965C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5C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Posts</w:t>
            </w:r>
            <w:proofErr w:type="spellEnd"/>
            <w:r w:rsidRPr="00C965C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by </w:t>
            </w:r>
            <w:proofErr w:type="spellStart"/>
            <w:r w:rsidRPr="00C965C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Keywords</w:t>
            </w:r>
            <w:proofErr w:type="spellEnd"/>
          </w:p>
        </w:tc>
        <w:tc>
          <w:tcPr>
            <w:tcW w:w="2126" w:type="dxa"/>
          </w:tcPr>
          <w:p w14:paraId="268A27B6" w14:textId="0E56BBD5" w:rsidR="00706C37" w:rsidRPr="005D2588" w:rsidRDefault="00C965C8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965C8">
              <w:rPr>
                <w:rFonts w:ascii="Calibri" w:hAnsi="Calibri" w:cs="Calibri"/>
                <w:sz w:val="24"/>
                <w:szCs w:val="24"/>
              </w:rPr>
              <w:t>GET /</w:t>
            </w:r>
            <w:proofErr w:type="spellStart"/>
            <w:r w:rsidRPr="00C965C8">
              <w:rPr>
                <w:rFonts w:ascii="Calibri" w:hAnsi="Calibri" w:cs="Calibri"/>
                <w:sz w:val="24"/>
                <w:szCs w:val="24"/>
              </w:rPr>
              <w:t>search</w:t>
            </w:r>
            <w:proofErr w:type="spellEnd"/>
            <w:r w:rsidRPr="00C965C8"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 w:rsidRPr="00C965C8">
              <w:rPr>
                <w:rFonts w:ascii="Calibri" w:hAnsi="Calibri" w:cs="Calibri"/>
                <w:sz w:val="24"/>
                <w:szCs w:val="24"/>
              </w:rPr>
              <w:t>posts</w:t>
            </w:r>
            <w:proofErr w:type="spellEnd"/>
          </w:p>
        </w:tc>
      </w:tr>
      <w:tr w:rsidR="008B63BC" w:rsidRPr="005D2588" w14:paraId="7089EA8C" w14:textId="77777777" w:rsidTr="008B6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5DF1EFB" w14:textId="320749EA" w:rsidR="00706C37" w:rsidRPr="00C37382" w:rsidRDefault="00C965C8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965C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R503: </w:t>
            </w:r>
            <w:proofErr w:type="spellStart"/>
            <w:r w:rsidRPr="00C965C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Search</w:t>
            </w:r>
            <w:proofErr w:type="spellEnd"/>
            <w:r w:rsidRPr="00C965C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5C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Users</w:t>
            </w:r>
            <w:proofErr w:type="spellEnd"/>
            <w:r w:rsidRPr="00C965C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by Username or Email</w:t>
            </w:r>
          </w:p>
        </w:tc>
        <w:tc>
          <w:tcPr>
            <w:tcW w:w="2126" w:type="dxa"/>
          </w:tcPr>
          <w:p w14:paraId="1BB45768" w14:textId="10C111CF" w:rsidR="00706C37" w:rsidRPr="007A1B3C" w:rsidRDefault="00C965C8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965C8">
              <w:rPr>
                <w:rFonts w:ascii="Calibri" w:hAnsi="Calibri" w:cs="Calibri"/>
                <w:sz w:val="24"/>
                <w:szCs w:val="24"/>
              </w:rPr>
              <w:t>GET /search/users</w:t>
            </w:r>
          </w:p>
        </w:tc>
      </w:tr>
    </w:tbl>
    <w:p w14:paraId="5E54953A" w14:textId="5E8C2511" w:rsidR="00706C37" w:rsidRPr="001930FC" w:rsidRDefault="00706C37" w:rsidP="00706C37">
      <w:pPr>
        <w:pStyle w:val="Legenda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</w:t>
      </w:r>
      <w:r w:rsidR="00C965C8">
        <w:rPr>
          <w:i w:val="0"/>
          <w:iCs w:val="0"/>
          <w:sz w:val="14"/>
          <w:szCs w:val="14"/>
        </w:rPr>
        <w:t xml:space="preserve">         </w:t>
      </w:r>
      <w:r w:rsidR="008B63BC">
        <w:rPr>
          <w:i w:val="0"/>
          <w:iCs w:val="0"/>
          <w:sz w:val="14"/>
          <w:szCs w:val="14"/>
        </w:rPr>
        <w:t xml:space="preserve">                         </w:t>
      </w:r>
      <w:r w:rsidR="00C965C8">
        <w:rPr>
          <w:i w:val="0"/>
          <w:iCs w:val="0"/>
          <w:sz w:val="14"/>
          <w:szCs w:val="14"/>
        </w:rPr>
        <w:t xml:space="preserve"> </w:t>
      </w:r>
      <w:proofErr w:type="spellStart"/>
      <w:r w:rsidRPr="001930FC">
        <w:rPr>
          <w:i w:val="0"/>
          <w:iCs w:val="0"/>
          <w:sz w:val="14"/>
          <w:szCs w:val="14"/>
        </w:rPr>
        <w:t>Table</w:t>
      </w:r>
      <w:proofErr w:type="spellEnd"/>
      <w:r w:rsidRPr="001930FC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7</w:t>
      </w:r>
      <w:r w:rsidR="00C965C8">
        <w:rPr>
          <w:i w:val="0"/>
          <w:iCs w:val="0"/>
          <w:sz w:val="14"/>
          <w:szCs w:val="14"/>
        </w:rPr>
        <w:t>5</w:t>
      </w:r>
    </w:p>
    <w:p w14:paraId="012E360D" w14:textId="77777777" w:rsidR="002D7DB5" w:rsidRDefault="002D7DB5" w:rsidP="0009614D">
      <w:pPr>
        <w:rPr>
          <w:rFonts w:ascii="Calibri" w:hAnsi="Calibri" w:cs="Calibri"/>
          <w:b/>
          <w:bCs/>
          <w:sz w:val="28"/>
          <w:szCs w:val="28"/>
        </w:rPr>
      </w:pPr>
    </w:p>
    <w:p w14:paraId="5E5CF244" w14:textId="78A2246D" w:rsidR="004601C7" w:rsidRDefault="004601C7" w:rsidP="004601C7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8.</w:t>
      </w:r>
      <w:r>
        <w:rPr>
          <w:rFonts w:ascii="Calibri" w:hAnsi="Calibri" w:cs="Calibri"/>
          <w:b/>
          <w:bCs/>
          <w:sz w:val="32"/>
          <w:szCs w:val="32"/>
        </w:rPr>
        <w:t>2</w:t>
      </w:r>
      <w:r>
        <w:rPr>
          <w:rFonts w:ascii="Calibri" w:hAnsi="Calibri" w:cs="Calibri"/>
          <w:b/>
          <w:bCs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Prototype</w:t>
      </w:r>
      <w:proofErr w:type="spellEnd"/>
    </w:p>
    <w:p w14:paraId="7B6149E6" w14:textId="2B3488E1" w:rsidR="004601C7" w:rsidRDefault="00A70738" w:rsidP="0009614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Our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objective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was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to </w:t>
      </w:r>
      <w:proofErr w:type="spellStart"/>
      <w:r w:rsidRPr="00A70738">
        <w:rPr>
          <w:rFonts w:ascii="Calibri" w:hAnsi="Calibri" w:cs="Calibri"/>
          <w:sz w:val="24"/>
          <w:szCs w:val="24"/>
        </w:rPr>
        <w:t>establish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the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core </w:t>
      </w:r>
      <w:proofErr w:type="spellStart"/>
      <w:r w:rsidRPr="00A70738">
        <w:rPr>
          <w:rFonts w:ascii="Calibri" w:hAnsi="Calibri" w:cs="Calibri"/>
          <w:sz w:val="24"/>
          <w:szCs w:val="24"/>
        </w:rPr>
        <w:t>features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of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the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project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A70738">
        <w:rPr>
          <w:rFonts w:ascii="Calibri" w:hAnsi="Calibri" w:cs="Calibri"/>
          <w:sz w:val="24"/>
          <w:szCs w:val="24"/>
        </w:rPr>
        <w:t>ensuring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functional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robustness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and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user-focused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utility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. While </w:t>
      </w:r>
      <w:proofErr w:type="spellStart"/>
      <w:r w:rsidRPr="00A70738">
        <w:rPr>
          <w:rFonts w:ascii="Calibri" w:hAnsi="Calibri" w:cs="Calibri"/>
          <w:sz w:val="24"/>
          <w:szCs w:val="24"/>
        </w:rPr>
        <w:t>the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visual design </w:t>
      </w:r>
      <w:proofErr w:type="spellStart"/>
      <w:r w:rsidRPr="00A70738">
        <w:rPr>
          <w:rFonts w:ascii="Calibri" w:hAnsi="Calibri" w:cs="Calibri"/>
          <w:sz w:val="24"/>
          <w:szCs w:val="24"/>
        </w:rPr>
        <w:t>has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not </w:t>
      </w:r>
      <w:proofErr w:type="spellStart"/>
      <w:r w:rsidRPr="00A70738">
        <w:rPr>
          <w:rFonts w:ascii="Calibri" w:hAnsi="Calibri" w:cs="Calibri"/>
          <w:sz w:val="24"/>
          <w:szCs w:val="24"/>
        </w:rPr>
        <w:t>been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our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main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focus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and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thus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remains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in a basic </w:t>
      </w:r>
      <w:proofErr w:type="spellStart"/>
      <w:r w:rsidRPr="00A70738">
        <w:rPr>
          <w:rFonts w:ascii="Calibri" w:hAnsi="Calibri" w:cs="Calibri"/>
          <w:sz w:val="24"/>
          <w:szCs w:val="24"/>
        </w:rPr>
        <w:t>state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A70738">
        <w:rPr>
          <w:rFonts w:ascii="Calibri" w:hAnsi="Calibri" w:cs="Calibri"/>
          <w:sz w:val="24"/>
          <w:szCs w:val="24"/>
        </w:rPr>
        <w:t>it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effectively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demonstrates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the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overall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layout </w:t>
      </w:r>
      <w:proofErr w:type="spellStart"/>
      <w:r w:rsidRPr="00A70738">
        <w:rPr>
          <w:rFonts w:ascii="Calibri" w:hAnsi="Calibri" w:cs="Calibri"/>
          <w:sz w:val="24"/>
          <w:szCs w:val="24"/>
        </w:rPr>
        <w:t>and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facilitates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straightforward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navigation</w:t>
      </w:r>
      <w:proofErr w:type="spellEnd"/>
      <w:r w:rsidRPr="00A707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0738">
        <w:rPr>
          <w:rFonts w:ascii="Calibri" w:hAnsi="Calibri" w:cs="Calibri"/>
          <w:sz w:val="24"/>
          <w:szCs w:val="24"/>
        </w:rPr>
        <w:t>throughout</w:t>
      </w:r>
      <w:proofErr w:type="spellEnd"/>
      <w:r w:rsidRPr="00A70738">
        <w:rPr>
          <w:rFonts w:ascii="Calibri" w:hAnsi="Calibri" w:cs="Calibri"/>
          <w:sz w:val="24"/>
          <w:szCs w:val="24"/>
        </w:rPr>
        <w:t> </w:t>
      </w:r>
      <w:proofErr w:type="spellStart"/>
      <w:r w:rsidRPr="00A70738">
        <w:rPr>
          <w:rFonts w:ascii="Calibri" w:hAnsi="Calibri" w:cs="Calibri"/>
          <w:sz w:val="24"/>
          <w:szCs w:val="24"/>
        </w:rPr>
        <w:t>the</w:t>
      </w:r>
      <w:proofErr w:type="spellEnd"/>
      <w:r w:rsidRPr="00A70738">
        <w:rPr>
          <w:rFonts w:ascii="Calibri" w:hAnsi="Calibri" w:cs="Calibri"/>
          <w:sz w:val="24"/>
          <w:szCs w:val="24"/>
        </w:rPr>
        <w:t> website.</w:t>
      </w:r>
    </w:p>
    <w:p w14:paraId="5CEB0D27" w14:textId="77777777" w:rsidR="004415CF" w:rsidRDefault="004415CF" w:rsidP="0009614D">
      <w:pPr>
        <w:rPr>
          <w:rFonts w:ascii="Calibri" w:hAnsi="Calibri" w:cs="Calibri"/>
          <w:sz w:val="24"/>
          <w:szCs w:val="24"/>
        </w:rPr>
      </w:pPr>
    </w:p>
    <w:p w14:paraId="6C4F4503" w14:textId="77777777" w:rsidR="004415CF" w:rsidRDefault="004415CF" w:rsidP="0009614D">
      <w:pPr>
        <w:rPr>
          <w:rFonts w:ascii="Calibri" w:hAnsi="Calibri" w:cs="Calibri"/>
          <w:sz w:val="24"/>
          <w:szCs w:val="24"/>
        </w:rPr>
      </w:pPr>
    </w:p>
    <w:p w14:paraId="38F974F3" w14:textId="7A3B2346" w:rsidR="00177534" w:rsidRDefault="004415CF" w:rsidP="004415CF">
      <w:pPr>
        <w:rPr>
          <w:rFonts w:ascii="Calibri" w:hAnsi="Calibri" w:cs="Calibri"/>
          <w:b/>
          <w:bCs/>
          <w:sz w:val="40"/>
          <w:szCs w:val="40"/>
        </w:rPr>
      </w:pPr>
      <w:r w:rsidRPr="00FC47DB">
        <w:rPr>
          <w:rFonts w:ascii="Calibri" w:hAnsi="Calibri" w:cs="Calibri"/>
          <w:b/>
          <w:bCs/>
          <w:sz w:val="40"/>
          <w:szCs w:val="40"/>
        </w:rPr>
        <w:t>A</w:t>
      </w:r>
      <w:r>
        <w:rPr>
          <w:rFonts w:ascii="Calibri" w:hAnsi="Calibri" w:cs="Calibri"/>
          <w:b/>
          <w:bCs/>
          <w:sz w:val="40"/>
          <w:szCs w:val="40"/>
        </w:rPr>
        <w:t>9</w:t>
      </w:r>
      <w:r w:rsidRPr="00FC47DB">
        <w:rPr>
          <w:rFonts w:ascii="Calibri" w:hAnsi="Calibri" w:cs="Calibri"/>
          <w:b/>
          <w:bCs/>
          <w:sz w:val="40"/>
          <w:szCs w:val="40"/>
        </w:rPr>
        <w:t xml:space="preserve">: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Product</w:t>
      </w:r>
      <w:proofErr w:type="spellEnd"/>
    </w:p>
    <w:p w14:paraId="719BB01D" w14:textId="198A554F" w:rsidR="00C1614C" w:rsidRDefault="00177534" w:rsidP="00177534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9.1</w:t>
      </w:r>
      <w:r>
        <w:rPr>
          <w:rFonts w:ascii="Calibri" w:hAnsi="Calibri" w:cs="Calibri"/>
          <w:b/>
          <w:bCs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Installatio</w:t>
      </w:r>
      <w:r w:rsidR="00C1614C">
        <w:rPr>
          <w:rFonts w:ascii="Calibri" w:hAnsi="Calibri" w:cs="Calibri"/>
          <w:b/>
          <w:bCs/>
          <w:sz w:val="32"/>
          <w:szCs w:val="32"/>
        </w:rPr>
        <w:t>n</w:t>
      </w:r>
      <w:proofErr w:type="spellEnd"/>
    </w:p>
    <w:p w14:paraId="749AAF58" w14:textId="7B245AAF" w:rsidR="00177534" w:rsidRDefault="00177534" w:rsidP="00177534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9</w:t>
      </w:r>
      <w:r>
        <w:rPr>
          <w:rFonts w:ascii="Calibri" w:hAnsi="Calibri" w:cs="Calibri"/>
          <w:b/>
          <w:bCs/>
          <w:sz w:val="32"/>
          <w:szCs w:val="32"/>
        </w:rPr>
        <w:t xml:space="preserve">.2.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Usage</w:t>
      </w:r>
      <w:proofErr w:type="spellEnd"/>
    </w:p>
    <w:p w14:paraId="099DB680" w14:textId="4F9ABA26" w:rsidR="00E540CF" w:rsidRPr="00E540CF" w:rsidRDefault="00701258" w:rsidP="00E540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9</w:t>
      </w:r>
      <w:r>
        <w:rPr>
          <w:rFonts w:ascii="Calibri" w:hAnsi="Calibri" w:cs="Calibri"/>
          <w:b/>
          <w:bCs/>
          <w:sz w:val="28"/>
          <w:szCs w:val="28"/>
        </w:rPr>
        <w:t>.</w:t>
      </w:r>
      <w:r>
        <w:rPr>
          <w:rFonts w:ascii="Calibri" w:hAnsi="Calibri" w:cs="Calibri"/>
          <w:b/>
          <w:bCs/>
          <w:sz w:val="28"/>
          <w:szCs w:val="28"/>
        </w:rPr>
        <w:t>2</w:t>
      </w:r>
      <w:r>
        <w:rPr>
          <w:rFonts w:ascii="Calibri" w:hAnsi="Calibri" w:cs="Calibri"/>
          <w:b/>
          <w:bCs/>
          <w:sz w:val="28"/>
          <w:szCs w:val="28"/>
        </w:rPr>
        <w:t>.</w:t>
      </w:r>
      <w:r>
        <w:rPr>
          <w:rFonts w:ascii="Calibri" w:hAnsi="Calibri" w:cs="Calibri"/>
          <w:b/>
          <w:bCs/>
          <w:sz w:val="28"/>
          <w:szCs w:val="28"/>
        </w:rPr>
        <w:t>1</w:t>
      </w:r>
      <w:r>
        <w:rPr>
          <w:rFonts w:ascii="Calibri" w:hAnsi="Calibri" w:cs="Calibri"/>
          <w:b/>
          <w:bCs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Administration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Credentials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</w:tblGrid>
      <w:tr w:rsidR="00E540CF" w:rsidRPr="00857F8D" w14:paraId="7015F049" w14:textId="77777777" w:rsidTr="006F4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6EFBC9" w14:textId="2A669826" w:rsidR="00E540CF" w:rsidRPr="00E34B7B" w:rsidRDefault="00E540CF" w:rsidP="00985EC0">
            <w:pPr>
              <w:tabs>
                <w:tab w:val="right" w:pos="1906"/>
              </w:tabs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Username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76BDF2BB" w14:textId="481FE81D" w:rsidR="00E540CF" w:rsidRPr="00E34B7B" w:rsidRDefault="00E540CF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Password</w:t>
            </w:r>
          </w:p>
        </w:tc>
      </w:tr>
      <w:tr w:rsidR="00E540CF" w:rsidRPr="005D2588" w14:paraId="001BC0FF" w14:textId="77777777" w:rsidTr="006F4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B01722" w14:textId="62319D3C" w:rsidR="00E540CF" w:rsidRPr="00C37382" w:rsidRDefault="00E540CF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417" w:type="dxa"/>
          </w:tcPr>
          <w:p w14:paraId="42743B82" w14:textId="58719B65" w:rsidR="00E540CF" w:rsidRPr="005D2588" w:rsidRDefault="00E540CF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password</w:t>
            </w:r>
          </w:p>
        </w:tc>
      </w:tr>
    </w:tbl>
    <w:p w14:paraId="77E7A09D" w14:textId="0448DF34" w:rsidR="00E540CF" w:rsidRPr="001930FC" w:rsidRDefault="00E540CF" w:rsidP="00E540CF">
      <w:pPr>
        <w:pStyle w:val="Legenda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</w:t>
      </w:r>
      <w:proofErr w:type="spellStart"/>
      <w:r w:rsidRPr="001930FC">
        <w:rPr>
          <w:i w:val="0"/>
          <w:iCs w:val="0"/>
          <w:sz w:val="14"/>
          <w:szCs w:val="14"/>
        </w:rPr>
        <w:t>Table</w:t>
      </w:r>
      <w:proofErr w:type="spellEnd"/>
      <w:r w:rsidRPr="001930FC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7</w:t>
      </w:r>
      <w:r w:rsidR="001C6158">
        <w:rPr>
          <w:i w:val="0"/>
          <w:iCs w:val="0"/>
          <w:sz w:val="14"/>
          <w:szCs w:val="14"/>
        </w:rPr>
        <w:t>6</w:t>
      </w:r>
    </w:p>
    <w:p w14:paraId="3222F26E" w14:textId="77777777" w:rsidR="00701258" w:rsidRPr="00701258" w:rsidRDefault="00701258" w:rsidP="00701258">
      <w:pPr>
        <w:rPr>
          <w:rFonts w:ascii="Calibri" w:hAnsi="Calibri" w:cs="Calibri"/>
          <w:sz w:val="28"/>
          <w:szCs w:val="28"/>
        </w:rPr>
      </w:pPr>
    </w:p>
    <w:p w14:paraId="3DBD59FA" w14:textId="1E27849D" w:rsidR="00701258" w:rsidRDefault="00701258" w:rsidP="0070125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9</w:t>
      </w:r>
      <w:r>
        <w:rPr>
          <w:rFonts w:ascii="Calibri" w:hAnsi="Calibri" w:cs="Calibri"/>
          <w:b/>
          <w:bCs/>
          <w:sz w:val="28"/>
          <w:szCs w:val="28"/>
        </w:rPr>
        <w:t>.</w:t>
      </w:r>
      <w:r>
        <w:rPr>
          <w:rFonts w:ascii="Calibri" w:hAnsi="Calibri" w:cs="Calibri"/>
          <w:b/>
          <w:bCs/>
          <w:sz w:val="28"/>
          <w:szCs w:val="28"/>
        </w:rPr>
        <w:t>2</w:t>
      </w:r>
      <w:r>
        <w:rPr>
          <w:rFonts w:ascii="Calibri" w:hAnsi="Calibri" w:cs="Calibri"/>
          <w:b/>
          <w:bCs/>
          <w:sz w:val="28"/>
          <w:szCs w:val="28"/>
        </w:rPr>
        <w:t xml:space="preserve">.2.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User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Credentials</w:t>
      </w:r>
      <w:proofErr w:type="spellEnd"/>
    </w:p>
    <w:tbl>
      <w:tblPr>
        <w:tblStyle w:val="TabeladeGrelha1Clar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418"/>
      </w:tblGrid>
      <w:tr w:rsidR="00C93721" w:rsidRPr="00857F8D" w14:paraId="2E9F38F1" w14:textId="225F12F4" w:rsidTr="00C93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085D99" w14:textId="18910C09" w:rsidR="00C93721" w:rsidRPr="00E34B7B" w:rsidRDefault="00C93721" w:rsidP="00985EC0">
            <w:pPr>
              <w:tabs>
                <w:tab w:val="right" w:pos="1906"/>
              </w:tabs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701" w:type="dxa"/>
          </w:tcPr>
          <w:p w14:paraId="13FB66B0" w14:textId="7CFE58F6" w:rsidR="00C93721" w:rsidRPr="00E34B7B" w:rsidRDefault="00C93721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418" w:type="dxa"/>
          </w:tcPr>
          <w:p w14:paraId="3466D95B" w14:textId="62A5FF82" w:rsidR="00C93721" w:rsidRDefault="00C93721" w:rsidP="0098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Password</w:t>
            </w:r>
          </w:p>
        </w:tc>
      </w:tr>
      <w:tr w:rsidR="00C93721" w:rsidRPr="005D2588" w14:paraId="1F5C1257" w14:textId="68AD532B" w:rsidTr="00C93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584893" w14:textId="06610410" w:rsidR="00C93721" w:rsidRPr="00C37382" w:rsidRDefault="00C93721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basic </w:t>
            </w: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account</w:t>
            </w:r>
            <w:proofErr w:type="spellEnd"/>
          </w:p>
        </w:tc>
        <w:tc>
          <w:tcPr>
            <w:tcW w:w="1701" w:type="dxa"/>
          </w:tcPr>
          <w:p w14:paraId="2EE4ECC5" w14:textId="581D62DC" w:rsidR="00C93721" w:rsidRPr="005D2588" w:rsidRDefault="00C93721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1</w:t>
            </w:r>
          </w:p>
        </w:tc>
        <w:tc>
          <w:tcPr>
            <w:tcW w:w="1418" w:type="dxa"/>
          </w:tcPr>
          <w:p w14:paraId="5C5C9407" w14:textId="27FF773A" w:rsidR="00C93721" w:rsidRPr="00C965C8" w:rsidRDefault="00C93721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password</w:t>
            </w:r>
          </w:p>
        </w:tc>
      </w:tr>
      <w:tr w:rsidR="00C93721" w:rsidRPr="005D2588" w14:paraId="50091C19" w14:textId="66A7B099" w:rsidTr="00C93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38661A" w14:textId="5698918B" w:rsidR="00C93721" w:rsidRPr="00C37382" w:rsidRDefault="00C93721" w:rsidP="00985EC0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news</w:t>
            </w:r>
            <w:proofErr w:type="spellEnd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editor</w:t>
            </w:r>
          </w:p>
        </w:tc>
        <w:tc>
          <w:tcPr>
            <w:tcW w:w="1701" w:type="dxa"/>
          </w:tcPr>
          <w:p w14:paraId="50B1CCC2" w14:textId="536CFD0A" w:rsidR="00C93721" w:rsidRPr="007A1B3C" w:rsidRDefault="00C93721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1</w:t>
            </w:r>
          </w:p>
        </w:tc>
        <w:tc>
          <w:tcPr>
            <w:tcW w:w="1418" w:type="dxa"/>
          </w:tcPr>
          <w:p w14:paraId="4A2ED88A" w14:textId="01A54F41" w:rsidR="00C93721" w:rsidRPr="00C965C8" w:rsidRDefault="00C93721" w:rsidP="0098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password</w:t>
            </w:r>
          </w:p>
        </w:tc>
      </w:tr>
    </w:tbl>
    <w:p w14:paraId="0887BAF6" w14:textId="00908574" w:rsidR="006F4B95" w:rsidRPr="001930FC" w:rsidRDefault="006F4B95" w:rsidP="006F4B95">
      <w:pPr>
        <w:pStyle w:val="Legenda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</w:t>
      </w:r>
      <w:proofErr w:type="spellStart"/>
      <w:r w:rsidRPr="001930FC">
        <w:rPr>
          <w:i w:val="0"/>
          <w:iCs w:val="0"/>
          <w:sz w:val="14"/>
          <w:szCs w:val="14"/>
        </w:rPr>
        <w:t>Table</w:t>
      </w:r>
      <w:proofErr w:type="spellEnd"/>
      <w:r w:rsidRPr="001930FC">
        <w:rPr>
          <w:i w:val="0"/>
          <w:iCs w:val="0"/>
          <w:sz w:val="14"/>
          <w:szCs w:val="14"/>
        </w:rPr>
        <w:t xml:space="preserve"> </w:t>
      </w:r>
      <w:r>
        <w:rPr>
          <w:i w:val="0"/>
          <w:iCs w:val="0"/>
          <w:sz w:val="14"/>
          <w:szCs w:val="14"/>
        </w:rPr>
        <w:t>7</w:t>
      </w:r>
      <w:r w:rsidR="00BB08A5">
        <w:rPr>
          <w:i w:val="0"/>
          <w:iCs w:val="0"/>
          <w:sz w:val="14"/>
          <w:szCs w:val="14"/>
        </w:rPr>
        <w:t>7</w:t>
      </w:r>
    </w:p>
    <w:p w14:paraId="7BA70BA2" w14:textId="4BE00D7D" w:rsidR="00014A6D" w:rsidRDefault="00014A6D" w:rsidP="00014A6D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9.</w:t>
      </w:r>
      <w:r>
        <w:rPr>
          <w:rFonts w:ascii="Calibri" w:hAnsi="Calibri" w:cs="Calibri"/>
          <w:b/>
          <w:bCs/>
          <w:sz w:val="32"/>
          <w:szCs w:val="32"/>
        </w:rPr>
        <w:t>3</w:t>
      </w:r>
      <w:r>
        <w:rPr>
          <w:rFonts w:ascii="Calibri" w:hAnsi="Calibri" w:cs="Calibri"/>
          <w:b/>
          <w:bCs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Application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Help</w:t>
      </w:r>
      <w:proofErr w:type="spellEnd"/>
    </w:p>
    <w:p w14:paraId="32AAFAE6" w14:textId="63155E0B" w:rsidR="00014A6D" w:rsidRDefault="00014A6D" w:rsidP="00014A6D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9.</w:t>
      </w:r>
      <w:r>
        <w:rPr>
          <w:rFonts w:ascii="Calibri" w:hAnsi="Calibri" w:cs="Calibri"/>
          <w:b/>
          <w:bCs/>
          <w:sz w:val="32"/>
          <w:szCs w:val="32"/>
        </w:rPr>
        <w:t>4</w:t>
      </w:r>
      <w:r>
        <w:rPr>
          <w:rFonts w:ascii="Calibri" w:hAnsi="Calibri" w:cs="Calibri"/>
          <w:b/>
          <w:bCs/>
          <w:sz w:val="32"/>
          <w:szCs w:val="32"/>
        </w:rPr>
        <w:t xml:space="preserve">. </w:t>
      </w:r>
      <w:r>
        <w:rPr>
          <w:rFonts w:ascii="Calibri" w:hAnsi="Calibri" w:cs="Calibri"/>
          <w:b/>
          <w:bCs/>
          <w:sz w:val="32"/>
          <w:szCs w:val="32"/>
        </w:rPr>
        <w:t xml:space="preserve">Input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Validation</w:t>
      </w:r>
      <w:proofErr w:type="spellEnd"/>
    </w:p>
    <w:p w14:paraId="4EF5A0AF" w14:textId="300D4724" w:rsidR="00014A6D" w:rsidRDefault="00014A6D" w:rsidP="00014A6D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9.</w:t>
      </w:r>
      <w:r>
        <w:rPr>
          <w:rFonts w:ascii="Calibri" w:hAnsi="Calibri" w:cs="Calibri"/>
          <w:b/>
          <w:bCs/>
          <w:sz w:val="32"/>
          <w:szCs w:val="32"/>
        </w:rPr>
        <w:t xml:space="preserve">5. Check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Accessibility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and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Usability</w:t>
      </w:r>
      <w:proofErr w:type="spellEnd"/>
    </w:p>
    <w:p w14:paraId="2771C752" w14:textId="3E4D1EB4" w:rsidR="00014A6D" w:rsidRDefault="00014A6D" w:rsidP="00014A6D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9.</w:t>
      </w:r>
      <w:r>
        <w:rPr>
          <w:rFonts w:ascii="Calibri" w:hAnsi="Calibri" w:cs="Calibri"/>
          <w:b/>
          <w:bCs/>
          <w:sz w:val="32"/>
          <w:szCs w:val="32"/>
        </w:rPr>
        <w:t>6</w:t>
      </w:r>
      <w:r>
        <w:rPr>
          <w:rFonts w:ascii="Calibri" w:hAnsi="Calibri" w:cs="Calibri"/>
          <w:b/>
          <w:bCs/>
          <w:sz w:val="32"/>
          <w:szCs w:val="32"/>
        </w:rPr>
        <w:t xml:space="preserve">. </w:t>
      </w:r>
      <w:r>
        <w:rPr>
          <w:rFonts w:ascii="Calibri" w:hAnsi="Calibri" w:cs="Calibri"/>
          <w:b/>
          <w:bCs/>
          <w:sz w:val="32"/>
          <w:szCs w:val="32"/>
        </w:rPr>
        <w:t xml:space="preserve">HTML &amp; CSS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Validation</w:t>
      </w:r>
      <w:proofErr w:type="spellEnd"/>
    </w:p>
    <w:p w14:paraId="72B24EC0" w14:textId="193AD107" w:rsidR="00014A6D" w:rsidRDefault="00014A6D" w:rsidP="00014A6D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9.</w:t>
      </w:r>
      <w:r>
        <w:rPr>
          <w:rFonts w:ascii="Calibri" w:hAnsi="Calibri" w:cs="Calibri"/>
          <w:b/>
          <w:bCs/>
          <w:sz w:val="32"/>
          <w:szCs w:val="32"/>
        </w:rPr>
        <w:t>7</w:t>
      </w:r>
      <w:r>
        <w:rPr>
          <w:rFonts w:ascii="Calibri" w:hAnsi="Calibri" w:cs="Calibri"/>
          <w:b/>
          <w:bCs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Revisions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to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thhe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Project</w:t>
      </w:r>
    </w:p>
    <w:p w14:paraId="75D0A7C3" w14:textId="2B8B7366" w:rsidR="00014A6D" w:rsidRDefault="00014A6D" w:rsidP="00014A6D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9.</w:t>
      </w:r>
      <w:r>
        <w:rPr>
          <w:rFonts w:ascii="Calibri" w:hAnsi="Calibri" w:cs="Calibri"/>
          <w:b/>
          <w:bCs/>
          <w:sz w:val="32"/>
          <w:szCs w:val="32"/>
        </w:rPr>
        <w:t>8</w:t>
      </w:r>
      <w:r>
        <w:rPr>
          <w:rFonts w:ascii="Calibri" w:hAnsi="Calibri" w:cs="Calibri"/>
          <w:b/>
          <w:bCs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Implementation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Details</w:t>
      </w:r>
      <w:proofErr w:type="spellEnd"/>
    </w:p>
    <w:p w14:paraId="42F653D2" w14:textId="476A71E0" w:rsidR="00014A6D" w:rsidRDefault="00014A6D" w:rsidP="00014A6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9.</w:t>
      </w:r>
      <w:r>
        <w:rPr>
          <w:rFonts w:ascii="Calibri" w:hAnsi="Calibri" w:cs="Calibri"/>
          <w:b/>
          <w:bCs/>
          <w:sz w:val="28"/>
          <w:szCs w:val="28"/>
        </w:rPr>
        <w:t>8</w:t>
      </w:r>
      <w:r>
        <w:rPr>
          <w:rFonts w:ascii="Calibri" w:hAnsi="Calibri" w:cs="Calibri"/>
          <w:b/>
          <w:bCs/>
          <w:sz w:val="28"/>
          <w:szCs w:val="28"/>
        </w:rPr>
        <w:t>.</w:t>
      </w:r>
      <w:r>
        <w:rPr>
          <w:rFonts w:ascii="Calibri" w:hAnsi="Calibri" w:cs="Calibri"/>
          <w:b/>
          <w:bCs/>
          <w:sz w:val="28"/>
          <w:szCs w:val="28"/>
        </w:rPr>
        <w:t>1</w:t>
      </w:r>
      <w:r>
        <w:rPr>
          <w:rFonts w:ascii="Calibri" w:hAnsi="Calibri" w:cs="Calibri"/>
          <w:b/>
          <w:bCs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User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Credentials</w:t>
      </w:r>
      <w:proofErr w:type="spellEnd"/>
    </w:p>
    <w:p w14:paraId="7135E44D" w14:textId="600F125B" w:rsidR="005B418E" w:rsidRDefault="005B418E" w:rsidP="005B418E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9.8.</w:t>
      </w:r>
      <w:r>
        <w:rPr>
          <w:rFonts w:ascii="Calibri" w:hAnsi="Calibri" w:cs="Calibri"/>
          <w:b/>
          <w:bCs/>
          <w:sz w:val="28"/>
          <w:szCs w:val="28"/>
        </w:rPr>
        <w:t>2</w:t>
      </w:r>
      <w:r>
        <w:rPr>
          <w:rFonts w:ascii="Calibri" w:hAnsi="Calibri" w:cs="Calibri"/>
          <w:b/>
          <w:bCs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User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Stories</w:t>
      </w:r>
      <w:proofErr w:type="spellEnd"/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993"/>
        <w:gridCol w:w="1276"/>
        <w:gridCol w:w="2268"/>
        <w:gridCol w:w="1133"/>
      </w:tblGrid>
      <w:tr w:rsidR="00544723" w14:paraId="669B74F4" w14:textId="77777777" w:rsidTr="00436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341A790" w14:textId="6B96706A" w:rsidR="00544723" w:rsidRPr="006F38E8" w:rsidRDefault="00544723" w:rsidP="005B418E">
            <w:pPr>
              <w:rPr>
                <w:rFonts w:ascii="Calibri" w:hAnsi="Calibri" w:cs="Calibri"/>
                <w:sz w:val="24"/>
                <w:szCs w:val="24"/>
              </w:rPr>
            </w:pPr>
            <w:r w:rsidRPr="006F38E8">
              <w:rPr>
                <w:rFonts w:ascii="Calibri" w:hAnsi="Calibri" w:cs="Calibri"/>
                <w:sz w:val="24"/>
                <w:szCs w:val="24"/>
              </w:rPr>
              <w:t xml:space="preserve">US </w:t>
            </w:r>
            <w:proofErr w:type="spellStart"/>
            <w:r w:rsidRPr="006F38E8">
              <w:rPr>
                <w:rFonts w:ascii="Calibri" w:hAnsi="Calibri" w:cs="Calibri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2693" w:type="dxa"/>
          </w:tcPr>
          <w:p w14:paraId="18C60F44" w14:textId="5E123AA3" w:rsidR="00544723" w:rsidRPr="006F38E8" w:rsidRDefault="00544723" w:rsidP="005B4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6F38E8">
              <w:rPr>
                <w:rFonts w:ascii="Calibri" w:hAnsi="Calibri" w:cs="Calibr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993" w:type="dxa"/>
          </w:tcPr>
          <w:p w14:paraId="014466EB" w14:textId="24FEE423" w:rsidR="00544723" w:rsidRPr="006F38E8" w:rsidRDefault="00544723" w:rsidP="005B4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38E8">
              <w:rPr>
                <w:rFonts w:ascii="Calibri" w:hAnsi="Calibri" w:cs="Calibri"/>
                <w:sz w:val="24"/>
                <w:szCs w:val="24"/>
              </w:rPr>
              <w:t>Module</w:t>
            </w:r>
          </w:p>
        </w:tc>
        <w:tc>
          <w:tcPr>
            <w:tcW w:w="1276" w:type="dxa"/>
          </w:tcPr>
          <w:p w14:paraId="382CF63A" w14:textId="1CF80F86" w:rsidR="00544723" w:rsidRPr="006F38E8" w:rsidRDefault="00544723" w:rsidP="005B4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6F38E8">
              <w:rPr>
                <w:rFonts w:ascii="Calibri" w:hAnsi="Calibri" w:cs="Calibri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2268" w:type="dxa"/>
          </w:tcPr>
          <w:p w14:paraId="2FEED308" w14:textId="36924CD8" w:rsidR="00544723" w:rsidRPr="006F38E8" w:rsidRDefault="00544723" w:rsidP="005B4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38E8">
              <w:rPr>
                <w:rFonts w:ascii="Calibri" w:hAnsi="Calibri" w:cs="Calibri"/>
                <w:sz w:val="24"/>
                <w:szCs w:val="24"/>
              </w:rPr>
              <w:t xml:space="preserve">Team </w:t>
            </w:r>
            <w:proofErr w:type="spellStart"/>
            <w:r w:rsidRPr="006F38E8">
              <w:rPr>
                <w:rFonts w:ascii="Calibri" w:hAnsi="Calibri" w:cs="Calibri"/>
                <w:sz w:val="24"/>
                <w:szCs w:val="24"/>
              </w:rPr>
              <w:t>Members</w:t>
            </w:r>
            <w:proofErr w:type="spellEnd"/>
          </w:p>
        </w:tc>
        <w:tc>
          <w:tcPr>
            <w:tcW w:w="1133" w:type="dxa"/>
          </w:tcPr>
          <w:p w14:paraId="7822B58A" w14:textId="6B5A2E23" w:rsidR="00544723" w:rsidRPr="006F38E8" w:rsidRDefault="00544723" w:rsidP="005B4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6F38E8">
              <w:rPr>
                <w:rFonts w:ascii="Calibri" w:hAnsi="Calibri" w:cs="Calibri"/>
                <w:sz w:val="24"/>
                <w:szCs w:val="24"/>
              </w:rPr>
              <w:t>State</w:t>
            </w:r>
            <w:proofErr w:type="spellEnd"/>
          </w:p>
        </w:tc>
      </w:tr>
      <w:tr w:rsidR="00544723" w14:paraId="2E0EB1BE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E29E5D" w14:textId="07AC7ED1" w:rsidR="00544723" w:rsidRPr="00EB338E" w:rsidRDefault="006F38E8" w:rsidP="005B41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338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US101</w:t>
            </w:r>
          </w:p>
        </w:tc>
        <w:tc>
          <w:tcPr>
            <w:tcW w:w="2693" w:type="dxa"/>
          </w:tcPr>
          <w:p w14:paraId="34E23AF0" w14:textId="1F6CE176" w:rsidR="00544723" w:rsidRPr="00EB338E" w:rsidRDefault="00EB338E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EB338E">
              <w:rPr>
                <w:rFonts w:ascii="Calibri" w:hAnsi="Calibri" w:cs="Calibri"/>
                <w:sz w:val="24"/>
                <w:szCs w:val="24"/>
              </w:rPr>
              <w:t xml:space="preserve"> Top </w:t>
            </w: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EB338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993" w:type="dxa"/>
          </w:tcPr>
          <w:p w14:paraId="65FBEB6B" w14:textId="1635321A" w:rsidR="00544723" w:rsidRPr="00EB338E" w:rsidRDefault="00EB338E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M03</w:t>
            </w:r>
          </w:p>
        </w:tc>
        <w:tc>
          <w:tcPr>
            <w:tcW w:w="1276" w:type="dxa"/>
          </w:tcPr>
          <w:p w14:paraId="0C8346BC" w14:textId="498AC20F" w:rsidR="00544723" w:rsidRPr="00EB338E" w:rsidRDefault="00A36221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233D4C20" w14:textId="133537EB" w:rsidR="00544723" w:rsidRPr="00EB338E" w:rsidRDefault="00A07E4B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Alexandre Santos</w:t>
            </w:r>
          </w:p>
        </w:tc>
        <w:tc>
          <w:tcPr>
            <w:tcW w:w="1133" w:type="dxa"/>
          </w:tcPr>
          <w:p w14:paraId="019E3973" w14:textId="1ED525B3" w:rsidR="00544723" w:rsidRPr="00EB338E" w:rsidRDefault="00DB17C9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</w:tr>
      <w:tr w:rsidR="00544723" w14:paraId="051408E0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C58C03" w14:textId="76581D6C" w:rsidR="00544723" w:rsidRPr="00EB338E" w:rsidRDefault="006F38E8" w:rsidP="005B41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338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US10</w:t>
            </w:r>
            <w:r w:rsidRPr="00EB338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299900BB" w14:textId="34205AB6" w:rsidR="00544723" w:rsidRPr="00EB338E" w:rsidRDefault="00EB338E" w:rsidP="00EB3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EB338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Recent</w:t>
            </w:r>
            <w:proofErr w:type="spellEnd"/>
            <w:r w:rsidRPr="00EB338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EB338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993" w:type="dxa"/>
          </w:tcPr>
          <w:p w14:paraId="6DBDD983" w14:textId="4502D7AF" w:rsidR="00544723" w:rsidRPr="00EB338E" w:rsidRDefault="00EB338E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M03</w:t>
            </w:r>
          </w:p>
        </w:tc>
        <w:tc>
          <w:tcPr>
            <w:tcW w:w="1276" w:type="dxa"/>
          </w:tcPr>
          <w:p w14:paraId="274E7B67" w14:textId="0FDFB0E1" w:rsidR="00544723" w:rsidRPr="00EB338E" w:rsidRDefault="00A36221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08E0E395" w14:textId="28028930" w:rsidR="00544723" w:rsidRPr="00EB338E" w:rsidRDefault="00BE38AB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Alexandre Santos</w:t>
            </w:r>
          </w:p>
        </w:tc>
        <w:tc>
          <w:tcPr>
            <w:tcW w:w="1133" w:type="dxa"/>
          </w:tcPr>
          <w:p w14:paraId="36877158" w14:textId="50E9268C" w:rsidR="00544723" w:rsidRPr="00EB338E" w:rsidRDefault="00DB17C9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</w:tr>
      <w:tr w:rsidR="00544723" w14:paraId="035D2110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A52CEC" w14:textId="66B3A223" w:rsidR="00544723" w:rsidRPr="00EB338E" w:rsidRDefault="006F38E8" w:rsidP="005B41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338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US10</w:t>
            </w:r>
            <w:r w:rsidRPr="00EB338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17B958BE" w14:textId="24675107" w:rsidR="00544723" w:rsidRPr="00EB338E" w:rsidRDefault="00EB338E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EB338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EB338E">
              <w:rPr>
                <w:rFonts w:ascii="Calibri" w:hAnsi="Calibri" w:cs="Calibri"/>
                <w:sz w:val="24"/>
                <w:szCs w:val="24"/>
              </w:rPr>
              <w:t xml:space="preserve"> Item</w:t>
            </w:r>
          </w:p>
        </w:tc>
        <w:tc>
          <w:tcPr>
            <w:tcW w:w="993" w:type="dxa"/>
          </w:tcPr>
          <w:p w14:paraId="3C8E2001" w14:textId="3E540639" w:rsidR="00544723" w:rsidRPr="00EB338E" w:rsidRDefault="00EB338E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M03</w:t>
            </w:r>
          </w:p>
        </w:tc>
        <w:tc>
          <w:tcPr>
            <w:tcW w:w="1276" w:type="dxa"/>
          </w:tcPr>
          <w:p w14:paraId="336E9BEF" w14:textId="6B93EB19" w:rsidR="00544723" w:rsidRPr="00EB338E" w:rsidRDefault="00A36221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3560E3EF" w14:textId="1CE4A87C" w:rsidR="00544723" w:rsidRPr="00EB338E" w:rsidRDefault="00BE38AB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Alexandre Santos</w:t>
            </w:r>
          </w:p>
        </w:tc>
        <w:tc>
          <w:tcPr>
            <w:tcW w:w="1133" w:type="dxa"/>
          </w:tcPr>
          <w:p w14:paraId="611525EF" w14:textId="3EF09F43" w:rsidR="00544723" w:rsidRPr="00EB338E" w:rsidRDefault="00DB17C9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</w:tr>
      <w:tr w:rsidR="00544723" w14:paraId="078B4A8F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6CA111F" w14:textId="438F393A" w:rsidR="00544723" w:rsidRPr="00EB338E" w:rsidRDefault="006F38E8" w:rsidP="005B41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338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US10</w:t>
            </w:r>
            <w:r w:rsidRPr="00EB338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30FF8F7B" w14:textId="394D31D4" w:rsidR="00544723" w:rsidRPr="00EB338E" w:rsidRDefault="00EB338E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EB338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EB338E">
              <w:rPr>
                <w:rFonts w:ascii="Calibri" w:hAnsi="Calibri" w:cs="Calibri"/>
                <w:sz w:val="24"/>
                <w:szCs w:val="24"/>
              </w:rPr>
              <w:t xml:space="preserve"> Item </w:t>
            </w: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</w:p>
        </w:tc>
        <w:tc>
          <w:tcPr>
            <w:tcW w:w="993" w:type="dxa"/>
          </w:tcPr>
          <w:p w14:paraId="57302485" w14:textId="0C652A02" w:rsidR="00544723" w:rsidRPr="00EB338E" w:rsidRDefault="00EB338E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M03</w:t>
            </w:r>
          </w:p>
        </w:tc>
        <w:tc>
          <w:tcPr>
            <w:tcW w:w="1276" w:type="dxa"/>
          </w:tcPr>
          <w:p w14:paraId="6CF5DD0D" w14:textId="79849C89" w:rsidR="00544723" w:rsidRPr="00EB338E" w:rsidRDefault="00A36221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2F2E3AA7" w14:textId="4669B296" w:rsidR="00544723" w:rsidRPr="00EB338E" w:rsidRDefault="00BE38AB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Alexandre Santos</w:t>
            </w:r>
          </w:p>
        </w:tc>
        <w:tc>
          <w:tcPr>
            <w:tcW w:w="1133" w:type="dxa"/>
          </w:tcPr>
          <w:p w14:paraId="1B8CE71F" w14:textId="74313C6F" w:rsidR="00544723" w:rsidRPr="00EB338E" w:rsidRDefault="00DB17C9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</w:tr>
      <w:tr w:rsidR="00544723" w14:paraId="63907510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5B80F91" w14:textId="04A6BB10" w:rsidR="00544723" w:rsidRPr="00EB338E" w:rsidRDefault="006F38E8" w:rsidP="005B41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338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US10</w:t>
            </w:r>
            <w:r w:rsidRPr="00EB338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0139E953" w14:textId="6C8C0A8D" w:rsidR="00544723" w:rsidRPr="00EB338E" w:rsidRDefault="00EB338E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Search</w:t>
            </w:r>
            <w:proofErr w:type="spellEnd"/>
            <w:r w:rsidRPr="00EB338E">
              <w:rPr>
                <w:rFonts w:ascii="Calibri" w:hAnsi="Calibri" w:cs="Calibri"/>
                <w:sz w:val="24"/>
                <w:szCs w:val="24"/>
              </w:rPr>
              <w:t xml:space="preserve"> for </w:t>
            </w: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EB338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Items</w:t>
            </w:r>
            <w:proofErr w:type="spellEnd"/>
            <w:r w:rsidRPr="00EB338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B338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</w:p>
        </w:tc>
        <w:tc>
          <w:tcPr>
            <w:tcW w:w="993" w:type="dxa"/>
          </w:tcPr>
          <w:p w14:paraId="25B8B8BF" w14:textId="67531EAE" w:rsidR="00544723" w:rsidRPr="00EB338E" w:rsidRDefault="00EB338E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</w:t>
            </w: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3A943594" w14:textId="230AD721" w:rsidR="00544723" w:rsidRPr="00EB338E" w:rsidRDefault="00A36221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62D84AF7" w14:textId="15F9002A" w:rsidR="00544723" w:rsidRPr="00EB338E" w:rsidRDefault="00BE38AB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Alexandre Santos</w:t>
            </w:r>
          </w:p>
        </w:tc>
        <w:tc>
          <w:tcPr>
            <w:tcW w:w="1133" w:type="dxa"/>
          </w:tcPr>
          <w:p w14:paraId="1EC0BFF2" w14:textId="60E57BD5" w:rsidR="00544723" w:rsidRPr="00EB338E" w:rsidRDefault="00DB17C9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50%</w:t>
            </w:r>
          </w:p>
        </w:tc>
      </w:tr>
      <w:tr w:rsidR="00544723" w14:paraId="2878EC3C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E7D1F6" w14:textId="718F6D0F" w:rsidR="00544723" w:rsidRPr="00EB338E" w:rsidRDefault="006F38E8" w:rsidP="005B41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338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US10</w:t>
            </w:r>
            <w:r w:rsidRPr="00EB338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536E9A77" w14:textId="0302FA2C" w:rsidR="00544723" w:rsidRPr="00EB338E" w:rsidRDefault="00EB338E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Help</w:t>
            </w:r>
            <w:proofErr w:type="spellEnd"/>
          </w:p>
        </w:tc>
        <w:tc>
          <w:tcPr>
            <w:tcW w:w="993" w:type="dxa"/>
          </w:tcPr>
          <w:p w14:paraId="5528A7BD" w14:textId="01887DFB" w:rsidR="00544723" w:rsidRPr="00EB338E" w:rsidRDefault="00EB338E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</w:t>
            </w: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13B7D5B4" w14:textId="50ABA51B" w:rsidR="00544723" w:rsidRPr="00EB338E" w:rsidRDefault="00A36221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2268" w:type="dxa"/>
          </w:tcPr>
          <w:p w14:paraId="0E8E1E47" w14:textId="77777777" w:rsidR="00544723" w:rsidRPr="00EB338E" w:rsidRDefault="00544723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D2C52FF" w14:textId="2E144488" w:rsidR="00544723" w:rsidRPr="00EB338E" w:rsidRDefault="00DB17C9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0%</w:t>
            </w:r>
          </w:p>
        </w:tc>
      </w:tr>
      <w:tr w:rsidR="00544723" w14:paraId="3BC8D631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0B8D58" w14:textId="13A0AA86" w:rsidR="00544723" w:rsidRPr="00EB338E" w:rsidRDefault="006F38E8" w:rsidP="005B41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338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US10</w:t>
            </w:r>
            <w:r w:rsidRPr="00EB338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503A30C0" w14:textId="16BEC02C" w:rsidR="00544723" w:rsidRPr="00EB338E" w:rsidRDefault="00EB338E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About</w:t>
            </w:r>
            <w:proofErr w:type="spellEnd"/>
            <w:r w:rsidRPr="00EB338E">
              <w:rPr>
                <w:rFonts w:ascii="Calibri" w:hAnsi="Calibri" w:cs="Calibri"/>
                <w:sz w:val="24"/>
                <w:szCs w:val="24"/>
              </w:rPr>
              <w:t xml:space="preserve"> Us</w:t>
            </w:r>
          </w:p>
        </w:tc>
        <w:tc>
          <w:tcPr>
            <w:tcW w:w="993" w:type="dxa"/>
          </w:tcPr>
          <w:p w14:paraId="636D1009" w14:textId="5AB51162" w:rsidR="00544723" w:rsidRPr="00EB338E" w:rsidRDefault="00EB338E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</w:t>
            </w: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6A0D24C0" w14:textId="5B29FB97" w:rsidR="00544723" w:rsidRPr="00EB338E" w:rsidRDefault="00A36221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2268" w:type="dxa"/>
          </w:tcPr>
          <w:p w14:paraId="1547C0C8" w14:textId="77777777" w:rsidR="00544723" w:rsidRPr="00EB338E" w:rsidRDefault="00544723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CBB62C3" w14:textId="40E36548" w:rsidR="00544723" w:rsidRPr="00EB338E" w:rsidRDefault="00DB17C9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0%</w:t>
            </w:r>
          </w:p>
        </w:tc>
      </w:tr>
      <w:tr w:rsidR="00544723" w14:paraId="4EB1013B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CDD950" w14:textId="313607FD" w:rsidR="00544723" w:rsidRPr="00EB338E" w:rsidRDefault="006F38E8" w:rsidP="005B41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338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US10</w:t>
            </w:r>
            <w:r w:rsidRPr="00EB338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14:paraId="4E169ECA" w14:textId="312AFBC0" w:rsidR="00544723" w:rsidRPr="00EB338E" w:rsidRDefault="00EB338E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Contacts</w:t>
            </w:r>
            <w:proofErr w:type="spellEnd"/>
          </w:p>
        </w:tc>
        <w:tc>
          <w:tcPr>
            <w:tcW w:w="993" w:type="dxa"/>
          </w:tcPr>
          <w:p w14:paraId="54D68539" w14:textId="4C2784EB" w:rsidR="00544723" w:rsidRPr="00EB338E" w:rsidRDefault="00EB338E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</w:t>
            </w: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44C1AD61" w14:textId="65D38250" w:rsidR="00544723" w:rsidRPr="00EB338E" w:rsidRDefault="00A36221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2268" w:type="dxa"/>
          </w:tcPr>
          <w:p w14:paraId="55253BA0" w14:textId="77777777" w:rsidR="00544723" w:rsidRPr="00EB338E" w:rsidRDefault="00544723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06D5DB7" w14:textId="49888B0C" w:rsidR="00544723" w:rsidRPr="00EB338E" w:rsidRDefault="00DB17C9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0%</w:t>
            </w:r>
          </w:p>
        </w:tc>
      </w:tr>
      <w:tr w:rsidR="00544723" w14:paraId="244EA26D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8926C5" w14:textId="08E85B39" w:rsidR="00544723" w:rsidRPr="00EB338E" w:rsidRDefault="006F38E8" w:rsidP="005B41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338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 w:rsidRPr="00EB338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2693" w:type="dxa"/>
          </w:tcPr>
          <w:p w14:paraId="63A15ACF" w14:textId="28B654DD" w:rsidR="00544723" w:rsidRPr="00EB338E" w:rsidRDefault="00EB338E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EB338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EB338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EB338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993" w:type="dxa"/>
          </w:tcPr>
          <w:p w14:paraId="4025B228" w14:textId="2323140C" w:rsidR="00544723" w:rsidRPr="00EB338E" w:rsidRDefault="00EB338E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M03</w:t>
            </w:r>
          </w:p>
        </w:tc>
        <w:tc>
          <w:tcPr>
            <w:tcW w:w="1276" w:type="dxa"/>
          </w:tcPr>
          <w:p w14:paraId="01308526" w14:textId="440C54A4" w:rsidR="00544723" w:rsidRPr="00EB338E" w:rsidRDefault="00A36221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3D70A366" w14:textId="77777777" w:rsidR="00544723" w:rsidRPr="00EB338E" w:rsidRDefault="00544723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5395A6C" w14:textId="6366BC1F" w:rsidR="00544723" w:rsidRPr="00EB338E" w:rsidRDefault="00DB17C9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0%</w:t>
            </w:r>
          </w:p>
        </w:tc>
      </w:tr>
      <w:tr w:rsidR="00544723" w14:paraId="3D7B2744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B9E41F" w14:textId="081E7E42" w:rsidR="00544723" w:rsidRPr="00EB338E" w:rsidRDefault="006F38E8" w:rsidP="005B41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338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 w:rsidRPr="00EB338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202</w:t>
            </w:r>
          </w:p>
        </w:tc>
        <w:tc>
          <w:tcPr>
            <w:tcW w:w="2693" w:type="dxa"/>
          </w:tcPr>
          <w:p w14:paraId="31715FC4" w14:textId="78E70FFA" w:rsidR="00544723" w:rsidRPr="00EB338E" w:rsidRDefault="00EB338E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EB338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EB338E">
              <w:rPr>
                <w:rFonts w:ascii="Calibri" w:hAnsi="Calibri" w:cs="Calibri"/>
                <w:sz w:val="24"/>
                <w:szCs w:val="24"/>
              </w:rPr>
              <w:t xml:space="preserve"> Item </w:t>
            </w:r>
            <w:proofErr w:type="spellStart"/>
            <w:r w:rsidRPr="00EB338E">
              <w:rPr>
                <w:rFonts w:ascii="Calibri" w:hAnsi="Calibri" w:cs="Calibri"/>
                <w:sz w:val="24"/>
                <w:szCs w:val="24"/>
              </w:rPr>
              <w:t>Details</w:t>
            </w:r>
            <w:proofErr w:type="spellEnd"/>
          </w:p>
        </w:tc>
        <w:tc>
          <w:tcPr>
            <w:tcW w:w="993" w:type="dxa"/>
          </w:tcPr>
          <w:p w14:paraId="6573A842" w14:textId="083166C4" w:rsidR="00544723" w:rsidRPr="00EB338E" w:rsidRDefault="00EB338E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M03</w:t>
            </w:r>
          </w:p>
        </w:tc>
        <w:tc>
          <w:tcPr>
            <w:tcW w:w="1276" w:type="dxa"/>
          </w:tcPr>
          <w:p w14:paraId="210AE5D0" w14:textId="790EE494" w:rsidR="00544723" w:rsidRPr="00EB338E" w:rsidRDefault="00A36221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3A1F1D60" w14:textId="2220A4A0" w:rsidR="00544723" w:rsidRPr="00EB338E" w:rsidRDefault="00BE38AB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Alexandre Santos</w:t>
            </w:r>
          </w:p>
        </w:tc>
        <w:tc>
          <w:tcPr>
            <w:tcW w:w="1133" w:type="dxa"/>
          </w:tcPr>
          <w:p w14:paraId="56B6CA49" w14:textId="5ECC8B5F" w:rsidR="00544723" w:rsidRPr="00EB338E" w:rsidRDefault="00DB17C9" w:rsidP="005B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</w:tr>
      <w:tr w:rsidR="00B5188E" w14:paraId="619705EC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89E1FE3" w14:textId="5124AE2C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338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253A2C8C" w14:textId="619B8099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138E4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8138E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138E4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8138E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138E4">
              <w:rPr>
                <w:rFonts w:ascii="Calibri" w:hAnsi="Calibri" w:cs="Calibri"/>
                <w:sz w:val="24"/>
                <w:szCs w:val="24"/>
              </w:rPr>
              <w:t>Details</w:t>
            </w:r>
            <w:proofErr w:type="spellEnd"/>
          </w:p>
        </w:tc>
        <w:tc>
          <w:tcPr>
            <w:tcW w:w="993" w:type="dxa"/>
          </w:tcPr>
          <w:p w14:paraId="43CBAB9C" w14:textId="6373C7A7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M03</w:t>
            </w:r>
          </w:p>
        </w:tc>
        <w:tc>
          <w:tcPr>
            <w:tcW w:w="1276" w:type="dxa"/>
          </w:tcPr>
          <w:p w14:paraId="778354B6" w14:textId="563F27FF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4741A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0455D08B" w14:textId="7A94B947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Alexandre Santos</w:t>
            </w:r>
          </w:p>
        </w:tc>
        <w:tc>
          <w:tcPr>
            <w:tcW w:w="1133" w:type="dxa"/>
          </w:tcPr>
          <w:p w14:paraId="6B2E12E0" w14:textId="39CB9532" w:rsidR="00B5188E" w:rsidRPr="00EB338E" w:rsidRDefault="00375793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</w:tr>
      <w:tr w:rsidR="00B5188E" w14:paraId="44DD6505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CB13F6" w14:textId="529C7BD0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338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7EC9AD6A" w14:textId="551855F4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138E4">
              <w:rPr>
                <w:rFonts w:ascii="Calibri" w:hAnsi="Calibri" w:cs="Calibri"/>
                <w:sz w:val="24"/>
                <w:szCs w:val="24"/>
              </w:rPr>
              <w:t>Create</w:t>
            </w:r>
            <w:proofErr w:type="spellEnd"/>
            <w:r w:rsidRPr="008138E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138E4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8138E4">
              <w:rPr>
                <w:rFonts w:ascii="Calibri" w:hAnsi="Calibri" w:cs="Calibri"/>
                <w:sz w:val="24"/>
                <w:szCs w:val="24"/>
              </w:rPr>
              <w:t xml:space="preserve"> Item</w:t>
            </w:r>
          </w:p>
        </w:tc>
        <w:tc>
          <w:tcPr>
            <w:tcW w:w="993" w:type="dxa"/>
          </w:tcPr>
          <w:p w14:paraId="1A0EAED3" w14:textId="232CD47C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M03</w:t>
            </w:r>
          </w:p>
        </w:tc>
        <w:tc>
          <w:tcPr>
            <w:tcW w:w="1276" w:type="dxa"/>
          </w:tcPr>
          <w:p w14:paraId="40559D1C" w14:textId="4FEE4B96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4741A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2F790773" w14:textId="52061DF4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Alexandre Santos</w:t>
            </w:r>
          </w:p>
        </w:tc>
        <w:tc>
          <w:tcPr>
            <w:tcW w:w="1133" w:type="dxa"/>
          </w:tcPr>
          <w:p w14:paraId="511F9D2B" w14:textId="4FDE2716" w:rsidR="00B5188E" w:rsidRPr="00EB338E" w:rsidRDefault="00375793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</w:tr>
      <w:tr w:rsidR="00B5188E" w14:paraId="47F55BB3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C7947F4" w14:textId="2A922FF4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53CA655C" w14:textId="4261C82F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138E4">
              <w:rPr>
                <w:rFonts w:ascii="Calibri" w:hAnsi="Calibri" w:cs="Calibri"/>
                <w:sz w:val="24"/>
                <w:szCs w:val="24"/>
              </w:rPr>
              <w:t xml:space="preserve">Vote </w:t>
            </w:r>
            <w:proofErr w:type="spellStart"/>
            <w:r w:rsidRPr="008138E4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8138E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138E4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8138E4">
              <w:rPr>
                <w:rFonts w:ascii="Calibri" w:hAnsi="Calibri" w:cs="Calibri"/>
                <w:sz w:val="24"/>
                <w:szCs w:val="24"/>
              </w:rPr>
              <w:t xml:space="preserve"> Item</w:t>
            </w:r>
          </w:p>
        </w:tc>
        <w:tc>
          <w:tcPr>
            <w:tcW w:w="993" w:type="dxa"/>
          </w:tcPr>
          <w:p w14:paraId="169F4EDE" w14:textId="69B0C8FD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M03</w:t>
            </w:r>
          </w:p>
        </w:tc>
        <w:tc>
          <w:tcPr>
            <w:tcW w:w="1276" w:type="dxa"/>
          </w:tcPr>
          <w:p w14:paraId="78A16952" w14:textId="03D68D31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4741A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6352645A" w14:textId="4FB7FEA5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Alexandre Santos</w:t>
            </w:r>
          </w:p>
        </w:tc>
        <w:tc>
          <w:tcPr>
            <w:tcW w:w="1133" w:type="dxa"/>
          </w:tcPr>
          <w:p w14:paraId="6AE0AA62" w14:textId="0905D5B6" w:rsidR="00B5188E" w:rsidRPr="00EB338E" w:rsidRDefault="00375793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</w:tr>
      <w:tr w:rsidR="00B5188E" w14:paraId="6523B0EF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ACBC3A9" w14:textId="06C0A839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661DF7DE" w14:textId="6B36D921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C1D2D">
              <w:rPr>
                <w:rFonts w:ascii="Calibri" w:hAnsi="Calibri" w:cs="Calibri"/>
                <w:sz w:val="24"/>
                <w:szCs w:val="24"/>
              </w:rPr>
              <w:t xml:space="preserve">Vote </w:t>
            </w:r>
            <w:proofErr w:type="spellStart"/>
            <w:r w:rsidRPr="00EC1D2D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EC1D2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C1D2D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</w:p>
        </w:tc>
        <w:tc>
          <w:tcPr>
            <w:tcW w:w="993" w:type="dxa"/>
          </w:tcPr>
          <w:p w14:paraId="26BAF8CF" w14:textId="563DA87D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6DE7EC05" w14:textId="58F34027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4741A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75567F50" w14:textId="77777777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25F17E0" w14:textId="508D3699" w:rsidR="00B5188E" w:rsidRPr="00EB338E" w:rsidRDefault="00375793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50%</w:t>
            </w:r>
          </w:p>
        </w:tc>
      </w:tr>
      <w:tr w:rsidR="00B5188E" w14:paraId="552692C1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47A262" w14:textId="7AC40550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482D501C" w14:textId="04E3BBE8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C1D2D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EC1D2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C1D2D">
              <w:rPr>
                <w:rFonts w:ascii="Calibri" w:hAnsi="Calibri" w:cs="Calibri"/>
                <w:sz w:val="24"/>
                <w:szCs w:val="24"/>
              </w:rPr>
              <w:t>on</w:t>
            </w:r>
            <w:proofErr w:type="spellEnd"/>
            <w:r w:rsidRPr="00EC1D2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C1D2D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EC1D2D">
              <w:rPr>
                <w:rFonts w:ascii="Calibri" w:hAnsi="Calibri" w:cs="Calibri"/>
                <w:sz w:val="24"/>
                <w:szCs w:val="24"/>
              </w:rPr>
              <w:t xml:space="preserve"> Item</w:t>
            </w:r>
          </w:p>
        </w:tc>
        <w:tc>
          <w:tcPr>
            <w:tcW w:w="993" w:type="dxa"/>
          </w:tcPr>
          <w:p w14:paraId="0D671918" w14:textId="3CE4422E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473A55CE" w14:textId="06F11095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4741A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23FAA07F" w14:textId="324366BD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Alexandre Santos</w:t>
            </w:r>
          </w:p>
        </w:tc>
        <w:tc>
          <w:tcPr>
            <w:tcW w:w="1133" w:type="dxa"/>
          </w:tcPr>
          <w:p w14:paraId="60EBE7C0" w14:textId="54746CFD" w:rsidR="00B5188E" w:rsidRPr="00EB338E" w:rsidRDefault="00375793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</w:tr>
      <w:tr w:rsidR="00B5188E" w14:paraId="2E57159D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3D8E66E" w14:textId="7C4F7B1B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14:paraId="730CEE83" w14:textId="1A5B7B01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C1D2D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EC1D2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C1D2D">
              <w:rPr>
                <w:rFonts w:ascii="Calibri" w:hAnsi="Calibri" w:cs="Calibri"/>
                <w:sz w:val="24"/>
                <w:szCs w:val="24"/>
              </w:rPr>
              <w:t>Other</w:t>
            </w:r>
            <w:proofErr w:type="spellEnd"/>
            <w:r w:rsidRPr="00EC1D2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C1D2D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EC1D2D">
              <w:rPr>
                <w:rFonts w:ascii="Calibri" w:hAnsi="Calibri" w:cs="Calibri"/>
                <w:sz w:val="24"/>
                <w:szCs w:val="24"/>
              </w:rPr>
              <w:t xml:space="preserve">' </w:t>
            </w:r>
            <w:proofErr w:type="spellStart"/>
            <w:r w:rsidRPr="00EC1D2D">
              <w:rPr>
                <w:rFonts w:ascii="Calibri" w:hAnsi="Calibri" w:cs="Calibri"/>
                <w:sz w:val="24"/>
                <w:szCs w:val="24"/>
              </w:rPr>
              <w:t>Profiles</w:t>
            </w:r>
            <w:proofErr w:type="spellEnd"/>
          </w:p>
        </w:tc>
        <w:tc>
          <w:tcPr>
            <w:tcW w:w="993" w:type="dxa"/>
          </w:tcPr>
          <w:p w14:paraId="52270EA6" w14:textId="558B686D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F69E845" w14:textId="6915D3A2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4741A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5D008378" w14:textId="5EC93913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Alexandre Santos</w:t>
            </w:r>
          </w:p>
        </w:tc>
        <w:tc>
          <w:tcPr>
            <w:tcW w:w="1133" w:type="dxa"/>
          </w:tcPr>
          <w:p w14:paraId="77C07BB7" w14:textId="681B3528" w:rsidR="00B5188E" w:rsidRPr="00EB338E" w:rsidRDefault="00375793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</w:tr>
      <w:tr w:rsidR="00B5188E" w14:paraId="1D543D4D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DE504DF" w14:textId="0500D6A2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14:paraId="35F8BAE0" w14:textId="4D5261F3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C1D2D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EC1D2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C1D2D">
              <w:rPr>
                <w:rFonts w:ascii="Calibri" w:hAnsi="Calibri" w:cs="Calibri"/>
                <w:sz w:val="24"/>
                <w:szCs w:val="24"/>
              </w:rPr>
              <w:t>Reputation</w:t>
            </w:r>
            <w:proofErr w:type="spellEnd"/>
            <w:r w:rsidRPr="00EC1D2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C1D2D">
              <w:rPr>
                <w:rFonts w:ascii="Calibri" w:hAnsi="Calibri" w:cs="Calibri"/>
                <w:sz w:val="24"/>
                <w:szCs w:val="24"/>
              </w:rPr>
              <w:t>of</w:t>
            </w:r>
            <w:proofErr w:type="spellEnd"/>
            <w:r w:rsidRPr="00EC1D2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C1D2D">
              <w:rPr>
                <w:rFonts w:ascii="Calibri" w:hAnsi="Calibri" w:cs="Calibri"/>
                <w:sz w:val="24"/>
                <w:szCs w:val="24"/>
              </w:rPr>
              <w:t>Other</w:t>
            </w:r>
            <w:proofErr w:type="spellEnd"/>
            <w:r w:rsidRPr="00EC1D2D">
              <w:rPr>
                <w:rFonts w:ascii="Calibri" w:hAnsi="Calibri" w:cs="Calibri"/>
                <w:sz w:val="24"/>
                <w:szCs w:val="24"/>
              </w:rPr>
              <w:t xml:space="preserve"> Users</w:t>
            </w:r>
          </w:p>
        </w:tc>
        <w:tc>
          <w:tcPr>
            <w:tcW w:w="993" w:type="dxa"/>
          </w:tcPr>
          <w:p w14:paraId="2225F161" w14:textId="7AD3F3FD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4A9CD16" w14:textId="0564CDD7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4741A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212D9D56" w14:textId="689F74A0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Alexandre Santos</w:t>
            </w:r>
          </w:p>
        </w:tc>
        <w:tc>
          <w:tcPr>
            <w:tcW w:w="1133" w:type="dxa"/>
          </w:tcPr>
          <w:p w14:paraId="6DF9A5A3" w14:textId="0400A453" w:rsidR="00B5188E" w:rsidRPr="00EB338E" w:rsidRDefault="00375793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</w:tr>
      <w:tr w:rsidR="00B5188E" w14:paraId="05832154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3C079C8" w14:textId="19917C7D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4A0CBA15" w14:textId="696AF5BC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5333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4E53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E5333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4E53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E5333">
              <w:rPr>
                <w:rFonts w:ascii="Calibri" w:hAnsi="Calibri" w:cs="Calibri"/>
                <w:sz w:val="24"/>
                <w:szCs w:val="24"/>
              </w:rPr>
              <w:t>Items</w:t>
            </w:r>
            <w:proofErr w:type="spellEnd"/>
            <w:r w:rsidRPr="004E53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E5333">
              <w:rPr>
                <w:rFonts w:ascii="Calibri" w:hAnsi="Calibri" w:cs="Calibri"/>
                <w:sz w:val="24"/>
                <w:szCs w:val="24"/>
              </w:rPr>
              <w:t>Tags</w:t>
            </w:r>
            <w:proofErr w:type="spellEnd"/>
          </w:p>
        </w:tc>
        <w:tc>
          <w:tcPr>
            <w:tcW w:w="993" w:type="dxa"/>
          </w:tcPr>
          <w:p w14:paraId="654B9BF5" w14:textId="30443B9B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M03</w:t>
            </w:r>
          </w:p>
        </w:tc>
        <w:tc>
          <w:tcPr>
            <w:tcW w:w="1276" w:type="dxa"/>
          </w:tcPr>
          <w:p w14:paraId="20AAE82A" w14:textId="0739585F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4741A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579944C9" w14:textId="484A1F73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Alexandre Santos</w:t>
            </w:r>
          </w:p>
        </w:tc>
        <w:tc>
          <w:tcPr>
            <w:tcW w:w="1133" w:type="dxa"/>
          </w:tcPr>
          <w:p w14:paraId="2DF0AF55" w14:textId="7972E77E" w:rsidR="00B5188E" w:rsidRPr="00EB338E" w:rsidRDefault="00375793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</w:tr>
      <w:tr w:rsidR="00B5188E" w14:paraId="32FD2401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A25801" w14:textId="6C03529F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693" w:type="dxa"/>
          </w:tcPr>
          <w:p w14:paraId="7916D296" w14:textId="1722E184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5333">
              <w:rPr>
                <w:rFonts w:ascii="Calibri" w:hAnsi="Calibri" w:cs="Calibri"/>
                <w:sz w:val="24"/>
                <w:szCs w:val="24"/>
              </w:rPr>
              <w:t>Follow</w:t>
            </w:r>
            <w:proofErr w:type="spellEnd"/>
            <w:r w:rsidRPr="004E5333"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 w:rsidRPr="004E5333">
              <w:rPr>
                <w:rFonts w:ascii="Calibri" w:hAnsi="Calibri" w:cs="Calibri"/>
                <w:sz w:val="24"/>
                <w:szCs w:val="24"/>
              </w:rPr>
              <w:t>Unfollow</w:t>
            </w:r>
            <w:proofErr w:type="spellEnd"/>
            <w:r w:rsidRPr="004E53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E5333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993" w:type="dxa"/>
          </w:tcPr>
          <w:p w14:paraId="7B99B57B" w14:textId="3EBB6966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52D42C97" w14:textId="3DFFEEE2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4741A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30BF6EE7" w14:textId="77777777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B0E69C9" w14:textId="1C4AED07" w:rsidR="00B5188E" w:rsidRPr="00EB338E" w:rsidRDefault="00375793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50%</w:t>
            </w:r>
          </w:p>
        </w:tc>
      </w:tr>
      <w:tr w:rsidR="00B5188E" w14:paraId="59EFF39C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5B07FD" w14:textId="56AA0784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2693" w:type="dxa"/>
          </w:tcPr>
          <w:p w14:paraId="234E55A5" w14:textId="7BCC142D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5333">
              <w:rPr>
                <w:rFonts w:ascii="Calibri" w:hAnsi="Calibri" w:cs="Calibri"/>
                <w:sz w:val="24"/>
                <w:szCs w:val="24"/>
              </w:rPr>
              <w:t>Follow</w:t>
            </w:r>
            <w:proofErr w:type="spellEnd"/>
            <w:r w:rsidRPr="004E5333"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 w:rsidRPr="004E5333">
              <w:rPr>
                <w:rFonts w:ascii="Calibri" w:hAnsi="Calibri" w:cs="Calibri"/>
                <w:sz w:val="24"/>
                <w:szCs w:val="24"/>
              </w:rPr>
              <w:t>Unfollow</w:t>
            </w:r>
            <w:proofErr w:type="spellEnd"/>
            <w:r w:rsidRPr="004E53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E5333">
              <w:rPr>
                <w:rFonts w:ascii="Calibri" w:hAnsi="Calibri" w:cs="Calibri"/>
                <w:sz w:val="24"/>
                <w:szCs w:val="24"/>
              </w:rPr>
              <w:t>Tags</w:t>
            </w:r>
            <w:proofErr w:type="spellEnd"/>
          </w:p>
        </w:tc>
        <w:tc>
          <w:tcPr>
            <w:tcW w:w="993" w:type="dxa"/>
          </w:tcPr>
          <w:p w14:paraId="0F386187" w14:textId="1800D824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1022F92" w14:textId="1E7C1AB0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4741A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4BE79801" w14:textId="77777777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EBF3F66" w14:textId="5BDF59A5" w:rsidR="00B5188E" w:rsidRPr="00EB338E" w:rsidRDefault="00375793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50%</w:t>
            </w:r>
          </w:p>
        </w:tc>
      </w:tr>
      <w:tr w:rsidR="00B5188E" w14:paraId="610742B2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61936B" w14:textId="5F00346E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2693" w:type="dxa"/>
          </w:tcPr>
          <w:p w14:paraId="6B61515A" w14:textId="36650538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5333">
              <w:rPr>
                <w:rFonts w:ascii="Calibri" w:hAnsi="Calibri" w:cs="Calibri"/>
                <w:sz w:val="24"/>
                <w:szCs w:val="24"/>
              </w:rPr>
              <w:t>Follow</w:t>
            </w:r>
            <w:proofErr w:type="spellEnd"/>
            <w:r w:rsidRPr="004E53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E5333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</w:p>
        </w:tc>
        <w:tc>
          <w:tcPr>
            <w:tcW w:w="993" w:type="dxa"/>
          </w:tcPr>
          <w:p w14:paraId="0F7ACF9A" w14:textId="1C8788A7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</w:t>
            </w: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757AFB9E" w14:textId="1A188976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4741A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0A13D0D7" w14:textId="77777777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53F8612" w14:textId="6A089B2F" w:rsidR="00B5188E" w:rsidRPr="00EB338E" w:rsidRDefault="00375793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0%</w:t>
            </w:r>
          </w:p>
        </w:tc>
      </w:tr>
      <w:tr w:rsidR="00B5188E" w14:paraId="2C64B49C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E967E8D" w14:textId="1DA34987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2693" w:type="dxa"/>
          </w:tcPr>
          <w:p w14:paraId="1E81E9E6" w14:textId="3D55A338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5333">
              <w:rPr>
                <w:rFonts w:ascii="Calibri" w:hAnsi="Calibri" w:cs="Calibri"/>
                <w:sz w:val="24"/>
                <w:szCs w:val="24"/>
              </w:rPr>
              <w:t>View</w:t>
            </w:r>
            <w:proofErr w:type="spellEnd"/>
            <w:r w:rsidRPr="004E53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E5333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4E53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E5333">
              <w:rPr>
                <w:rFonts w:ascii="Calibri" w:hAnsi="Calibri" w:cs="Calibri"/>
                <w:sz w:val="24"/>
                <w:szCs w:val="24"/>
              </w:rPr>
              <w:t>Profile</w:t>
            </w:r>
            <w:proofErr w:type="spellEnd"/>
          </w:p>
        </w:tc>
        <w:tc>
          <w:tcPr>
            <w:tcW w:w="993" w:type="dxa"/>
          </w:tcPr>
          <w:p w14:paraId="78F6EE00" w14:textId="74068060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41560D9" w14:textId="3A5E3E32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4741A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33313F92" w14:textId="4E9D3784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Alexandre Santos</w:t>
            </w:r>
            <w:r w:rsidR="002D6A02">
              <w:rPr>
                <w:rFonts w:ascii="Calibri" w:hAnsi="Calibri" w:cs="Calibri"/>
                <w:sz w:val="24"/>
                <w:szCs w:val="24"/>
              </w:rPr>
              <w:t>, Eduarda Araújo</w:t>
            </w:r>
          </w:p>
        </w:tc>
        <w:tc>
          <w:tcPr>
            <w:tcW w:w="1133" w:type="dxa"/>
          </w:tcPr>
          <w:p w14:paraId="03609C9C" w14:textId="0173F831" w:rsidR="00B5188E" w:rsidRPr="00EB338E" w:rsidRDefault="00375793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</w:tr>
      <w:tr w:rsidR="00B5188E" w14:paraId="1711A45E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719765" w14:textId="624E7B27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2693" w:type="dxa"/>
          </w:tcPr>
          <w:p w14:paraId="56C9C58C" w14:textId="3E6B42DB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5333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  <w:r w:rsidRPr="004E53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E5333">
              <w:rPr>
                <w:rFonts w:ascii="Calibri" w:hAnsi="Calibri" w:cs="Calibri"/>
                <w:sz w:val="24"/>
                <w:szCs w:val="24"/>
              </w:rPr>
              <w:t>My</w:t>
            </w:r>
            <w:proofErr w:type="spellEnd"/>
            <w:r w:rsidRPr="004E53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E5333">
              <w:rPr>
                <w:rFonts w:ascii="Calibri" w:hAnsi="Calibri" w:cs="Calibri"/>
                <w:sz w:val="24"/>
                <w:szCs w:val="24"/>
              </w:rPr>
              <w:t>Profile</w:t>
            </w:r>
            <w:proofErr w:type="spellEnd"/>
          </w:p>
        </w:tc>
        <w:tc>
          <w:tcPr>
            <w:tcW w:w="993" w:type="dxa"/>
          </w:tcPr>
          <w:p w14:paraId="15AC6D1F" w14:textId="2AF7D874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12E2E8E6" w14:textId="4C84E532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4741A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260D8098" w14:textId="7EE4015D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Alexandre Santos</w:t>
            </w:r>
            <w:r w:rsidR="001952A2">
              <w:rPr>
                <w:rFonts w:ascii="Calibri" w:hAnsi="Calibri" w:cs="Calibri"/>
                <w:sz w:val="24"/>
                <w:szCs w:val="24"/>
              </w:rPr>
              <w:t>, Eduarda Araújo</w:t>
            </w:r>
          </w:p>
        </w:tc>
        <w:tc>
          <w:tcPr>
            <w:tcW w:w="1133" w:type="dxa"/>
          </w:tcPr>
          <w:p w14:paraId="6F0B142B" w14:textId="74CCF3EB" w:rsidR="00B5188E" w:rsidRPr="00EB338E" w:rsidRDefault="00375793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</w:tr>
      <w:tr w:rsidR="00B5188E" w14:paraId="1231AFCD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DB6F9C" w14:textId="457BD8FC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</w:t>
            </w:r>
            <w:r w:rsidR="002F2D83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2693" w:type="dxa"/>
          </w:tcPr>
          <w:p w14:paraId="6F5575C2" w14:textId="701A36B5" w:rsidR="00B5188E" w:rsidRPr="00EB338E" w:rsidRDefault="00D93E9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93E9B">
              <w:rPr>
                <w:rFonts w:ascii="Calibri" w:hAnsi="Calibri" w:cs="Calibri"/>
                <w:sz w:val="24"/>
                <w:szCs w:val="24"/>
              </w:rPr>
              <w:t xml:space="preserve">Delete </w:t>
            </w: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Account</w:t>
            </w:r>
            <w:proofErr w:type="spellEnd"/>
          </w:p>
        </w:tc>
        <w:tc>
          <w:tcPr>
            <w:tcW w:w="993" w:type="dxa"/>
          </w:tcPr>
          <w:p w14:paraId="3C937542" w14:textId="0A17D189" w:rsidR="00B5188E" w:rsidRPr="00EB338E" w:rsidRDefault="004B6B62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M02</w:t>
            </w:r>
          </w:p>
        </w:tc>
        <w:tc>
          <w:tcPr>
            <w:tcW w:w="1276" w:type="dxa"/>
          </w:tcPr>
          <w:p w14:paraId="00064078" w14:textId="2FD26650" w:rsidR="00B5188E" w:rsidRPr="00EB338E" w:rsidRDefault="00EF7225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0AE3E6C2" w14:textId="77777777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4184591" w14:textId="76A1C2A2" w:rsidR="00B5188E" w:rsidRPr="00EB338E" w:rsidRDefault="00B31ABF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0%</w:t>
            </w:r>
          </w:p>
        </w:tc>
      </w:tr>
      <w:tr w:rsidR="00B5188E" w14:paraId="0F7E82B6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3210DC" w14:textId="356CF4CD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</w:t>
            </w:r>
            <w:r w:rsidR="002F2D83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2693" w:type="dxa"/>
          </w:tcPr>
          <w:p w14:paraId="76BD830A" w14:textId="11012D41" w:rsidR="00B5188E" w:rsidRPr="00EB338E" w:rsidRDefault="00D93E9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Logout</w:t>
            </w:r>
            <w:proofErr w:type="spellEnd"/>
          </w:p>
        </w:tc>
        <w:tc>
          <w:tcPr>
            <w:tcW w:w="993" w:type="dxa"/>
          </w:tcPr>
          <w:p w14:paraId="5F58FC89" w14:textId="54C8F428" w:rsidR="00B5188E" w:rsidRPr="00EB338E" w:rsidRDefault="00B37CC9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M01</w:t>
            </w:r>
          </w:p>
        </w:tc>
        <w:tc>
          <w:tcPr>
            <w:tcW w:w="1276" w:type="dxa"/>
          </w:tcPr>
          <w:p w14:paraId="73DCEECE" w14:textId="649EF021" w:rsidR="00B5188E" w:rsidRPr="00EB338E" w:rsidRDefault="00EF7225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7DC24945" w14:textId="77777777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181E6C3" w14:textId="0BC0F5E0" w:rsidR="00B5188E" w:rsidRPr="00EB338E" w:rsidRDefault="0055744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</w:tr>
      <w:tr w:rsidR="00B5188E" w14:paraId="212418B3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69389E" w14:textId="765B0F37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lastRenderedPageBreak/>
              <w:t>US2</w:t>
            </w:r>
            <w:r w:rsidR="002F2D83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2693" w:type="dxa"/>
          </w:tcPr>
          <w:p w14:paraId="76ADB739" w14:textId="55F76241" w:rsidR="00B5188E" w:rsidRPr="00EB338E" w:rsidRDefault="00D93E9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Add</w:t>
            </w:r>
            <w:proofErr w:type="spellEnd"/>
            <w:r w:rsidRPr="00D93E9B">
              <w:rPr>
                <w:rFonts w:ascii="Calibri" w:hAnsi="Calibri" w:cs="Calibri"/>
                <w:sz w:val="24"/>
                <w:szCs w:val="24"/>
              </w:rPr>
              <w:t xml:space="preserve">/Remove </w:t>
            </w: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D93E9B">
              <w:rPr>
                <w:rFonts w:ascii="Calibri" w:hAnsi="Calibri" w:cs="Calibri"/>
                <w:sz w:val="24"/>
                <w:szCs w:val="24"/>
              </w:rPr>
              <w:t xml:space="preserve"> Item </w:t>
            </w: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from</w:t>
            </w:r>
            <w:proofErr w:type="spellEnd"/>
            <w:r w:rsidRPr="00D93E9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Favorites</w:t>
            </w:r>
            <w:proofErr w:type="spellEnd"/>
          </w:p>
        </w:tc>
        <w:tc>
          <w:tcPr>
            <w:tcW w:w="993" w:type="dxa"/>
          </w:tcPr>
          <w:p w14:paraId="015AFDE5" w14:textId="5E544053" w:rsidR="00B5188E" w:rsidRPr="00EB338E" w:rsidRDefault="00B37CC9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M03</w:t>
            </w:r>
          </w:p>
        </w:tc>
        <w:tc>
          <w:tcPr>
            <w:tcW w:w="1276" w:type="dxa"/>
          </w:tcPr>
          <w:p w14:paraId="1ACAFB28" w14:textId="47689427" w:rsidR="00B5188E" w:rsidRPr="00EB338E" w:rsidRDefault="00B80E2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2268" w:type="dxa"/>
          </w:tcPr>
          <w:p w14:paraId="7811F383" w14:textId="77777777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3B7E6F4" w14:textId="124478E1" w:rsidR="00B5188E" w:rsidRPr="00EB338E" w:rsidRDefault="000D3A8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50%</w:t>
            </w:r>
          </w:p>
        </w:tc>
      </w:tr>
      <w:tr w:rsidR="00B5188E" w14:paraId="2C4E38A8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0D460C0" w14:textId="258F3E79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</w:t>
            </w:r>
            <w:r w:rsidR="002F2D83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19</w:t>
            </w:r>
          </w:p>
        </w:tc>
        <w:tc>
          <w:tcPr>
            <w:tcW w:w="2693" w:type="dxa"/>
          </w:tcPr>
          <w:p w14:paraId="6E90516E" w14:textId="50F61DB2" w:rsidR="00B5188E" w:rsidRPr="00EB338E" w:rsidRDefault="00D93E9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Report</w:t>
            </w:r>
            <w:proofErr w:type="spellEnd"/>
            <w:r w:rsidRPr="00D93E9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D93E9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D93E9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993" w:type="dxa"/>
          </w:tcPr>
          <w:p w14:paraId="3190E532" w14:textId="2A7CDF92" w:rsidR="00B5188E" w:rsidRPr="00EB338E" w:rsidRDefault="00B37CC9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M02</w:t>
            </w:r>
          </w:p>
        </w:tc>
        <w:tc>
          <w:tcPr>
            <w:tcW w:w="1276" w:type="dxa"/>
          </w:tcPr>
          <w:p w14:paraId="1EB57453" w14:textId="56F14C26" w:rsidR="00B5188E" w:rsidRPr="00EB338E" w:rsidRDefault="00B80E2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2268" w:type="dxa"/>
          </w:tcPr>
          <w:p w14:paraId="323C60BB" w14:textId="77777777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157B1D6" w14:textId="4D709E14" w:rsidR="00B5188E" w:rsidRPr="00EB338E" w:rsidRDefault="00B31ABF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0%</w:t>
            </w:r>
          </w:p>
        </w:tc>
      </w:tr>
      <w:tr w:rsidR="00B5188E" w14:paraId="03F333A6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E05DAC" w14:textId="2A82F529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</w:t>
            </w:r>
            <w:r w:rsidR="002F2D83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2693" w:type="dxa"/>
          </w:tcPr>
          <w:p w14:paraId="6D7664C0" w14:textId="26C31652" w:rsidR="00B5188E" w:rsidRPr="00EB338E" w:rsidRDefault="00D93E9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Propose</w:t>
            </w:r>
            <w:proofErr w:type="spellEnd"/>
            <w:r w:rsidRPr="00D93E9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new</w:t>
            </w:r>
            <w:proofErr w:type="spellEnd"/>
            <w:r w:rsidRPr="00D93E9B">
              <w:rPr>
                <w:rFonts w:ascii="Calibri" w:hAnsi="Calibri" w:cs="Calibri"/>
                <w:sz w:val="24"/>
                <w:szCs w:val="24"/>
              </w:rPr>
              <w:t xml:space="preserve"> Topic</w:t>
            </w:r>
          </w:p>
        </w:tc>
        <w:tc>
          <w:tcPr>
            <w:tcW w:w="993" w:type="dxa"/>
          </w:tcPr>
          <w:p w14:paraId="72040EB6" w14:textId="58C2C7BA" w:rsidR="00B5188E" w:rsidRPr="00EB338E" w:rsidRDefault="00B37CC9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M02</w:t>
            </w:r>
          </w:p>
        </w:tc>
        <w:tc>
          <w:tcPr>
            <w:tcW w:w="1276" w:type="dxa"/>
          </w:tcPr>
          <w:p w14:paraId="20B54ACA" w14:textId="3B8E3E34" w:rsidR="00B5188E" w:rsidRPr="00EB338E" w:rsidRDefault="00B80E2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268" w:type="dxa"/>
          </w:tcPr>
          <w:p w14:paraId="6602E5CC" w14:textId="77777777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836A8B7" w14:textId="49395D07" w:rsidR="00B5188E" w:rsidRPr="00EB338E" w:rsidRDefault="00B31ABF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0%</w:t>
            </w:r>
          </w:p>
        </w:tc>
      </w:tr>
      <w:tr w:rsidR="00B5188E" w14:paraId="2B446F82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111F81" w14:textId="7BE0B1FA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US2</w:t>
            </w:r>
            <w:r w:rsidR="002F2D83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21</w:t>
            </w:r>
          </w:p>
        </w:tc>
        <w:tc>
          <w:tcPr>
            <w:tcW w:w="2693" w:type="dxa"/>
          </w:tcPr>
          <w:p w14:paraId="3FF2542E" w14:textId="3329CC31" w:rsidR="00B5188E" w:rsidRPr="00EB338E" w:rsidRDefault="00D93E9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Appeal</w:t>
            </w:r>
            <w:proofErr w:type="spellEnd"/>
            <w:r w:rsidRPr="00D93E9B">
              <w:rPr>
                <w:rFonts w:ascii="Calibri" w:hAnsi="Calibri" w:cs="Calibri"/>
                <w:sz w:val="24"/>
                <w:szCs w:val="24"/>
              </w:rPr>
              <w:t xml:space="preserve"> for Unblock</w:t>
            </w:r>
          </w:p>
        </w:tc>
        <w:tc>
          <w:tcPr>
            <w:tcW w:w="993" w:type="dxa"/>
          </w:tcPr>
          <w:p w14:paraId="4E944B04" w14:textId="6EB0A189" w:rsidR="00B5188E" w:rsidRPr="00EB338E" w:rsidRDefault="00B37CC9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M02</w:t>
            </w:r>
          </w:p>
        </w:tc>
        <w:tc>
          <w:tcPr>
            <w:tcW w:w="1276" w:type="dxa"/>
          </w:tcPr>
          <w:p w14:paraId="2A0EBE48" w14:textId="67B794C8" w:rsidR="00B5188E" w:rsidRPr="00EB338E" w:rsidRDefault="00B80E2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268" w:type="dxa"/>
          </w:tcPr>
          <w:p w14:paraId="12A6A43B" w14:textId="77777777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DF71745" w14:textId="7FB8223C" w:rsidR="00B5188E" w:rsidRPr="00EB338E" w:rsidRDefault="00B31ABF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0%</w:t>
            </w:r>
          </w:p>
        </w:tc>
      </w:tr>
      <w:tr w:rsidR="00B5188E" w14:paraId="16C8EC52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76A5F7" w14:textId="2BDEF870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 w:rsidR="002F2D83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301</w:t>
            </w:r>
          </w:p>
        </w:tc>
        <w:tc>
          <w:tcPr>
            <w:tcW w:w="2693" w:type="dxa"/>
          </w:tcPr>
          <w:p w14:paraId="11C9E979" w14:textId="614B5B67" w:rsidR="00B5188E" w:rsidRPr="00EB338E" w:rsidRDefault="00D93E9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  <w:r w:rsidRPr="00D93E9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D93E9B">
              <w:rPr>
                <w:rFonts w:ascii="Calibri" w:hAnsi="Calibri" w:cs="Calibri"/>
                <w:sz w:val="24"/>
                <w:szCs w:val="24"/>
              </w:rPr>
              <w:t xml:space="preserve"> Item</w:t>
            </w:r>
          </w:p>
        </w:tc>
        <w:tc>
          <w:tcPr>
            <w:tcW w:w="993" w:type="dxa"/>
          </w:tcPr>
          <w:p w14:paraId="0A0E7A70" w14:textId="735307F7" w:rsidR="00B5188E" w:rsidRPr="00EB338E" w:rsidRDefault="00B37CC9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</w:t>
            </w: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687BC5FE" w14:textId="0B98CC49" w:rsidR="00B5188E" w:rsidRPr="00EB338E" w:rsidRDefault="00B80E2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6F67A106" w14:textId="144E4DD2" w:rsidR="00B5188E" w:rsidRPr="00EB338E" w:rsidRDefault="0055744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Alexandre Santos</w:t>
            </w:r>
          </w:p>
        </w:tc>
        <w:tc>
          <w:tcPr>
            <w:tcW w:w="1133" w:type="dxa"/>
          </w:tcPr>
          <w:p w14:paraId="759957C4" w14:textId="4C89B301" w:rsidR="00B5188E" w:rsidRPr="00EB338E" w:rsidRDefault="0055744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</w:tr>
      <w:tr w:rsidR="00B5188E" w14:paraId="7890E2BF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1ED1D8" w14:textId="6E200C7E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 w:rsidR="002F2D83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3</w:t>
            </w: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02</w:t>
            </w:r>
          </w:p>
        </w:tc>
        <w:tc>
          <w:tcPr>
            <w:tcW w:w="2693" w:type="dxa"/>
          </w:tcPr>
          <w:p w14:paraId="7A650CF4" w14:textId="6501015D" w:rsidR="00B5188E" w:rsidRPr="00EB338E" w:rsidRDefault="00D93E9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93E9B">
              <w:rPr>
                <w:rFonts w:ascii="Calibri" w:hAnsi="Calibri" w:cs="Calibri"/>
                <w:sz w:val="24"/>
                <w:szCs w:val="24"/>
              </w:rPr>
              <w:t xml:space="preserve">Delete </w:t>
            </w: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News</w:t>
            </w:r>
            <w:proofErr w:type="spellEnd"/>
            <w:r w:rsidRPr="00D93E9B">
              <w:rPr>
                <w:rFonts w:ascii="Calibri" w:hAnsi="Calibri" w:cs="Calibri"/>
                <w:sz w:val="24"/>
                <w:szCs w:val="24"/>
              </w:rPr>
              <w:t xml:space="preserve"> Item</w:t>
            </w:r>
          </w:p>
        </w:tc>
        <w:tc>
          <w:tcPr>
            <w:tcW w:w="993" w:type="dxa"/>
          </w:tcPr>
          <w:p w14:paraId="11AEE368" w14:textId="525D23F3" w:rsidR="00B5188E" w:rsidRPr="00EB338E" w:rsidRDefault="00B37CC9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</w:t>
            </w: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7D56BC82" w14:textId="3B94BA62" w:rsidR="00B5188E" w:rsidRPr="00EB338E" w:rsidRDefault="00B80E2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038ABC1E" w14:textId="77777777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C5F8C28" w14:textId="195FD47B" w:rsidR="00B5188E" w:rsidRPr="00EB338E" w:rsidRDefault="000D3A8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50%</w:t>
            </w:r>
          </w:p>
        </w:tc>
      </w:tr>
      <w:tr w:rsidR="00B80E2B" w14:paraId="096F2CD2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57C247" w14:textId="150CAD00" w:rsidR="00B80E2B" w:rsidRPr="00EB338E" w:rsidRDefault="00B80E2B" w:rsidP="00B80E2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3</w:t>
            </w: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66C51899" w14:textId="2239A932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93E9B">
              <w:rPr>
                <w:rFonts w:ascii="Calibri" w:hAnsi="Calibri" w:cs="Calibri"/>
                <w:sz w:val="24"/>
                <w:szCs w:val="24"/>
              </w:rPr>
              <w:t xml:space="preserve">Vote </w:t>
            </w: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</w:p>
        </w:tc>
        <w:tc>
          <w:tcPr>
            <w:tcW w:w="993" w:type="dxa"/>
          </w:tcPr>
          <w:p w14:paraId="324D9A9F" w14:textId="3F41DF40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</w:t>
            </w: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663194F5" w14:textId="78B2CF62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5F0F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172C7AFC" w14:textId="77777777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076D251" w14:textId="537960C5" w:rsidR="00B80E2B" w:rsidRPr="00EB338E" w:rsidRDefault="00B31ABF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0%</w:t>
            </w:r>
          </w:p>
        </w:tc>
      </w:tr>
      <w:tr w:rsidR="00B80E2B" w14:paraId="7C719020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171B08" w14:textId="23DE5159" w:rsidR="00B80E2B" w:rsidRPr="00EB338E" w:rsidRDefault="00B80E2B" w:rsidP="00B80E2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304</w:t>
            </w:r>
          </w:p>
        </w:tc>
        <w:tc>
          <w:tcPr>
            <w:tcW w:w="2693" w:type="dxa"/>
          </w:tcPr>
          <w:p w14:paraId="5674B1DC" w14:textId="4E193A65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D93E9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</w:p>
        </w:tc>
        <w:tc>
          <w:tcPr>
            <w:tcW w:w="993" w:type="dxa"/>
          </w:tcPr>
          <w:p w14:paraId="55D8285A" w14:textId="73F98C4B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</w:t>
            </w: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6090DFF5" w14:textId="7ECADE74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5F0F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30EC9CFC" w14:textId="77777777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04F475E" w14:textId="48A17E36" w:rsidR="00B80E2B" w:rsidRPr="00EB338E" w:rsidRDefault="00B31ABF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0%</w:t>
            </w:r>
          </w:p>
        </w:tc>
      </w:tr>
      <w:tr w:rsidR="00B80E2B" w14:paraId="412A24EC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BB3178F" w14:textId="32A3E113" w:rsidR="00B80E2B" w:rsidRPr="00EB338E" w:rsidRDefault="00B80E2B" w:rsidP="00B80E2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401</w:t>
            </w:r>
          </w:p>
        </w:tc>
        <w:tc>
          <w:tcPr>
            <w:tcW w:w="2693" w:type="dxa"/>
          </w:tcPr>
          <w:p w14:paraId="109B9B73" w14:textId="6107661E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  <w:r w:rsidRPr="00D93E9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</w:p>
        </w:tc>
        <w:tc>
          <w:tcPr>
            <w:tcW w:w="993" w:type="dxa"/>
          </w:tcPr>
          <w:p w14:paraId="3CA73DBB" w14:textId="541CE5BD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76F7F630" w14:textId="47C51215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5F0F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21AC85AD" w14:textId="72FA3B14" w:rsidR="00B80E2B" w:rsidRPr="00EB338E" w:rsidRDefault="000D3A8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Alexandre Santos</w:t>
            </w:r>
          </w:p>
        </w:tc>
        <w:tc>
          <w:tcPr>
            <w:tcW w:w="1133" w:type="dxa"/>
          </w:tcPr>
          <w:p w14:paraId="72910999" w14:textId="2D733CCD" w:rsidR="00B80E2B" w:rsidRPr="00EB338E" w:rsidRDefault="000D3A8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</w:tr>
      <w:tr w:rsidR="00B80E2B" w14:paraId="0567E895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D752C5" w14:textId="5F9F2566" w:rsidR="00B80E2B" w:rsidRPr="00EB338E" w:rsidRDefault="00B80E2B" w:rsidP="00B80E2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4</w:t>
            </w: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02</w:t>
            </w:r>
          </w:p>
        </w:tc>
        <w:tc>
          <w:tcPr>
            <w:tcW w:w="2693" w:type="dxa"/>
          </w:tcPr>
          <w:p w14:paraId="478F0BA9" w14:textId="31BF89C3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93E9B">
              <w:rPr>
                <w:rFonts w:ascii="Calibri" w:hAnsi="Calibri" w:cs="Calibri"/>
                <w:sz w:val="24"/>
                <w:szCs w:val="24"/>
              </w:rPr>
              <w:t xml:space="preserve">Delete </w:t>
            </w: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</w:p>
        </w:tc>
        <w:tc>
          <w:tcPr>
            <w:tcW w:w="993" w:type="dxa"/>
          </w:tcPr>
          <w:p w14:paraId="55BF1FCB" w14:textId="770503A3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2033A0F0" w14:textId="6E5398E7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5F0F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77B1EA21" w14:textId="77777777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F6FF71C" w14:textId="23F602C4" w:rsidR="00B80E2B" w:rsidRPr="00EB338E" w:rsidRDefault="00D553E8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50%</w:t>
            </w:r>
          </w:p>
        </w:tc>
      </w:tr>
      <w:tr w:rsidR="00B80E2B" w14:paraId="32227A19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5255E5" w14:textId="0ECAEACE" w:rsidR="00B80E2B" w:rsidRPr="00EB338E" w:rsidRDefault="00B80E2B" w:rsidP="00B80E2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403</w:t>
            </w:r>
          </w:p>
        </w:tc>
        <w:tc>
          <w:tcPr>
            <w:tcW w:w="2693" w:type="dxa"/>
          </w:tcPr>
          <w:p w14:paraId="37B6341E" w14:textId="081A9E76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93E9B">
              <w:rPr>
                <w:rFonts w:ascii="Calibri" w:hAnsi="Calibri" w:cs="Calibri"/>
                <w:sz w:val="24"/>
                <w:szCs w:val="24"/>
              </w:rPr>
              <w:t xml:space="preserve">Vote </w:t>
            </w: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</w:p>
        </w:tc>
        <w:tc>
          <w:tcPr>
            <w:tcW w:w="993" w:type="dxa"/>
          </w:tcPr>
          <w:p w14:paraId="63FA3B89" w14:textId="7D449EC1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</w:t>
            </w: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11CAF268" w14:textId="181DB7A1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5F0F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31C22805" w14:textId="77777777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086100D" w14:textId="358E7DF3" w:rsidR="00B80E2B" w:rsidRPr="00EB338E" w:rsidRDefault="00B31ABF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0%</w:t>
            </w:r>
          </w:p>
        </w:tc>
      </w:tr>
      <w:tr w:rsidR="00B80E2B" w14:paraId="102F1DF0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B2CD79" w14:textId="7C46525D" w:rsidR="00B80E2B" w:rsidRPr="00EB338E" w:rsidRDefault="00B80E2B" w:rsidP="00B80E2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404</w:t>
            </w:r>
          </w:p>
        </w:tc>
        <w:tc>
          <w:tcPr>
            <w:tcW w:w="2693" w:type="dxa"/>
          </w:tcPr>
          <w:p w14:paraId="39818FBC" w14:textId="3589F006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Comment</w:t>
            </w:r>
            <w:proofErr w:type="spellEnd"/>
            <w:r w:rsidRPr="00D93E9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Notification</w:t>
            </w:r>
            <w:proofErr w:type="spellEnd"/>
          </w:p>
        </w:tc>
        <w:tc>
          <w:tcPr>
            <w:tcW w:w="993" w:type="dxa"/>
          </w:tcPr>
          <w:p w14:paraId="3A73E967" w14:textId="204B8525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</w:t>
            </w: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0BCDE08C" w14:textId="471A4992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5F0F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742C2350" w14:textId="77777777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C53A6B4" w14:textId="53FBC5D8" w:rsidR="00B80E2B" w:rsidRPr="00EB338E" w:rsidRDefault="00B31ABF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0%</w:t>
            </w:r>
          </w:p>
        </w:tc>
      </w:tr>
      <w:tr w:rsidR="00B80E2B" w14:paraId="69811ADE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A9C2BCB" w14:textId="0A886098" w:rsidR="00B80E2B" w:rsidRPr="00EB338E" w:rsidRDefault="00B80E2B" w:rsidP="00B80E2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501</w:t>
            </w:r>
          </w:p>
        </w:tc>
        <w:tc>
          <w:tcPr>
            <w:tcW w:w="2693" w:type="dxa"/>
          </w:tcPr>
          <w:p w14:paraId="54490002" w14:textId="252ABAF0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93E9B">
              <w:rPr>
                <w:rFonts w:ascii="Calibri" w:hAnsi="Calibri" w:cs="Calibri"/>
                <w:sz w:val="24"/>
                <w:szCs w:val="24"/>
              </w:rPr>
              <w:t>Sign</w:t>
            </w:r>
            <w:proofErr w:type="spellEnd"/>
            <w:r w:rsidRPr="00D93E9B">
              <w:rPr>
                <w:rFonts w:ascii="Calibri" w:hAnsi="Calibri" w:cs="Calibri"/>
                <w:sz w:val="24"/>
                <w:szCs w:val="24"/>
              </w:rPr>
              <w:t>-in</w:t>
            </w:r>
          </w:p>
        </w:tc>
        <w:tc>
          <w:tcPr>
            <w:tcW w:w="993" w:type="dxa"/>
          </w:tcPr>
          <w:p w14:paraId="0F9230E9" w14:textId="6FCA3229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66B087F" w14:textId="568534B6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5F0F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0331F6A3" w14:textId="77777777" w:rsidR="00B80E2B" w:rsidRPr="00EB338E" w:rsidRDefault="00B80E2B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ECF807E" w14:textId="359BDFB3" w:rsidR="00B80E2B" w:rsidRPr="00EB338E" w:rsidRDefault="00D553E8" w:rsidP="00B8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</w:tr>
      <w:tr w:rsidR="00B5188E" w14:paraId="3CD62E33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F0B73A" w14:textId="5C8BC454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 w:rsidR="00422652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502</w:t>
            </w:r>
          </w:p>
        </w:tc>
        <w:tc>
          <w:tcPr>
            <w:tcW w:w="2693" w:type="dxa"/>
          </w:tcPr>
          <w:p w14:paraId="65B1FA38" w14:textId="4EF62E34" w:rsidR="00B5188E" w:rsidRPr="00EB338E" w:rsidRDefault="00831518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Sign</w:t>
            </w:r>
            <w:proofErr w:type="spellEnd"/>
            <w:r w:rsidRPr="00831518">
              <w:rPr>
                <w:rFonts w:ascii="Calibri" w:hAnsi="Calibri" w:cs="Calibri"/>
                <w:sz w:val="24"/>
                <w:szCs w:val="24"/>
              </w:rPr>
              <w:t>-up</w:t>
            </w:r>
          </w:p>
        </w:tc>
        <w:tc>
          <w:tcPr>
            <w:tcW w:w="993" w:type="dxa"/>
          </w:tcPr>
          <w:p w14:paraId="77D9217D" w14:textId="0D223813" w:rsidR="00B5188E" w:rsidRPr="00EB338E" w:rsidRDefault="0095640D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M01</w:t>
            </w:r>
          </w:p>
        </w:tc>
        <w:tc>
          <w:tcPr>
            <w:tcW w:w="1276" w:type="dxa"/>
          </w:tcPr>
          <w:p w14:paraId="5FE6AEDF" w14:textId="20C872E7" w:rsidR="00B5188E" w:rsidRPr="00EB338E" w:rsidRDefault="0042288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5F0F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2FCF8198" w14:textId="77777777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6AB833A" w14:textId="1979FFD1" w:rsidR="00B5188E" w:rsidRPr="00EB338E" w:rsidRDefault="00690A36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</w:tr>
      <w:tr w:rsidR="00B5188E" w14:paraId="4E237B6D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B7241A" w14:textId="28DCBC5B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 w:rsidR="00422652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503</w:t>
            </w:r>
          </w:p>
        </w:tc>
        <w:tc>
          <w:tcPr>
            <w:tcW w:w="2693" w:type="dxa"/>
          </w:tcPr>
          <w:p w14:paraId="2FF107E3" w14:textId="67E06957" w:rsidR="00B5188E" w:rsidRPr="00EB338E" w:rsidRDefault="00831518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Recover</w:t>
            </w:r>
            <w:proofErr w:type="spellEnd"/>
            <w:r w:rsidRPr="00831518">
              <w:rPr>
                <w:rFonts w:ascii="Calibri" w:hAnsi="Calibri" w:cs="Calibri"/>
                <w:sz w:val="24"/>
                <w:szCs w:val="24"/>
              </w:rPr>
              <w:t xml:space="preserve"> Password</w:t>
            </w:r>
          </w:p>
        </w:tc>
        <w:tc>
          <w:tcPr>
            <w:tcW w:w="993" w:type="dxa"/>
          </w:tcPr>
          <w:p w14:paraId="4CC84E7B" w14:textId="68AB38FA" w:rsidR="00B5188E" w:rsidRPr="00EB338E" w:rsidRDefault="0095640D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M01</w:t>
            </w:r>
          </w:p>
        </w:tc>
        <w:tc>
          <w:tcPr>
            <w:tcW w:w="1276" w:type="dxa"/>
          </w:tcPr>
          <w:p w14:paraId="3B77954F" w14:textId="663587CF" w:rsidR="00B5188E" w:rsidRPr="00EB338E" w:rsidRDefault="0042288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5F0F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75A7BC41" w14:textId="77777777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EEE1189" w14:textId="2E8B1D09" w:rsidR="00B5188E" w:rsidRPr="00EB338E" w:rsidRDefault="00C93F03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0%</w:t>
            </w:r>
          </w:p>
        </w:tc>
      </w:tr>
      <w:tr w:rsidR="00B5188E" w14:paraId="763017F6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42E974" w14:textId="6A652F6B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 w:rsidR="00422652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504</w:t>
            </w:r>
          </w:p>
        </w:tc>
        <w:tc>
          <w:tcPr>
            <w:tcW w:w="2693" w:type="dxa"/>
          </w:tcPr>
          <w:p w14:paraId="1C02CD5A" w14:textId="745FF971" w:rsidR="00B5188E" w:rsidRPr="00EB338E" w:rsidRDefault="00831518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OAuth</w:t>
            </w:r>
            <w:proofErr w:type="spellEnd"/>
            <w:r w:rsidRPr="00831518">
              <w:rPr>
                <w:rFonts w:ascii="Calibri" w:hAnsi="Calibri" w:cs="Calibri"/>
                <w:sz w:val="24"/>
                <w:szCs w:val="24"/>
              </w:rPr>
              <w:t xml:space="preserve"> API </w:t>
            </w: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Sign</w:t>
            </w:r>
            <w:proofErr w:type="spellEnd"/>
            <w:r w:rsidRPr="00831518">
              <w:rPr>
                <w:rFonts w:ascii="Calibri" w:hAnsi="Calibri" w:cs="Calibri"/>
                <w:sz w:val="24"/>
                <w:szCs w:val="24"/>
              </w:rPr>
              <w:t>-in</w:t>
            </w:r>
          </w:p>
        </w:tc>
        <w:tc>
          <w:tcPr>
            <w:tcW w:w="993" w:type="dxa"/>
          </w:tcPr>
          <w:p w14:paraId="328CB0BD" w14:textId="30B7DCA8" w:rsidR="00B5188E" w:rsidRPr="00EB338E" w:rsidRDefault="0095640D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M01</w:t>
            </w:r>
          </w:p>
        </w:tc>
        <w:tc>
          <w:tcPr>
            <w:tcW w:w="1276" w:type="dxa"/>
          </w:tcPr>
          <w:p w14:paraId="5A652198" w14:textId="5ECA8EED" w:rsidR="00B5188E" w:rsidRPr="00EB338E" w:rsidRDefault="0042288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268" w:type="dxa"/>
          </w:tcPr>
          <w:p w14:paraId="74C6A360" w14:textId="77777777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3768DF1" w14:textId="1E7C2A1A" w:rsidR="00B5188E" w:rsidRPr="00EB338E" w:rsidRDefault="00C93F03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0%</w:t>
            </w:r>
          </w:p>
        </w:tc>
      </w:tr>
      <w:tr w:rsidR="00831518" w14:paraId="510E47D7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CEF704" w14:textId="7A9FCD74" w:rsidR="00831518" w:rsidRPr="00831518" w:rsidRDefault="00831518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83151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US505</w:t>
            </w:r>
          </w:p>
        </w:tc>
        <w:tc>
          <w:tcPr>
            <w:tcW w:w="2693" w:type="dxa"/>
          </w:tcPr>
          <w:p w14:paraId="30E7205B" w14:textId="423569E3" w:rsidR="00831518" w:rsidRPr="00831518" w:rsidRDefault="00831518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OAuth</w:t>
            </w:r>
            <w:proofErr w:type="spellEnd"/>
            <w:r w:rsidRPr="00831518">
              <w:rPr>
                <w:rFonts w:ascii="Calibri" w:hAnsi="Calibri" w:cs="Calibri"/>
                <w:sz w:val="24"/>
                <w:szCs w:val="24"/>
              </w:rPr>
              <w:t xml:space="preserve"> API </w:t>
            </w: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Sign</w:t>
            </w:r>
            <w:proofErr w:type="spellEnd"/>
            <w:r w:rsidRPr="00831518">
              <w:rPr>
                <w:rFonts w:ascii="Calibri" w:hAnsi="Calibri" w:cs="Calibri"/>
                <w:sz w:val="24"/>
                <w:szCs w:val="24"/>
              </w:rPr>
              <w:t>-up</w:t>
            </w:r>
          </w:p>
        </w:tc>
        <w:tc>
          <w:tcPr>
            <w:tcW w:w="993" w:type="dxa"/>
          </w:tcPr>
          <w:p w14:paraId="2DD11CF9" w14:textId="1898D56D" w:rsidR="00831518" w:rsidRPr="00EB338E" w:rsidRDefault="0095640D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M01</w:t>
            </w:r>
          </w:p>
        </w:tc>
        <w:tc>
          <w:tcPr>
            <w:tcW w:w="1276" w:type="dxa"/>
          </w:tcPr>
          <w:p w14:paraId="4A515519" w14:textId="4F042860" w:rsidR="00831518" w:rsidRPr="00EB338E" w:rsidRDefault="0042288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268" w:type="dxa"/>
          </w:tcPr>
          <w:p w14:paraId="2D3A755A" w14:textId="77777777" w:rsidR="00831518" w:rsidRPr="00EB338E" w:rsidRDefault="00831518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6B4CC4C" w14:textId="65E312B8" w:rsidR="00831518" w:rsidRPr="00EB338E" w:rsidRDefault="00C93F03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0%</w:t>
            </w:r>
          </w:p>
        </w:tc>
      </w:tr>
      <w:tr w:rsidR="00C93F03" w14:paraId="0ADCCCAE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142829" w14:textId="6900043D" w:rsidR="00C93F03" w:rsidRPr="00EB338E" w:rsidRDefault="00C93F03" w:rsidP="00C93F03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601</w:t>
            </w:r>
          </w:p>
        </w:tc>
        <w:tc>
          <w:tcPr>
            <w:tcW w:w="2693" w:type="dxa"/>
          </w:tcPr>
          <w:p w14:paraId="56558708" w14:textId="725C4836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Manage</w:t>
            </w:r>
            <w:proofErr w:type="spellEnd"/>
            <w:r w:rsidRPr="0083151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Administrator</w:t>
            </w:r>
            <w:proofErr w:type="spellEnd"/>
            <w:r w:rsidRPr="0083151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Accounts</w:t>
            </w:r>
            <w:proofErr w:type="spellEnd"/>
          </w:p>
        </w:tc>
        <w:tc>
          <w:tcPr>
            <w:tcW w:w="993" w:type="dxa"/>
          </w:tcPr>
          <w:p w14:paraId="2A2A2B74" w14:textId="7007C2EB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</w:t>
            </w: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2ED1CA0C" w14:textId="7D5DD8C8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5F0F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4140FE15" w14:textId="77777777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5604FA8" w14:textId="4131DBBA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E16A0">
              <w:rPr>
                <w:rFonts w:ascii="Calibri" w:hAnsi="Calibri" w:cs="Calibri"/>
                <w:sz w:val="24"/>
                <w:szCs w:val="24"/>
              </w:rPr>
              <w:t>0%</w:t>
            </w:r>
          </w:p>
        </w:tc>
      </w:tr>
      <w:tr w:rsidR="00C93F03" w14:paraId="13BB99EA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3A4F15F" w14:textId="2B0D7E1D" w:rsidR="00C93F03" w:rsidRPr="00EB338E" w:rsidRDefault="00C93F03" w:rsidP="00C93F03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6</w:t>
            </w: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02</w:t>
            </w:r>
          </w:p>
        </w:tc>
        <w:tc>
          <w:tcPr>
            <w:tcW w:w="2693" w:type="dxa"/>
          </w:tcPr>
          <w:p w14:paraId="79CCB242" w14:textId="02D8D041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Administer</w:t>
            </w:r>
            <w:proofErr w:type="spellEnd"/>
            <w:r w:rsidRPr="0083151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83151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Accounts</w:t>
            </w:r>
            <w:proofErr w:type="spellEnd"/>
          </w:p>
        </w:tc>
        <w:tc>
          <w:tcPr>
            <w:tcW w:w="993" w:type="dxa"/>
          </w:tcPr>
          <w:p w14:paraId="3CDF8BA2" w14:textId="0F1BAE63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</w:t>
            </w: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66FC90DA" w14:textId="308C86E5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5F0F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024DF495" w14:textId="77777777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3ACB580" w14:textId="30C75021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E16A0">
              <w:rPr>
                <w:rFonts w:ascii="Calibri" w:hAnsi="Calibri" w:cs="Calibri"/>
                <w:sz w:val="24"/>
                <w:szCs w:val="24"/>
              </w:rPr>
              <w:t>0%</w:t>
            </w:r>
          </w:p>
        </w:tc>
      </w:tr>
      <w:tr w:rsidR="00C93F03" w14:paraId="7DF691DC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0C6923" w14:textId="5DA80ECD" w:rsidR="00C93F03" w:rsidRPr="00EB338E" w:rsidRDefault="00C93F03" w:rsidP="00C93F03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603</w:t>
            </w:r>
          </w:p>
        </w:tc>
        <w:tc>
          <w:tcPr>
            <w:tcW w:w="2693" w:type="dxa"/>
          </w:tcPr>
          <w:p w14:paraId="3A2A24B7" w14:textId="0FAC3905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Block</w:t>
            </w:r>
            <w:proofErr w:type="spellEnd"/>
            <w:r w:rsidRPr="0083151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83151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Unblock</w:t>
            </w:r>
            <w:proofErr w:type="spellEnd"/>
            <w:r w:rsidRPr="0083151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83151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Accounts</w:t>
            </w:r>
            <w:proofErr w:type="spellEnd"/>
          </w:p>
        </w:tc>
        <w:tc>
          <w:tcPr>
            <w:tcW w:w="993" w:type="dxa"/>
          </w:tcPr>
          <w:p w14:paraId="7DCF5D20" w14:textId="55ADA58C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M06</w:t>
            </w:r>
          </w:p>
        </w:tc>
        <w:tc>
          <w:tcPr>
            <w:tcW w:w="1276" w:type="dxa"/>
          </w:tcPr>
          <w:p w14:paraId="173498A7" w14:textId="6459D11C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5F0F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57D0F43E" w14:textId="77777777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636C37F" w14:textId="6959C87E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E16A0">
              <w:rPr>
                <w:rFonts w:ascii="Calibri" w:hAnsi="Calibri" w:cs="Calibri"/>
                <w:sz w:val="24"/>
                <w:szCs w:val="24"/>
              </w:rPr>
              <w:t>0%</w:t>
            </w:r>
          </w:p>
        </w:tc>
      </w:tr>
      <w:tr w:rsidR="00C93F03" w14:paraId="56F0D9D6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46A3FF" w14:textId="55651693" w:rsidR="00C93F03" w:rsidRPr="00EB338E" w:rsidRDefault="00C93F03" w:rsidP="00C93F03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604</w:t>
            </w:r>
          </w:p>
        </w:tc>
        <w:tc>
          <w:tcPr>
            <w:tcW w:w="2693" w:type="dxa"/>
          </w:tcPr>
          <w:p w14:paraId="6C0E703C" w14:textId="4F755157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31518">
              <w:rPr>
                <w:rFonts w:ascii="Calibri" w:hAnsi="Calibri" w:cs="Calibri"/>
                <w:sz w:val="24"/>
                <w:szCs w:val="24"/>
              </w:rPr>
              <w:t xml:space="preserve">Delete </w:t>
            </w: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83151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Accounts</w:t>
            </w:r>
            <w:proofErr w:type="spellEnd"/>
          </w:p>
        </w:tc>
        <w:tc>
          <w:tcPr>
            <w:tcW w:w="993" w:type="dxa"/>
          </w:tcPr>
          <w:p w14:paraId="00F49EB8" w14:textId="6DCB3AD3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M06</w:t>
            </w:r>
          </w:p>
        </w:tc>
        <w:tc>
          <w:tcPr>
            <w:tcW w:w="1276" w:type="dxa"/>
          </w:tcPr>
          <w:p w14:paraId="4379A221" w14:textId="4B441CD0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5F0F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2C4DA90D" w14:textId="77777777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A5B2D97" w14:textId="346D870E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E16A0">
              <w:rPr>
                <w:rFonts w:ascii="Calibri" w:hAnsi="Calibri" w:cs="Calibri"/>
                <w:sz w:val="24"/>
                <w:szCs w:val="24"/>
              </w:rPr>
              <w:t>0%</w:t>
            </w:r>
          </w:p>
        </w:tc>
      </w:tr>
      <w:tr w:rsidR="00B5188E" w14:paraId="39ABB412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E1DABB" w14:textId="554F064B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 w:rsidR="00422652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605</w:t>
            </w:r>
          </w:p>
        </w:tc>
        <w:tc>
          <w:tcPr>
            <w:tcW w:w="2693" w:type="dxa"/>
          </w:tcPr>
          <w:p w14:paraId="239118AB" w14:textId="1CA16A80" w:rsidR="00B5188E" w:rsidRPr="00EB338E" w:rsidRDefault="00831518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Manage</w:t>
            </w:r>
            <w:proofErr w:type="spellEnd"/>
            <w:r w:rsidRPr="0083151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Topic</w:t>
            </w:r>
            <w:proofErr w:type="spellEnd"/>
            <w:r w:rsidRPr="0083151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Proposals</w:t>
            </w:r>
            <w:proofErr w:type="spellEnd"/>
          </w:p>
        </w:tc>
        <w:tc>
          <w:tcPr>
            <w:tcW w:w="993" w:type="dxa"/>
          </w:tcPr>
          <w:p w14:paraId="106C1EC8" w14:textId="26719150" w:rsidR="00B5188E" w:rsidRPr="00EB338E" w:rsidRDefault="0095640D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M06</w:t>
            </w:r>
          </w:p>
        </w:tc>
        <w:tc>
          <w:tcPr>
            <w:tcW w:w="1276" w:type="dxa"/>
          </w:tcPr>
          <w:p w14:paraId="1EE59D26" w14:textId="7C011175" w:rsidR="00B5188E" w:rsidRPr="00EB338E" w:rsidRDefault="0042288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B5F0F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2268" w:type="dxa"/>
          </w:tcPr>
          <w:p w14:paraId="69CA8103" w14:textId="77777777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8C43180" w14:textId="68E2F289" w:rsidR="00B5188E" w:rsidRPr="00EB338E" w:rsidRDefault="00C93F03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0%</w:t>
            </w:r>
          </w:p>
        </w:tc>
      </w:tr>
      <w:tr w:rsidR="00B5188E" w14:paraId="072E9CC3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27F5B4" w14:textId="4C96F56C" w:rsidR="00B5188E" w:rsidRPr="00EB338E" w:rsidRDefault="00B5188E" w:rsidP="00B5188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 w:rsidR="00422652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606</w:t>
            </w:r>
          </w:p>
        </w:tc>
        <w:tc>
          <w:tcPr>
            <w:tcW w:w="2693" w:type="dxa"/>
          </w:tcPr>
          <w:p w14:paraId="1709A1BB" w14:textId="33AC23A4" w:rsidR="00B5188E" w:rsidRPr="00EB338E" w:rsidRDefault="00831518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31518">
              <w:rPr>
                <w:rFonts w:ascii="Calibri" w:hAnsi="Calibri" w:cs="Calibri"/>
                <w:sz w:val="24"/>
                <w:szCs w:val="24"/>
              </w:rPr>
              <w:t xml:space="preserve">Delete </w:t>
            </w: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Comments</w:t>
            </w:r>
            <w:proofErr w:type="spellEnd"/>
          </w:p>
        </w:tc>
        <w:tc>
          <w:tcPr>
            <w:tcW w:w="993" w:type="dxa"/>
          </w:tcPr>
          <w:p w14:paraId="678E4445" w14:textId="029F8A34" w:rsidR="00B5188E" w:rsidRPr="00EB338E" w:rsidRDefault="0095640D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M06</w:t>
            </w:r>
          </w:p>
        </w:tc>
        <w:tc>
          <w:tcPr>
            <w:tcW w:w="1276" w:type="dxa"/>
          </w:tcPr>
          <w:p w14:paraId="57DDF3E4" w14:textId="06370B91" w:rsidR="00B5188E" w:rsidRPr="00EB338E" w:rsidRDefault="0042288B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2268" w:type="dxa"/>
          </w:tcPr>
          <w:p w14:paraId="78E25016" w14:textId="77777777" w:rsidR="00B5188E" w:rsidRPr="00EB338E" w:rsidRDefault="00B5188E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D27492A" w14:textId="1FC0A081" w:rsidR="00B5188E" w:rsidRPr="00EB338E" w:rsidRDefault="002E4AF0" w:rsidP="00B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50%</w:t>
            </w:r>
          </w:p>
        </w:tc>
      </w:tr>
      <w:tr w:rsidR="00C93F03" w14:paraId="374E1471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40A9C7" w14:textId="62786A79" w:rsidR="00C93F03" w:rsidRPr="00EB338E" w:rsidRDefault="00C93F03" w:rsidP="00C93F03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607</w:t>
            </w:r>
          </w:p>
        </w:tc>
        <w:tc>
          <w:tcPr>
            <w:tcW w:w="2693" w:type="dxa"/>
          </w:tcPr>
          <w:p w14:paraId="25BDEEF7" w14:textId="7F05F6E3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Statistics</w:t>
            </w:r>
            <w:proofErr w:type="spellEnd"/>
          </w:p>
        </w:tc>
        <w:tc>
          <w:tcPr>
            <w:tcW w:w="993" w:type="dxa"/>
          </w:tcPr>
          <w:p w14:paraId="02855200" w14:textId="1B6FCB8C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M06</w:t>
            </w:r>
          </w:p>
        </w:tc>
        <w:tc>
          <w:tcPr>
            <w:tcW w:w="1276" w:type="dxa"/>
          </w:tcPr>
          <w:p w14:paraId="4FA77C6D" w14:textId="556528ED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2268" w:type="dxa"/>
          </w:tcPr>
          <w:p w14:paraId="675D44CE" w14:textId="77777777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0257033" w14:textId="5C727DD5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67CB2">
              <w:rPr>
                <w:rFonts w:ascii="Calibri" w:hAnsi="Calibri" w:cs="Calibri"/>
                <w:sz w:val="24"/>
                <w:szCs w:val="24"/>
              </w:rPr>
              <w:t>0%</w:t>
            </w:r>
          </w:p>
        </w:tc>
      </w:tr>
      <w:tr w:rsidR="00C93F03" w14:paraId="1A2B73D6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9730A91" w14:textId="11912A13" w:rsidR="00C93F03" w:rsidRPr="00EB338E" w:rsidRDefault="00C93F03" w:rsidP="00C93F03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608</w:t>
            </w:r>
          </w:p>
        </w:tc>
        <w:tc>
          <w:tcPr>
            <w:tcW w:w="2693" w:type="dxa"/>
          </w:tcPr>
          <w:p w14:paraId="5D694AE5" w14:textId="7CEEF5CB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Manage</w:t>
            </w:r>
            <w:proofErr w:type="spellEnd"/>
            <w:r w:rsidRPr="0083151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83151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83151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83151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Reports</w:t>
            </w:r>
            <w:proofErr w:type="spellEnd"/>
          </w:p>
        </w:tc>
        <w:tc>
          <w:tcPr>
            <w:tcW w:w="993" w:type="dxa"/>
          </w:tcPr>
          <w:p w14:paraId="2B6B1473" w14:textId="5935A070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M06</w:t>
            </w:r>
          </w:p>
        </w:tc>
        <w:tc>
          <w:tcPr>
            <w:tcW w:w="1276" w:type="dxa"/>
          </w:tcPr>
          <w:p w14:paraId="45FC50C6" w14:textId="702F2EA2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268" w:type="dxa"/>
          </w:tcPr>
          <w:p w14:paraId="7BB3A354" w14:textId="77777777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58DC0D5" w14:textId="2F522D05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67CB2">
              <w:rPr>
                <w:rFonts w:ascii="Calibri" w:hAnsi="Calibri" w:cs="Calibri"/>
                <w:sz w:val="24"/>
                <w:szCs w:val="24"/>
              </w:rPr>
              <w:t>0%</w:t>
            </w:r>
          </w:p>
        </w:tc>
      </w:tr>
      <w:tr w:rsidR="00C93F03" w14:paraId="14A93EE0" w14:textId="77777777" w:rsidTr="0043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8D9CF51" w14:textId="3A833317" w:rsidR="00C93F03" w:rsidRPr="00ED65D5" w:rsidRDefault="00C93F03" w:rsidP="00C93F03">
            <w:pPr>
              <w:rPr>
                <w:rFonts w:ascii="Calibri" w:hAnsi="Calibri" w:cs="Calibri"/>
                <w:sz w:val="24"/>
                <w:szCs w:val="24"/>
              </w:rPr>
            </w:pPr>
            <w:r w:rsidRPr="00ED65D5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US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60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14:paraId="56F343BF" w14:textId="6C207B47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Manage</w:t>
            </w:r>
            <w:proofErr w:type="spellEnd"/>
            <w:r w:rsidRPr="0083151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Unblock</w:t>
            </w:r>
            <w:proofErr w:type="spellEnd"/>
            <w:r w:rsidRPr="0083151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31518">
              <w:rPr>
                <w:rFonts w:ascii="Calibri" w:hAnsi="Calibri" w:cs="Calibri"/>
                <w:sz w:val="24"/>
                <w:szCs w:val="24"/>
              </w:rPr>
              <w:t>Appeals</w:t>
            </w:r>
            <w:proofErr w:type="spellEnd"/>
          </w:p>
        </w:tc>
        <w:tc>
          <w:tcPr>
            <w:tcW w:w="993" w:type="dxa"/>
          </w:tcPr>
          <w:p w14:paraId="4D7AD0D3" w14:textId="755E86EA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M06</w:t>
            </w:r>
          </w:p>
        </w:tc>
        <w:tc>
          <w:tcPr>
            <w:tcW w:w="1276" w:type="dxa"/>
          </w:tcPr>
          <w:p w14:paraId="7BAA11B4" w14:textId="7E148BCF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268" w:type="dxa"/>
          </w:tcPr>
          <w:p w14:paraId="46762B8A" w14:textId="77777777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E711E6E" w14:textId="7E95EE15" w:rsidR="00C93F03" w:rsidRPr="00EB338E" w:rsidRDefault="00C93F03" w:rsidP="00C93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67CB2">
              <w:rPr>
                <w:rFonts w:ascii="Calibri" w:hAnsi="Calibri" w:cs="Calibri"/>
                <w:sz w:val="24"/>
                <w:szCs w:val="24"/>
              </w:rPr>
              <w:t>0%</w:t>
            </w:r>
          </w:p>
        </w:tc>
      </w:tr>
    </w:tbl>
    <w:p w14:paraId="492FE321" w14:textId="55778744" w:rsidR="00802B1D" w:rsidRPr="00C45D65" w:rsidRDefault="00C45D65" w:rsidP="00C45D65">
      <w:pPr>
        <w:pStyle w:val="Legenda"/>
        <w:jc w:val="center"/>
        <w:rPr>
          <w:rFonts w:ascii="Calibri" w:hAnsi="Calibri" w:cs="Calibri"/>
          <w:b/>
          <w:bCs/>
          <w:i w:val="0"/>
          <w:iCs w:val="0"/>
          <w:sz w:val="22"/>
          <w:szCs w:val="22"/>
        </w:rPr>
      </w:pPr>
      <w:r>
        <w:rPr>
          <w:i w:val="0"/>
          <w:iCs w:val="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="002344F3" w:rsidRPr="00C45D65">
        <w:rPr>
          <w:i w:val="0"/>
          <w:iCs w:val="0"/>
          <w:sz w:val="14"/>
          <w:szCs w:val="14"/>
        </w:rPr>
        <w:t>Table</w:t>
      </w:r>
      <w:proofErr w:type="spellEnd"/>
      <w:r w:rsidR="002344F3" w:rsidRPr="00C45D65">
        <w:rPr>
          <w:i w:val="0"/>
          <w:iCs w:val="0"/>
          <w:sz w:val="14"/>
          <w:szCs w:val="14"/>
        </w:rPr>
        <w:t xml:space="preserve"> 78</w:t>
      </w:r>
    </w:p>
    <w:p w14:paraId="5DDC65A3" w14:textId="77777777" w:rsidR="005B418E" w:rsidRDefault="005B418E" w:rsidP="005B418E">
      <w:pPr>
        <w:rPr>
          <w:rFonts w:ascii="Calibri" w:hAnsi="Calibri" w:cs="Calibri"/>
          <w:b/>
          <w:bCs/>
          <w:sz w:val="28"/>
          <w:szCs w:val="28"/>
        </w:rPr>
      </w:pPr>
    </w:p>
    <w:p w14:paraId="53FD2CC2" w14:textId="77777777" w:rsidR="00014A6D" w:rsidRDefault="00014A6D" w:rsidP="00014A6D">
      <w:pPr>
        <w:rPr>
          <w:rFonts w:ascii="Calibri" w:hAnsi="Calibri" w:cs="Calibri"/>
          <w:b/>
          <w:bCs/>
          <w:sz w:val="32"/>
          <w:szCs w:val="32"/>
        </w:rPr>
      </w:pPr>
    </w:p>
    <w:p w14:paraId="45EDA9AB" w14:textId="4C8B032D" w:rsidR="005B418E" w:rsidRDefault="005B418E" w:rsidP="005B418E">
      <w:pPr>
        <w:rPr>
          <w:rFonts w:ascii="Calibri" w:hAnsi="Calibri" w:cs="Calibri"/>
          <w:b/>
          <w:bCs/>
          <w:sz w:val="40"/>
          <w:szCs w:val="40"/>
        </w:rPr>
      </w:pPr>
      <w:r w:rsidRPr="00FC47DB">
        <w:rPr>
          <w:rFonts w:ascii="Calibri" w:hAnsi="Calibri" w:cs="Calibri"/>
          <w:b/>
          <w:bCs/>
          <w:sz w:val="40"/>
          <w:szCs w:val="40"/>
        </w:rPr>
        <w:t>A</w:t>
      </w:r>
      <w:r>
        <w:rPr>
          <w:rFonts w:ascii="Calibri" w:hAnsi="Calibri" w:cs="Calibri"/>
          <w:b/>
          <w:bCs/>
          <w:sz w:val="40"/>
          <w:szCs w:val="40"/>
        </w:rPr>
        <w:t>10</w:t>
      </w:r>
      <w:r w:rsidRPr="00FC47DB">
        <w:rPr>
          <w:rFonts w:ascii="Calibri" w:hAnsi="Calibri" w:cs="Calibri"/>
          <w:b/>
          <w:bCs/>
          <w:sz w:val="40"/>
          <w:szCs w:val="40"/>
        </w:rPr>
        <w:t xml:space="preserve">: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Presentation</w:t>
      </w:r>
      <w:proofErr w:type="spellEnd"/>
    </w:p>
    <w:p w14:paraId="3760D557" w14:textId="11877445" w:rsidR="00836569" w:rsidRDefault="00836569" w:rsidP="00836569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10</w:t>
      </w:r>
      <w:r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>1</w:t>
      </w:r>
      <w:r>
        <w:rPr>
          <w:rFonts w:ascii="Calibri" w:hAnsi="Calibri" w:cs="Calibri"/>
          <w:b/>
          <w:bCs/>
          <w:sz w:val="32"/>
          <w:szCs w:val="32"/>
        </w:rPr>
        <w:t xml:space="preserve">. </w:t>
      </w:r>
      <w:proofErr w:type="spellStart"/>
      <w:r w:rsidR="00C13024">
        <w:rPr>
          <w:rFonts w:ascii="Calibri" w:hAnsi="Calibri" w:cs="Calibri"/>
          <w:b/>
          <w:bCs/>
          <w:sz w:val="32"/>
          <w:szCs w:val="32"/>
        </w:rPr>
        <w:t>Product</w:t>
      </w:r>
      <w:proofErr w:type="spellEnd"/>
      <w:r w:rsidR="00C13024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="00C13024">
        <w:rPr>
          <w:rFonts w:ascii="Calibri" w:hAnsi="Calibri" w:cs="Calibri"/>
          <w:b/>
          <w:bCs/>
          <w:sz w:val="32"/>
          <w:szCs w:val="32"/>
        </w:rPr>
        <w:t>presentation</w:t>
      </w:r>
      <w:proofErr w:type="spellEnd"/>
    </w:p>
    <w:p w14:paraId="2CE9004F" w14:textId="142F7203" w:rsidR="00836569" w:rsidRDefault="00836569" w:rsidP="00836569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10</w:t>
      </w:r>
      <w:r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>2</w:t>
      </w:r>
      <w:r>
        <w:rPr>
          <w:rFonts w:ascii="Calibri" w:hAnsi="Calibri" w:cs="Calibri"/>
          <w:b/>
          <w:bCs/>
          <w:sz w:val="32"/>
          <w:szCs w:val="32"/>
        </w:rPr>
        <w:t xml:space="preserve">. </w:t>
      </w:r>
      <w:r w:rsidR="00C13024">
        <w:rPr>
          <w:rFonts w:ascii="Calibri" w:hAnsi="Calibri" w:cs="Calibri"/>
          <w:b/>
          <w:bCs/>
          <w:sz w:val="32"/>
          <w:szCs w:val="32"/>
        </w:rPr>
        <w:t xml:space="preserve">Video </w:t>
      </w:r>
      <w:proofErr w:type="spellStart"/>
      <w:r w:rsidR="00C13024">
        <w:rPr>
          <w:rFonts w:ascii="Calibri" w:hAnsi="Calibri" w:cs="Calibri"/>
          <w:b/>
          <w:bCs/>
          <w:sz w:val="32"/>
          <w:szCs w:val="32"/>
        </w:rPr>
        <w:t>presentation</w:t>
      </w:r>
      <w:proofErr w:type="spellEnd"/>
    </w:p>
    <w:p w14:paraId="6A619C7D" w14:textId="77777777" w:rsidR="00701258" w:rsidRDefault="00701258" w:rsidP="00701258">
      <w:pPr>
        <w:rPr>
          <w:rFonts w:ascii="Calibri" w:hAnsi="Calibri" w:cs="Calibri"/>
          <w:b/>
          <w:bCs/>
          <w:sz w:val="28"/>
          <w:szCs w:val="28"/>
        </w:rPr>
      </w:pPr>
    </w:p>
    <w:p w14:paraId="1112DC04" w14:textId="77777777" w:rsidR="00701258" w:rsidRDefault="00701258" w:rsidP="00177534">
      <w:pPr>
        <w:rPr>
          <w:rFonts w:ascii="Calibri" w:hAnsi="Calibri" w:cs="Calibri"/>
          <w:b/>
          <w:bCs/>
          <w:sz w:val="32"/>
          <w:szCs w:val="32"/>
        </w:rPr>
      </w:pPr>
    </w:p>
    <w:p w14:paraId="6B1736B5" w14:textId="77777777" w:rsidR="00177534" w:rsidRDefault="00177534" w:rsidP="00177534">
      <w:pPr>
        <w:rPr>
          <w:rFonts w:ascii="Calibri" w:hAnsi="Calibri" w:cs="Calibri"/>
          <w:b/>
          <w:bCs/>
          <w:sz w:val="32"/>
          <w:szCs w:val="32"/>
        </w:rPr>
      </w:pPr>
    </w:p>
    <w:p w14:paraId="745B7B1E" w14:textId="77777777" w:rsidR="004415CF" w:rsidRPr="00A70738" w:rsidRDefault="004415CF" w:rsidP="0009614D">
      <w:pPr>
        <w:rPr>
          <w:rFonts w:ascii="Calibri" w:hAnsi="Calibri" w:cs="Calibri"/>
          <w:sz w:val="24"/>
          <w:szCs w:val="24"/>
        </w:rPr>
      </w:pPr>
    </w:p>
    <w:sectPr w:rsidR="004415CF" w:rsidRPr="00A70738" w:rsidSect="007110B6">
      <w:footerReference w:type="default" r:id="rId19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1B97B" w14:textId="77777777" w:rsidR="005665AB" w:rsidRDefault="005665AB" w:rsidP="007110B6">
      <w:pPr>
        <w:spacing w:after="0" w:line="240" w:lineRule="auto"/>
      </w:pPr>
      <w:r>
        <w:separator/>
      </w:r>
    </w:p>
  </w:endnote>
  <w:endnote w:type="continuationSeparator" w:id="0">
    <w:p w14:paraId="5702B3D2" w14:textId="77777777" w:rsidR="005665AB" w:rsidRDefault="005665AB" w:rsidP="00711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7874543"/>
      <w:docPartObj>
        <w:docPartGallery w:val="Page Numbers (Bottom of Page)"/>
        <w:docPartUnique/>
      </w:docPartObj>
    </w:sdtPr>
    <w:sdtContent>
      <w:p w14:paraId="72B4AB1B" w14:textId="77777777" w:rsidR="007110B6" w:rsidRDefault="007110B6">
        <w:pPr>
          <w:pStyle w:val="Rodap"/>
          <w:jc w:val="right"/>
        </w:pPr>
      </w:p>
      <w:p w14:paraId="0BE82FBF" w14:textId="251005A1" w:rsidR="007110B6" w:rsidRDefault="007110B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694297" w14:textId="77777777" w:rsidR="007110B6" w:rsidRDefault="007110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19767" w14:textId="77777777" w:rsidR="005665AB" w:rsidRDefault="005665AB" w:rsidP="007110B6">
      <w:pPr>
        <w:spacing w:after="0" w:line="240" w:lineRule="auto"/>
      </w:pPr>
      <w:r>
        <w:separator/>
      </w:r>
    </w:p>
  </w:footnote>
  <w:footnote w:type="continuationSeparator" w:id="0">
    <w:p w14:paraId="64E3CB9A" w14:textId="77777777" w:rsidR="005665AB" w:rsidRDefault="005665AB" w:rsidP="00711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B35D9"/>
    <w:multiLevelType w:val="multilevel"/>
    <w:tmpl w:val="E322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74ECB"/>
    <w:multiLevelType w:val="multilevel"/>
    <w:tmpl w:val="0E58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443EB"/>
    <w:multiLevelType w:val="multilevel"/>
    <w:tmpl w:val="BA44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834618">
    <w:abstractNumId w:val="2"/>
  </w:num>
  <w:num w:numId="2" w16cid:durableId="22944040">
    <w:abstractNumId w:val="0"/>
  </w:num>
  <w:num w:numId="3" w16cid:durableId="480274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53"/>
    <w:rsid w:val="00002926"/>
    <w:rsid w:val="00004956"/>
    <w:rsid w:val="00012836"/>
    <w:rsid w:val="00014A6D"/>
    <w:rsid w:val="00014B61"/>
    <w:rsid w:val="00025803"/>
    <w:rsid w:val="00027A7C"/>
    <w:rsid w:val="000339B4"/>
    <w:rsid w:val="00040813"/>
    <w:rsid w:val="000450B7"/>
    <w:rsid w:val="000620EB"/>
    <w:rsid w:val="000715D0"/>
    <w:rsid w:val="00085A3F"/>
    <w:rsid w:val="000862DF"/>
    <w:rsid w:val="0009614D"/>
    <w:rsid w:val="000C2588"/>
    <w:rsid w:val="000C43AA"/>
    <w:rsid w:val="000C6242"/>
    <w:rsid w:val="000C7C9E"/>
    <w:rsid w:val="000D10B2"/>
    <w:rsid w:val="000D1DCD"/>
    <w:rsid w:val="000D3A8B"/>
    <w:rsid w:val="000D4B52"/>
    <w:rsid w:val="000E1944"/>
    <w:rsid w:val="000E5223"/>
    <w:rsid w:val="000E6FDB"/>
    <w:rsid w:val="000F176A"/>
    <w:rsid w:val="001021C7"/>
    <w:rsid w:val="00113AAA"/>
    <w:rsid w:val="0012238F"/>
    <w:rsid w:val="00126041"/>
    <w:rsid w:val="00140083"/>
    <w:rsid w:val="00143C2F"/>
    <w:rsid w:val="00144350"/>
    <w:rsid w:val="00145059"/>
    <w:rsid w:val="00147066"/>
    <w:rsid w:val="0016086A"/>
    <w:rsid w:val="00177534"/>
    <w:rsid w:val="00186D21"/>
    <w:rsid w:val="00187BE4"/>
    <w:rsid w:val="001930FC"/>
    <w:rsid w:val="001952A2"/>
    <w:rsid w:val="001A1AE2"/>
    <w:rsid w:val="001A4D1B"/>
    <w:rsid w:val="001C6158"/>
    <w:rsid w:val="001D3FBD"/>
    <w:rsid w:val="001D646C"/>
    <w:rsid w:val="001E10F8"/>
    <w:rsid w:val="001E6B39"/>
    <w:rsid w:val="001F0AAC"/>
    <w:rsid w:val="001F3946"/>
    <w:rsid w:val="001F5BAC"/>
    <w:rsid w:val="00202BB4"/>
    <w:rsid w:val="002344F3"/>
    <w:rsid w:val="00234DA1"/>
    <w:rsid w:val="002400E4"/>
    <w:rsid w:val="002439A7"/>
    <w:rsid w:val="00266263"/>
    <w:rsid w:val="0028300B"/>
    <w:rsid w:val="00290489"/>
    <w:rsid w:val="002A7560"/>
    <w:rsid w:val="002C010E"/>
    <w:rsid w:val="002C06E2"/>
    <w:rsid w:val="002C1AE0"/>
    <w:rsid w:val="002C36AC"/>
    <w:rsid w:val="002C6D17"/>
    <w:rsid w:val="002C79B4"/>
    <w:rsid w:val="002D1923"/>
    <w:rsid w:val="002D6A02"/>
    <w:rsid w:val="002D7DB5"/>
    <w:rsid w:val="002E0A63"/>
    <w:rsid w:val="002E4AF0"/>
    <w:rsid w:val="002F2D83"/>
    <w:rsid w:val="002F56CD"/>
    <w:rsid w:val="002F77EA"/>
    <w:rsid w:val="00310A9B"/>
    <w:rsid w:val="00316C3C"/>
    <w:rsid w:val="00317D61"/>
    <w:rsid w:val="00323651"/>
    <w:rsid w:val="00346568"/>
    <w:rsid w:val="003653EA"/>
    <w:rsid w:val="00366A9D"/>
    <w:rsid w:val="00372E22"/>
    <w:rsid w:val="00373312"/>
    <w:rsid w:val="00374E6D"/>
    <w:rsid w:val="0037537C"/>
    <w:rsid w:val="00375793"/>
    <w:rsid w:val="00392952"/>
    <w:rsid w:val="0039608A"/>
    <w:rsid w:val="003A5ADC"/>
    <w:rsid w:val="003A6F45"/>
    <w:rsid w:val="003B0FDC"/>
    <w:rsid w:val="003C1807"/>
    <w:rsid w:val="003C789F"/>
    <w:rsid w:val="003D1C02"/>
    <w:rsid w:val="003E2858"/>
    <w:rsid w:val="003E46B5"/>
    <w:rsid w:val="003F7AF7"/>
    <w:rsid w:val="003F7DA8"/>
    <w:rsid w:val="004121BF"/>
    <w:rsid w:val="00415D32"/>
    <w:rsid w:val="0042001C"/>
    <w:rsid w:val="00420947"/>
    <w:rsid w:val="00422652"/>
    <w:rsid w:val="0042288B"/>
    <w:rsid w:val="0043641E"/>
    <w:rsid w:val="004415CF"/>
    <w:rsid w:val="00442E80"/>
    <w:rsid w:val="00455857"/>
    <w:rsid w:val="004601C7"/>
    <w:rsid w:val="004629B7"/>
    <w:rsid w:val="00465F0E"/>
    <w:rsid w:val="00466625"/>
    <w:rsid w:val="00466BBD"/>
    <w:rsid w:val="004733FE"/>
    <w:rsid w:val="00473F64"/>
    <w:rsid w:val="00491650"/>
    <w:rsid w:val="0049703D"/>
    <w:rsid w:val="004A4D0E"/>
    <w:rsid w:val="004A6F41"/>
    <w:rsid w:val="004B4A91"/>
    <w:rsid w:val="004B6B62"/>
    <w:rsid w:val="004C2B11"/>
    <w:rsid w:val="004C5E70"/>
    <w:rsid w:val="004D46D3"/>
    <w:rsid w:val="004D6092"/>
    <w:rsid w:val="004E00FB"/>
    <w:rsid w:val="004E5333"/>
    <w:rsid w:val="005053D9"/>
    <w:rsid w:val="00513D0E"/>
    <w:rsid w:val="00514094"/>
    <w:rsid w:val="005158C5"/>
    <w:rsid w:val="00525026"/>
    <w:rsid w:val="00532964"/>
    <w:rsid w:val="0053330F"/>
    <w:rsid w:val="005358C1"/>
    <w:rsid w:val="005369DE"/>
    <w:rsid w:val="00536EFD"/>
    <w:rsid w:val="00542080"/>
    <w:rsid w:val="00544723"/>
    <w:rsid w:val="00544FB5"/>
    <w:rsid w:val="0055744B"/>
    <w:rsid w:val="005665AB"/>
    <w:rsid w:val="005671F7"/>
    <w:rsid w:val="005813A0"/>
    <w:rsid w:val="005844F2"/>
    <w:rsid w:val="00586797"/>
    <w:rsid w:val="005B2C7F"/>
    <w:rsid w:val="005B418E"/>
    <w:rsid w:val="005B592A"/>
    <w:rsid w:val="005C6040"/>
    <w:rsid w:val="005C6515"/>
    <w:rsid w:val="005D1B8B"/>
    <w:rsid w:val="005D2588"/>
    <w:rsid w:val="005D6BD1"/>
    <w:rsid w:val="005E202B"/>
    <w:rsid w:val="00601E9E"/>
    <w:rsid w:val="00602762"/>
    <w:rsid w:val="006109D0"/>
    <w:rsid w:val="00611D2F"/>
    <w:rsid w:val="00614E69"/>
    <w:rsid w:val="00624EEC"/>
    <w:rsid w:val="00626B0F"/>
    <w:rsid w:val="0063505C"/>
    <w:rsid w:val="00646AC1"/>
    <w:rsid w:val="00651DE0"/>
    <w:rsid w:val="006648E3"/>
    <w:rsid w:val="006704BE"/>
    <w:rsid w:val="006728BF"/>
    <w:rsid w:val="00687CD0"/>
    <w:rsid w:val="00690A36"/>
    <w:rsid w:val="006A3DC1"/>
    <w:rsid w:val="006C6AA6"/>
    <w:rsid w:val="006D1143"/>
    <w:rsid w:val="006F38E8"/>
    <w:rsid w:val="006F4394"/>
    <w:rsid w:val="006F4B95"/>
    <w:rsid w:val="00701258"/>
    <w:rsid w:val="0070207B"/>
    <w:rsid w:val="0070373B"/>
    <w:rsid w:val="00706197"/>
    <w:rsid w:val="00706C37"/>
    <w:rsid w:val="007110B6"/>
    <w:rsid w:val="007138A8"/>
    <w:rsid w:val="00714979"/>
    <w:rsid w:val="00723788"/>
    <w:rsid w:val="00726797"/>
    <w:rsid w:val="00727024"/>
    <w:rsid w:val="00736B6E"/>
    <w:rsid w:val="0074106D"/>
    <w:rsid w:val="00744A71"/>
    <w:rsid w:val="007505FF"/>
    <w:rsid w:val="007575F7"/>
    <w:rsid w:val="00757CBB"/>
    <w:rsid w:val="00761ECF"/>
    <w:rsid w:val="007633FB"/>
    <w:rsid w:val="00763853"/>
    <w:rsid w:val="00765357"/>
    <w:rsid w:val="00771C3D"/>
    <w:rsid w:val="00774475"/>
    <w:rsid w:val="00775B56"/>
    <w:rsid w:val="007777C5"/>
    <w:rsid w:val="00780453"/>
    <w:rsid w:val="0078141F"/>
    <w:rsid w:val="00783908"/>
    <w:rsid w:val="00787C9B"/>
    <w:rsid w:val="0079638F"/>
    <w:rsid w:val="00796BB6"/>
    <w:rsid w:val="007A1B3C"/>
    <w:rsid w:val="007A4E9B"/>
    <w:rsid w:val="007A532E"/>
    <w:rsid w:val="007A5F9A"/>
    <w:rsid w:val="007E39BE"/>
    <w:rsid w:val="007E4308"/>
    <w:rsid w:val="007F007A"/>
    <w:rsid w:val="007F0470"/>
    <w:rsid w:val="007F3753"/>
    <w:rsid w:val="007F52DD"/>
    <w:rsid w:val="007F705D"/>
    <w:rsid w:val="008008A2"/>
    <w:rsid w:val="00802B1D"/>
    <w:rsid w:val="0080724A"/>
    <w:rsid w:val="008138E4"/>
    <w:rsid w:val="00816092"/>
    <w:rsid w:val="008233D8"/>
    <w:rsid w:val="008277D2"/>
    <w:rsid w:val="00831518"/>
    <w:rsid w:val="00833B38"/>
    <w:rsid w:val="00834568"/>
    <w:rsid w:val="00836569"/>
    <w:rsid w:val="00837CA0"/>
    <w:rsid w:val="00841479"/>
    <w:rsid w:val="00854C46"/>
    <w:rsid w:val="00855C3D"/>
    <w:rsid w:val="00857F8D"/>
    <w:rsid w:val="00865C8B"/>
    <w:rsid w:val="008962D1"/>
    <w:rsid w:val="008A3514"/>
    <w:rsid w:val="008A66FA"/>
    <w:rsid w:val="008A6A51"/>
    <w:rsid w:val="008B0AFA"/>
    <w:rsid w:val="008B5D8F"/>
    <w:rsid w:val="008B63BC"/>
    <w:rsid w:val="008D3537"/>
    <w:rsid w:val="008D5C6A"/>
    <w:rsid w:val="008D6B91"/>
    <w:rsid w:val="008E77FC"/>
    <w:rsid w:val="008F4483"/>
    <w:rsid w:val="00907BD7"/>
    <w:rsid w:val="00914A08"/>
    <w:rsid w:val="009169CF"/>
    <w:rsid w:val="009171D1"/>
    <w:rsid w:val="00925964"/>
    <w:rsid w:val="00925EC8"/>
    <w:rsid w:val="0095640D"/>
    <w:rsid w:val="00957379"/>
    <w:rsid w:val="00957864"/>
    <w:rsid w:val="00963028"/>
    <w:rsid w:val="0096350B"/>
    <w:rsid w:val="009664D7"/>
    <w:rsid w:val="00973F90"/>
    <w:rsid w:val="00976B09"/>
    <w:rsid w:val="00982034"/>
    <w:rsid w:val="00987022"/>
    <w:rsid w:val="009A196E"/>
    <w:rsid w:val="009D0853"/>
    <w:rsid w:val="009D2C13"/>
    <w:rsid w:val="009D6A43"/>
    <w:rsid w:val="009E1A6F"/>
    <w:rsid w:val="009E3DA0"/>
    <w:rsid w:val="009F2D8D"/>
    <w:rsid w:val="009F7BCB"/>
    <w:rsid w:val="00A07E4B"/>
    <w:rsid w:val="00A1739C"/>
    <w:rsid w:val="00A36221"/>
    <w:rsid w:val="00A50434"/>
    <w:rsid w:val="00A636BE"/>
    <w:rsid w:val="00A64264"/>
    <w:rsid w:val="00A70738"/>
    <w:rsid w:val="00A70B57"/>
    <w:rsid w:val="00A70CC7"/>
    <w:rsid w:val="00A80C13"/>
    <w:rsid w:val="00AA0466"/>
    <w:rsid w:val="00AA1EBD"/>
    <w:rsid w:val="00AB647F"/>
    <w:rsid w:val="00AC2A48"/>
    <w:rsid w:val="00AD33BB"/>
    <w:rsid w:val="00AE662F"/>
    <w:rsid w:val="00AF0502"/>
    <w:rsid w:val="00AF4A7D"/>
    <w:rsid w:val="00AF5252"/>
    <w:rsid w:val="00AF74D6"/>
    <w:rsid w:val="00B22314"/>
    <w:rsid w:val="00B31ABF"/>
    <w:rsid w:val="00B33313"/>
    <w:rsid w:val="00B33827"/>
    <w:rsid w:val="00B33E6B"/>
    <w:rsid w:val="00B33F2A"/>
    <w:rsid w:val="00B37CC9"/>
    <w:rsid w:val="00B42A00"/>
    <w:rsid w:val="00B5188E"/>
    <w:rsid w:val="00B53156"/>
    <w:rsid w:val="00B543C8"/>
    <w:rsid w:val="00B626FF"/>
    <w:rsid w:val="00B6280B"/>
    <w:rsid w:val="00B671BD"/>
    <w:rsid w:val="00B67B09"/>
    <w:rsid w:val="00B71F26"/>
    <w:rsid w:val="00B77BBD"/>
    <w:rsid w:val="00B800B1"/>
    <w:rsid w:val="00B80E2B"/>
    <w:rsid w:val="00B82710"/>
    <w:rsid w:val="00B84096"/>
    <w:rsid w:val="00BB08A5"/>
    <w:rsid w:val="00BB2EEA"/>
    <w:rsid w:val="00BC1337"/>
    <w:rsid w:val="00BC2500"/>
    <w:rsid w:val="00BC69A4"/>
    <w:rsid w:val="00BE38AB"/>
    <w:rsid w:val="00BF10A1"/>
    <w:rsid w:val="00BF18FC"/>
    <w:rsid w:val="00BF7AA4"/>
    <w:rsid w:val="00C07EFF"/>
    <w:rsid w:val="00C112A7"/>
    <w:rsid w:val="00C11719"/>
    <w:rsid w:val="00C13024"/>
    <w:rsid w:val="00C159E6"/>
    <w:rsid w:val="00C1614C"/>
    <w:rsid w:val="00C162D8"/>
    <w:rsid w:val="00C16B28"/>
    <w:rsid w:val="00C214CC"/>
    <w:rsid w:val="00C23D06"/>
    <w:rsid w:val="00C2680D"/>
    <w:rsid w:val="00C278DF"/>
    <w:rsid w:val="00C27ED4"/>
    <w:rsid w:val="00C3190B"/>
    <w:rsid w:val="00C32179"/>
    <w:rsid w:val="00C3669F"/>
    <w:rsid w:val="00C37382"/>
    <w:rsid w:val="00C40033"/>
    <w:rsid w:val="00C40B3A"/>
    <w:rsid w:val="00C44759"/>
    <w:rsid w:val="00C45D65"/>
    <w:rsid w:val="00C51EE7"/>
    <w:rsid w:val="00C56D70"/>
    <w:rsid w:val="00C646A6"/>
    <w:rsid w:val="00C6485C"/>
    <w:rsid w:val="00C67231"/>
    <w:rsid w:val="00C72E11"/>
    <w:rsid w:val="00C76665"/>
    <w:rsid w:val="00C93721"/>
    <w:rsid w:val="00C93CC4"/>
    <w:rsid w:val="00C93F03"/>
    <w:rsid w:val="00C965C8"/>
    <w:rsid w:val="00C97814"/>
    <w:rsid w:val="00CA4039"/>
    <w:rsid w:val="00CA544C"/>
    <w:rsid w:val="00CB4163"/>
    <w:rsid w:val="00CC0BD1"/>
    <w:rsid w:val="00CC636D"/>
    <w:rsid w:val="00CC739D"/>
    <w:rsid w:val="00CD0E12"/>
    <w:rsid w:val="00CD1240"/>
    <w:rsid w:val="00CE13F4"/>
    <w:rsid w:val="00CE1B5D"/>
    <w:rsid w:val="00CE4E67"/>
    <w:rsid w:val="00CF56CE"/>
    <w:rsid w:val="00CF5B46"/>
    <w:rsid w:val="00D00E65"/>
    <w:rsid w:val="00D02A79"/>
    <w:rsid w:val="00D15A4E"/>
    <w:rsid w:val="00D203A0"/>
    <w:rsid w:val="00D451BE"/>
    <w:rsid w:val="00D45739"/>
    <w:rsid w:val="00D47EF3"/>
    <w:rsid w:val="00D51E94"/>
    <w:rsid w:val="00D553E8"/>
    <w:rsid w:val="00D57515"/>
    <w:rsid w:val="00D71DE8"/>
    <w:rsid w:val="00D8648B"/>
    <w:rsid w:val="00D93E9B"/>
    <w:rsid w:val="00DA1837"/>
    <w:rsid w:val="00DB0230"/>
    <w:rsid w:val="00DB17C9"/>
    <w:rsid w:val="00DB2C7B"/>
    <w:rsid w:val="00DB593D"/>
    <w:rsid w:val="00DB5C34"/>
    <w:rsid w:val="00DC4EEC"/>
    <w:rsid w:val="00DD1697"/>
    <w:rsid w:val="00DD3D9F"/>
    <w:rsid w:val="00DE3187"/>
    <w:rsid w:val="00DE35D8"/>
    <w:rsid w:val="00DE69C7"/>
    <w:rsid w:val="00DF037F"/>
    <w:rsid w:val="00DF706A"/>
    <w:rsid w:val="00E00FA3"/>
    <w:rsid w:val="00E05108"/>
    <w:rsid w:val="00E139BF"/>
    <w:rsid w:val="00E14673"/>
    <w:rsid w:val="00E24438"/>
    <w:rsid w:val="00E24CC6"/>
    <w:rsid w:val="00E25391"/>
    <w:rsid w:val="00E25C97"/>
    <w:rsid w:val="00E25CD6"/>
    <w:rsid w:val="00E30D60"/>
    <w:rsid w:val="00E32650"/>
    <w:rsid w:val="00E3476D"/>
    <w:rsid w:val="00E34B7B"/>
    <w:rsid w:val="00E404BA"/>
    <w:rsid w:val="00E4661B"/>
    <w:rsid w:val="00E514ED"/>
    <w:rsid w:val="00E5218F"/>
    <w:rsid w:val="00E523DF"/>
    <w:rsid w:val="00E540CF"/>
    <w:rsid w:val="00E562B3"/>
    <w:rsid w:val="00E60BB0"/>
    <w:rsid w:val="00E76533"/>
    <w:rsid w:val="00E76B88"/>
    <w:rsid w:val="00EA1C93"/>
    <w:rsid w:val="00EA229B"/>
    <w:rsid w:val="00EB1FCC"/>
    <w:rsid w:val="00EB338E"/>
    <w:rsid w:val="00EC1D2D"/>
    <w:rsid w:val="00EC2D04"/>
    <w:rsid w:val="00ED39C8"/>
    <w:rsid w:val="00EE06E6"/>
    <w:rsid w:val="00EF0045"/>
    <w:rsid w:val="00EF7225"/>
    <w:rsid w:val="00F03438"/>
    <w:rsid w:val="00F118C1"/>
    <w:rsid w:val="00F36D9C"/>
    <w:rsid w:val="00F371A4"/>
    <w:rsid w:val="00F536A6"/>
    <w:rsid w:val="00F64009"/>
    <w:rsid w:val="00F67505"/>
    <w:rsid w:val="00F70C6B"/>
    <w:rsid w:val="00F81E12"/>
    <w:rsid w:val="00F82564"/>
    <w:rsid w:val="00F83460"/>
    <w:rsid w:val="00FA4597"/>
    <w:rsid w:val="00FC47DB"/>
    <w:rsid w:val="00FD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CA7E"/>
  <w15:chartTrackingRefBased/>
  <w15:docId w15:val="{898C8BCE-1EE3-4AAC-BB1D-A44D2C83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69"/>
  </w:style>
  <w:style w:type="paragraph" w:styleId="Ttulo1">
    <w:name w:val="heading 1"/>
    <w:basedOn w:val="Normal"/>
    <w:next w:val="Normal"/>
    <w:link w:val="Ttulo1Carter"/>
    <w:uiPriority w:val="9"/>
    <w:qFormat/>
    <w:rsid w:val="007F3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F3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F3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F3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F3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F3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F3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F3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F3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F3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F3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F3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F37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F375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F37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F375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F37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F37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F3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F3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F3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F3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F3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F37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375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F37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F3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F375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F3753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7F3753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F3753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7110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110B6"/>
  </w:style>
  <w:style w:type="paragraph" w:styleId="Rodap">
    <w:name w:val="footer"/>
    <w:basedOn w:val="Normal"/>
    <w:link w:val="RodapCarter"/>
    <w:uiPriority w:val="99"/>
    <w:unhideWhenUsed/>
    <w:rsid w:val="007110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110B6"/>
  </w:style>
  <w:style w:type="paragraph" w:styleId="Legenda">
    <w:name w:val="caption"/>
    <w:basedOn w:val="Normal"/>
    <w:next w:val="Normal"/>
    <w:uiPriority w:val="35"/>
    <w:unhideWhenUsed/>
    <w:qFormat/>
    <w:rsid w:val="00EC2D0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834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8345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2004473@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yperlink" Target="mailto:up202005428@up.p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up202006526@up.pt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ECF6D-84F7-40AF-A1BC-EBEC97188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42</Pages>
  <Words>11226</Words>
  <Characters>60622</Characters>
  <Application>Microsoft Office Word</Application>
  <DocSecurity>0</DocSecurity>
  <Lines>505</Lines>
  <Paragraphs>143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Araujo 14778</dc:creator>
  <cp:keywords/>
  <dc:description/>
  <cp:lastModifiedBy>Maria Araujo 14778</cp:lastModifiedBy>
  <cp:revision>517</cp:revision>
  <dcterms:created xsi:type="dcterms:W3CDTF">2024-12-17T11:54:00Z</dcterms:created>
  <dcterms:modified xsi:type="dcterms:W3CDTF">2024-12-19T18:24:00Z</dcterms:modified>
</cp:coreProperties>
</file>